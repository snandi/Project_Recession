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1CFB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63A573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7312B4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457240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E0D1DF1" w14:textId="77777777" w:rsidR="00841664" w:rsidRDefault="00841664">
      <w:pPr>
        <w:spacing w:before="8" w:after="0" w:line="220" w:lineRule="exact"/>
      </w:pPr>
    </w:p>
    <w:p w14:paraId="38428FC0" w14:textId="77777777" w:rsidR="00841664" w:rsidRDefault="006A473A">
      <w:pPr>
        <w:spacing w:after="0" w:line="390" w:lineRule="exact"/>
        <w:ind w:left="1613" w:right="1601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88"/>
          <w:position w:val="-1"/>
          <w:sz w:val="34"/>
          <w:szCs w:val="34"/>
        </w:rPr>
        <w:t>Effects</w:t>
      </w:r>
      <w:r>
        <w:rPr>
          <w:rFonts w:ascii="Arial" w:eastAsia="Arial" w:hAnsi="Arial" w:cs="Arial"/>
          <w:spacing w:val="21"/>
          <w:w w:val="88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of</w:t>
      </w:r>
      <w:r>
        <w:rPr>
          <w:rFonts w:ascii="Arial" w:eastAsia="Arial" w:hAnsi="Arial" w:cs="Arial"/>
          <w:spacing w:val="-21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5"/>
          <w:position w:val="-1"/>
          <w:sz w:val="34"/>
          <w:szCs w:val="34"/>
        </w:rPr>
        <w:t xml:space="preserve">Great </w:t>
      </w:r>
      <w:r>
        <w:rPr>
          <w:rFonts w:ascii="Arial" w:eastAsia="Arial" w:hAnsi="Arial" w:cs="Arial"/>
          <w:spacing w:val="12"/>
          <w:w w:val="85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5"/>
          <w:position w:val="-1"/>
          <w:sz w:val="34"/>
          <w:szCs w:val="34"/>
        </w:rPr>
        <w:t>Recession</w:t>
      </w:r>
      <w:r>
        <w:rPr>
          <w:rFonts w:ascii="Arial" w:eastAsia="Arial" w:hAnsi="Arial" w:cs="Arial"/>
          <w:spacing w:val="-12"/>
          <w:w w:val="85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on</w:t>
      </w:r>
      <w:r>
        <w:rPr>
          <w:rFonts w:ascii="Arial" w:eastAsia="Arial" w:hAnsi="Arial" w:cs="Arial"/>
          <w:spacing w:val="-35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8"/>
          <w:position w:val="-1"/>
          <w:sz w:val="34"/>
          <w:szCs w:val="34"/>
        </w:rPr>
        <w:t>Income</w:t>
      </w:r>
      <w:r>
        <w:rPr>
          <w:rFonts w:ascii="Arial" w:eastAsia="Arial" w:hAnsi="Arial" w:cs="Arial"/>
          <w:spacing w:val="21"/>
          <w:w w:val="88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spacing w:val="-9"/>
          <w:w w:val="95"/>
          <w:position w:val="-1"/>
          <w:sz w:val="34"/>
          <w:szCs w:val="34"/>
        </w:rPr>
        <w:t>P</w:t>
      </w:r>
      <w:r>
        <w:rPr>
          <w:rFonts w:ascii="Arial" w:eastAsia="Arial" w:hAnsi="Arial" w:cs="Arial"/>
          <w:spacing w:val="-9"/>
          <w:w w:val="83"/>
          <w:position w:val="-1"/>
          <w:sz w:val="34"/>
          <w:szCs w:val="34"/>
        </w:rPr>
        <w:t>o</w:t>
      </w:r>
      <w:r>
        <w:rPr>
          <w:rFonts w:ascii="Arial" w:eastAsia="Arial" w:hAnsi="Arial" w:cs="Arial"/>
          <w:spacing w:val="-9"/>
          <w:w w:val="98"/>
          <w:position w:val="-1"/>
          <w:sz w:val="34"/>
          <w:szCs w:val="34"/>
        </w:rPr>
        <w:t>v</w:t>
      </w:r>
      <w:r>
        <w:rPr>
          <w:rFonts w:ascii="Arial" w:eastAsia="Arial" w:hAnsi="Arial" w:cs="Arial"/>
          <w:w w:val="96"/>
          <w:position w:val="-1"/>
          <w:sz w:val="34"/>
          <w:szCs w:val="34"/>
        </w:rPr>
        <w:t>er</w:t>
      </w:r>
      <w:r>
        <w:rPr>
          <w:rFonts w:ascii="Arial" w:eastAsia="Arial" w:hAnsi="Arial" w:cs="Arial"/>
          <w:spacing w:val="-9"/>
          <w:w w:val="96"/>
          <w:position w:val="-1"/>
          <w:sz w:val="34"/>
          <w:szCs w:val="34"/>
        </w:rPr>
        <w:t>t</w:t>
      </w:r>
      <w:r>
        <w:rPr>
          <w:rFonts w:ascii="Arial" w:eastAsia="Arial" w:hAnsi="Arial" w:cs="Arial"/>
          <w:w w:val="98"/>
          <w:position w:val="-1"/>
          <w:sz w:val="34"/>
          <w:szCs w:val="34"/>
        </w:rPr>
        <w:t>y</w:t>
      </w:r>
    </w:p>
    <w:p w14:paraId="6C91937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7D3FAFA" w14:textId="77777777" w:rsidR="00841664" w:rsidRDefault="00841664">
      <w:pPr>
        <w:spacing w:before="15" w:after="0" w:line="280" w:lineRule="exact"/>
        <w:rPr>
          <w:sz w:val="28"/>
          <w:szCs w:val="28"/>
        </w:rPr>
      </w:pPr>
    </w:p>
    <w:p w14:paraId="0A501746" w14:textId="77777777" w:rsidR="00841664" w:rsidRDefault="006A473A">
      <w:pPr>
        <w:spacing w:after="0" w:line="240" w:lineRule="auto"/>
        <w:ind w:left="1999" w:right="199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Subharati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Ghosh,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Subhrangs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h</w:t>
      </w:r>
      <w:r>
        <w:rPr>
          <w:rFonts w:ascii="Arial" w:eastAsia="Arial" w:hAnsi="Arial" w:cs="Arial"/>
          <w:w w:val="92"/>
          <w:sz w:val="24"/>
          <w:szCs w:val="24"/>
        </w:rPr>
        <w:t>u</w:t>
      </w:r>
      <w:r>
        <w:rPr>
          <w:rFonts w:ascii="Arial" w:eastAsia="Arial" w:hAnsi="Arial" w:cs="Arial"/>
          <w:spacing w:val="2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Nandi,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Susan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 w:rsidR="0086360C">
        <w:rPr>
          <w:rFonts w:ascii="Arial" w:eastAsia="Arial" w:hAnsi="Arial" w:cs="Arial"/>
          <w:w w:val="102"/>
          <w:sz w:val="24"/>
          <w:szCs w:val="24"/>
        </w:rPr>
        <w:t>Parish</w:t>
      </w:r>
    </w:p>
    <w:p w14:paraId="3D9992B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79EA92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CCD521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BD2B99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E266DAF" w14:textId="77777777" w:rsidR="00841664" w:rsidRDefault="00841664">
      <w:pPr>
        <w:spacing w:before="16" w:after="0" w:line="260" w:lineRule="exact"/>
        <w:rPr>
          <w:sz w:val="26"/>
          <w:szCs w:val="26"/>
        </w:rPr>
      </w:pPr>
    </w:p>
    <w:p w14:paraId="634AA345" w14:textId="77777777" w:rsidR="00841664" w:rsidRDefault="006A473A">
      <w:pPr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28"/>
          <w:sz w:val="28"/>
          <w:szCs w:val="28"/>
        </w:rPr>
        <w:t>INT</w:t>
      </w:r>
      <w:r>
        <w:rPr>
          <w:rFonts w:ascii="Arial" w:eastAsia="Arial" w:hAnsi="Arial" w:cs="Arial"/>
          <w:b/>
          <w:bCs/>
          <w:spacing w:val="-8"/>
          <w:w w:val="128"/>
          <w:sz w:val="28"/>
          <w:szCs w:val="28"/>
        </w:rPr>
        <w:t>R</w:t>
      </w:r>
      <w:r>
        <w:rPr>
          <w:rFonts w:ascii="Arial" w:eastAsia="Arial" w:hAnsi="Arial" w:cs="Arial"/>
          <w:b/>
          <w:bCs/>
          <w:w w:val="121"/>
          <w:sz w:val="28"/>
          <w:szCs w:val="28"/>
        </w:rPr>
        <w:t>ODUCTION</w:t>
      </w:r>
    </w:p>
    <w:p w14:paraId="41667FF5" w14:textId="77777777" w:rsidR="00841664" w:rsidRDefault="00841664">
      <w:pPr>
        <w:spacing w:before="5" w:after="0" w:line="180" w:lineRule="exact"/>
        <w:rPr>
          <w:sz w:val="18"/>
          <w:szCs w:val="18"/>
        </w:rPr>
      </w:pPr>
    </w:p>
    <w:p w14:paraId="1447B77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E5530EF" w14:textId="4F1DFD21" w:rsidR="00841664" w:rsidRDefault="00426ACE">
      <w:pPr>
        <w:spacing w:before="17" w:after="0" w:line="240" w:lineRule="auto"/>
        <w:ind w:left="120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96" behindDoc="1" locked="0" layoutInCell="1" allowOverlap="1" wp14:anchorId="3C758471" wp14:editId="5B93C5F4">
                <wp:simplePos x="0" y="0"/>
                <wp:positionH relativeFrom="page">
                  <wp:posOffset>904875</wp:posOffset>
                </wp:positionH>
                <wp:positionV relativeFrom="paragraph">
                  <wp:posOffset>13970</wp:posOffset>
                </wp:positionV>
                <wp:extent cx="1175385" cy="196850"/>
                <wp:effectExtent l="0" t="8890" r="0" b="3810"/>
                <wp:wrapNone/>
                <wp:docPr id="1421" name="Group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5385" cy="196850"/>
                          <a:chOff x="1425" y="22"/>
                          <a:chExt cx="1851" cy="310"/>
                        </a:xfrm>
                      </wpg:grpSpPr>
                      <wpg:grpSp>
                        <wpg:cNvPr id="1422" name="Group 1432"/>
                        <wpg:cNvGrpSpPr>
                          <a:grpSpLocks/>
                        </wpg:cNvGrpSpPr>
                        <wpg:grpSpPr bwMode="auto">
                          <a:xfrm>
                            <a:off x="1435" y="59"/>
                            <a:ext cx="210" cy="235"/>
                            <a:chOff x="1435" y="59"/>
                            <a:chExt cx="210" cy="235"/>
                          </a:xfrm>
                        </wpg:grpSpPr>
                        <wps:wsp>
                          <wps:cNvPr id="1423" name="Freeform 1433"/>
                          <wps:cNvSpPr>
                            <a:spLocks/>
                          </wps:cNvSpPr>
                          <wps:spPr bwMode="auto">
                            <a:xfrm>
                              <a:off x="1435" y="59"/>
                              <a:ext cx="210" cy="235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210"/>
                                <a:gd name="T2" fmla="+- 0 294 59"/>
                                <a:gd name="T3" fmla="*/ 294 h 235"/>
                                <a:gd name="T4" fmla="+- 0 1645 1435"/>
                                <a:gd name="T5" fmla="*/ T4 w 210"/>
                                <a:gd name="T6" fmla="+- 0 294 59"/>
                                <a:gd name="T7" fmla="*/ 294 h 235"/>
                                <a:gd name="T8" fmla="+- 0 1645 1435"/>
                                <a:gd name="T9" fmla="*/ T8 w 210"/>
                                <a:gd name="T10" fmla="+- 0 59 59"/>
                                <a:gd name="T11" fmla="*/ 59 h 235"/>
                                <a:gd name="T12" fmla="+- 0 1435 1435"/>
                                <a:gd name="T13" fmla="*/ T12 w 210"/>
                                <a:gd name="T14" fmla="+- 0 59 59"/>
                                <a:gd name="T15" fmla="*/ 59 h 235"/>
                                <a:gd name="T16" fmla="+- 0 1435 1435"/>
                                <a:gd name="T17" fmla="*/ T16 w 210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" h="235">
                                  <a:moveTo>
                                    <a:pt x="0" y="235"/>
                                  </a:moveTo>
                                  <a:lnTo>
                                    <a:pt x="210" y="235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4" name="Group 1430"/>
                        <wpg:cNvGrpSpPr>
                          <a:grpSpLocks/>
                        </wpg:cNvGrpSpPr>
                        <wpg:grpSpPr bwMode="auto">
                          <a:xfrm>
                            <a:off x="1635" y="59"/>
                            <a:ext cx="363" cy="235"/>
                            <a:chOff x="1635" y="59"/>
                            <a:chExt cx="363" cy="235"/>
                          </a:xfrm>
                        </wpg:grpSpPr>
                        <wps:wsp>
                          <wps:cNvPr id="1425" name="Freeform 1431"/>
                          <wps:cNvSpPr>
                            <a:spLocks/>
                          </wps:cNvSpPr>
                          <wps:spPr bwMode="auto">
                            <a:xfrm>
                              <a:off x="1635" y="59"/>
                              <a:ext cx="363" cy="235"/>
                            </a:xfrm>
                            <a:custGeom>
                              <a:avLst/>
                              <a:gdLst>
                                <a:gd name="T0" fmla="+- 0 1635 1635"/>
                                <a:gd name="T1" fmla="*/ T0 w 363"/>
                                <a:gd name="T2" fmla="+- 0 294 59"/>
                                <a:gd name="T3" fmla="*/ 294 h 235"/>
                                <a:gd name="T4" fmla="+- 0 1998 1635"/>
                                <a:gd name="T5" fmla="*/ T4 w 363"/>
                                <a:gd name="T6" fmla="+- 0 294 59"/>
                                <a:gd name="T7" fmla="*/ 294 h 235"/>
                                <a:gd name="T8" fmla="+- 0 1998 1635"/>
                                <a:gd name="T9" fmla="*/ T8 w 363"/>
                                <a:gd name="T10" fmla="+- 0 59 59"/>
                                <a:gd name="T11" fmla="*/ 59 h 235"/>
                                <a:gd name="T12" fmla="+- 0 1635 1635"/>
                                <a:gd name="T13" fmla="*/ T12 w 363"/>
                                <a:gd name="T14" fmla="+- 0 59 59"/>
                                <a:gd name="T15" fmla="*/ 59 h 235"/>
                                <a:gd name="T16" fmla="+- 0 1635 1635"/>
                                <a:gd name="T17" fmla="*/ T16 w 363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" h="235">
                                  <a:moveTo>
                                    <a:pt x="0" y="235"/>
                                  </a:moveTo>
                                  <a:lnTo>
                                    <a:pt x="363" y="235"/>
                                  </a:lnTo>
                                  <a:lnTo>
                                    <a:pt x="3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6" name="Group 1428"/>
                        <wpg:cNvGrpSpPr>
                          <a:grpSpLocks/>
                        </wpg:cNvGrpSpPr>
                        <wpg:grpSpPr bwMode="auto">
                          <a:xfrm>
                            <a:off x="2030" y="59"/>
                            <a:ext cx="2" cy="235"/>
                            <a:chOff x="2030" y="59"/>
                            <a:chExt cx="2" cy="235"/>
                          </a:xfrm>
                        </wpg:grpSpPr>
                        <wps:wsp>
                          <wps:cNvPr id="1427" name="Freeform 1429"/>
                          <wps:cNvSpPr>
                            <a:spLocks/>
                          </wps:cNvSpPr>
                          <wps:spPr bwMode="auto">
                            <a:xfrm>
                              <a:off x="2030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8" name="Group 1426"/>
                        <wpg:cNvGrpSpPr>
                          <a:grpSpLocks/>
                        </wpg:cNvGrpSpPr>
                        <wpg:grpSpPr bwMode="auto">
                          <a:xfrm>
                            <a:off x="2061" y="59"/>
                            <a:ext cx="204" cy="235"/>
                            <a:chOff x="2061" y="59"/>
                            <a:chExt cx="204" cy="235"/>
                          </a:xfrm>
                        </wpg:grpSpPr>
                        <wps:wsp>
                          <wps:cNvPr id="1429" name="Freeform 1427"/>
                          <wps:cNvSpPr>
                            <a:spLocks/>
                          </wps:cNvSpPr>
                          <wps:spPr bwMode="auto">
                            <a:xfrm>
                              <a:off x="2061" y="59"/>
                              <a:ext cx="204" cy="235"/>
                            </a:xfrm>
                            <a:custGeom>
                              <a:avLst/>
                              <a:gdLst>
                                <a:gd name="T0" fmla="+- 0 2061 2061"/>
                                <a:gd name="T1" fmla="*/ T0 w 204"/>
                                <a:gd name="T2" fmla="+- 0 294 59"/>
                                <a:gd name="T3" fmla="*/ 294 h 235"/>
                                <a:gd name="T4" fmla="+- 0 2265 2061"/>
                                <a:gd name="T5" fmla="*/ T4 w 204"/>
                                <a:gd name="T6" fmla="+- 0 294 59"/>
                                <a:gd name="T7" fmla="*/ 294 h 235"/>
                                <a:gd name="T8" fmla="+- 0 2265 2061"/>
                                <a:gd name="T9" fmla="*/ T8 w 204"/>
                                <a:gd name="T10" fmla="+- 0 59 59"/>
                                <a:gd name="T11" fmla="*/ 59 h 235"/>
                                <a:gd name="T12" fmla="+- 0 2061 2061"/>
                                <a:gd name="T13" fmla="*/ T12 w 204"/>
                                <a:gd name="T14" fmla="+- 0 59 59"/>
                                <a:gd name="T15" fmla="*/ 59 h 235"/>
                                <a:gd name="T16" fmla="+- 0 2061 2061"/>
                                <a:gd name="T17" fmla="*/ T16 w 204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4" h="235">
                                  <a:moveTo>
                                    <a:pt x="0" y="235"/>
                                  </a:moveTo>
                                  <a:lnTo>
                                    <a:pt x="204" y="235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0" name="Group 1424"/>
                        <wpg:cNvGrpSpPr>
                          <a:grpSpLocks/>
                        </wpg:cNvGrpSpPr>
                        <wpg:grpSpPr bwMode="auto">
                          <a:xfrm>
                            <a:off x="2255" y="59"/>
                            <a:ext cx="295" cy="235"/>
                            <a:chOff x="2255" y="59"/>
                            <a:chExt cx="295" cy="235"/>
                          </a:xfrm>
                        </wpg:grpSpPr>
                        <wps:wsp>
                          <wps:cNvPr id="1431" name="Freeform 1425"/>
                          <wps:cNvSpPr>
                            <a:spLocks/>
                          </wps:cNvSpPr>
                          <wps:spPr bwMode="auto">
                            <a:xfrm>
                              <a:off x="2255" y="59"/>
                              <a:ext cx="295" cy="235"/>
                            </a:xfrm>
                            <a:custGeom>
                              <a:avLst/>
                              <a:gdLst>
                                <a:gd name="T0" fmla="+- 0 2255 2255"/>
                                <a:gd name="T1" fmla="*/ T0 w 295"/>
                                <a:gd name="T2" fmla="+- 0 294 59"/>
                                <a:gd name="T3" fmla="*/ 294 h 235"/>
                                <a:gd name="T4" fmla="+- 0 2550 2255"/>
                                <a:gd name="T5" fmla="*/ T4 w 295"/>
                                <a:gd name="T6" fmla="+- 0 294 59"/>
                                <a:gd name="T7" fmla="*/ 294 h 235"/>
                                <a:gd name="T8" fmla="+- 0 2550 2255"/>
                                <a:gd name="T9" fmla="*/ T8 w 295"/>
                                <a:gd name="T10" fmla="+- 0 59 59"/>
                                <a:gd name="T11" fmla="*/ 59 h 235"/>
                                <a:gd name="T12" fmla="+- 0 2255 2255"/>
                                <a:gd name="T13" fmla="*/ T12 w 295"/>
                                <a:gd name="T14" fmla="+- 0 59 59"/>
                                <a:gd name="T15" fmla="*/ 59 h 235"/>
                                <a:gd name="T16" fmla="+- 0 2255 2255"/>
                                <a:gd name="T17" fmla="*/ T16 w 295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5" h="235">
                                  <a:moveTo>
                                    <a:pt x="0" y="235"/>
                                  </a:moveTo>
                                  <a:lnTo>
                                    <a:pt x="295" y="235"/>
                                  </a:lnTo>
                                  <a:lnTo>
                                    <a:pt x="2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2" name="Group 1422"/>
                        <wpg:cNvGrpSpPr>
                          <a:grpSpLocks/>
                        </wpg:cNvGrpSpPr>
                        <wpg:grpSpPr bwMode="auto">
                          <a:xfrm>
                            <a:off x="2540" y="59"/>
                            <a:ext cx="349" cy="235"/>
                            <a:chOff x="2540" y="59"/>
                            <a:chExt cx="349" cy="235"/>
                          </a:xfrm>
                        </wpg:grpSpPr>
                        <wps:wsp>
                          <wps:cNvPr id="1433" name="Freeform 1423"/>
                          <wps:cNvSpPr>
                            <a:spLocks/>
                          </wps:cNvSpPr>
                          <wps:spPr bwMode="auto">
                            <a:xfrm>
                              <a:off x="2540" y="59"/>
                              <a:ext cx="349" cy="235"/>
                            </a:xfrm>
                            <a:custGeom>
                              <a:avLst/>
                              <a:gdLst>
                                <a:gd name="T0" fmla="+- 0 2540 2540"/>
                                <a:gd name="T1" fmla="*/ T0 w 349"/>
                                <a:gd name="T2" fmla="+- 0 294 59"/>
                                <a:gd name="T3" fmla="*/ 294 h 235"/>
                                <a:gd name="T4" fmla="+- 0 2890 2540"/>
                                <a:gd name="T5" fmla="*/ T4 w 349"/>
                                <a:gd name="T6" fmla="+- 0 294 59"/>
                                <a:gd name="T7" fmla="*/ 294 h 235"/>
                                <a:gd name="T8" fmla="+- 0 2890 2540"/>
                                <a:gd name="T9" fmla="*/ T8 w 349"/>
                                <a:gd name="T10" fmla="+- 0 59 59"/>
                                <a:gd name="T11" fmla="*/ 59 h 235"/>
                                <a:gd name="T12" fmla="+- 0 2540 2540"/>
                                <a:gd name="T13" fmla="*/ T12 w 349"/>
                                <a:gd name="T14" fmla="+- 0 59 59"/>
                                <a:gd name="T15" fmla="*/ 59 h 235"/>
                                <a:gd name="T16" fmla="+- 0 2540 2540"/>
                                <a:gd name="T17" fmla="*/ T16 w 349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235">
                                  <a:moveTo>
                                    <a:pt x="0" y="235"/>
                                  </a:moveTo>
                                  <a:lnTo>
                                    <a:pt x="350" y="235"/>
                                  </a:lnTo>
                                  <a:lnTo>
                                    <a:pt x="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4" name="Group 1420"/>
                        <wpg:cNvGrpSpPr>
                          <a:grpSpLocks/>
                        </wpg:cNvGrpSpPr>
                        <wpg:grpSpPr bwMode="auto">
                          <a:xfrm>
                            <a:off x="2880" y="59"/>
                            <a:ext cx="386" cy="235"/>
                            <a:chOff x="2880" y="59"/>
                            <a:chExt cx="386" cy="235"/>
                          </a:xfrm>
                        </wpg:grpSpPr>
                        <wps:wsp>
                          <wps:cNvPr id="1435" name="Freeform 1421"/>
                          <wps:cNvSpPr>
                            <a:spLocks/>
                          </wps:cNvSpPr>
                          <wps:spPr bwMode="auto">
                            <a:xfrm>
                              <a:off x="2880" y="59"/>
                              <a:ext cx="386" cy="235"/>
                            </a:xfrm>
                            <a:custGeom>
                              <a:avLst/>
                              <a:gdLst>
                                <a:gd name="T0" fmla="+- 0 2880 2880"/>
                                <a:gd name="T1" fmla="*/ T0 w 386"/>
                                <a:gd name="T2" fmla="+- 0 294 59"/>
                                <a:gd name="T3" fmla="*/ 294 h 235"/>
                                <a:gd name="T4" fmla="+- 0 3266 2880"/>
                                <a:gd name="T5" fmla="*/ T4 w 386"/>
                                <a:gd name="T6" fmla="+- 0 294 59"/>
                                <a:gd name="T7" fmla="*/ 294 h 235"/>
                                <a:gd name="T8" fmla="+- 0 3266 2880"/>
                                <a:gd name="T9" fmla="*/ T8 w 386"/>
                                <a:gd name="T10" fmla="+- 0 59 59"/>
                                <a:gd name="T11" fmla="*/ 59 h 235"/>
                                <a:gd name="T12" fmla="+- 0 2880 2880"/>
                                <a:gd name="T13" fmla="*/ T12 w 386"/>
                                <a:gd name="T14" fmla="+- 0 59 59"/>
                                <a:gd name="T15" fmla="*/ 59 h 235"/>
                                <a:gd name="T16" fmla="+- 0 2880 2880"/>
                                <a:gd name="T17" fmla="*/ T16 w 386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6" h="235">
                                  <a:moveTo>
                                    <a:pt x="0" y="235"/>
                                  </a:moveTo>
                                  <a:lnTo>
                                    <a:pt x="386" y="235"/>
                                  </a:lnTo>
                                  <a:lnTo>
                                    <a:pt x="3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5121F" id="Group 1419" o:spid="_x0000_s1026" style="position:absolute;margin-left:71.25pt;margin-top:1.1pt;width:92.55pt;height:15.5pt;z-index:-3784;mso-position-horizontal-relative:page" coordorigin="1425,22" coordsize="1851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">
                <v:group id="Group 1432" o:spid="_x0000_s1027" style="position:absolute;left:1435;top:59;width:210;height:235" coordorigin="1435,59" coordsize="21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6i9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/0g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D6i9sQAAADdAAAA&#10;DwAAAAAAAAAAAAAAAACqAgAAZHJzL2Rvd25yZXYueG1sUEsFBgAAAAAEAAQA+gAAAJsDAAAAAA==&#10;">
                  <v:shape id="Freeform 1433" o:spid="_x0000_s1028" style="position:absolute;left:1435;top:59;width:210;height:235;visibility:visible;mso-wrap-style:square;v-text-anchor:top" coordsize="21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RacUA&#10;AADdAAAADwAAAGRycy9kb3ducmV2LnhtbERPS08CMRC+m/gfmjHhBl0eGrJSiNFg1AORhQu3yXbc&#10;LWyn67aW5d9bExJv8+V7zmLV20ZE6rxxrGA8ykAQl04brhTsd+vhHIQPyBobx6TgQh5Wy9ubBeba&#10;nXlLsQiVSCHsc1RQh9DmUvqyJot+5FrixH25zmJIsKuk7vCcwm0jJ1n2IC0aTg01tvRcU3kqfqyC&#10;mXn5eDWHzTF+zr/fT7GIl/tpVGpw1z89ggjUh3/x1f2m0/zZZAp/36QT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5FpxQAAAN0AAAAPAAAAAAAAAAAAAAAAAJgCAABkcnMv&#10;ZG93bnJldi54bWxQSwUGAAAAAAQABAD1AAAAigMAAAAA&#10;" path="m,235r210,l210,,,,,235e" fillcolor="#fff200" stroked="f">
                    <v:path arrowok="t" o:connecttype="custom" o:connectlocs="0,294;210,294;210,59;0,59;0,294" o:connectangles="0,0,0,0,0"/>
                  </v:shape>
                </v:group>
                <v:group id="Group 1430" o:spid="_x0000_s1029" style="position:absolute;left:1635;top:59;width:363;height:235" coordorigin="1635,59" coordsize="36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fG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bnxnFAAAA3QAA&#10;AA8AAAAAAAAAAAAAAAAAqgIAAGRycy9kb3ducmV2LnhtbFBLBQYAAAAABAAEAPoAAACcAwAAAAA=&#10;">
                  <v:shape id="Freeform 1431" o:spid="_x0000_s1030" style="position:absolute;left:1635;top:59;width:363;height:235;visibility:visible;mso-wrap-style:square;v-text-anchor:top" coordsize="36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zJsMA&#10;AADdAAAADwAAAGRycy9kb3ducmV2LnhtbERP3WrCMBS+H/gO4Qi7m6misnVGkUHReTNm9wCH5NiU&#10;NSddk9b69stA2N35+H7PZje6RgzUhdqzgvksA0Gsvam5UvBVFk/PIEJENth4JgU3CrDbTh42mBt/&#10;5U8azrESKYRDjgpsjG0uZdCWHIaZb4kTd/Gdw5hgV0nT4TWFu0YusmwtHdacGiy29GZJf597p6A8&#10;FFV/G3R5fF8161ZfTi8f/kepx+m4fwURaYz/4rv7aNL85WIFf9+k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zJsMAAADdAAAADwAAAAAAAAAAAAAAAACYAgAAZHJzL2Rv&#10;d25yZXYueG1sUEsFBgAAAAAEAAQA9QAAAIgDAAAAAA==&#10;" path="m,235r363,l363,,,,,235e" fillcolor="#fff200" stroked="f">
                    <v:path arrowok="t" o:connecttype="custom" o:connectlocs="0,294;363,294;363,59;0,59;0,294" o:connectangles="0,0,0,0,0"/>
                  </v:shape>
                </v:group>
                <v:group id="Group 1428" o:spid="_x0000_s1031" style="position:absolute;left:2030;top:59;width:2;height:235" coordorigin="2030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k9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j8v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8FpPXFAAAA3QAA&#10;AA8AAAAAAAAAAAAAAAAAqgIAAGRycy9kb3ducmV2LnhtbFBLBQYAAAAABAAEAPoAAACcAwAAAAA=&#10;">
                  <v:shape id="Freeform 1429" o:spid="_x0000_s1032" style="position:absolute;left:2030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OwMMA&#10;AADdAAAADwAAAGRycy9kb3ducmV2LnhtbERPTWsCMRC9F/wPYYTearYitq5GkUKh0F7WloK3cTNm&#10;l24ma5K66b83gtDbPN7nrDbJduJMPrSOFTxOChDEtdMtGwVfn68PzyBCRNbYOSYFfxRgsx7drbDU&#10;buCKzrtoRA7hUKKCJsa+lDLUDVkME9cTZ+7ovMWYoTdSexxyuO3ktCjm0mLLuaHBnl4aqn92v1ZB&#10;9c0fxeLdDAd/qozbGz1LaaHU/ThtlyAipfgvvrnfdJ4/mz7B9Zt8gl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NOwMMAAADdAAAADwAAAAAAAAAAAAAAAACYAgAAZHJzL2Rv&#10;d25yZXYueG1sUEsFBgAAAAAEAAQA9QAAAIgDAAAAAA==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426" o:spid="_x0000_s1033" style="position:absolute;left:2061;top:59;width:204;height:235" coordorigin="2061,59" coordsize="20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<v:shape id="Freeform 1427" o:spid="_x0000_s1034" style="position:absolute;left:2061;top:59;width:204;height:235;visibility:visible;mso-wrap-style:square;v-text-anchor:top" coordsize="20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Pbr4A&#10;AADdAAAADwAAAGRycy9kb3ducmV2LnhtbERPSwrCMBDdC94hjOBGNLWIaDWKCIK40uoBhmZsi82k&#10;NLHW2xtBcDeP9531tjOVaKlxpWUF00kEgjizuuRcwe16GC9AOI+ssbJMCt7kYLvp99aYaPviC7Wp&#10;z0UIYZeggsL7OpHSZQUZdBNbEwfubhuDPsAml7rBVwg3lYyjaC4NlhwaCqxpX1D2SJ9GQbrcvR+x&#10;PpE7ZaOyzVme60Wr1HDQ7VYgPHX+L/65jzrMn8VL+H4TTp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3z26+AAAA3QAAAA8AAAAAAAAAAAAAAAAAmAIAAGRycy9kb3ducmV2&#10;LnhtbFBLBQYAAAAABAAEAPUAAACDAwAAAAA=&#10;" path="m,235r204,l204,,,,,235e" fillcolor="#fff200" stroked="f">
                    <v:path arrowok="t" o:connecttype="custom" o:connectlocs="0,294;204,294;204,59;0,59;0,294" o:connectangles="0,0,0,0,0"/>
                  </v:shape>
                </v:group>
                <v:group id="Group 1424" o:spid="_x0000_s1035" style="position:absolute;left:2255;top:59;width:295;height:235" coordorigin="2255,59" coordsize="29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Px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kPx8cAAADd&#10;AAAADwAAAAAAAAAAAAAAAACqAgAAZHJzL2Rvd25yZXYueG1sUEsFBgAAAAAEAAQA+gAAAJ4DAAAA&#10;AA==&#10;">
                  <v:shape id="Freeform 1425" o:spid="_x0000_s1036" style="position:absolute;left:2255;top:59;width:295;height:235;visibility:visible;mso-wrap-style:square;v-text-anchor:top" coordsize="29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/IMUA&#10;AADdAAAADwAAAGRycy9kb3ducmV2LnhtbERPTWvCQBC9C/6HZQq9iG6sIm3qJojSYg8etLbQ2zQ7&#10;TaLZ2ZBdY/z3bkHwNo/3OfO0M5VoqXGlZQXjUQSCOLO65FzB/vNt+AzCeWSNlWVScCEHadLvzTHW&#10;9sxbanc+FyGEXYwKCu/rWEqXFWTQjWxNHLg/2xj0ATa51A2eQ7ip5FMUzaTBkkNDgTUtC8qOu5NR&#10;QKd399W+HAflhzWr9mez+v71B6UeH7rFKwhPnb+Lb+61DvOnkzH8fxNO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b8gxQAAAN0AAAAPAAAAAAAAAAAAAAAAAJgCAABkcnMv&#10;ZG93bnJldi54bWxQSwUGAAAAAAQABAD1AAAAigMAAAAA&#10;" path="m,235r295,l295,,,,,235e" fillcolor="#fff200" stroked="f">
                    <v:path arrowok="t" o:connecttype="custom" o:connectlocs="0,294;295,294;295,59;0,59;0,294" o:connectangles="0,0,0,0,0"/>
                  </v:shape>
                </v:group>
                <v:group id="Group 1422" o:spid="_x0000_s1037" style="position:absolute;left:2540;top:59;width:349;height:235" coordorigin="2540,59" coordsize="349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<v:shape id="Freeform 1423" o:spid="_x0000_s1038" style="position:absolute;left:2540;top:59;width:349;height:235;visibility:visible;mso-wrap-style:square;v-text-anchor:top" coordsize="34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WRMQA&#10;AADdAAAADwAAAGRycy9kb3ducmV2LnhtbERPS2sCMRC+F/ofwhR6KTW7KiJbo5T1QT26LT1PN7MP&#10;3Ey2SarrvzcFwdt8fM9ZrAbTiRM531pWkI4SEMSl1S3XCr4+t69zED4ga+wsk4ILeVgtHx8WmGl7&#10;5gOdilCLGMI+QwVNCH0mpS8bMuhHtieOXGWdwRChq6V2eI7hppPjJJlJgy3HhgZ7yhsqj8WfUWA3&#10;+3FVp8fdlPPq+2Vd/cx/Z06p56fh/Q1EoCHcxTf3h47zp5MJ/H8TT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1kTEAAAA3QAAAA8AAAAAAAAAAAAAAAAAmAIAAGRycy9k&#10;b3ducmV2LnhtbFBLBQYAAAAABAAEAPUAAACJAwAAAAA=&#10;" path="m,235r350,l350,,,,,235e" fillcolor="#fff200" stroked="f">
                    <v:path arrowok="t" o:connecttype="custom" o:connectlocs="0,294;350,294;350,59;0,59;0,294" o:connectangles="0,0,0,0,0"/>
                  </v:shape>
                </v:group>
                <v:group id="Group 1420" o:spid="_x0000_s1039" style="position:absolute;left:2880;top:59;width:386;height:235" coordorigin="2880,59" coordsize="38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IJx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8u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CCcTFAAAA3QAA&#10;AA8AAAAAAAAAAAAAAAAAqgIAAGRycy9kb3ducmV2LnhtbFBLBQYAAAAABAAEAPoAAACcAwAAAAA=&#10;">
                  <v:shape id="Freeform 1421" o:spid="_x0000_s1040" style="position:absolute;left:2880;top:59;width:386;height:235;visibility:visible;mso-wrap-style:square;v-text-anchor:top" coordsize="38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PTGcEA&#10;AADdAAAADwAAAGRycy9kb3ducmV2LnhtbERPS4vCMBC+L/gfwgh7W1MfK1KNIoK4N7HqfWzGtthM&#10;ahNr6683Cwt7m4/vOYtVa0rRUO0KywqGgwgEcWp1wZmC03H7NQPhPLLG0jIp6MjBatn7WGCs7ZMP&#10;1CQ+EyGEXYwKcu+rWEqX5mTQDWxFHLirrQ36AOtM6hqfIdyUchRFU2mw4NCQY0WbnNJb8jAKJuXr&#10;UnSX/bnJunvnUr/DTbJT6rPfrucgPLX+X/zn/tFh/mT8Db/fhB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z0xnBAAAA3QAAAA8AAAAAAAAAAAAAAAAAmAIAAGRycy9kb3du&#10;cmV2LnhtbFBLBQYAAAAABAAEAPUAAACGAwAAAAA=&#10;" path="m,235r386,l386,,,,,235e" fillcolor="#fff200" stroked="f">
                    <v:path arrowok="t" o:connecttype="custom" o:connectlocs="0,294;386,294;386,59;0,59;0,294" o:connectangles="0,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</w:rPr>
        <w:t>Insert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  <w:w w:val="108"/>
        </w:rPr>
        <w:t>I</w:t>
      </w:r>
      <w:r w:rsidR="006A473A">
        <w:rPr>
          <w:rFonts w:ascii="Arial" w:eastAsia="Arial" w:hAnsi="Arial" w:cs="Arial"/>
          <w:spacing w:val="-6"/>
          <w:w w:val="108"/>
        </w:rPr>
        <w:t>n</w:t>
      </w:r>
      <w:r w:rsidR="006A473A">
        <w:rPr>
          <w:rFonts w:ascii="Arial" w:eastAsia="Arial" w:hAnsi="Arial" w:cs="Arial"/>
          <w:w w:val="108"/>
        </w:rPr>
        <w:t>tr</w:t>
      </w:r>
      <w:r w:rsidR="006A473A">
        <w:rPr>
          <w:rFonts w:ascii="Arial" w:eastAsia="Arial" w:hAnsi="Arial" w:cs="Arial"/>
          <w:spacing w:val="6"/>
          <w:w w:val="108"/>
        </w:rPr>
        <w:t>o</w:t>
      </w:r>
      <w:r w:rsidR="006A473A">
        <w:rPr>
          <w:rFonts w:ascii="Arial" w:eastAsia="Arial" w:hAnsi="Arial" w:cs="Arial"/>
          <w:w w:val="95"/>
        </w:rPr>
        <w:t>duc</w:t>
      </w:r>
      <w:r w:rsidR="006A473A">
        <w:rPr>
          <w:rFonts w:ascii="Arial" w:eastAsia="Arial" w:hAnsi="Arial" w:cs="Arial"/>
          <w:w w:val="104"/>
        </w:rPr>
        <w:t>tion.</w:t>
      </w:r>
    </w:p>
    <w:p w14:paraId="45431438" w14:textId="77777777" w:rsidR="00841664" w:rsidRDefault="00841664">
      <w:pPr>
        <w:spacing w:before="4" w:after="0" w:line="100" w:lineRule="exact"/>
        <w:rPr>
          <w:sz w:val="10"/>
          <w:szCs w:val="10"/>
        </w:rPr>
      </w:pPr>
    </w:p>
    <w:p w14:paraId="396B888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D626BC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3CC9F7B" w14:textId="77777777" w:rsidR="00841664" w:rsidRDefault="006A473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Study</w:t>
      </w:r>
      <w:r>
        <w:rPr>
          <w:rFonts w:ascii="Arial" w:eastAsia="Arial" w:hAnsi="Arial" w:cs="Arial"/>
          <w:b/>
          <w:bCs/>
          <w:spacing w:val="54"/>
        </w:rPr>
        <w:t xml:space="preserve"> </w:t>
      </w:r>
      <w:r>
        <w:rPr>
          <w:rFonts w:ascii="Arial" w:eastAsia="Arial" w:hAnsi="Arial" w:cs="Arial"/>
          <w:b/>
          <w:bCs/>
        </w:rPr>
        <w:t xml:space="preserve">Aim 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1</w:t>
      </w:r>
    </w:p>
    <w:p w14:paraId="0C0F1FE8" w14:textId="77777777" w:rsidR="00841664" w:rsidRDefault="00841664">
      <w:pPr>
        <w:spacing w:before="10" w:after="0" w:line="130" w:lineRule="exact"/>
        <w:rPr>
          <w:sz w:val="13"/>
          <w:szCs w:val="13"/>
        </w:rPr>
      </w:pPr>
    </w:p>
    <w:p w14:paraId="3B47C24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AF3E937" w14:textId="77777777" w:rsidR="00841664" w:rsidRDefault="006A473A">
      <w:pPr>
        <w:spacing w:after="0" w:line="415" w:lineRule="auto"/>
        <w:ind w:left="120" w:right="48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analyze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age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  <w:w w:val="97"/>
        </w:rPr>
        <w:t>adu</w:t>
      </w:r>
      <w:r>
        <w:rPr>
          <w:rFonts w:ascii="Arial" w:eastAsia="Arial" w:hAnsi="Arial" w:cs="Arial"/>
          <w:w w:val="134"/>
        </w:rPr>
        <w:t>lt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106"/>
        </w:rPr>
        <w:t>disabili</w:t>
      </w:r>
      <w:r>
        <w:rPr>
          <w:rFonts w:ascii="Arial" w:eastAsia="Arial" w:hAnsi="Arial" w:cs="Arial"/>
          <w:spacing w:val="-5"/>
          <w:w w:val="106"/>
        </w:rPr>
        <w:t>t</w:t>
      </w:r>
      <w:r>
        <w:rPr>
          <w:rFonts w:ascii="Arial" w:eastAsia="Arial" w:hAnsi="Arial" w:cs="Arial"/>
          <w:w w:val="106"/>
        </w:rPr>
        <w:t xml:space="preserve">y </w:t>
      </w:r>
      <w:r>
        <w:rPr>
          <w:rFonts w:ascii="Arial" w:eastAsia="Arial" w:hAnsi="Arial" w:cs="Arial"/>
        </w:rPr>
        <w:t>differed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age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duri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i/>
          <w:w w:val="96"/>
        </w:rPr>
        <w:t>g</w:t>
      </w:r>
      <w:r>
        <w:rPr>
          <w:rFonts w:ascii="Arial" w:eastAsia="Arial" w:hAnsi="Arial" w:cs="Arial"/>
          <w:i/>
          <w:spacing w:val="-11"/>
          <w:w w:val="96"/>
        </w:rPr>
        <w:t>re</w:t>
      </w:r>
      <w:r>
        <w:rPr>
          <w:rFonts w:ascii="Arial" w:eastAsia="Arial" w:hAnsi="Arial" w:cs="Arial"/>
          <w:i/>
          <w:w w:val="96"/>
        </w:rPr>
        <w:t>at</w:t>
      </w:r>
      <w:r>
        <w:rPr>
          <w:rFonts w:ascii="Arial" w:eastAsia="Arial" w:hAnsi="Arial" w:cs="Arial"/>
          <w:i/>
          <w:spacing w:val="26"/>
          <w:w w:val="96"/>
        </w:rPr>
        <w:t xml:space="preserve"> </w:t>
      </w:r>
      <w:r>
        <w:rPr>
          <w:rFonts w:ascii="Arial" w:eastAsia="Arial" w:hAnsi="Arial" w:cs="Arial"/>
          <w:i/>
          <w:spacing w:val="-11"/>
          <w:w w:val="127"/>
        </w:rPr>
        <w:t>r</w:t>
      </w:r>
      <w:r>
        <w:rPr>
          <w:rFonts w:ascii="Arial" w:eastAsia="Arial" w:hAnsi="Arial" w:cs="Arial"/>
          <w:i/>
          <w:spacing w:val="-11"/>
          <w:w w:val="83"/>
        </w:rPr>
        <w:t>e</w:t>
      </w:r>
      <w:r>
        <w:rPr>
          <w:rFonts w:ascii="Arial" w:eastAsia="Arial" w:hAnsi="Arial" w:cs="Arial"/>
          <w:i/>
          <w:spacing w:val="-11"/>
          <w:w w:val="93"/>
        </w:rPr>
        <w:t>c</w:t>
      </w:r>
      <w:r>
        <w:rPr>
          <w:rFonts w:ascii="Arial" w:eastAsia="Arial" w:hAnsi="Arial" w:cs="Arial"/>
          <w:i/>
          <w:w w:val="92"/>
        </w:rPr>
        <w:t>ession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27"/>
        </w:rPr>
        <w:t xml:space="preserve"> </w:t>
      </w:r>
      <w:r>
        <w:rPr>
          <w:rFonts w:ascii="Arial" w:eastAsia="Arial" w:hAnsi="Arial" w:cs="Arial"/>
          <w:spacing w:val="10"/>
          <w:position w:val="8"/>
          <w:sz w:val="16"/>
          <w:szCs w:val="16"/>
        </w:rPr>
        <w:t>1</w:t>
      </w:r>
      <w:r>
        <w:rPr>
          <w:rFonts w:ascii="Arial" w:eastAsia="Arial" w:hAnsi="Arial" w:cs="Arial"/>
        </w:rPr>
        <w:t>, using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“Income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6"/>
        </w:rPr>
        <w:t>Pov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 xml:space="preserve">y”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2"/>
        </w:rPr>
        <w:t>measure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4"/>
        </w:rPr>
        <w:t>economic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7"/>
        </w:rPr>
        <w:t>b</w:t>
      </w:r>
      <w:r>
        <w:rPr>
          <w:rFonts w:ascii="Arial" w:eastAsia="Arial" w:hAnsi="Arial" w:cs="Arial"/>
        </w:rPr>
        <w:t>eing,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trolling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7"/>
        </w:rPr>
        <w:t>demographic</w:t>
      </w:r>
      <w:r>
        <w:rPr>
          <w:rFonts w:ascii="Arial" w:eastAsia="Arial" w:hAnsi="Arial" w:cs="Arial"/>
          <w:spacing w:val="14"/>
          <w:w w:val="97"/>
        </w:rPr>
        <w:t xml:space="preserve"> </w:t>
      </w:r>
      <w:r>
        <w:rPr>
          <w:rFonts w:ascii="Arial" w:eastAsia="Arial" w:hAnsi="Arial" w:cs="Arial"/>
        </w:rPr>
        <w:t xml:space="preserve">factors </w:t>
      </w:r>
      <w:r>
        <w:rPr>
          <w:rFonts w:ascii="Arial" w:eastAsia="Arial" w:hAnsi="Arial" w:cs="Arial"/>
          <w:w w:val="88"/>
        </w:rPr>
        <w:t>su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  <w:w w:val="88"/>
        </w:rPr>
        <w:t>gender,</w:t>
      </w:r>
      <w:r>
        <w:rPr>
          <w:rFonts w:ascii="Arial" w:eastAsia="Arial" w:hAnsi="Arial" w:cs="Arial"/>
          <w:spacing w:val="49"/>
          <w:w w:val="88"/>
        </w:rPr>
        <w:t xml:space="preserve"> </w:t>
      </w:r>
      <w:r>
        <w:rPr>
          <w:rFonts w:ascii="Arial" w:eastAsia="Arial" w:hAnsi="Arial" w:cs="Arial"/>
        </w:rPr>
        <w:t>marital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01"/>
        </w:rPr>
        <w:t>statu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education,</w:t>
      </w:r>
      <w:r>
        <w:rPr>
          <w:rFonts w:ascii="Arial" w:eastAsia="Arial" w:hAnsi="Arial" w:cs="Arial"/>
          <w:spacing w:val="48"/>
          <w:w w:val="93"/>
        </w:rPr>
        <w:t xml:space="preserve"> </w:t>
      </w:r>
      <w:r>
        <w:rPr>
          <w:rFonts w:ascii="Arial" w:eastAsia="Arial" w:hAnsi="Arial" w:cs="Arial"/>
          <w:w w:val="93"/>
        </w:rPr>
        <w:t>race</w:t>
      </w:r>
      <w:r>
        <w:rPr>
          <w:rFonts w:ascii="Arial" w:eastAsia="Arial" w:hAnsi="Arial" w:cs="Arial"/>
          <w:spacing w:val="3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4"/>
        </w:rPr>
        <w:t>ethnici</w:t>
      </w:r>
      <w:r>
        <w:rPr>
          <w:rFonts w:ascii="Arial" w:eastAsia="Arial" w:hAnsi="Arial" w:cs="Arial"/>
          <w:spacing w:val="-5"/>
          <w:w w:val="104"/>
        </w:rPr>
        <w:t>t</w:t>
      </w:r>
      <w:r>
        <w:rPr>
          <w:rFonts w:ascii="Arial" w:eastAsia="Arial" w:hAnsi="Arial" w:cs="Arial"/>
          <w:spacing w:val="-18"/>
          <w:w w:val="104"/>
        </w:rPr>
        <w:t>y</w:t>
      </w:r>
      <w:r>
        <w:rPr>
          <w:rFonts w:ascii="Arial" w:eastAsia="Arial" w:hAnsi="Arial" w:cs="Arial"/>
          <w:w w:val="98"/>
        </w:rPr>
        <w:t>.</w:t>
      </w:r>
    </w:p>
    <w:p w14:paraId="0A46C644" w14:textId="77777777" w:rsidR="00841664" w:rsidRDefault="00841664">
      <w:pPr>
        <w:spacing w:before="4" w:after="0" w:line="120" w:lineRule="exact"/>
        <w:rPr>
          <w:sz w:val="12"/>
          <w:szCs w:val="12"/>
        </w:rPr>
      </w:pPr>
    </w:p>
    <w:p w14:paraId="5830C5A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21BF5FA" w14:textId="77777777" w:rsidR="00841664" w:rsidRDefault="006A473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Study</w:t>
      </w:r>
      <w:r>
        <w:rPr>
          <w:rFonts w:ascii="Arial" w:eastAsia="Arial" w:hAnsi="Arial" w:cs="Arial"/>
          <w:b/>
          <w:bCs/>
          <w:spacing w:val="54"/>
        </w:rPr>
        <w:t xml:space="preserve"> </w:t>
      </w:r>
      <w:r>
        <w:rPr>
          <w:rFonts w:ascii="Arial" w:eastAsia="Arial" w:hAnsi="Arial" w:cs="Arial"/>
          <w:b/>
          <w:bCs/>
        </w:rPr>
        <w:t xml:space="preserve">Aim 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2</w:t>
      </w:r>
    </w:p>
    <w:p w14:paraId="65B87540" w14:textId="77777777" w:rsidR="00841664" w:rsidRDefault="00841664">
      <w:pPr>
        <w:spacing w:before="10" w:after="0" w:line="130" w:lineRule="exact"/>
        <w:rPr>
          <w:sz w:val="13"/>
          <w:szCs w:val="13"/>
        </w:rPr>
      </w:pPr>
    </w:p>
    <w:p w14:paraId="7076F4A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E93E9A2" w14:textId="77777777" w:rsidR="00841664" w:rsidRDefault="006A473A">
      <w:pPr>
        <w:spacing w:after="0" w:line="428" w:lineRule="auto"/>
        <w:ind w:left="112" w:right="53" w:firstLine="3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analyze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demographic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gender,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marital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 xml:space="preserve">status, </w:t>
      </w:r>
      <w:r>
        <w:rPr>
          <w:rFonts w:ascii="Arial" w:eastAsia="Arial" w:hAnsi="Arial" w:cs="Arial"/>
          <w:w w:val="92"/>
        </w:rPr>
        <w:t>education,</w:t>
      </w:r>
      <w:r>
        <w:rPr>
          <w:rFonts w:ascii="Arial" w:eastAsia="Arial" w:hAnsi="Arial" w:cs="Arial"/>
          <w:spacing w:val="48"/>
          <w:w w:val="92"/>
        </w:rPr>
        <w:t xml:space="preserve"> </w:t>
      </w:r>
      <w:r>
        <w:rPr>
          <w:rFonts w:ascii="Arial" w:eastAsia="Arial" w:hAnsi="Arial" w:cs="Arial"/>
          <w:w w:val="92"/>
        </w:rPr>
        <w:t>race</w:t>
      </w:r>
      <w:r>
        <w:rPr>
          <w:rFonts w:ascii="Arial" w:eastAsia="Arial" w:hAnsi="Arial" w:cs="Arial"/>
          <w:spacing w:val="4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ethnici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impacted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3"/>
        </w:rPr>
        <w:t>economic</w:t>
      </w:r>
      <w:r>
        <w:rPr>
          <w:rFonts w:ascii="Arial" w:eastAsia="Arial" w:hAnsi="Arial" w:cs="Arial"/>
          <w:spacing w:val="-3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ell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eing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0"/>
        </w:rPr>
        <w:t>households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5"/>
        </w:rPr>
        <w:t>age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  <w:w w:val="94"/>
        </w:rPr>
        <w:t>adu</w:t>
      </w:r>
      <w:r>
        <w:rPr>
          <w:rFonts w:ascii="Arial" w:eastAsia="Arial" w:hAnsi="Arial" w:cs="Arial"/>
          <w:w w:val="130"/>
        </w:rPr>
        <w:t xml:space="preserve">lt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i/>
          <w:w w:val="94"/>
        </w:rPr>
        <w:t>g</w:t>
      </w:r>
      <w:r>
        <w:rPr>
          <w:rFonts w:ascii="Arial" w:eastAsia="Arial" w:hAnsi="Arial" w:cs="Arial"/>
          <w:i/>
          <w:spacing w:val="-10"/>
          <w:w w:val="94"/>
        </w:rPr>
        <w:t>re</w:t>
      </w:r>
      <w:r>
        <w:rPr>
          <w:rFonts w:ascii="Arial" w:eastAsia="Arial" w:hAnsi="Arial" w:cs="Arial"/>
          <w:i/>
          <w:w w:val="94"/>
        </w:rPr>
        <w:t>at</w:t>
      </w:r>
      <w:r>
        <w:rPr>
          <w:rFonts w:ascii="Arial" w:eastAsia="Arial" w:hAnsi="Arial" w:cs="Arial"/>
          <w:i/>
          <w:spacing w:val="23"/>
          <w:w w:val="94"/>
        </w:rPr>
        <w:t xml:space="preserve"> </w:t>
      </w:r>
      <w:r>
        <w:rPr>
          <w:rFonts w:ascii="Arial" w:eastAsia="Arial" w:hAnsi="Arial" w:cs="Arial"/>
          <w:i/>
          <w:spacing w:val="-11"/>
          <w:w w:val="125"/>
        </w:rPr>
        <w:t>r</w:t>
      </w:r>
      <w:r>
        <w:rPr>
          <w:rFonts w:ascii="Arial" w:eastAsia="Arial" w:hAnsi="Arial" w:cs="Arial"/>
          <w:i/>
          <w:spacing w:val="-11"/>
          <w:w w:val="82"/>
        </w:rPr>
        <w:t>e</w:t>
      </w:r>
      <w:r>
        <w:rPr>
          <w:rFonts w:ascii="Arial" w:eastAsia="Arial" w:hAnsi="Arial" w:cs="Arial"/>
          <w:i/>
          <w:spacing w:val="-11"/>
          <w:w w:val="91"/>
        </w:rPr>
        <w:t>c</w:t>
      </w:r>
      <w:r>
        <w:rPr>
          <w:rFonts w:ascii="Arial" w:eastAsia="Arial" w:hAnsi="Arial" w:cs="Arial"/>
          <w:i/>
          <w:w w:val="91"/>
        </w:rPr>
        <w:t>ession</w:t>
      </w:r>
      <w:r>
        <w:rPr>
          <w:rFonts w:ascii="Arial" w:eastAsia="Arial" w:hAnsi="Arial" w:cs="Arial"/>
          <w:i/>
          <w:spacing w:val="-44"/>
        </w:rPr>
        <w:t xml:space="preserve"> </w:t>
      </w:r>
      <w:r>
        <w:rPr>
          <w:rFonts w:ascii="Arial" w:eastAsia="Arial" w:hAnsi="Arial" w:cs="Arial"/>
        </w:rPr>
        <w:t>.</w:t>
      </w:r>
    </w:p>
    <w:p w14:paraId="2B76AC3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2B994F3" w14:textId="77777777" w:rsidR="00841664" w:rsidRDefault="00841664">
      <w:pPr>
        <w:spacing w:before="4" w:after="0" w:line="220" w:lineRule="exact"/>
      </w:pPr>
    </w:p>
    <w:p w14:paraId="2493CF06" w14:textId="77777777" w:rsidR="00841664" w:rsidRDefault="006A473A">
      <w:pPr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6"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-9"/>
          <w:w w:val="116"/>
          <w:sz w:val="28"/>
          <w:szCs w:val="28"/>
        </w:rPr>
        <w:t>A</w:t>
      </w:r>
      <w:r>
        <w:rPr>
          <w:rFonts w:ascii="Arial" w:eastAsia="Arial" w:hAnsi="Arial" w:cs="Arial"/>
          <w:b/>
          <w:bCs/>
          <w:w w:val="120"/>
          <w:sz w:val="28"/>
          <w:szCs w:val="28"/>
        </w:rPr>
        <w:t>C</w:t>
      </w:r>
      <w:r>
        <w:rPr>
          <w:rFonts w:ascii="Arial" w:eastAsia="Arial" w:hAnsi="Arial" w:cs="Arial"/>
          <w:b/>
          <w:bCs/>
          <w:spacing w:val="-9"/>
          <w:w w:val="120"/>
          <w:sz w:val="28"/>
          <w:szCs w:val="28"/>
        </w:rPr>
        <w:t>K</w:t>
      </w:r>
      <w:r>
        <w:rPr>
          <w:rFonts w:ascii="Arial" w:eastAsia="Arial" w:hAnsi="Arial" w:cs="Arial"/>
          <w:b/>
          <w:bCs/>
          <w:w w:val="117"/>
          <w:sz w:val="28"/>
          <w:szCs w:val="28"/>
        </w:rPr>
        <w:t>G</w:t>
      </w:r>
      <w:r>
        <w:rPr>
          <w:rFonts w:ascii="Arial" w:eastAsia="Arial" w:hAnsi="Arial" w:cs="Arial"/>
          <w:b/>
          <w:bCs/>
          <w:spacing w:val="-9"/>
          <w:w w:val="117"/>
          <w:sz w:val="28"/>
          <w:szCs w:val="28"/>
        </w:rPr>
        <w:t>R</w:t>
      </w:r>
      <w:r>
        <w:rPr>
          <w:rFonts w:ascii="Arial" w:eastAsia="Arial" w:hAnsi="Arial" w:cs="Arial"/>
          <w:b/>
          <w:bCs/>
          <w:w w:val="120"/>
          <w:sz w:val="28"/>
          <w:szCs w:val="28"/>
        </w:rPr>
        <w:t>OUND</w:t>
      </w:r>
    </w:p>
    <w:p w14:paraId="5579DB1E" w14:textId="77777777" w:rsidR="00841664" w:rsidRDefault="00841664">
      <w:pPr>
        <w:spacing w:before="5" w:after="0" w:line="180" w:lineRule="exact"/>
        <w:rPr>
          <w:sz w:val="18"/>
          <w:szCs w:val="18"/>
        </w:rPr>
      </w:pPr>
    </w:p>
    <w:p w14:paraId="3ED7F8B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E6E91F9" w14:textId="6FD5CC6F" w:rsidR="00841664" w:rsidRDefault="00426ACE">
      <w:pPr>
        <w:spacing w:before="17" w:after="0" w:line="240" w:lineRule="auto"/>
        <w:ind w:left="120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97" behindDoc="1" locked="0" layoutInCell="1" allowOverlap="1" wp14:anchorId="0366ACA2" wp14:editId="2F0BB970">
                <wp:simplePos x="0" y="0"/>
                <wp:positionH relativeFrom="page">
                  <wp:posOffset>904875</wp:posOffset>
                </wp:positionH>
                <wp:positionV relativeFrom="paragraph">
                  <wp:posOffset>13970</wp:posOffset>
                </wp:positionV>
                <wp:extent cx="2479040" cy="196850"/>
                <wp:effectExtent l="0" t="635" r="0" b="2540"/>
                <wp:wrapNone/>
                <wp:docPr id="1390" name="Group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9040" cy="196850"/>
                          <a:chOff x="1425" y="22"/>
                          <a:chExt cx="3904" cy="310"/>
                        </a:xfrm>
                      </wpg:grpSpPr>
                      <wpg:grpSp>
                        <wpg:cNvPr id="1391" name="Group 1417"/>
                        <wpg:cNvGrpSpPr>
                          <a:grpSpLocks/>
                        </wpg:cNvGrpSpPr>
                        <wpg:grpSpPr bwMode="auto">
                          <a:xfrm>
                            <a:off x="1435" y="59"/>
                            <a:ext cx="210" cy="235"/>
                            <a:chOff x="1435" y="59"/>
                            <a:chExt cx="210" cy="235"/>
                          </a:xfrm>
                        </wpg:grpSpPr>
                        <wps:wsp>
                          <wps:cNvPr id="1392" name="Freeform 1418"/>
                          <wps:cNvSpPr>
                            <a:spLocks/>
                          </wps:cNvSpPr>
                          <wps:spPr bwMode="auto">
                            <a:xfrm>
                              <a:off x="1435" y="59"/>
                              <a:ext cx="210" cy="235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210"/>
                                <a:gd name="T2" fmla="+- 0 294 59"/>
                                <a:gd name="T3" fmla="*/ 294 h 235"/>
                                <a:gd name="T4" fmla="+- 0 1645 1435"/>
                                <a:gd name="T5" fmla="*/ T4 w 210"/>
                                <a:gd name="T6" fmla="+- 0 294 59"/>
                                <a:gd name="T7" fmla="*/ 294 h 235"/>
                                <a:gd name="T8" fmla="+- 0 1645 1435"/>
                                <a:gd name="T9" fmla="*/ T8 w 210"/>
                                <a:gd name="T10" fmla="+- 0 59 59"/>
                                <a:gd name="T11" fmla="*/ 59 h 235"/>
                                <a:gd name="T12" fmla="+- 0 1435 1435"/>
                                <a:gd name="T13" fmla="*/ T12 w 210"/>
                                <a:gd name="T14" fmla="+- 0 59 59"/>
                                <a:gd name="T15" fmla="*/ 59 h 235"/>
                                <a:gd name="T16" fmla="+- 0 1435 1435"/>
                                <a:gd name="T17" fmla="*/ T16 w 210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" h="235">
                                  <a:moveTo>
                                    <a:pt x="0" y="235"/>
                                  </a:moveTo>
                                  <a:lnTo>
                                    <a:pt x="210" y="235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3" name="Group 1415"/>
                        <wpg:cNvGrpSpPr>
                          <a:grpSpLocks/>
                        </wpg:cNvGrpSpPr>
                        <wpg:grpSpPr bwMode="auto">
                          <a:xfrm>
                            <a:off x="1635" y="59"/>
                            <a:ext cx="363" cy="235"/>
                            <a:chOff x="1635" y="59"/>
                            <a:chExt cx="363" cy="235"/>
                          </a:xfrm>
                        </wpg:grpSpPr>
                        <wps:wsp>
                          <wps:cNvPr id="1394" name="Freeform 1416"/>
                          <wps:cNvSpPr>
                            <a:spLocks/>
                          </wps:cNvSpPr>
                          <wps:spPr bwMode="auto">
                            <a:xfrm>
                              <a:off x="1635" y="59"/>
                              <a:ext cx="363" cy="235"/>
                            </a:xfrm>
                            <a:custGeom>
                              <a:avLst/>
                              <a:gdLst>
                                <a:gd name="T0" fmla="+- 0 1635 1635"/>
                                <a:gd name="T1" fmla="*/ T0 w 363"/>
                                <a:gd name="T2" fmla="+- 0 294 59"/>
                                <a:gd name="T3" fmla="*/ 294 h 235"/>
                                <a:gd name="T4" fmla="+- 0 1998 1635"/>
                                <a:gd name="T5" fmla="*/ T4 w 363"/>
                                <a:gd name="T6" fmla="+- 0 294 59"/>
                                <a:gd name="T7" fmla="*/ 294 h 235"/>
                                <a:gd name="T8" fmla="+- 0 1998 1635"/>
                                <a:gd name="T9" fmla="*/ T8 w 363"/>
                                <a:gd name="T10" fmla="+- 0 59 59"/>
                                <a:gd name="T11" fmla="*/ 59 h 235"/>
                                <a:gd name="T12" fmla="+- 0 1635 1635"/>
                                <a:gd name="T13" fmla="*/ T12 w 363"/>
                                <a:gd name="T14" fmla="+- 0 59 59"/>
                                <a:gd name="T15" fmla="*/ 59 h 235"/>
                                <a:gd name="T16" fmla="+- 0 1635 1635"/>
                                <a:gd name="T17" fmla="*/ T16 w 363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" h="235">
                                  <a:moveTo>
                                    <a:pt x="0" y="235"/>
                                  </a:moveTo>
                                  <a:lnTo>
                                    <a:pt x="363" y="235"/>
                                  </a:lnTo>
                                  <a:lnTo>
                                    <a:pt x="3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5" name="Group 1413"/>
                        <wpg:cNvGrpSpPr>
                          <a:grpSpLocks/>
                        </wpg:cNvGrpSpPr>
                        <wpg:grpSpPr bwMode="auto">
                          <a:xfrm>
                            <a:off x="2030" y="59"/>
                            <a:ext cx="2" cy="235"/>
                            <a:chOff x="2030" y="59"/>
                            <a:chExt cx="2" cy="235"/>
                          </a:xfrm>
                        </wpg:grpSpPr>
                        <wps:wsp>
                          <wps:cNvPr id="1396" name="Freeform 1414"/>
                          <wps:cNvSpPr>
                            <a:spLocks/>
                          </wps:cNvSpPr>
                          <wps:spPr bwMode="auto">
                            <a:xfrm>
                              <a:off x="2030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7" name="Group 1411"/>
                        <wpg:cNvGrpSpPr>
                          <a:grpSpLocks/>
                        </wpg:cNvGrpSpPr>
                        <wpg:grpSpPr bwMode="auto">
                          <a:xfrm>
                            <a:off x="2061" y="59"/>
                            <a:ext cx="292" cy="235"/>
                            <a:chOff x="2061" y="59"/>
                            <a:chExt cx="292" cy="235"/>
                          </a:xfrm>
                        </wpg:grpSpPr>
                        <wps:wsp>
                          <wps:cNvPr id="1398" name="Freeform 1412"/>
                          <wps:cNvSpPr>
                            <a:spLocks/>
                          </wps:cNvSpPr>
                          <wps:spPr bwMode="auto">
                            <a:xfrm>
                              <a:off x="2061" y="59"/>
                              <a:ext cx="292" cy="235"/>
                            </a:xfrm>
                            <a:custGeom>
                              <a:avLst/>
                              <a:gdLst>
                                <a:gd name="T0" fmla="+- 0 2061 2061"/>
                                <a:gd name="T1" fmla="*/ T0 w 292"/>
                                <a:gd name="T2" fmla="+- 0 294 59"/>
                                <a:gd name="T3" fmla="*/ 294 h 235"/>
                                <a:gd name="T4" fmla="+- 0 2353 2061"/>
                                <a:gd name="T5" fmla="*/ T4 w 292"/>
                                <a:gd name="T6" fmla="+- 0 294 59"/>
                                <a:gd name="T7" fmla="*/ 294 h 235"/>
                                <a:gd name="T8" fmla="+- 0 2353 2061"/>
                                <a:gd name="T9" fmla="*/ T8 w 292"/>
                                <a:gd name="T10" fmla="+- 0 59 59"/>
                                <a:gd name="T11" fmla="*/ 59 h 235"/>
                                <a:gd name="T12" fmla="+- 0 2061 2061"/>
                                <a:gd name="T13" fmla="*/ T12 w 292"/>
                                <a:gd name="T14" fmla="+- 0 59 59"/>
                                <a:gd name="T15" fmla="*/ 59 h 235"/>
                                <a:gd name="T16" fmla="+- 0 2061 2061"/>
                                <a:gd name="T17" fmla="*/ T16 w 292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" h="235">
                                  <a:moveTo>
                                    <a:pt x="0" y="235"/>
                                  </a:moveTo>
                                  <a:lnTo>
                                    <a:pt x="292" y="235"/>
                                  </a:lnTo>
                                  <a:lnTo>
                                    <a:pt x="2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9" name="Group 1409"/>
                        <wpg:cNvGrpSpPr>
                          <a:grpSpLocks/>
                        </wpg:cNvGrpSpPr>
                        <wpg:grpSpPr bwMode="auto">
                          <a:xfrm>
                            <a:off x="2343" y="59"/>
                            <a:ext cx="192" cy="235"/>
                            <a:chOff x="2343" y="59"/>
                            <a:chExt cx="192" cy="235"/>
                          </a:xfrm>
                        </wpg:grpSpPr>
                        <wps:wsp>
                          <wps:cNvPr id="1400" name="Freeform 1410"/>
                          <wps:cNvSpPr>
                            <a:spLocks/>
                          </wps:cNvSpPr>
                          <wps:spPr bwMode="auto">
                            <a:xfrm>
                              <a:off x="2343" y="59"/>
                              <a:ext cx="192" cy="235"/>
                            </a:xfrm>
                            <a:custGeom>
                              <a:avLst/>
                              <a:gdLst>
                                <a:gd name="T0" fmla="+- 0 2343 2343"/>
                                <a:gd name="T1" fmla="*/ T0 w 192"/>
                                <a:gd name="T2" fmla="+- 0 294 59"/>
                                <a:gd name="T3" fmla="*/ 294 h 235"/>
                                <a:gd name="T4" fmla="+- 0 2535 2343"/>
                                <a:gd name="T5" fmla="*/ T4 w 192"/>
                                <a:gd name="T6" fmla="+- 0 294 59"/>
                                <a:gd name="T7" fmla="*/ 294 h 235"/>
                                <a:gd name="T8" fmla="+- 0 2535 2343"/>
                                <a:gd name="T9" fmla="*/ T8 w 192"/>
                                <a:gd name="T10" fmla="+- 0 59 59"/>
                                <a:gd name="T11" fmla="*/ 59 h 235"/>
                                <a:gd name="T12" fmla="+- 0 2343 2343"/>
                                <a:gd name="T13" fmla="*/ T12 w 192"/>
                                <a:gd name="T14" fmla="+- 0 59 59"/>
                                <a:gd name="T15" fmla="*/ 59 h 235"/>
                                <a:gd name="T16" fmla="+- 0 2343 2343"/>
                                <a:gd name="T17" fmla="*/ T16 w 192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" h="235">
                                  <a:moveTo>
                                    <a:pt x="0" y="235"/>
                                  </a:moveTo>
                                  <a:lnTo>
                                    <a:pt x="192" y="235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1" name="Group 1407"/>
                        <wpg:cNvGrpSpPr>
                          <a:grpSpLocks/>
                        </wpg:cNvGrpSpPr>
                        <wpg:grpSpPr bwMode="auto">
                          <a:xfrm>
                            <a:off x="2525" y="59"/>
                            <a:ext cx="119" cy="235"/>
                            <a:chOff x="2525" y="59"/>
                            <a:chExt cx="119" cy="235"/>
                          </a:xfrm>
                        </wpg:grpSpPr>
                        <wps:wsp>
                          <wps:cNvPr id="1402" name="Freeform 1408"/>
                          <wps:cNvSpPr>
                            <a:spLocks/>
                          </wps:cNvSpPr>
                          <wps:spPr bwMode="auto">
                            <a:xfrm>
                              <a:off x="2525" y="59"/>
                              <a:ext cx="119" cy="235"/>
                            </a:xfrm>
                            <a:custGeom>
                              <a:avLst/>
                              <a:gdLst>
                                <a:gd name="T0" fmla="+- 0 2525 2525"/>
                                <a:gd name="T1" fmla="*/ T0 w 119"/>
                                <a:gd name="T2" fmla="+- 0 294 59"/>
                                <a:gd name="T3" fmla="*/ 294 h 235"/>
                                <a:gd name="T4" fmla="+- 0 2644 2525"/>
                                <a:gd name="T5" fmla="*/ T4 w 119"/>
                                <a:gd name="T6" fmla="+- 0 294 59"/>
                                <a:gd name="T7" fmla="*/ 294 h 235"/>
                                <a:gd name="T8" fmla="+- 0 2644 2525"/>
                                <a:gd name="T9" fmla="*/ T8 w 119"/>
                                <a:gd name="T10" fmla="+- 0 59 59"/>
                                <a:gd name="T11" fmla="*/ 59 h 235"/>
                                <a:gd name="T12" fmla="+- 0 2525 2525"/>
                                <a:gd name="T13" fmla="*/ T12 w 119"/>
                                <a:gd name="T14" fmla="+- 0 59 59"/>
                                <a:gd name="T15" fmla="*/ 59 h 235"/>
                                <a:gd name="T16" fmla="+- 0 2525 2525"/>
                                <a:gd name="T17" fmla="*/ T16 w 119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" h="235">
                                  <a:moveTo>
                                    <a:pt x="0" y="235"/>
                                  </a:moveTo>
                                  <a:lnTo>
                                    <a:pt x="119" y="235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3" name="Group 1405"/>
                        <wpg:cNvGrpSpPr>
                          <a:grpSpLocks/>
                        </wpg:cNvGrpSpPr>
                        <wpg:grpSpPr bwMode="auto">
                          <a:xfrm>
                            <a:off x="2634" y="59"/>
                            <a:ext cx="398" cy="235"/>
                            <a:chOff x="2634" y="59"/>
                            <a:chExt cx="398" cy="235"/>
                          </a:xfrm>
                        </wpg:grpSpPr>
                        <wps:wsp>
                          <wps:cNvPr id="1404" name="Freeform 1406"/>
                          <wps:cNvSpPr>
                            <a:spLocks/>
                          </wps:cNvSpPr>
                          <wps:spPr bwMode="auto">
                            <a:xfrm>
                              <a:off x="2634" y="59"/>
                              <a:ext cx="398" cy="235"/>
                            </a:xfrm>
                            <a:custGeom>
                              <a:avLst/>
                              <a:gdLst>
                                <a:gd name="T0" fmla="+- 0 2634 2634"/>
                                <a:gd name="T1" fmla="*/ T0 w 398"/>
                                <a:gd name="T2" fmla="+- 0 294 59"/>
                                <a:gd name="T3" fmla="*/ 294 h 235"/>
                                <a:gd name="T4" fmla="+- 0 3033 2634"/>
                                <a:gd name="T5" fmla="*/ T4 w 398"/>
                                <a:gd name="T6" fmla="+- 0 294 59"/>
                                <a:gd name="T7" fmla="*/ 294 h 235"/>
                                <a:gd name="T8" fmla="+- 0 3033 2634"/>
                                <a:gd name="T9" fmla="*/ T8 w 398"/>
                                <a:gd name="T10" fmla="+- 0 59 59"/>
                                <a:gd name="T11" fmla="*/ 59 h 235"/>
                                <a:gd name="T12" fmla="+- 0 2634 2634"/>
                                <a:gd name="T13" fmla="*/ T12 w 398"/>
                                <a:gd name="T14" fmla="+- 0 59 59"/>
                                <a:gd name="T15" fmla="*/ 59 h 235"/>
                                <a:gd name="T16" fmla="+- 0 2634 2634"/>
                                <a:gd name="T17" fmla="*/ T16 w 398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235">
                                  <a:moveTo>
                                    <a:pt x="0" y="235"/>
                                  </a:moveTo>
                                  <a:lnTo>
                                    <a:pt x="399" y="235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5" name="Group 1403"/>
                        <wpg:cNvGrpSpPr>
                          <a:grpSpLocks/>
                        </wpg:cNvGrpSpPr>
                        <wpg:grpSpPr bwMode="auto">
                          <a:xfrm>
                            <a:off x="3064" y="59"/>
                            <a:ext cx="2" cy="235"/>
                            <a:chOff x="3064" y="59"/>
                            <a:chExt cx="2" cy="235"/>
                          </a:xfrm>
                        </wpg:grpSpPr>
                        <wps:wsp>
                          <wps:cNvPr id="1406" name="Freeform 1404"/>
                          <wps:cNvSpPr>
                            <a:spLocks/>
                          </wps:cNvSpPr>
                          <wps:spPr bwMode="auto">
                            <a:xfrm>
                              <a:off x="3064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7" name="Group 1401"/>
                        <wpg:cNvGrpSpPr>
                          <a:grpSpLocks/>
                        </wpg:cNvGrpSpPr>
                        <wpg:grpSpPr bwMode="auto">
                          <a:xfrm>
                            <a:off x="3096" y="59"/>
                            <a:ext cx="192" cy="235"/>
                            <a:chOff x="3096" y="59"/>
                            <a:chExt cx="192" cy="235"/>
                          </a:xfrm>
                        </wpg:grpSpPr>
                        <wps:wsp>
                          <wps:cNvPr id="1408" name="Freeform 1402"/>
                          <wps:cNvSpPr>
                            <a:spLocks/>
                          </wps:cNvSpPr>
                          <wps:spPr bwMode="auto">
                            <a:xfrm>
                              <a:off x="3096" y="59"/>
                              <a:ext cx="192" cy="235"/>
                            </a:xfrm>
                            <a:custGeom>
                              <a:avLst/>
                              <a:gdLst>
                                <a:gd name="T0" fmla="+- 0 3096 3096"/>
                                <a:gd name="T1" fmla="*/ T0 w 192"/>
                                <a:gd name="T2" fmla="+- 0 294 59"/>
                                <a:gd name="T3" fmla="*/ 294 h 235"/>
                                <a:gd name="T4" fmla="+- 0 3288 3096"/>
                                <a:gd name="T5" fmla="*/ T4 w 192"/>
                                <a:gd name="T6" fmla="+- 0 294 59"/>
                                <a:gd name="T7" fmla="*/ 294 h 235"/>
                                <a:gd name="T8" fmla="+- 0 3288 3096"/>
                                <a:gd name="T9" fmla="*/ T8 w 192"/>
                                <a:gd name="T10" fmla="+- 0 59 59"/>
                                <a:gd name="T11" fmla="*/ 59 h 235"/>
                                <a:gd name="T12" fmla="+- 0 3096 3096"/>
                                <a:gd name="T13" fmla="*/ T12 w 192"/>
                                <a:gd name="T14" fmla="+- 0 59 59"/>
                                <a:gd name="T15" fmla="*/ 59 h 235"/>
                                <a:gd name="T16" fmla="+- 0 3096 3096"/>
                                <a:gd name="T17" fmla="*/ T16 w 192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" h="235">
                                  <a:moveTo>
                                    <a:pt x="0" y="235"/>
                                  </a:moveTo>
                                  <a:lnTo>
                                    <a:pt x="192" y="235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9" name="Group 1399"/>
                        <wpg:cNvGrpSpPr>
                          <a:grpSpLocks/>
                        </wpg:cNvGrpSpPr>
                        <wpg:grpSpPr bwMode="auto">
                          <a:xfrm>
                            <a:off x="3278" y="59"/>
                            <a:ext cx="440" cy="235"/>
                            <a:chOff x="3278" y="59"/>
                            <a:chExt cx="440" cy="235"/>
                          </a:xfrm>
                        </wpg:grpSpPr>
                        <wps:wsp>
                          <wps:cNvPr id="1410" name="Freeform 1400"/>
                          <wps:cNvSpPr>
                            <a:spLocks/>
                          </wps:cNvSpPr>
                          <wps:spPr bwMode="auto">
                            <a:xfrm>
                              <a:off x="3278" y="59"/>
                              <a:ext cx="440" cy="235"/>
                            </a:xfrm>
                            <a:custGeom>
                              <a:avLst/>
                              <a:gdLst>
                                <a:gd name="T0" fmla="+- 0 3278 3278"/>
                                <a:gd name="T1" fmla="*/ T0 w 440"/>
                                <a:gd name="T2" fmla="+- 0 294 59"/>
                                <a:gd name="T3" fmla="*/ 294 h 235"/>
                                <a:gd name="T4" fmla="+- 0 3718 3278"/>
                                <a:gd name="T5" fmla="*/ T4 w 440"/>
                                <a:gd name="T6" fmla="+- 0 294 59"/>
                                <a:gd name="T7" fmla="*/ 294 h 235"/>
                                <a:gd name="T8" fmla="+- 0 3718 3278"/>
                                <a:gd name="T9" fmla="*/ T8 w 440"/>
                                <a:gd name="T10" fmla="+- 0 59 59"/>
                                <a:gd name="T11" fmla="*/ 59 h 235"/>
                                <a:gd name="T12" fmla="+- 0 3278 3278"/>
                                <a:gd name="T13" fmla="*/ T12 w 440"/>
                                <a:gd name="T14" fmla="+- 0 59 59"/>
                                <a:gd name="T15" fmla="*/ 59 h 235"/>
                                <a:gd name="T16" fmla="+- 0 3278 3278"/>
                                <a:gd name="T17" fmla="*/ T16 w 440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0" h="235">
                                  <a:moveTo>
                                    <a:pt x="0" y="235"/>
                                  </a:moveTo>
                                  <a:lnTo>
                                    <a:pt x="440" y="23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1" name="Group 1397"/>
                        <wpg:cNvGrpSpPr>
                          <a:grpSpLocks/>
                        </wpg:cNvGrpSpPr>
                        <wpg:grpSpPr bwMode="auto">
                          <a:xfrm>
                            <a:off x="3750" y="59"/>
                            <a:ext cx="2" cy="235"/>
                            <a:chOff x="3750" y="59"/>
                            <a:chExt cx="2" cy="235"/>
                          </a:xfrm>
                        </wpg:grpSpPr>
                        <wps:wsp>
                          <wps:cNvPr id="1412" name="Freeform 1398"/>
                          <wps:cNvSpPr>
                            <a:spLocks/>
                          </wps:cNvSpPr>
                          <wps:spPr bwMode="auto">
                            <a:xfrm>
                              <a:off x="3750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3" name="Group 1395"/>
                        <wpg:cNvGrpSpPr>
                          <a:grpSpLocks/>
                        </wpg:cNvGrpSpPr>
                        <wpg:grpSpPr bwMode="auto">
                          <a:xfrm>
                            <a:off x="3781" y="59"/>
                            <a:ext cx="361" cy="235"/>
                            <a:chOff x="3781" y="59"/>
                            <a:chExt cx="361" cy="235"/>
                          </a:xfrm>
                        </wpg:grpSpPr>
                        <wps:wsp>
                          <wps:cNvPr id="1414" name="Freeform 1396"/>
                          <wps:cNvSpPr>
                            <a:spLocks/>
                          </wps:cNvSpPr>
                          <wps:spPr bwMode="auto">
                            <a:xfrm>
                              <a:off x="3781" y="59"/>
                              <a:ext cx="361" cy="235"/>
                            </a:xfrm>
                            <a:custGeom>
                              <a:avLst/>
                              <a:gdLst>
                                <a:gd name="T0" fmla="+- 0 3781 3781"/>
                                <a:gd name="T1" fmla="*/ T0 w 361"/>
                                <a:gd name="T2" fmla="+- 0 294 59"/>
                                <a:gd name="T3" fmla="*/ 294 h 235"/>
                                <a:gd name="T4" fmla="+- 0 4143 3781"/>
                                <a:gd name="T5" fmla="*/ T4 w 361"/>
                                <a:gd name="T6" fmla="+- 0 294 59"/>
                                <a:gd name="T7" fmla="*/ 294 h 235"/>
                                <a:gd name="T8" fmla="+- 0 4143 3781"/>
                                <a:gd name="T9" fmla="*/ T8 w 361"/>
                                <a:gd name="T10" fmla="+- 0 59 59"/>
                                <a:gd name="T11" fmla="*/ 59 h 235"/>
                                <a:gd name="T12" fmla="+- 0 3781 3781"/>
                                <a:gd name="T13" fmla="*/ T12 w 361"/>
                                <a:gd name="T14" fmla="+- 0 59 59"/>
                                <a:gd name="T15" fmla="*/ 59 h 235"/>
                                <a:gd name="T16" fmla="+- 0 3781 3781"/>
                                <a:gd name="T17" fmla="*/ T16 w 361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1" h="235">
                                  <a:moveTo>
                                    <a:pt x="0" y="235"/>
                                  </a:moveTo>
                                  <a:lnTo>
                                    <a:pt x="362" y="235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5" name="Group 1393"/>
                        <wpg:cNvGrpSpPr>
                          <a:grpSpLocks/>
                        </wpg:cNvGrpSpPr>
                        <wpg:grpSpPr bwMode="auto">
                          <a:xfrm>
                            <a:off x="4174" y="59"/>
                            <a:ext cx="2" cy="235"/>
                            <a:chOff x="4174" y="59"/>
                            <a:chExt cx="2" cy="235"/>
                          </a:xfrm>
                        </wpg:grpSpPr>
                        <wps:wsp>
                          <wps:cNvPr id="1416" name="Freeform 1394"/>
                          <wps:cNvSpPr>
                            <a:spLocks/>
                          </wps:cNvSpPr>
                          <wps:spPr bwMode="auto">
                            <a:xfrm>
                              <a:off x="4174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7" name="Group 1391"/>
                        <wpg:cNvGrpSpPr>
                          <a:grpSpLocks/>
                        </wpg:cNvGrpSpPr>
                        <wpg:grpSpPr bwMode="auto">
                          <a:xfrm>
                            <a:off x="4205" y="59"/>
                            <a:ext cx="446" cy="235"/>
                            <a:chOff x="4205" y="59"/>
                            <a:chExt cx="446" cy="235"/>
                          </a:xfrm>
                        </wpg:grpSpPr>
                        <wps:wsp>
                          <wps:cNvPr id="1418" name="Freeform 1392"/>
                          <wps:cNvSpPr>
                            <a:spLocks/>
                          </wps:cNvSpPr>
                          <wps:spPr bwMode="auto">
                            <a:xfrm>
                              <a:off x="4205" y="59"/>
                              <a:ext cx="446" cy="235"/>
                            </a:xfrm>
                            <a:custGeom>
                              <a:avLst/>
                              <a:gdLst>
                                <a:gd name="T0" fmla="+- 0 4205 4205"/>
                                <a:gd name="T1" fmla="*/ T0 w 446"/>
                                <a:gd name="T2" fmla="+- 0 294 59"/>
                                <a:gd name="T3" fmla="*/ 294 h 235"/>
                                <a:gd name="T4" fmla="+- 0 4652 4205"/>
                                <a:gd name="T5" fmla="*/ T4 w 446"/>
                                <a:gd name="T6" fmla="+- 0 294 59"/>
                                <a:gd name="T7" fmla="*/ 294 h 235"/>
                                <a:gd name="T8" fmla="+- 0 4652 4205"/>
                                <a:gd name="T9" fmla="*/ T8 w 446"/>
                                <a:gd name="T10" fmla="+- 0 59 59"/>
                                <a:gd name="T11" fmla="*/ 59 h 235"/>
                                <a:gd name="T12" fmla="+- 0 4205 4205"/>
                                <a:gd name="T13" fmla="*/ T12 w 446"/>
                                <a:gd name="T14" fmla="+- 0 59 59"/>
                                <a:gd name="T15" fmla="*/ 59 h 235"/>
                                <a:gd name="T16" fmla="+- 0 4205 4205"/>
                                <a:gd name="T17" fmla="*/ T16 w 446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6" h="235">
                                  <a:moveTo>
                                    <a:pt x="0" y="235"/>
                                  </a:moveTo>
                                  <a:lnTo>
                                    <a:pt x="447" y="235"/>
                                  </a:lnTo>
                                  <a:lnTo>
                                    <a:pt x="4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9" name="Group 1389"/>
                        <wpg:cNvGrpSpPr>
                          <a:grpSpLocks/>
                        </wpg:cNvGrpSpPr>
                        <wpg:grpSpPr bwMode="auto">
                          <a:xfrm>
                            <a:off x="4642" y="59"/>
                            <a:ext cx="677" cy="235"/>
                            <a:chOff x="4642" y="59"/>
                            <a:chExt cx="677" cy="235"/>
                          </a:xfrm>
                        </wpg:grpSpPr>
                        <wps:wsp>
                          <wps:cNvPr id="1420" name="Freeform 1390"/>
                          <wps:cNvSpPr>
                            <a:spLocks/>
                          </wps:cNvSpPr>
                          <wps:spPr bwMode="auto">
                            <a:xfrm>
                              <a:off x="4642" y="59"/>
                              <a:ext cx="677" cy="235"/>
                            </a:xfrm>
                            <a:custGeom>
                              <a:avLst/>
                              <a:gdLst>
                                <a:gd name="T0" fmla="+- 0 4642 4642"/>
                                <a:gd name="T1" fmla="*/ T0 w 677"/>
                                <a:gd name="T2" fmla="+- 0 294 59"/>
                                <a:gd name="T3" fmla="*/ 294 h 235"/>
                                <a:gd name="T4" fmla="+- 0 5319 4642"/>
                                <a:gd name="T5" fmla="*/ T4 w 677"/>
                                <a:gd name="T6" fmla="+- 0 294 59"/>
                                <a:gd name="T7" fmla="*/ 294 h 235"/>
                                <a:gd name="T8" fmla="+- 0 5319 4642"/>
                                <a:gd name="T9" fmla="*/ T8 w 677"/>
                                <a:gd name="T10" fmla="+- 0 59 59"/>
                                <a:gd name="T11" fmla="*/ 59 h 235"/>
                                <a:gd name="T12" fmla="+- 0 4642 4642"/>
                                <a:gd name="T13" fmla="*/ T12 w 677"/>
                                <a:gd name="T14" fmla="+- 0 59 59"/>
                                <a:gd name="T15" fmla="*/ 59 h 235"/>
                                <a:gd name="T16" fmla="+- 0 4642 4642"/>
                                <a:gd name="T17" fmla="*/ T16 w 677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7" h="235">
                                  <a:moveTo>
                                    <a:pt x="0" y="235"/>
                                  </a:moveTo>
                                  <a:lnTo>
                                    <a:pt x="677" y="235"/>
                                  </a:lnTo>
                                  <a:lnTo>
                                    <a:pt x="6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2809" id="Group 1388" o:spid="_x0000_s1026" style="position:absolute;margin-left:71.25pt;margin-top:1.1pt;width:195.2pt;height:15.5pt;z-index:-3783;mso-position-horizontal-relative:page" coordorigin="1425,22" coordsize="390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">
                <v:group id="Group 1417" o:spid="_x0000_s1027" style="position:absolute;left:1435;top:59;width:210;height:235" coordorigin="1435,59" coordsize="21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<v:shape id="Freeform 1418" o:spid="_x0000_s1028" style="position:absolute;left:1435;top:59;width:210;height:235;visibility:visible;mso-wrap-style:square;v-text-anchor:top" coordsize="21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wcMYA&#10;AADdAAAADwAAAGRycy9kb3ducmV2LnhtbERPTU8CMRC9k/gfmjHxBl1BzbpSiMFglIORxYu3yXbc&#10;rWyny7aU5d9bExNv8/I+Z74cbCsi9d44VnA9yUAQV04brhV87NbjHIQPyBpbx6TgTB6Wi4vRHAvt&#10;TrylWIZapBD2BSpoQugKKX3VkEU/cR1x4r5cbzEk2NdS93hK4baV0yy7kxYNp4YGO1o1VO3Lo1Vw&#10;Y542z+bz7Tu+54fXfSzj+XYWlbq6HB4fQAQawr/4z/2i0/zZ/RR+v0kn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YwcMYAAADdAAAADwAAAAAAAAAAAAAAAACYAgAAZHJz&#10;L2Rvd25yZXYueG1sUEsFBgAAAAAEAAQA9QAAAIsDAAAAAA==&#10;" path="m,235r210,l210,,,,,235e" fillcolor="#fff200" stroked="f">
                    <v:path arrowok="t" o:connecttype="custom" o:connectlocs="0,294;210,294;210,59;0,59;0,294" o:connectangles="0,0,0,0,0"/>
                  </v:shape>
                </v:group>
                <v:group id="Group 1415" o:spid="_x0000_s1029" style="position:absolute;left:1635;top:59;width:363;height:235" coordorigin="1635,59" coordsize="36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D7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w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cD78QAAADdAAAA&#10;DwAAAAAAAAAAAAAAAACqAgAAZHJzL2Rvd25yZXYueG1sUEsFBgAAAAAEAAQA+gAAAJsDAAAAAA==&#10;">
                  <v:shape id="Freeform 1416" o:spid="_x0000_s1030" style="position:absolute;left:1635;top:59;width:363;height:235;visibility:visible;mso-wrap-style:square;v-text-anchor:top" coordsize="36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SP8QA&#10;AADdAAAADwAAAGRycy9kb3ducmV2LnhtbERP22rCQBB9L/gPywi+1Y21DU3qKkUQrS+lph8w7E4u&#10;NDsbs2uMf98tCH2bw7nOajPaVgzU+8axgsU8AUGsnWm4UvBd7B5fQfiAbLB1TApu5GGznjysMDfu&#10;yl80nEIlYgj7HBXUIXS5lF7XZNHPXUccudL1FkOEfSVNj9cYblv5lCSptNhwbKixo21N+ud0sQqK&#10;/a663AZdHD5e2rTT5TH7dGelZtPx/Q1EoDH8i+/ug4nzl9kz/H0TT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3kj/EAAAA3QAAAA8AAAAAAAAAAAAAAAAAmAIAAGRycy9k&#10;b3ducmV2LnhtbFBLBQYAAAAABAAEAPUAAACJAwAAAAA=&#10;" path="m,235r363,l363,,,,,235e" fillcolor="#fff200" stroked="f">
                    <v:path arrowok="t" o:connecttype="custom" o:connectlocs="0,294;363,294;363,59;0,59;0,294" o:connectangles="0,0,0,0,0"/>
                  </v:shape>
                </v:group>
                <v:group id="Group 1413" o:spid="_x0000_s1031" style="position:absolute;left:2030;top:59;width:2;height:235" coordorigin="2030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I+A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CPgDFAAAA3QAA&#10;AA8AAAAAAAAAAAAAAAAAqgIAAGRycy9kb3ducmV2LnhtbFBLBQYAAAAABAAEAPoAAACcAwAAAAA=&#10;">
                  <v:shape id="Freeform 1414" o:spid="_x0000_s1032" style="position:absolute;left:2030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v2cMA&#10;AADdAAAADwAAAGRycy9kb3ducmV2LnhtbERPTUsDMRC9C/6HMEJvNquV4m6bFhEEQS/bSqG36Waa&#10;XbqZrEnsxn/fFARv83ifs1wn24sz+dA5VvAwLUAQN053bBR8bd/un0GEiKyxd0wKfinAenV7s8RK&#10;u5FrOm+iETmEQ4UK2hiHSsrQtGQxTN1AnLmj8xZjht5I7XHM4baXj0UxlxY7zg0tDvTaUnPa/FgF&#10;9Y4/i/LDjAf/XRu3N/oppVKpyV16WYCIlOK/+M/9rvP8WTmH6zf5B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rv2cMAAADdAAAADwAAAAAAAAAAAAAAAACYAgAAZHJzL2Rv&#10;d25yZXYueG1sUEsFBgAAAAAEAAQA9QAAAIgDAAAAAA==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411" o:spid="_x0000_s1033" style="position:absolute;left:2061;top:59;width:292;height:235" coordorigin="2061,59" coordsize="29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<v:shape id="Freeform 1412" o:spid="_x0000_s1034" style="position:absolute;left:2061;top:59;width:292;height:235;visibility:visible;mso-wrap-style:square;v-text-anchor:top" coordsize="29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9JsYA&#10;AADdAAAADwAAAGRycy9kb3ducmV2LnhtbESPT0/DMAzF70h8h8iTuLF0IFW0WzYh/gkkDrBN42o1&#10;Jik0TtWkW/n2+IDEzdZ7fu/n1WYKnTrSkNrIBhbzAhRxE23LzsB+93h5AyplZItdZDLwQwk26/Oz&#10;FdY2nvidjtvslIRwqtGAz7mvtU6Np4BpHnti0T7jEDDLOjhtBzxJeOj0VVGUOmDL0uCxpztPzfd2&#10;DAYq6u/Ht8PHU/k1vr6wL92DrZwxF7Ppdgkq05T/zX/Xz1bwryvBlW9kB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f9JsYAAADdAAAADwAAAAAAAAAAAAAAAACYAgAAZHJz&#10;L2Rvd25yZXYueG1sUEsFBgAAAAAEAAQA9QAAAIsDAAAAAA==&#10;" path="m,235r292,l292,,,,,235e" fillcolor="#fff200" stroked="f">
                    <v:path arrowok="t" o:connecttype="custom" o:connectlocs="0,294;292,294;292,59;0,59;0,294" o:connectangles="0,0,0,0,0"/>
                  </v:shape>
                </v:group>
                <v:group id="Group 1409" o:spid="_x0000_s1035" style="position:absolute;left:2343;top:59;width:192;height:235" coordorigin="2343,59" coordsize="19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80B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ier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2PNAXFAAAA3QAA&#10;AA8AAAAAAAAAAAAAAAAAqgIAAGRycy9kb3ducmV2LnhtbFBLBQYAAAAABAAEAPoAAACcAwAAAAA=&#10;">
                  <v:shape id="Freeform 1410" o:spid="_x0000_s1036" style="position:absolute;left:2343;top:59;width:192;height:235;visibility:visible;mso-wrap-style:square;v-text-anchor:top" coordsize="19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xZcUA&#10;AADdAAAADwAAAGRycy9kb3ducmV2LnhtbESPQW/CMAyF70j7D5En7TZSJkCsEBAaQtqAC2zjbDWm&#10;LTRO1WRQ+PX4MInbs/z8+b3JrHWVOlMTSs8Get0EFHHmbcm5gZ/v5esIVIjIFivPZOBKAWbTp84E&#10;U+svvKXzLuZKIBxSNFDEWKdah6wgh6Hra2LZHXzjMMrY5No2eBG4q/Rbkgy1w5LlQ4E1fRSUnXZ/&#10;TijvfYvr+el3r7+Oi96NVoNqszLm5bmdj0FFauPD/H/9aSV+P5H80kYk6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3FlxQAAAN0AAAAPAAAAAAAAAAAAAAAAAJgCAABkcnMv&#10;ZG93bnJldi54bWxQSwUGAAAAAAQABAD1AAAAigMAAAAA&#10;" path="m,235r192,l192,,,,,235e" fillcolor="#fff200" stroked="f">
                    <v:path arrowok="t" o:connecttype="custom" o:connectlocs="0,294;192,294;192,59;0,59;0,294" o:connectangles="0,0,0,0,0"/>
                  </v:shape>
                </v:group>
                <v:group id="Group 1407" o:spid="_x0000_s1037" style="position:absolute;left:2525;top:59;width:119;height:235" coordorigin="2525,59" coordsize="119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g4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1lg4cQAAADdAAAA&#10;DwAAAAAAAAAAAAAAAACqAgAAZHJzL2Rvd25yZXYueG1sUEsFBgAAAAAEAAQA+gAAAJsDAAAAAA==&#10;">
                  <v:shape id="Freeform 1408" o:spid="_x0000_s1038" style="position:absolute;left:2525;top:59;width:119;height:235;visibility:visible;mso-wrap-style:square;v-text-anchor:top" coordsize="11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1iMQA&#10;AADdAAAADwAAAGRycy9kb3ducmV2LnhtbESP3YrCMBCF74V9hzDC3mmiLCJdoxSXgosg+MNeD83Y&#10;VptJaaLtvr0RBO9mOGfOd2ax6m0t7tT6yrGGyViBIM6dqbjQcDpmozkIH5AN1o5Jwz95WC0/BgtM&#10;jOt4T/dDKEQMYZ+ghjKEJpHS5yVZ9GPXEEft7FqLIa5tIU2LXQy3tZwqNZMWK46EEhtal5RfDzcb&#10;uZMuDe5SpT+/OzPf5pdM/R0zrT+HffoNIlAf3ubX9cbE+l9qCs9v4gh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dYjEAAAA3QAAAA8AAAAAAAAAAAAAAAAAmAIAAGRycy9k&#10;b3ducmV2LnhtbFBLBQYAAAAABAAEAPUAAACJAwAAAAA=&#10;" path="m,235r119,l119,,,,,235e" fillcolor="#fff200" stroked="f">
                    <v:path arrowok="t" o:connecttype="custom" o:connectlocs="0,294;119,294;119,59;0,59;0,294" o:connectangles="0,0,0,0,0"/>
                  </v:shape>
                </v:group>
                <v:group id="Group 1405" o:spid="_x0000_s1039" style="position:absolute;left:2634;top:59;width:398;height:235" coordorigin="2634,59" coordsize="39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    <v:shape id="Freeform 1406" o:spid="_x0000_s1040" style="position:absolute;left:2634;top:59;width:398;height:235;visibility:visible;mso-wrap-style:square;v-text-anchor:top" coordsize="39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xncQA&#10;AADdAAAADwAAAGRycy9kb3ducmV2LnhtbERPTWvCQBC9C/0PyxR6M5tqsG3qKhKQSi7SNAWPQ3aa&#10;hGZnQ3aN8d93C4K3ebzPWW8n04mRBtdaVvAcxSCIK6tbrhWUX/v5KwjnkTV2lknBlRxsNw+zNaba&#10;XviTxsLXIoSwS1FB432fSumqhgy6yPbEgfuxg0Ef4FBLPeAlhJtOLuJ4JQ22HBoa7ClrqPotzkbB&#10;8pTZ4vyR01vLfVl/n8Y8ezkq9fQ47d5BeJr8XXxzH3SYn8QJ/H8TTp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pMZ3EAAAA3QAAAA8AAAAAAAAAAAAAAAAAmAIAAGRycy9k&#10;b3ducmV2LnhtbFBLBQYAAAAABAAEAPUAAACJAwAAAAA=&#10;" path="m,235r399,l399,,,,,235e" fillcolor="#fff200" stroked="f">
                    <v:path arrowok="t" o:connecttype="custom" o:connectlocs="0,294;399,294;399,59;0,59;0,294" o:connectangles="0,0,0,0,0"/>
                  </v:shape>
                </v:group>
                <v:group id="Group 1403" o:spid="_x0000_s1041" style="position:absolute;left:3064;top:59;width:2;height:235" coordorigin="3064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4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YmbiwwAAAN0AAAAP&#10;AAAAAAAAAAAAAAAAAKoCAABkcnMvZG93bnJldi54bWxQSwUGAAAAAAQABAD6AAAAmgMAAAAA&#10;">
                  <v:shape id="Freeform 1404" o:spid="_x0000_s1042" style="position:absolute;left:3064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3O8IA&#10;AADdAAAADwAAAGRycy9kb3ducmV2LnhtbERPTUsDMRC9C/6HMII3m1RKadempRQEQS/bFsHbuBmz&#10;i5vJNond+O+NUOhtHu9zVpvsenGmEDvPGqYTBYK48aZjq+F4eH5YgIgJ2WDvmTT8UoTN+vZmhZXx&#10;I9d03icrSgjHCjW0KQ2VlLFpyWGc+IG4cF8+OEwFBitNwLGEu14+KjWXDjsuDS0OtGup+d7/OA31&#10;O7+p5asdP8Optv7DmlnOS63v7/L2CUSinK7ii/vFlPkzNYf/b8oJ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rc7wgAAAN0AAAAPAAAAAAAAAAAAAAAAAJgCAABkcnMvZG93&#10;bnJldi54bWxQSwUGAAAAAAQABAD1AAAAhwMAAAAA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401" o:spid="_x0000_s1043" style="position:absolute;left:3096;top:59;width:192;height:235" coordorigin="3096,59" coordsize="19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  <v:shape id="Freeform 1402" o:spid="_x0000_s1044" style="position:absolute;left:3096;top:59;width:192;height:235;visibility:visible;mso-wrap-style:square;v-text-anchor:top" coordsize="19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9Y8UA&#10;AADdAAAADwAAAGRycy9kb3ducmV2LnhtbESPQW/CMAyF70j7D5En7TZSJkCsEBAaQtqAC2zjbDWm&#10;LTRO1WRQ+PX4MInbs/z8+b3JrHWVOlMTSs8Get0EFHHmbcm5gZ/v5esIVIjIFivPZOBKAWbTp84E&#10;U+svvKXzLuZKIBxSNFDEWKdah6wgh6Hra2LZHXzjMMrY5No2eBG4q/Rbkgy1w5LlQ4E1fRSUnXZ/&#10;TijvfYvr+el3r7+Oi96NVoNqszLm5bmdj0FFauPD/H/9aSV+P5G40kYk6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X1jxQAAAN0AAAAPAAAAAAAAAAAAAAAAAJgCAABkcnMv&#10;ZG93bnJldi54bWxQSwUGAAAAAAQABAD1AAAAigMAAAAA&#10;" path="m,235r192,l192,,,,,235e" fillcolor="#fff200" stroked="f">
                    <v:path arrowok="t" o:connecttype="custom" o:connectlocs="0,294;192,294;192,59;0,59;0,294" o:connectangles="0,0,0,0,0"/>
                  </v:shape>
                </v:group>
                <v:group id="Group 1399" o:spid="_x0000_s1045" style="position:absolute;left:3278;top:59;width:440;height:235" coordorigin="3278,59" coordsize="44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9s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d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S9s58QAAADdAAAA&#10;DwAAAAAAAAAAAAAAAACqAgAAZHJzL2Rvd25yZXYueG1sUEsFBgAAAAAEAAQA+gAAAJsDAAAAAA==&#10;">
                  <v:shape id="Freeform 1400" o:spid="_x0000_s1046" style="position:absolute;left:3278;top:59;width:440;height:235;visibility:visible;mso-wrap-style:square;v-text-anchor:top" coordsize="44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/fMQA&#10;AADdAAAADwAAAGRycy9kb3ducmV2LnhtbESPT2/CMAzF75P4DpEncRspE5pQIaAJMdiVP+JsGq+p&#10;1jhVE2i7T48Pk7jZes/v/bxc975Wd2pjFdjAdJKBIi6Crbg0cD59vc1BxYRssQ5MBgaKsF6NXpaY&#10;29Dxge7HVCoJ4ZijAZdSk2sdC0ce4yQ0xKL9hNZjkrUttW2xk3Bf6/cs+9AeK5YGhw1tHBW/x5s3&#10;sI/b2O3cji/99a/szkM1nPzGmPFr/7kAlahPT/P/9bcV/NlU+OUbGUG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v3zEAAAA3QAAAA8AAAAAAAAAAAAAAAAAmAIAAGRycy9k&#10;b3ducmV2LnhtbFBLBQYAAAAABAAEAPUAAACJAwAAAAA=&#10;" path="m,235r440,l440,,,,,235e" fillcolor="#fff200" stroked="f">
                    <v:path arrowok="t" o:connecttype="custom" o:connectlocs="0,294;440,294;440,59;0,59;0,294" o:connectangles="0,0,0,0,0"/>
                  </v:shape>
                </v:group>
                <v:group id="Group 1397" o:spid="_x0000_s1047" style="position:absolute;left:3750;top:59;width:2;height:235" coordorigin="3750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D2P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/10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oD2PMQAAADdAAAA&#10;DwAAAAAAAAAAAAAAAACqAgAAZHJzL2Rvd25yZXYueG1sUEsFBgAAAAAEAAQA+gAAAJsDAAAAAA==&#10;">
                  <v:shape id="Freeform 1398" o:spid="_x0000_s1048" style="position:absolute;left:3750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n5cIA&#10;AADdAAAADwAAAGRycy9kb3ducmV2LnhtbERPTWsCMRC9F/ofwhS81awiolujFKFQqJdVEXqbbqbZ&#10;pZvJmqRu+u8bQfA2j/c5q02ynbiQD61jBZNxAYK4drplo+B4eHtegAgRWWPnmBT8UYDN+vFhhaV2&#10;A1d02UcjcgiHEhU0MfallKFuyGIYu544c9/OW4wZeiO1xyGH205Oi2IuLbacGxrsadtQ/bP/tQqq&#10;E++K5YcZvvy5Mu7T6FlKS6VGT+n1BUSkFO/im/td5/mzyRSu3+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CflwgAAAN0AAAAPAAAAAAAAAAAAAAAAAJgCAABkcnMvZG93&#10;bnJldi54bWxQSwUGAAAAAAQABAD1AAAAhwMAAAAA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395" o:spid="_x0000_s1049" style="position:absolute;left:3781;top:59;width:361;height:235" coordorigin="3781,59" coordsize="36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N0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Hs3QwwAAAN0AAAAP&#10;AAAAAAAAAAAAAAAAAKoCAABkcnMvZG93bnJldi54bWxQSwUGAAAAAAQABAD6AAAAmgMAAAAA&#10;">
                  <v:shape id="Freeform 1396" o:spid="_x0000_s1050" style="position:absolute;left:3781;top:59;width:361;height:235;visibility:visible;mso-wrap-style:square;v-text-anchor:top" coordsize="36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ZksIA&#10;AADdAAAADwAAAGRycy9kb3ducmV2LnhtbERPS2sCMRC+F/ofwhR6q1nfsjVKKUg99OJa6HXYTDer&#10;m0lIom776xtB8DYf33OW69524kwhto4VDAcFCOLa6ZYbBV/7zcsCREzIGjvHpOCXIqxXjw9LLLW7&#10;8I7OVWpEDuFYogKTki+ljLUhi3HgPHHmflywmDIMjdQBLzncdnJUFDNpseXcYNDTu6H6WJ2sAv+x&#10;3Zjv6nM6j3/ysBuTD8VoqtTzU//2CiJRn+7im3ur8/zJcALXb/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BmSwgAAAN0AAAAPAAAAAAAAAAAAAAAAAJgCAABkcnMvZG93&#10;bnJldi54bWxQSwUGAAAAAAQABAD1AAAAhwMAAAAA&#10;" path="m,235r362,l362,,,,,235e" fillcolor="#fff200" stroked="f">
                    <v:path arrowok="t" o:connecttype="custom" o:connectlocs="0,294;362,294;362,59;0,59;0,294" o:connectangles="0,0,0,0,0"/>
                  </v:shape>
                </v:group>
                <v:group id="Group 1393" o:spid="_x0000_s1051" style="position:absolute;left:4174;top:59;width:2;height:235" coordorigin="4174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vwP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u/A/wwAAAN0AAAAP&#10;AAAAAAAAAAAAAAAAAKoCAABkcnMvZG93bnJldi54bWxQSwUGAAAAAAQABAD6AAAAmgMAAAAA&#10;">
                  <v:shape id="Freeform 1394" o:spid="_x0000_s1052" style="position:absolute;left:4174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h5sIA&#10;AADdAAAADwAAAGRycy9kb3ducmV2LnhtbERPTWsCMRC9F/wPYYTealYRqVujFEEQ2svaUvA2bqbZ&#10;pZvJmkQ3/fdNQfA2j/c5q02ynbiSD61jBdNJAYK4drplo+DzY/f0DCJEZI2dY1LwSwE269HDCkvt&#10;Bq7oeohG5BAOJSpoYuxLKUPdkMUwcT1x5r6dtxgz9EZqj0MOt52cFcVCWmw5NzTY07ah+udwsQqq&#10;L34vlm9mOPlzZdzR6HlKS6Uex+n1BUSkFO/im3uv8/z5dAH/3+QT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yHmwgAAAN0AAAAPAAAAAAAAAAAAAAAAAJgCAABkcnMvZG93&#10;bnJldi54bWxQSwUGAAAAAAQABAD1AAAAhwMAAAAA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391" o:spid="_x0000_s1053" style="position:absolute;left:4205;top:59;width:446;height:235" coordorigin="4205,59" coordsize="44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XL08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+N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XL08QAAADdAAAA&#10;DwAAAAAAAAAAAAAAAACqAgAAZHJzL2Rvd25yZXYueG1sUEsFBgAAAAAEAAQA+gAAAJsDAAAAAA==&#10;">
                  <v:shape id="Freeform 1392" o:spid="_x0000_s1054" style="position:absolute;left:4205;top:59;width:446;height:235;visibility:visible;mso-wrap-style:square;v-text-anchor:top" coordsize="44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udsUA&#10;AADdAAAADwAAAGRycy9kb3ducmV2LnhtbESPQWvDMAyF74P9B6NBb6vTUspI65Z2ZWOwU7tBrmqs&#10;OKGxHGIvyf79dCjsJvGe3vu03U++VQP1sQlsYDHPQBGXwTbsDHx/vT2/gIoJ2WIbmAz8UoT97vFh&#10;i7kNI59puCSnJIRjjgbqlLpc61jW5DHOQ0csWhV6j0nW3mnb4yjhvtXLLFtrjw1LQ40dvdZU3i4/&#10;3sC7Xxanw2dxrdxQ2dKdzsVYHI2ZPU2HDahEU/o3368/rOCvFoIr38gIe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S52xQAAAN0AAAAPAAAAAAAAAAAAAAAAAJgCAABkcnMv&#10;ZG93bnJldi54bWxQSwUGAAAAAAQABAD1AAAAigMAAAAA&#10;" path="m,235r447,l447,,,,,235e" fillcolor="#fff200" stroked="f">
                    <v:path arrowok="t" o:connecttype="custom" o:connectlocs="0,294;447,294;447,59;0,59;0,294" o:connectangles="0,0,0,0,0"/>
                  </v:shape>
                </v:group>
                <v:group id="Group 1389" o:spid="_x0000_s1055" style="position:absolute;left:4642;top:59;width:677;height:235" coordorigin="4642,59" coordsize="677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b6O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+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Pb6OsQAAADdAAAA&#10;DwAAAAAAAAAAAAAAAACqAgAAZHJzL2Rvd25yZXYueG1sUEsFBgAAAAAEAAQA+gAAAJsDAAAAAA==&#10;">
                  <v:shape id="Freeform 1390" o:spid="_x0000_s1056" style="position:absolute;left:4642;top:59;width:677;height:235;visibility:visible;mso-wrap-style:square;v-text-anchor:top" coordsize="67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hm8YA&#10;AADdAAAADwAAAGRycy9kb3ducmV2LnhtbESPQWsCMRCF74X+hzCF3mpS24qsRqmCtBQP1gpeh824&#10;WdxM1k2q67/vHITeZnhv3vtmOu9Do87UpTqyheeBAUVcRldzZWH3s3oag0oZ2WETmSxcKcF8dn83&#10;xcLFC3/TeZsrJSGcCrTgc24LrVPpKWAaxJZYtEPsAmZZu0q7Di8SHho9NGakA9YsDR5bWnoqj9vf&#10;YGH9NrqaF/9RHQ1uvpaLRelP+7G1jw/9+wRUpj7/m2/Xn07wX4fCL9/ICHr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chm8YAAADdAAAADwAAAAAAAAAAAAAAAACYAgAAZHJz&#10;L2Rvd25yZXYueG1sUEsFBgAAAAAEAAQA9QAAAIsDAAAAAA==&#10;" path="m,235r677,l677,,,,,235e" fillcolor="#fff200" stroked="f">
                    <v:path arrowok="t" o:connecttype="custom" o:connectlocs="0,294;677,294;677,59;0,59;0,294" o:connectangles="0,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</w:rPr>
        <w:t>Insert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Literature</w:t>
      </w:r>
      <w:r w:rsidR="006A473A">
        <w:rPr>
          <w:rFonts w:ascii="Arial" w:eastAsia="Arial" w:hAnsi="Arial" w:cs="Arial"/>
          <w:spacing w:val="41"/>
        </w:rPr>
        <w:t xml:space="preserve"> </w:t>
      </w:r>
      <w:r w:rsidR="006A473A">
        <w:rPr>
          <w:rFonts w:ascii="Arial" w:eastAsia="Arial" w:hAnsi="Arial" w:cs="Arial"/>
        </w:rPr>
        <w:t>review</w:t>
      </w:r>
      <w:r w:rsidR="006A473A">
        <w:rPr>
          <w:rFonts w:ascii="Arial" w:eastAsia="Arial" w:hAnsi="Arial" w:cs="Arial"/>
          <w:spacing w:val="-15"/>
        </w:rPr>
        <w:t xml:space="preserve"> </w:t>
      </w:r>
      <w:r w:rsidR="006A473A">
        <w:rPr>
          <w:rFonts w:ascii="Arial" w:eastAsia="Arial" w:hAnsi="Arial" w:cs="Arial"/>
        </w:rPr>
        <w:t>and</w:t>
      </w:r>
      <w:r w:rsidR="006A473A">
        <w:rPr>
          <w:rFonts w:ascii="Arial" w:eastAsia="Arial" w:hAnsi="Arial" w:cs="Arial"/>
          <w:spacing w:val="-6"/>
        </w:rPr>
        <w:t xml:space="preserve"> </w:t>
      </w:r>
      <w:r w:rsidR="006A473A">
        <w:rPr>
          <w:rFonts w:ascii="Arial" w:eastAsia="Arial" w:hAnsi="Arial" w:cs="Arial"/>
        </w:rPr>
        <w:t>ba</w:t>
      </w:r>
      <w:r w:rsidR="006A473A">
        <w:rPr>
          <w:rFonts w:ascii="Arial" w:eastAsia="Arial" w:hAnsi="Arial" w:cs="Arial"/>
          <w:spacing w:val="-6"/>
        </w:rPr>
        <w:t>c</w:t>
      </w:r>
      <w:r w:rsidR="006A473A">
        <w:rPr>
          <w:rFonts w:ascii="Arial" w:eastAsia="Arial" w:hAnsi="Arial" w:cs="Arial"/>
        </w:rPr>
        <w:t>kground.</w:t>
      </w:r>
    </w:p>
    <w:p w14:paraId="72E2EE72" w14:textId="77777777" w:rsidR="00841664" w:rsidRDefault="00841664">
      <w:pPr>
        <w:spacing w:before="4" w:after="0" w:line="180" w:lineRule="exact"/>
        <w:rPr>
          <w:sz w:val="18"/>
          <w:szCs w:val="18"/>
        </w:rPr>
      </w:pPr>
    </w:p>
    <w:p w14:paraId="06E28853" w14:textId="05AAF88C" w:rsidR="00841664" w:rsidRDefault="00426ACE">
      <w:pPr>
        <w:spacing w:after="0" w:line="240" w:lineRule="auto"/>
        <w:ind w:left="369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98" behindDoc="1" locked="0" layoutInCell="1" allowOverlap="1" wp14:anchorId="14F98491" wp14:editId="447989DF">
                <wp:simplePos x="0" y="0"/>
                <wp:positionH relativeFrom="page">
                  <wp:posOffset>914400</wp:posOffset>
                </wp:positionH>
                <wp:positionV relativeFrom="paragraph">
                  <wp:posOffset>-10795</wp:posOffset>
                </wp:positionV>
                <wp:extent cx="2377440" cy="1270"/>
                <wp:effectExtent l="9525" t="6985" r="13335" b="10795"/>
                <wp:wrapNone/>
                <wp:docPr id="1388" name="Group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440" y="-17"/>
                          <a:chExt cx="3744" cy="2"/>
                        </a:xfrm>
                      </wpg:grpSpPr>
                      <wps:wsp>
                        <wps:cNvPr id="1389" name="Freeform 1387"/>
                        <wps:cNvSpPr>
                          <a:spLocks/>
                        </wps:cNvSpPr>
                        <wps:spPr bwMode="auto">
                          <a:xfrm>
                            <a:off x="1440" y="-17"/>
                            <a:ext cx="374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744"/>
                              <a:gd name="T2" fmla="+- 0 5184 1440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498E1" id="Group 1386" o:spid="_x0000_s1026" style="position:absolute;margin-left:1in;margin-top:-.85pt;width:187.2pt;height:.1pt;z-index:-3782;mso-position-horizontal-relative:page" coordorigin="1440,-17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">
                <v:shape id="Freeform 1387" o:spid="_x0000_s1027" style="position:absolute;left:1440;top:-17;width:3744;height:2;visibility:visible;mso-wrap-style:square;v-text-anchor:top" coordsize="3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Kk8MA&#10;AADdAAAADwAAAGRycy9kb3ducmV2LnhtbERPzYrCMBC+C75DGMGLaGplRatR1EXYvShVH2BsxrbY&#10;TEoTtfv2m4UFb/Px/c5y3ZpKPKlxpWUF41EEgjizuuRcweW8H85AOI+ssbJMCn7IwXrV7Swx0fbF&#10;KT1PPhchhF2CCgrv60RKlxVk0I1sTRy4m20M+gCbXOoGXyHcVDKOoqk0WHJoKLCmXUHZ/fQwCuwg&#10;nR/jdPKdfsSf+/thO2i314dS/V67WYDw1Pq3+N/9pcP8yWwOf9+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BKk8MAAADdAAAADwAAAAAAAAAAAAAAAACYAgAAZHJzL2Rv&#10;d25yZXYueG1sUEsFBgAAAAAEAAQA9QAAAIgDAAAAAA==&#10;" path="m,l3744,e" filled="f" strokeweight=".14042mm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w w:val="109"/>
          <w:position w:val="8"/>
          <w:sz w:val="12"/>
          <w:szCs w:val="12"/>
        </w:rPr>
        <w:t>1</w:t>
      </w:r>
      <w:r w:rsidR="006A473A">
        <w:rPr>
          <w:rFonts w:ascii="Arial" w:eastAsia="Arial" w:hAnsi="Arial" w:cs="Arial"/>
          <w:spacing w:val="-23"/>
          <w:position w:val="8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w w:val="93"/>
          <w:sz w:val="18"/>
          <w:szCs w:val="18"/>
        </w:rPr>
        <w:t>Business</w:t>
      </w:r>
      <w:r w:rsidR="006A473A">
        <w:rPr>
          <w:rFonts w:ascii="Arial" w:eastAsia="Arial" w:hAnsi="Arial" w:cs="Arial"/>
          <w:spacing w:val="15"/>
          <w:w w:val="9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2"/>
          <w:sz w:val="18"/>
          <w:szCs w:val="18"/>
        </w:rPr>
        <w:t>C</w:t>
      </w:r>
      <w:r w:rsidR="006A473A">
        <w:rPr>
          <w:rFonts w:ascii="Arial" w:eastAsia="Arial" w:hAnsi="Arial" w:cs="Arial"/>
          <w:w w:val="107"/>
          <w:sz w:val="18"/>
          <w:szCs w:val="18"/>
        </w:rPr>
        <w:t>y</w:t>
      </w:r>
      <w:r w:rsidR="006A473A">
        <w:rPr>
          <w:rFonts w:ascii="Arial" w:eastAsia="Arial" w:hAnsi="Arial" w:cs="Arial"/>
          <w:w w:val="102"/>
          <w:sz w:val="18"/>
          <w:szCs w:val="18"/>
        </w:rPr>
        <w:t>cl</w:t>
      </w:r>
      <w:r w:rsidR="006A473A">
        <w:rPr>
          <w:rFonts w:ascii="Arial" w:eastAsia="Arial" w:hAnsi="Arial" w:cs="Arial"/>
          <w:w w:val="81"/>
          <w:sz w:val="18"/>
          <w:szCs w:val="18"/>
        </w:rPr>
        <w:t>e</w:t>
      </w:r>
      <w:r w:rsidR="006A473A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Dating</w:t>
      </w:r>
      <w:r w:rsidR="006A473A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Committee,</w:t>
      </w:r>
      <w:r w:rsidR="006A473A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National</w:t>
      </w:r>
      <w:r w:rsidR="006A473A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Bureau</w:t>
      </w:r>
      <w:r w:rsidR="006A473A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of</w:t>
      </w:r>
      <w:r w:rsidR="006A473A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Economic</w:t>
      </w:r>
      <w:r w:rsidR="006A473A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93"/>
          <w:sz w:val="18"/>
          <w:szCs w:val="18"/>
        </w:rPr>
        <w:t>Resear</w:t>
      </w:r>
      <w:r w:rsidR="006A473A">
        <w:rPr>
          <w:rFonts w:ascii="Arial" w:eastAsia="Arial" w:hAnsi="Arial" w:cs="Arial"/>
          <w:spacing w:val="-5"/>
          <w:w w:val="93"/>
          <w:sz w:val="18"/>
          <w:szCs w:val="18"/>
        </w:rPr>
        <w:t>c</w:t>
      </w:r>
      <w:r w:rsidR="006A473A">
        <w:rPr>
          <w:rFonts w:ascii="Arial" w:eastAsia="Arial" w:hAnsi="Arial" w:cs="Arial"/>
          <w:w w:val="93"/>
          <w:sz w:val="18"/>
          <w:szCs w:val="18"/>
        </w:rPr>
        <w:t>h</w:t>
      </w:r>
      <w:r w:rsidR="006A473A">
        <w:rPr>
          <w:rFonts w:ascii="Arial" w:eastAsia="Arial" w:hAnsi="Arial" w:cs="Arial"/>
          <w:spacing w:val="17"/>
          <w:w w:val="9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8"/>
          <w:sz w:val="18"/>
          <w:szCs w:val="18"/>
        </w:rPr>
        <w:t>(NBER)</w:t>
      </w:r>
    </w:p>
    <w:p w14:paraId="3B9483D6" w14:textId="77777777" w:rsidR="00841664" w:rsidRDefault="00841664">
      <w:pPr>
        <w:spacing w:after="0"/>
        <w:sectPr w:rsidR="00841664">
          <w:footerReference w:type="default" r:id="rId6"/>
          <w:type w:val="continuous"/>
          <w:pgSz w:w="12240" w:h="15840"/>
          <w:pgMar w:top="1480" w:right="1300" w:bottom="1000" w:left="1320" w:header="720" w:footer="806" w:gutter="0"/>
          <w:pgNumType w:start="1"/>
          <w:cols w:space="720"/>
        </w:sectPr>
      </w:pPr>
    </w:p>
    <w:p w14:paraId="4B927E9C" w14:textId="77777777" w:rsidR="00841664" w:rsidRDefault="006A473A">
      <w:pPr>
        <w:spacing w:before="56"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1"/>
          <w:w w:val="122"/>
          <w:sz w:val="28"/>
          <w:szCs w:val="28"/>
        </w:rPr>
        <w:lastRenderedPageBreak/>
        <w:t>D</w:t>
      </w:r>
      <w:r>
        <w:rPr>
          <w:rFonts w:ascii="Arial" w:eastAsia="Arial" w:hAnsi="Arial" w:cs="Arial"/>
          <w:b/>
          <w:bCs/>
          <w:spacing w:val="-33"/>
          <w:w w:val="122"/>
          <w:sz w:val="28"/>
          <w:szCs w:val="28"/>
        </w:rPr>
        <w:t>AT</w:t>
      </w:r>
      <w:r>
        <w:rPr>
          <w:rFonts w:ascii="Arial" w:eastAsia="Arial" w:hAnsi="Arial" w:cs="Arial"/>
          <w:b/>
          <w:bCs/>
          <w:w w:val="122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34"/>
          <w:w w:val="1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22"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13"/>
          <w:w w:val="1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22"/>
          <w:sz w:val="28"/>
          <w:szCs w:val="28"/>
        </w:rPr>
        <w:t>METHOD</w:t>
      </w:r>
    </w:p>
    <w:p w14:paraId="4E1006A8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7DC28A8" w14:textId="77777777" w:rsidR="00841664" w:rsidRDefault="00841664">
      <w:pPr>
        <w:spacing w:before="2" w:after="0" w:line="200" w:lineRule="exact"/>
        <w:rPr>
          <w:sz w:val="20"/>
          <w:szCs w:val="20"/>
        </w:rPr>
      </w:pPr>
    </w:p>
    <w:p w14:paraId="341095C4" w14:textId="77777777" w:rsidR="00841664" w:rsidRDefault="006A473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7"/>
          <w:w w:val="121"/>
        </w:rPr>
        <w:t>D</w:t>
      </w:r>
      <w:r>
        <w:rPr>
          <w:rFonts w:ascii="Arial" w:eastAsia="Arial" w:hAnsi="Arial" w:cs="Arial"/>
          <w:b/>
          <w:bCs/>
          <w:spacing w:val="-21"/>
          <w:w w:val="119"/>
        </w:rPr>
        <w:t>A</w:t>
      </w:r>
      <w:r>
        <w:rPr>
          <w:rFonts w:ascii="Arial" w:eastAsia="Arial" w:hAnsi="Arial" w:cs="Arial"/>
          <w:b/>
          <w:bCs/>
          <w:spacing w:val="-21"/>
          <w:w w:val="129"/>
        </w:rPr>
        <w:t>T</w:t>
      </w:r>
      <w:r>
        <w:rPr>
          <w:rFonts w:ascii="Arial" w:eastAsia="Arial" w:hAnsi="Arial" w:cs="Arial"/>
          <w:b/>
          <w:bCs/>
          <w:w w:val="119"/>
        </w:rPr>
        <w:t>A</w:t>
      </w:r>
    </w:p>
    <w:p w14:paraId="7B4E46C8" w14:textId="77777777" w:rsidR="00841664" w:rsidRDefault="00841664">
      <w:pPr>
        <w:spacing w:before="3" w:after="0" w:line="140" w:lineRule="exact"/>
        <w:rPr>
          <w:sz w:val="14"/>
          <w:szCs w:val="14"/>
        </w:rPr>
      </w:pPr>
    </w:p>
    <w:p w14:paraId="04FE6AE9" w14:textId="1357D23F" w:rsidR="008A7649" w:rsidRDefault="00426ACE" w:rsidP="00AC6175">
      <w:pPr>
        <w:spacing w:after="0" w:line="450" w:lineRule="atLeast"/>
        <w:ind w:left="120" w:right="57" w:firstLine="339"/>
        <w:rPr>
          <w:ins w:id="0" w:author="Subharati Ghosh" w:date="2017-03-31T19:02:00Z"/>
          <w:rFonts w:ascii="Arial" w:eastAsia="Arial" w:hAnsi="Arial" w:cs="Arial"/>
          <w:spacing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99" behindDoc="1" locked="0" layoutInCell="1" allowOverlap="1" wp14:anchorId="435F6D9E" wp14:editId="6F43B3DB">
                <wp:simplePos x="0" y="0"/>
                <wp:positionH relativeFrom="page">
                  <wp:posOffset>6144260</wp:posOffset>
                </wp:positionH>
                <wp:positionV relativeFrom="paragraph">
                  <wp:posOffset>128270</wp:posOffset>
                </wp:positionV>
                <wp:extent cx="727075" cy="196850"/>
                <wp:effectExtent l="0" t="1905" r="0" b="1270"/>
                <wp:wrapNone/>
                <wp:docPr id="1379" name="Group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" cy="196850"/>
                          <a:chOff x="9676" y="202"/>
                          <a:chExt cx="1145" cy="310"/>
                        </a:xfrm>
                      </wpg:grpSpPr>
                      <wpg:grpSp>
                        <wpg:cNvPr id="1380" name="Group 1384"/>
                        <wpg:cNvGrpSpPr>
                          <a:grpSpLocks/>
                        </wpg:cNvGrpSpPr>
                        <wpg:grpSpPr bwMode="auto">
                          <a:xfrm>
                            <a:off x="9686" y="239"/>
                            <a:ext cx="210" cy="235"/>
                            <a:chOff x="9686" y="239"/>
                            <a:chExt cx="210" cy="235"/>
                          </a:xfrm>
                        </wpg:grpSpPr>
                        <wps:wsp>
                          <wps:cNvPr id="1381" name="Freeform 1385"/>
                          <wps:cNvSpPr>
                            <a:spLocks/>
                          </wps:cNvSpPr>
                          <wps:spPr bwMode="auto">
                            <a:xfrm>
                              <a:off x="9686" y="239"/>
                              <a:ext cx="210" cy="235"/>
                            </a:xfrm>
                            <a:custGeom>
                              <a:avLst/>
                              <a:gdLst>
                                <a:gd name="T0" fmla="+- 0 9686 9686"/>
                                <a:gd name="T1" fmla="*/ T0 w 210"/>
                                <a:gd name="T2" fmla="+- 0 474 239"/>
                                <a:gd name="T3" fmla="*/ 474 h 235"/>
                                <a:gd name="T4" fmla="+- 0 9896 9686"/>
                                <a:gd name="T5" fmla="*/ T4 w 210"/>
                                <a:gd name="T6" fmla="+- 0 474 239"/>
                                <a:gd name="T7" fmla="*/ 474 h 235"/>
                                <a:gd name="T8" fmla="+- 0 9896 9686"/>
                                <a:gd name="T9" fmla="*/ T8 w 210"/>
                                <a:gd name="T10" fmla="+- 0 239 239"/>
                                <a:gd name="T11" fmla="*/ 239 h 235"/>
                                <a:gd name="T12" fmla="+- 0 9686 9686"/>
                                <a:gd name="T13" fmla="*/ T12 w 210"/>
                                <a:gd name="T14" fmla="+- 0 239 239"/>
                                <a:gd name="T15" fmla="*/ 239 h 235"/>
                                <a:gd name="T16" fmla="+- 0 9686 9686"/>
                                <a:gd name="T17" fmla="*/ T16 w 210"/>
                                <a:gd name="T18" fmla="+- 0 474 239"/>
                                <a:gd name="T19" fmla="*/ 47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" h="235">
                                  <a:moveTo>
                                    <a:pt x="0" y="235"/>
                                  </a:moveTo>
                                  <a:lnTo>
                                    <a:pt x="210" y="235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2" name="Group 1382"/>
                        <wpg:cNvGrpSpPr>
                          <a:grpSpLocks/>
                        </wpg:cNvGrpSpPr>
                        <wpg:grpSpPr bwMode="auto">
                          <a:xfrm>
                            <a:off x="9884" y="239"/>
                            <a:ext cx="363" cy="235"/>
                            <a:chOff x="9884" y="239"/>
                            <a:chExt cx="363" cy="235"/>
                          </a:xfrm>
                        </wpg:grpSpPr>
                        <wps:wsp>
                          <wps:cNvPr id="1383" name="Freeform 1383"/>
                          <wps:cNvSpPr>
                            <a:spLocks/>
                          </wps:cNvSpPr>
                          <wps:spPr bwMode="auto">
                            <a:xfrm>
                              <a:off x="9884" y="239"/>
                              <a:ext cx="363" cy="235"/>
                            </a:xfrm>
                            <a:custGeom>
                              <a:avLst/>
                              <a:gdLst>
                                <a:gd name="T0" fmla="+- 0 9884 9884"/>
                                <a:gd name="T1" fmla="*/ T0 w 363"/>
                                <a:gd name="T2" fmla="+- 0 474 239"/>
                                <a:gd name="T3" fmla="*/ 474 h 235"/>
                                <a:gd name="T4" fmla="+- 0 10247 9884"/>
                                <a:gd name="T5" fmla="*/ T4 w 363"/>
                                <a:gd name="T6" fmla="+- 0 474 239"/>
                                <a:gd name="T7" fmla="*/ 474 h 235"/>
                                <a:gd name="T8" fmla="+- 0 10247 9884"/>
                                <a:gd name="T9" fmla="*/ T8 w 363"/>
                                <a:gd name="T10" fmla="+- 0 239 239"/>
                                <a:gd name="T11" fmla="*/ 239 h 235"/>
                                <a:gd name="T12" fmla="+- 0 9884 9884"/>
                                <a:gd name="T13" fmla="*/ T12 w 363"/>
                                <a:gd name="T14" fmla="+- 0 239 239"/>
                                <a:gd name="T15" fmla="*/ 239 h 235"/>
                                <a:gd name="T16" fmla="+- 0 9884 9884"/>
                                <a:gd name="T17" fmla="*/ T16 w 363"/>
                                <a:gd name="T18" fmla="+- 0 474 239"/>
                                <a:gd name="T19" fmla="*/ 47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" h="235">
                                  <a:moveTo>
                                    <a:pt x="0" y="235"/>
                                  </a:moveTo>
                                  <a:lnTo>
                                    <a:pt x="363" y="235"/>
                                  </a:lnTo>
                                  <a:lnTo>
                                    <a:pt x="3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4" name="Group 1380"/>
                        <wpg:cNvGrpSpPr>
                          <a:grpSpLocks/>
                        </wpg:cNvGrpSpPr>
                        <wpg:grpSpPr bwMode="auto">
                          <a:xfrm>
                            <a:off x="10274" y="239"/>
                            <a:ext cx="2" cy="235"/>
                            <a:chOff x="10274" y="239"/>
                            <a:chExt cx="2" cy="235"/>
                          </a:xfrm>
                        </wpg:grpSpPr>
                        <wps:wsp>
                          <wps:cNvPr id="1385" name="Freeform 1381"/>
                          <wps:cNvSpPr>
                            <a:spLocks/>
                          </wps:cNvSpPr>
                          <wps:spPr bwMode="auto">
                            <a:xfrm>
                              <a:off x="10274" y="239"/>
                              <a:ext cx="2" cy="235"/>
                            </a:xfrm>
                            <a:custGeom>
                              <a:avLst/>
                              <a:gdLst>
                                <a:gd name="T0" fmla="+- 0 239 239"/>
                                <a:gd name="T1" fmla="*/ 239 h 235"/>
                                <a:gd name="T2" fmla="+- 0 474 239"/>
                                <a:gd name="T3" fmla="*/ 47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8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6" name="Group 1378"/>
                        <wpg:cNvGrpSpPr>
                          <a:grpSpLocks/>
                        </wpg:cNvGrpSpPr>
                        <wpg:grpSpPr bwMode="auto">
                          <a:xfrm>
                            <a:off x="10305" y="239"/>
                            <a:ext cx="507" cy="235"/>
                            <a:chOff x="10305" y="239"/>
                            <a:chExt cx="507" cy="235"/>
                          </a:xfrm>
                        </wpg:grpSpPr>
                        <wps:wsp>
                          <wps:cNvPr id="1387" name="Freeform 1379"/>
                          <wps:cNvSpPr>
                            <a:spLocks/>
                          </wps:cNvSpPr>
                          <wps:spPr bwMode="auto">
                            <a:xfrm>
                              <a:off x="10305" y="239"/>
                              <a:ext cx="507" cy="235"/>
                            </a:xfrm>
                            <a:custGeom>
                              <a:avLst/>
                              <a:gdLst>
                                <a:gd name="T0" fmla="+- 0 10305 10305"/>
                                <a:gd name="T1" fmla="*/ T0 w 507"/>
                                <a:gd name="T2" fmla="+- 0 474 239"/>
                                <a:gd name="T3" fmla="*/ 474 h 235"/>
                                <a:gd name="T4" fmla="+- 0 10812 10305"/>
                                <a:gd name="T5" fmla="*/ T4 w 507"/>
                                <a:gd name="T6" fmla="+- 0 474 239"/>
                                <a:gd name="T7" fmla="*/ 474 h 235"/>
                                <a:gd name="T8" fmla="+- 0 10812 10305"/>
                                <a:gd name="T9" fmla="*/ T8 w 507"/>
                                <a:gd name="T10" fmla="+- 0 239 239"/>
                                <a:gd name="T11" fmla="*/ 239 h 235"/>
                                <a:gd name="T12" fmla="+- 0 10305 10305"/>
                                <a:gd name="T13" fmla="*/ T12 w 507"/>
                                <a:gd name="T14" fmla="+- 0 239 239"/>
                                <a:gd name="T15" fmla="*/ 239 h 235"/>
                                <a:gd name="T16" fmla="+- 0 10305 10305"/>
                                <a:gd name="T17" fmla="*/ T16 w 507"/>
                                <a:gd name="T18" fmla="+- 0 474 239"/>
                                <a:gd name="T19" fmla="*/ 47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7" h="235">
                                  <a:moveTo>
                                    <a:pt x="0" y="235"/>
                                  </a:moveTo>
                                  <a:lnTo>
                                    <a:pt x="507" y="235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CCD40" id="Group 1377" o:spid="_x0000_s1026" style="position:absolute;margin-left:483.8pt;margin-top:10.1pt;width:57.25pt;height:15.5pt;z-index:-3781;mso-position-horizontal-relative:page" coordorigin="9676,202" coordsize="1145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">
                <v:group id="Group 1384" o:spid="_x0000_s1027" style="position:absolute;left:9686;top:239;width:210;height:235" coordorigin="9686,239" coordsize="21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wLR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bAtFxgAAAN0A&#10;AAAPAAAAAAAAAAAAAAAAAKoCAABkcnMvZG93bnJldi54bWxQSwUGAAAAAAQABAD6AAAAnQMAAAAA&#10;">
                  <v:shape id="Freeform 1385" o:spid="_x0000_s1028" style="position:absolute;left:9686;top:239;width:210;height:235;visibility:visible;mso-wrap-style:square;v-text-anchor:top" coordsize="21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42sUA&#10;AADdAAAADwAAAGRycy9kb3ducmV2LnhtbERPTU8CMRC9m/gfmjHxBl1EzWahEKPBoAejCxduk+24&#10;W9lOl20py7+3JiTe5uV9znw52FZE6r1xrGAyzkAQV04brhVsN6tRDsIHZI2tY1JwJg/LxfXVHAvt&#10;TvxFsQy1SCHsC1TQhNAVUvqqIYt+7DrixH273mJIsK+l7vGUwm0r77LsUVo0nBoa7Oi5oWpfHq2C&#10;e/Py/mp2Hz/xMz+87WMZzw/TqNTtzfA0AxFoCP/ii3ut0/xpPoG/b9IJ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TjaxQAAAN0AAAAPAAAAAAAAAAAAAAAAAJgCAABkcnMv&#10;ZG93bnJldi54bWxQSwUGAAAAAAQABAD1AAAAigMAAAAA&#10;" path="m,235r210,l210,,,,,235e" fillcolor="#fff200" stroked="f">
                    <v:path arrowok="t" o:connecttype="custom" o:connectlocs="0,474;210,474;210,239;0,239;0,474" o:connectangles="0,0,0,0,0"/>
                  </v:shape>
                </v:group>
                <v:group id="Group 1382" o:spid="_x0000_s1029" style="position:absolute;left:9884;top:239;width:363;height:235" coordorigin="9884,239" coordsize="36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Iwqc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tpzC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8jCpwwAAAN0AAAAP&#10;AAAAAAAAAAAAAAAAAKoCAABkcnMvZG93bnJldi54bWxQSwUGAAAAAAQABAD6AAAAmgMAAAAA&#10;">
                  <v:shape id="Freeform 1383" o:spid="_x0000_s1030" style="position:absolute;left:9884;top:239;width:363;height:235;visibility:visible;mso-wrap-style:square;v-text-anchor:top" coordsize="36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clsQA&#10;AADdAAAADwAAAGRycy9kb3ducmV2LnhtbERPzWrCQBC+C32HZQq96aZKxaauoQihqZei8QGG3TEJ&#10;zc6m2TUmb98tCL3Nx/c722y0rRio941jBc+LBASxdqbhSsG5zOcbED4gG2wdk4KJPGS7h9kWU+Nu&#10;fKThFCoRQ9inqKAOoUul9Lomi37hOuLIXVxvMUTYV9L0eIvhtpXLJFlLiw3Hhho72tekv09Xq6D8&#10;yKvrNOiy+Hxp152+HF6/3I9ST4/j+xuIQGP4F9/dhYnzV5sV/H0TT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HnJbEAAAA3QAAAA8AAAAAAAAAAAAAAAAAmAIAAGRycy9k&#10;b3ducmV2LnhtbFBLBQYAAAAABAAEAPUAAACJAwAAAAA=&#10;" path="m,235r363,l363,,,,,235e" fillcolor="#fff200" stroked="f">
                    <v:path arrowok="t" o:connecttype="custom" o:connectlocs="0,474;363,474;363,239;0,239;0,474" o:connectangles="0,0,0,0,0"/>
                  </v:shape>
                </v:group>
                <v:group id="Group 1380" o:spid="_x0000_s1031" style="position:absolute;left:10274;top:239;width:2;height:235" coordorigin="10274,23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shape id="Freeform 1381" o:spid="_x0000_s1032" style="position:absolute;left:10274;top:23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mIcQA&#10;AADdAAAADwAAAGRycy9kb3ducmV2LnhtbERPTWvCQBC9F/wPywi9SN1UUSRmI1oRvTa10N6G7JhE&#10;s7Mhu01if323UOhtHu9zks1gatFR6yrLCp6nEQji3OqKCwXnt8PTCoTzyBpry6TgTg426eghwVjb&#10;nl+py3whQgi7GBWU3jexlC4vyaCb2oY4cBfbGvQBtoXULfYh3NRyFkVLabDi0FBiQy8l5bfsyyho&#10;zHXiTt+fx9383R6yqO/2HyiVehwP2zUIT4P/F/+5TzrMn68W8PtNOEG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7ZiHEAAAA3QAAAA8AAAAAAAAAAAAAAAAAmAIAAGRycy9k&#10;b3ducmV2LnhtbFBLBQYAAAAABAAEAPUAAACJAwAAAAA=&#10;" path="m,l,235e" filled="f" strokecolor="#fff200" strokeweight="1.3219mm">
                    <v:path arrowok="t" o:connecttype="custom" o:connectlocs="0,239;0,474" o:connectangles="0,0"/>
                  </v:shape>
                </v:group>
                <v:group id="Group 1378" o:spid="_x0000_s1033" style="position:absolute;left:10305;top:239;width:507;height:235" coordorigin="10305,239" coordsize="507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k2q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dp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k2qsQAAADdAAAA&#10;DwAAAAAAAAAAAAAAAACqAgAAZHJzL2Rvd25yZXYueG1sUEsFBgAAAAAEAAQA+gAAAJsDAAAAAA==&#10;">
                  <v:shape id="Freeform 1379" o:spid="_x0000_s1034" style="position:absolute;left:10305;top:239;width:507;height:235;visibility:visible;mso-wrap-style:square;v-text-anchor:top" coordsize="50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4X8QA&#10;AADdAAAADwAAAGRycy9kb3ducmV2LnhtbERPTWvCQBC9C/0PyxR6M5tWbSS6SikVvdSmqd6H7JiE&#10;ZmfT7Krx33cFwds83ufMl71pxIk6V1tW8BzFIIgLq2suFex+VsMpCOeRNTaWScGFHCwXD4M5ptqe&#10;+ZtOuS9FCGGXooLK+zaV0hUVGXSRbYkDd7CdQR9gV0rd4TmEm0a+xPGrNFhzaKiwpfeKit/8aBSs&#10;pJ0c2uTja+ezv/HnaL/N1slRqafH/m0GwlPv7+Kbe6PD/NE0ges34QS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5eF/EAAAA3QAAAA8AAAAAAAAAAAAAAAAAmAIAAGRycy9k&#10;b3ducmV2LnhtbFBLBQYAAAAABAAEAPUAAACJAwAAAAA=&#10;" path="m,235r507,l507,,,,,235e" fillcolor="#fff200" stroked="f">
                    <v:path arrowok="t" o:connecttype="custom" o:connectlocs="0,474;507,474;507,239;0,239;0,474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00" behindDoc="1" locked="0" layoutInCell="1" allowOverlap="1" wp14:anchorId="3EFD100E" wp14:editId="2554AD16">
                <wp:simplePos x="0" y="0"/>
                <wp:positionH relativeFrom="page">
                  <wp:posOffset>904875</wp:posOffset>
                </wp:positionH>
                <wp:positionV relativeFrom="paragraph">
                  <wp:posOffset>432435</wp:posOffset>
                </wp:positionV>
                <wp:extent cx="415290" cy="161925"/>
                <wp:effectExtent l="0" t="0" r="0" b="0"/>
                <wp:wrapNone/>
                <wp:docPr id="1374" name="Group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" cy="161925"/>
                          <a:chOff x="1425" y="681"/>
                          <a:chExt cx="654" cy="255"/>
                        </a:xfrm>
                      </wpg:grpSpPr>
                      <wpg:grpSp>
                        <wpg:cNvPr id="1375" name="Group 1375"/>
                        <wpg:cNvGrpSpPr>
                          <a:grpSpLocks/>
                        </wpg:cNvGrpSpPr>
                        <wpg:grpSpPr bwMode="auto">
                          <a:xfrm>
                            <a:off x="1435" y="691"/>
                            <a:ext cx="228" cy="235"/>
                            <a:chOff x="1435" y="691"/>
                            <a:chExt cx="228" cy="235"/>
                          </a:xfrm>
                        </wpg:grpSpPr>
                        <wps:wsp>
                          <wps:cNvPr id="1376" name="Freeform 1376"/>
                          <wps:cNvSpPr>
                            <a:spLocks/>
                          </wps:cNvSpPr>
                          <wps:spPr bwMode="auto">
                            <a:xfrm>
                              <a:off x="1435" y="691"/>
                              <a:ext cx="228" cy="235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228"/>
                                <a:gd name="T2" fmla="+- 0 926 691"/>
                                <a:gd name="T3" fmla="*/ 926 h 235"/>
                                <a:gd name="T4" fmla="+- 0 1663 1435"/>
                                <a:gd name="T5" fmla="*/ T4 w 228"/>
                                <a:gd name="T6" fmla="+- 0 926 691"/>
                                <a:gd name="T7" fmla="*/ 926 h 235"/>
                                <a:gd name="T8" fmla="+- 0 1663 1435"/>
                                <a:gd name="T9" fmla="*/ T8 w 228"/>
                                <a:gd name="T10" fmla="+- 0 691 691"/>
                                <a:gd name="T11" fmla="*/ 691 h 235"/>
                                <a:gd name="T12" fmla="+- 0 1435 1435"/>
                                <a:gd name="T13" fmla="*/ T12 w 228"/>
                                <a:gd name="T14" fmla="+- 0 691 691"/>
                                <a:gd name="T15" fmla="*/ 691 h 235"/>
                                <a:gd name="T16" fmla="+- 0 1435 1435"/>
                                <a:gd name="T17" fmla="*/ T16 w 228"/>
                                <a:gd name="T18" fmla="+- 0 926 691"/>
                                <a:gd name="T19" fmla="*/ 92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8" h="235">
                                  <a:moveTo>
                                    <a:pt x="0" y="235"/>
                                  </a:moveTo>
                                  <a:lnTo>
                                    <a:pt x="228" y="235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7" name="Group 1373"/>
                        <wpg:cNvGrpSpPr>
                          <a:grpSpLocks/>
                        </wpg:cNvGrpSpPr>
                        <wpg:grpSpPr bwMode="auto">
                          <a:xfrm>
                            <a:off x="1658" y="691"/>
                            <a:ext cx="411" cy="235"/>
                            <a:chOff x="1658" y="691"/>
                            <a:chExt cx="411" cy="235"/>
                          </a:xfrm>
                        </wpg:grpSpPr>
                        <wps:wsp>
                          <wps:cNvPr id="1378" name="Freeform 1374"/>
                          <wps:cNvSpPr>
                            <a:spLocks/>
                          </wps:cNvSpPr>
                          <wps:spPr bwMode="auto">
                            <a:xfrm>
                              <a:off x="1658" y="691"/>
                              <a:ext cx="411" cy="235"/>
                            </a:xfrm>
                            <a:custGeom>
                              <a:avLst/>
                              <a:gdLst>
                                <a:gd name="T0" fmla="+- 0 1658 1658"/>
                                <a:gd name="T1" fmla="*/ T0 w 411"/>
                                <a:gd name="T2" fmla="+- 0 926 691"/>
                                <a:gd name="T3" fmla="*/ 926 h 235"/>
                                <a:gd name="T4" fmla="+- 0 2069 1658"/>
                                <a:gd name="T5" fmla="*/ T4 w 411"/>
                                <a:gd name="T6" fmla="+- 0 926 691"/>
                                <a:gd name="T7" fmla="*/ 926 h 235"/>
                                <a:gd name="T8" fmla="+- 0 2069 1658"/>
                                <a:gd name="T9" fmla="*/ T8 w 411"/>
                                <a:gd name="T10" fmla="+- 0 691 691"/>
                                <a:gd name="T11" fmla="*/ 691 h 235"/>
                                <a:gd name="T12" fmla="+- 0 1658 1658"/>
                                <a:gd name="T13" fmla="*/ T12 w 411"/>
                                <a:gd name="T14" fmla="+- 0 691 691"/>
                                <a:gd name="T15" fmla="*/ 691 h 235"/>
                                <a:gd name="T16" fmla="+- 0 1658 1658"/>
                                <a:gd name="T17" fmla="*/ T16 w 411"/>
                                <a:gd name="T18" fmla="+- 0 926 691"/>
                                <a:gd name="T19" fmla="*/ 92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1" h="235">
                                  <a:moveTo>
                                    <a:pt x="0" y="235"/>
                                  </a:moveTo>
                                  <a:lnTo>
                                    <a:pt x="411" y="235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252C0" id="Group 1372" o:spid="_x0000_s1026" style="position:absolute;margin-left:71.25pt;margin-top:34.05pt;width:32.7pt;height:12.75pt;z-index:-3780;mso-position-horizontal-relative:page" coordorigin="1425,681" coordsize="65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">
                <v:group id="Group 1375" o:spid="_x0000_s1027" style="position:absolute;left:1435;top:691;width:228;height:235" coordorigin="1435,691" coordsize="22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shape id="Freeform 1376" o:spid="_x0000_s1028" style="position:absolute;left:1435;top:691;width:228;height:235;visibility:visible;mso-wrap-style:square;v-text-anchor:top" coordsize="22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ICsEA&#10;AADdAAAADwAAAGRycy9kb3ducmV2LnhtbERPS2vCQBC+F/oflin0VjfWYCR1DSIUpJ7q4z5kp0k0&#10;Oxuym9e/dwWht/n4nrPORlOLnlpXWVYwn0UgiHOrKy4UnE/fHysQziNrrC2TgokcZJvXlzWm2g78&#10;S/3RFyKEsEtRQel9k0rp8pIMupltiAP3Z1uDPsC2kLrFIYSbWn5G0VIarDg0lNjQrqT8duyMgtvY&#10;RNfYHlZ9d0kmd44p/3GdUu9v4/YLhKfR/4uf7r0O8xfJEh7fhB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PyArBAAAA3QAAAA8AAAAAAAAAAAAAAAAAmAIAAGRycy9kb3du&#10;cmV2LnhtbFBLBQYAAAAABAAEAPUAAACGAwAAAAA=&#10;" path="m,235r228,l228,,,,,235e" fillcolor="#fff200" stroked="f">
                    <v:path arrowok="t" o:connecttype="custom" o:connectlocs="0,926;228,926;228,691;0,691;0,926" o:connectangles="0,0,0,0,0"/>
                  </v:shape>
                </v:group>
                <v:group id="Group 1373" o:spid="_x0000_s1029" style="position:absolute;left:1658;top:691;width:411;height:235" coordorigin="1658,691" coordsize="41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    <v:shape id="Freeform 1374" o:spid="_x0000_s1030" style="position:absolute;left:1658;top:691;width:411;height:235;visibility:visible;mso-wrap-style:square;v-text-anchor:top" coordsize="41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8usMcA&#10;AADdAAAADwAAAGRycy9kb3ducmV2LnhtbESPQWvCQBCF74X+h2UKvdWNFqykriKCoAcpTYV6nGbH&#10;JJidjbvbJP33nUOhtxnem/e+Wa5H16qeQmw8G5hOMlDEpbcNVwZOH7unBaiYkC22nsnAD0VYr+7v&#10;lphbP/A79UWqlIRwzNFAnVKXax3LmhzGie+IRbv44DDJGiptAw4S7lo9y7K5dtiwNNTY0bam8lp8&#10;OwNfb8ViCLfTZ38+psMxzs+72WFvzOPDuHkFlWhM/+a/670V/OcXwZVvZAS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/LrDHAAAA3QAAAA8AAAAAAAAAAAAAAAAAmAIAAGRy&#10;cy9kb3ducmV2LnhtbFBLBQYAAAAABAAEAPUAAACMAwAAAAA=&#10;" path="m,235r411,l411,,,,,235e" fillcolor="#fff200" stroked="f">
                    <v:path arrowok="t" o:connecttype="custom" o:connectlocs="0,926;411,926;411,691;0,691;0,926" o:connectangles="0,0,0,0,0"/>
                  </v:shape>
                </v:group>
                <w10:wrap anchorx="page"/>
              </v:group>
            </w:pict>
          </mc:Fallback>
        </mc:AlternateContent>
      </w:r>
      <w:del w:id="1" w:author="Subharati Ghosh" w:date="2017-03-31T19:03:00Z">
        <w:r w:rsidR="006A473A" w:rsidDel="008A7649">
          <w:rPr>
            <w:rFonts w:ascii="Arial" w:eastAsia="Arial" w:hAnsi="Arial" w:cs="Arial"/>
            <w:spacing w:val="-18"/>
          </w:rPr>
          <w:delText>F</w:delText>
        </w:r>
        <w:r w:rsidR="006A473A" w:rsidDel="008A7649">
          <w:rPr>
            <w:rFonts w:ascii="Arial" w:eastAsia="Arial" w:hAnsi="Arial" w:cs="Arial"/>
          </w:rPr>
          <w:delText>or</w:delText>
        </w:r>
        <w:r w:rsidR="006A473A" w:rsidDel="008A7649">
          <w:rPr>
            <w:rFonts w:ascii="Arial" w:eastAsia="Arial" w:hAnsi="Arial" w:cs="Arial"/>
            <w:spacing w:val="13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this</w:delText>
        </w:r>
        <w:r w:rsidR="006A473A" w:rsidDel="008A7649">
          <w:rPr>
            <w:rFonts w:ascii="Arial" w:eastAsia="Arial" w:hAnsi="Arial" w:cs="Arial"/>
            <w:spacing w:val="14"/>
          </w:rPr>
          <w:delText xml:space="preserve"> </w:delText>
        </w:r>
        <w:r w:rsidR="006A473A" w:rsidDel="008A7649">
          <w:rPr>
            <w:rFonts w:ascii="Arial" w:eastAsia="Arial" w:hAnsi="Arial" w:cs="Arial"/>
            <w:w w:val="92"/>
          </w:rPr>
          <w:delText>analysis</w:delText>
        </w:r>
        <w:r w:rsidR="006A473A" w:rsidDel="008A7649">
          <w:rPr>
            <w:rFonts w:ascii="Arial" w:eastAsia="Arial" w:hAnsi="Arial" w:cs="Arial"/>
            <w:spacing w:val="18"/>
            <w:w w:val="92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data</w:delText>
        </w:r>
      </w:del>
      <w:ins w:id="2" w:author="Subharati Ghosh" w:date="2017-03-31T19:03:00Z">
        <w:r w:rsidR="008A7649">
          <w:t>Data was drawn</w:t>
        </w:r>
      </w:ins>
      <w:r w:rsidR="006A473A">
        <w:rPr>
          <w:rFonts w:ascii="Arial" w:eastAsia="Arial" w:hAnsi="Arial" w:cs="Arial"/>
          <w:spacing w:val="-1"/>
        </w:rPr>
        <w:t xml:space="preserve"> </w:t>
      </w:r>
      <w:r w:rsidR="006A473A">
        <w:rPr>
          <w:rFonts w:ascii="Arial" w:eastAsia="Arial" w:hAnsi="Arial" w:cs="Arial"/>
        </w:rPr>
        <w:t>from</w:t>
      </w:r>
      <w:r w:rsidR="006A473A">
        <w:rPr>
          <w:rFonts w:ascii="Arial" w:eastAsia="Arial" w:hAnsi="Arial" w:cs="Arial"/>
          <w:spacing w:val="5"/>
        </w:rPr>
        <w:t xml:space="preserve"> </w:t>
      </w:r>
      <w:del w:id="3" w:author="Subharati Ghosh" w:date="2017-03-31T18:20:00Z">
        <w:r w:rsidR="006A473A" w:rsidDel="00E37B6C">
          <w:rPr>
            <w:rFonts w:ascii="Arial" w:eastAsia="Arial" w:hAnsi="Arial" w:cs="Arial"/>
          </w:rPr>
          <w:delText>US</w:delText>
        </w:r>
        <w:r w:rsidR="006A473A" w:rsidDel="00E37B6C">
          <w:rPr>
            <w:rFonts w:ascii="Arial" w:eastAsia="Arial" w:hAnsi="Arial" w:cs="Arial"/>
            <w:spacing w:val="-16"/>
          </w:rPr>
          <w:delText xml:space="preserve"> </w:delText>
        </w:r>
        <w:r w:rsidR="006A473A" w:rsidDel="00E37B6C">
          <w:rPr>
            <w:rFonts w:ascii="Arial" w:eastAsia="Arial" w:hAnsi="Arial" w:cs="Arial"/>
            <w:w w:val="91"/>
          </w:rPr>
          <w:delText>Census</w:delText>
        </w:r>
        <w:r w:rsidR="006A473A" w:rsidDel="00E37B6C">
          <w:rPr>
            <w:rFonts w:ascii="Arial" w:eastAsia="Arial" w:hAnsi="Arial" w:cs="Arial"/>
            <w:spacing w:val="-5"/>
            <w:w w:val="91"/>
          </w:rPr>
          <w:delText xml:space="preserve"> </w:delText>
        </w:r>
        <w:r w:rsidR="006A473A" w:rsidDel="00E37B6C">
          <w:rPr>
            <w:rFonts w:ascii="Arial" w:eastAsia="Arial" w:hAnsi="Arial" w:cs="Arial"/>
            <w:w w:val="91"/>
          </w:rPr>
          <w:delText>Bureau’s</w:delText>
        </w:r>
      </w:del>
      <w:ins w:id="4" w:author="Subharati Ghosh" w:date="2017-03-31T18:20:00Z">
        <w:r w:rsidR="00E37B6C">
          <w:rPr>
            <w:rFonts w:ascii="Arial" w:eastAsia="Arial" w:hAnsi="Arial" w:cs="Arial"/>
          </w:rPr>
          <w:t>the</w:t>
        </w:r>
      </w:ins>
      <w:r w:rsidR="006A473A">
        <w:rPr>
          <w:rFonts w:ascii="Arial" w:eastAsia="Arial" w:hAnsi="Arial" w:cs="Arial"/>
          <w:spacing w:val="45"/>
          <w:w w:val="91"/>
        </w:rPr>
        <w:t xml:space="preserve"> </w:t>
      </w:r>
      <w:r w:rsidR="006A473A">
        <w:rPr>
          <w:rFonts w:ascii="Arial" w:eastAsia="Arial" w:hAnsi="Arial" w:cs="Arial"/>
        </w:rPr>
        <w:t>S</w:t>
      </w:r>
      <w:ins w:id="5" w:author="Subharati Ghosh" w:date="2017-03-31T17:50:00Z">
        <w:r w:rsidR="00644E29">
          <w:rPr>
            <w:rFonts w:ascii="Arial" w:eastAsia="Arial" w:hAnsi="Arial" w:cs="Arial"/>
          </w:rPr>
          <w:t xml:space="preserve">urvey of </w:t>
        </w:r>
      </w:ins>
      <w:r w:rsidR="006A473A">
        <w:rPr>
          <w:rFonts w:ascii="Arial" w:eastAsia="Arial" w:hAnsi="Arial" w:cs="Arial"/>
        </w:rPr>
        <w:t>I</w:t>
      </w:r>
      <w:ins w:id="6" w:author="Subharati Ghosh" w:date="2017-03-31T17:50:00Z">
        <w:r w:rsidR="00644E29">
          <w:rPr>
            <w:rFonts w:ascii="Arial" w:eastAsia="Arial" w:hAnsi="Arial" w:cs="Arial"/>
          </w:rPr>
          <w:t xml:space="preserve">ncome and </w:t>
        </w:r>
      </w:ins>
      <w:r w:rsidR="006A473A">
        <w:rPr>
          <w:rFonts w:ascii="Arial" w:eastAsia="Arial" w:hAnsi="Arial" w:cs="Arial"/>
        </w:rPr>
        <w:t>P</w:t>
      </w:r>
      <w:ins w:id="7" w:author="Subharati Ghosh" w:date="2017-03-31T17:50:00Z">
        <w:r w:rsidR="00644E29">
          <w:rPr>
            <w:rFonts w:ascii="Arial" w:eastAsia="Arial" w:hAnsi="Arial" w:cs="Arial"/>
          </w:rPr>
          <w:t xml:space="preserve">rogram </w:t>
        </w:r>
      </w:ins>
      <w:r w:rsidR="006A473A">
        <w:rPr>
          <w:rFonts w:ascii="Arial" w:eastAsia="Arial" w:hAnsi="Arial" w:cs="Arial"/>
        </w:rPr>
        <w:t>P</w:t>
      </w:r>
      <w:ins w:id="8" w:author="Subharati Ghosh" w:date="2017-03-31T17:50:00Z">
        <w:r w:rsidR="00644E29">
          <w:rPr>
            <w:rFonts w:ascii="Arial" w:eastAsia="Arial" w:hAnsi="Arial" w:cs="Arial"/>
          </w:rPr>
          <w:t>articipation (SIPP)</w:t>
        </w:r>
      </w:ins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  <w:w w:val="89"/>
        </w:rPr>
        <w:t>2008</w:t>
      </w:r>
      <w:r w:rsidR="006A473A">
        <w:rPr>
          <w:rFonts w:ascii="Arial" w:eastAsia="Arial" w:hAnsi="Arial" w:cs="Arial"/>
          <w:spacing w:val="9"/>
          <w:w w:val="89"/>
        </w:rPr>
        <w:t xml:space="preserve"> </w:t>
      </w:r>
      <w:r w:rsidR="006A473A">
        <w:rPr>
          <w:rFonts w:ascii="Arial" w:eastAsia="Arial" w:hAnsi="Arial" w:cs="Arial"/>
          <w:w w:val="89"/>
        </w:rPr>
        <w:t>panel</w:t>
      </w:r>
      <w:del w:id="9" w:author="Subharati Ghosh" w:date="2017-03-31T19:03:00Z">
        <w:r w:rsidR="006A473A" w:rsidDel="008A7649">
          <w:rPr>
            <w:rFonts w:ascii="Arial" w:eastAsia="Arial" w:hAnsi="Arial" w:cs="Arial"/>
            <w:spacing w:val="40"/>
            <w:w w:val="89"/>
          </w:rPr>
          <w:delText xml:space="preserve"> </w:delText>
        </w:r>
        <w:r w:rsidR="006A473A" w:rsidDel="008A7649">
          <w:rPr>
            <w:rFonts w:ascii="Arial" w:eastAsia="Arial" w:hAnsi="Arial" w:cs="Arial"/>
            <w:w w:val="89"/>
          </w:rPr>
          <w:delText>sur</w:delText>
        </w:r>
        <w:r w:rsidR="006A473A" w:rsidDel="008A7649">
          <w:rPr>
            <w:rFonts w:ascii="Arial" w:eastAsia="Arial" w:hAnsi="Arial" w:cs="Arial"/>
            <w:spacing w:val="-5"/>
            <w:w w:val="89"/>
          </w:rPr>
          <w:delText>v</w:delText>
        </w:r>
        <w:r w:rsidR="006A473A" w:rsidDel="008A7649">
          <w:rPr>
            <w:rFonts w:ascii="Arial" w:eastAsia="Arial" w:hAnsi="Arial" w:cs="Arial"/>
            <w:w w:val="89"/>
          </w:rPr>
          <w:delText>ey</w:delText>
        </w:r>
        <w:r w:rsidR="006A473A" w:rsidDel="008A7649">
          <w:rPr>
            <w:rFonts w:ascii="Arial" w:eastAsia="Arial" w:hAnsi="Arial" w:cs="Arial"/>
            <w:spacing w:val="49"/>
            <w:w w:val="89"/>
          </w:rPr>
          <w:delText xml:space="preserve"> </w:delText>
        </w:r>
        <w:r w:rsidR="006A473A" w:rsidDel="008A7649">
          <w:rPr>
            <w:rFonts w:ascii="Arial" w:eastAsia="Arial" w:hAnsi="Arial" w:cs="Arial"/>
            <w:spacing w:val="-5"/>
            <w:w w:val="89"/>
          </w:rPr>
          <w:delText>w</w:delText>
        </w:r>
        <w:r w:rsidR="006A473A" w:rsidDel="008A7649">
          <w:rPr>
            <w:rFonts w:ascii="Arial" w:eastAsia="Arial" w:hAnsi="Arial" w:cs="Arial"/>
            <w:w w:val="89"/>
          </w:rPr>
          <w:delText>as</w:delText>
        </w:r>
        <w:r w:rsidR="006A473A" w:rsidDel="008A7649">
          <w:rPr>
            <w:rFonts w:ascii="Arial" w:eastAsia="Arial" w:hAnsi="Arial" w:cs="Arial"/>
            <w:spacing w:val="14"/>
            <w:w w:val="89"/>
          </w:rPr>
          <w:delText xml:space="preserve"> </w:delText>
        </w:r>
        <w:r w:rsidR="006A473A" w:rsidDel="008A7649">
          <w:rPr>
            <w:rFonts w:ascii="Arial" w:eastAsia="Arial" w:hAnsi="Arial" w:cs="Arial"/>
            <w:w w:val="89"/>
          </w:rPr>
          <w:delText>us</w:delText>
        </w:r>
        <w:r w:rsidR="006A473A" w:rsidDel="008A7649">
          <w:rPr>
            <w:rFonts w:ascii="Arial" w:eastAsia="Arial" w:hAnsi="Arial" w:cs="Arial"/>
            <w:spacing w:val="1"/>
            <w:w w:val="89"/>
          </w:rPr>
          <w:delText>e</w:delText>
        </w:r>
        <w:r w:rsidR="006A473A" w:rsidDel="008A7649">
          <w:rPr>
            <w:rFonts w:ascii="Arial" w:eastAsia="Arial" w:hAnsi="Arial" w:cs="Arial"/>
            <w:w w:val="89"/>
          </w:rPr>
          <w:delText>d</w:delText>
        </w:r>
      </w:del>
      <w:r w:rsidR="006A473A">
        <w:rPr>
          <w:rFonts w:ascii="Arial" w:eastAsia="Arial" w:hAnsi="Arial" w:cs="Arial"/>
          <w:w w:val="89"/>
        </w:rPr>
        <w:t>.</w:t>
      </w:r>
      <w:del w:id="10" w:author="Subharati Ghosh" w:date="2017-03-31T18:20:00Z">
        <w:r w:rsidR="006A473A" w:rsidDel="00E37B6C">
          <w:rPr>
            <w:rFonts w:ascii="Arial" w:eastAsia="Arial" w:hAnsi="Arial" w:cs="Arial"/>
            <w:spacing w:val="41"/>
            <w:w w:val="89"/>
          </w:rPr>
          <w:delText xml:space="preserve"> </w:delText>
        </w:r>
        <w:r w:rsidR="006A473A" w:rsidDel="00E37B6C">
          <w:rPr>
            <w:rFonts w:ascii="Arial" w:eastAsia="Arial" w:hAnsi="Arial" w:cs="Arial"/>
          </w:rPr>
          <w:delText>Insert</w:delText>
        </w:r>
        <w:r w:rsidR="006A473A" w:rsidDel="00E37B6C">
          <w:rPr>
            <w:rFonts w:ascii="Arial" w:eastAsia="Arial" w:hAnsi="Arial" w:cs="Arial"/>
            <w:spacing w:val="3"/>
          </w:rPr>
          <w:delText xml:space="preserve"> </w:delText>
        </w:r>
        <w:r w:rsidR="006A473A" w:rsidDel="00E37B6C">
          <w:rPr>
            <w:rFonts w:ascii="Arial" w:eastAsia="Arial" w:hAnsi="Arial" w:cs="Arial"/>
          </w:rPr>
          <w:delText>SIPP details.</w:delText>
        </w:r>
      </w:del>
      <w:ins w:id="11" w:author="Subharati Ghosh" w:date="2017-03-31T18:20:00Z">
        <w:r w:rsidR="00E37B6C">
          <w:rPr>
            <w:rFonts w:ascii="Arial" w:eastAsia="Arial" w:hAnsi="Arial" w:cs="Arial"/>
          </w:rPr>
          <w:t xml:space="preserve">SIPP is administered by the US Census Bureau </w:t>
        </w:r>
      </w:ins>
      <w:ins w:id="12" w:author="Subharati Ghosh" w:date="2017-03-31T18:21:00Z">
        <w:r w:rsidR="00E37B6C">
          <w:rPr>
            <w:rFonts w:ascii="Arial" w:eastAsia="Arial" w:hAnsi="Arial" w:cs="Arial"/>
          </w:rPr>
          <w:t xml:space="preserve">(xxx), and is representative of non-institutionalized US households. </w:t>
        </w:r>
      </w:ins>
      <w:ins w:id="13" w:author="Subharati Ghosh" w:date="2017-03-31T18:22:00Z">
        <w:r w:rsidR="00E37B6C">
          <w:rPr>
            <w:rFonts w:ascii="Arial" w:eastAsia="Arial" w:hAnsi="Arial" w:cs="Arial"/>
          </w:rPr>
          <w:t xml:space="preserve">The </w:t>
        </w:r>
      </w:ins>
      <w:ins w:id="14" w:author="Subharati Ghosh" w:date="2017-03-31T18:30:00Z">
        <w:r w:rsidR="00F26C19">
          <w:rPr>
            <w:rFonts w:ascii="Arial" w:eastAsia="Arial" w:hAnsi="Arial" w:cs="Arial"/>
          </w:rPr>
          <w:t xml:space="preserve">SIPP </w:t>
        </w:r>
      </w:ins>
      <w:ins w:id="15" w:author="Subharati Ghosh" w:date="2017-03-31T18:22:00Z">
        <w:r w:rsidR="00E37B6C">
          <w:rPr>
            <w:rFonts w:ascii="Arial" w:eastAsia="Arial" w:hAnsi="Arial" w:cs="Arial"/>
          </w:rPr>
          <w:t xml:space="preserve">2008 </w:t>
        </w:r>
      </w:ins>
      <w:ins w:id="16" w:author="Subharati Ghosh" w:date="2017-03-31T18:29:00Z">
        <w:r w:rsidR="00F26C19">
          <w:rPr>
            <w:rFonts w:ascii="Arial" w:eastAsia="Arial" w:hAnsi="Arial" w:cs="Arial"/>
          </w:rPr>
          <w:t>panel started from July 2008 and lasted till June 2013, including a total 13 waves.</w:t>
        </w:r>
      </w:ins>
      <w:ins w:id="17" w:author="Subharati Ghosh" w:date="2017-03-31T18:23:00Z">
        <w:r w:rsidR="00E37B6C">
          <w:rPr>
            <w:rFonts w:ascii="Arial" w:eastAsia="Arial" w:hAnsi="Arial" w:cs="Arial"/>
          </w:rPr>
          <w:t xml:space="preserve"> </w:t>
        </w:r>
      </w:ins>
      <w:ins w:id="18" w:author="Subharati Ghosh" w:date="2017-03-31T19:04:00Z">
        <w:r w:rsidR="008A7649">
          <w:rPr>
            <w:rFonts w:ascii="Arial" w:eastAsia="Arial" w:hAnsi="Arial" w:cs="Arial"/>
          </w:rPr>
          <w:t xml:space="preserve">The waves </w:t>
        </w:r>
      </w:ins>
      <w:ins w:id="19" w:author="Subharati Ghosh" w:date="2017-03-31T19:05:00Z">
        <w:r w:rsidR="008A7649">
          <w:rPr>
            <w:rFonts w:ascii="Arial" w:eastAsia="Arial" w:hAnsi="Arial" w:cs="Arial"/>
            <w:spacing w:val="-6"/>
          </w:rPr>
          <w:t>ov</w:t>
        </w:r>
        <w:r w:rsidR="008A7649">
          <w:rPr>
            <w:rFonts w:ascii="Arial" w:eastAsia="Arial" w:hAnsi="Arial" w:cs="Arial"/>
          </w:rPr>
          <w:t>erlap</w:t>
        </w:r>
        <w:r w:rsidR="008A7649">
          <w:rPr>
            <w:rFonts w:ascii="Arial" w:eastAsia="Arial" w:hAnsi="Arial" w:cs="Arial"/>
            <w:spacing w:val="6"/>
          </w:rPr>
          <w:t>p</w:t>
        </w:r>
        <w:r w:rsidR="008A7649">
          <w:rPr>
            <w:rFonts w:ascii="Arial" w:eastAsia="Arial" w:hAnsi="Arial" w:cs="Arial"/>
          </w:rPr>
          <w:t>ed</w:t>
        </w:r>
        <w:r w:rsidR="008A7649">
          <w:rPr>
            <w:rFonts w:ascii="Arial" w:eastAsia="Arial" w:hAnsi="Arial" w:cs="Arial"/>
            <w:spacing w:val="-22"/>
          </w:rPr>
          <w:t xml:space="preserve"> </w:t>
        </w:r>
        <w:r w:rsidR="008A7649">
          <w:rPr>
            <w:rFonts w:ascii="Arial" w:eastAsia="Arial" w:hAnsi="Arial" w:cs="Arial"/>
          </w:rPr>
          <w:t>with</w:t>
        </w:r>
        <w:r w:rsidR="008A7649">
          <w:rPr>
            <w:rFonts w:ascii="Arial" w:eastAsia="Arial" w:hAnsi="Arial" w:cs="Arial"/>
            <w:spacing w:val="58"/>
          </w:rPr>
          <w:t xml:space="preserve"> </w:t>
        </w:r>
        <w:r w:rsidR="008A7649">
          <w:rPr>
            <w:rFonts w:ascii="Arial" w:eastAsia="Arial" w:hAnsi="Arial" w:cs="Arial"/>
            <w:spacing w:val="-6"/>
            <w:w w:val="141"/>
          </w:rPr>
          <w:t>t</w:t>
        </w:r>
        <w:r w:rsidR="008A7649">
          <w:rPr>
            <w:rFonts w:ascii="Arial" w:eastAsia="Arial" w:hAnsi="Arial" w:cs="Arial"/>
            <w:spacing w:val="-6"/>
            <w:w w:val="101"/>
          </w:rPr>
          <w:t>w</w:t>
        </w:r>
        <w:r w:rsidR="008A7649">
          <w:rPr>
            <w:rFonts w:ascii="Arial" w:eastAsia="Arial" w:hAnsi="Arial" w:cs="Arial"/>
            <w:w w:val="98"/>
          </w:rPr>
          <w:t>el</w:t>
        </w:r>
        <w:r w:rsidR="008A7649">
          <w:rPr>
            <w:rFonts w:ascii="Arial" w:eastAsia="Arial" w:hAnsi="Arial" w:cs="Arial"/>
            <w:spacing w:val="-6"/>
            <w:w w:val="98"/>
          </w:rPr>
          <w:t>v</w:t>
        </w:r>
        <w:r w:rsidR="008A7649">
          <w:rPr>
            <w:rFonts w:ascii="Arial" w:eastAsia="Arial" w:hAnsi="Arial" w:cs="Arial"/>
            <w:w w:val="80"/>
          </w:rPr>
          <w:t>e</w:t>
        </w:r>
        <w:r w:rsidR="008A7649">
          <w:rPr>
            <w:rFonts w:ascii="Arial" w:eastAsia="Arial" w:hAnsi="Arial" w:cs="Arial"/>
            <w:spacing w:val="18"/>
          </w:rPr>
          <w:t xml:space="preserve"> </w:t>
        </w:r>
        <w:r w:rsidR="008A7649">
          <w:rPr>
            <w:rFonts w:ascii="Arial" w:eastAsia="Arial" w:hAnsi="Arial" w:cs="Arial"/>
          </w:rPr>
          <w:t>of</w:t>
        </w:r>
        <w:r w:rsidR="008A7649">
          <w:rPr>
            <w:rFonts w:ascii="Arial" w:eastAsia="Arial" w:hAnsi="Arial" w:cs="Arial"/>
            <w:spacing w:val="12"/>
          </w:rPr>
          <w:t xml:space="preserve"> </w:t>
        </w:r>
        <w:r w:rsidR="008A7649">
          <w:rPr>
            <w:rFonts w:ascii="Arial" w:eastAsia="Arial" w:hAnsi="Arial" w:cs="Arial"/>
          </w:rPr>
          <w:t>the</w:t>
        </w:r>
        <w:r w:rsidR="008A7649">
          <w:rPr>
            <w:rFonts w:ascii="Arial" w:eastAsia="Arial" w:hAnsi="Arial" w:cs="Arial"/>
            <w:spacing w:val="19"/>
          </w:rPr>
          <w:t xml:space="preserve"> </w:t>
        </w:r>
        <w:r w:rsidR="008A7649">
          <w:rPr>
            <w:rFonts w:ascii="Arial" w:eastAsia="Arial" w:hAnsi="Arial" w:cs="Arial"/>
          </w:rPr>
          <w:t>eig</w:t>
        </w:r>
        <w:r w:rsidR="008A7649">
          <w:rPr>
            <w:rFonts w:ascii="Arial" w:eastAsia="Arial" w:hAnsi="Arial" w:cs="Arial"/>
            <w:spacing w:val="-6"/>
          </w:rPr>
          <w:t>h</w:t>
        </w:r>
        <w:r w:rsidR="008A7649">
          <w:rPr>
            <w:rFonts w:ascii="Arial" w:eastAsia="Arial" w:hAnsi="Arial" w:cs="Arial"/>
          </w:rPr>
          <w:t>teen</w:t>
        </w:r>
        <w:r w:rsidR="008A7649">
          <w:rPr>
            <w:rFonts w:ascii="Arial" w:eastAsia="Arial" w:hAnsi="Arial" w:cs="Arial"/>
            <w:spacing w:val="-23"/>
          </w:rPr>
          <w:t xml:space="preserve"> </w:t>
        </w:r>
        <w:r w:rsidR="008A7649">
          <w:rPr>
            <w:rFonts w:ascii="Arial" w:eastAsia="Arial" w:hAnsi="Arial" w:cs="Arial"/>
          </w:rPr>
          <w:t>mo</w:t>
        </w:r>
        <w:r w:rsidR="008A7649">
          <w:rPr>
            <w:rFonts w:ascii="Arial" w:eastAsia="Arial" w:hAnsi="Arial" w:cs="Arial"/>
            <w:spacing w:val="-6"/>
          </w:rPr>
          <w:t>n</w:t>
        </w:r>
        <w:r w:rsidR="008A7649">
          <w:rPr>
            <w:rFonts w:ascii="Arial" w:eastAsia="Arial" w:hAnsi="Arial" w:cs="Arial"/>
          </w:rPr>
          <w:t>ths</w:t>
        </w:r>
        <w:r w:rsidR="008A7649">
          <w:rPr>
            <w:rFonts w:ascii="Arial" w:eastAsia="Arial" w:hAnsi="Arial" w:cs="Arial"/>
            <w:spacing w:val="13"/>
          </w:rPr>
          <w:t xml:space="preserve"> </w:t>
        </w:r>
        <w:r w:rsidR="008A7649">
          <w:rPr>
            <w:rFonts w:ascii="Arial" w:eastAsia="Arial" w:hAnsi="Arial" w:cs="Arial"/>
            <w:position w:val="8"/>
            <w:sz w:val="16"/>
            <w:szCs w:val="16"/>
          </w:rPr>
          <w:t>3</w:t>
        </w:r>
        <w:r w:rsidR="008A7649">
          <w:rPr>
            <w:rFonts w:ascii="Arial" w:eastAsia="Arial" w:hAnsi="Arial" w:cs="Arial"/>
            <w:spacing w:val="40"/>
            <w:position w:val="8"/>
            <w:sz w:val="16"/>
            <w:szCs w:val="16"/>
          </w:rPr>
          <w:t xml:space="preserve"> </w:t>
        </w:r>
        <w:r w:rsidR="008A7649">
          <w:rPr>
            <w:rFonts w:ascii="Arial" w:eastAsia="Arial" w:hAnsi="Arial" w:cs="Arial"/>
          </w:rPr>
          <w:t>of</w:t>
        </w:r>
        <w:r w:rsidR="008A7649">
          <w:rPr>
            <w:rFonts w:ascii="Arial" w:eastAsia="Arial" w:hAnsi="Arial" w:cs="Arial"/>
            <w:spacing w:val="12"/>
          </w:rPr>
          <w:t xml:space="preserve"> </w:t>
        </w:r>
        <w:r w:rsidR="008A7649">
          <w:rPr>
            <w:rFonts w:ascii="Arial" w:eastAsia="Arial" w:hAnsi="Arial" w:cs="Arial"/>
          </w:rPr>
          <w:t>the</w:t>
        </w:r>
        <w:r w:rsidR="008A7649">
          <w:rPr>
            <w:rFonts w:ascii="Arial" w:eastAsia="Arial" w:hAnsi="Arial" w:cs="Arial"/>
            <w:spacing w:val="19"/>
          </w:rPr>
          <w:t xml:space="preserve"> </w:t>
        </w:r>
        <w:r w:rsidR="008A7649">
          <w:rPr>
            <w:rFonts w:ascii="Arial" w:eastAsia="Arial" w:hAnsi="Arial" w:cs="Arial"/>
          </w:rPr>
          <w:t xml:space="preserve">“Great </w:t>
        </w:r>
        <w:r w:rsidR="008A7649">
          <w:rPr>
            <w:rFonts w:ascii="Arial" w:eastAsia="Arial" w:hAnsi="Arial" w:cs="Arial"/>
            <w:w w:val="95"/>
          </w:rPr>
          <w:t>recession”</w:t>
        </w:r>
        <w:r w:rsidR="008A7649">
          <w:rPr>
            <w:rFonts w:ascii="Arial" w:eastAsia="Arial" w:hAnsi="Arial" w:cs="Arial"/>
            <w:spacing w:val="22"/>
            <w:w w:val="95"/>
          </w:rPr>
          <w:t xml:space="preserve"> </w:t>
        </w:r>
        <w:r w:rsidR="008A7649">
          <w:rPr>
            <w:rFonts w:ascii="Arial" w:eastAsia="Arial" w:hAnsi="Arial" w:cs="Arial"/>
          </w:rPr>
          <w:t>and</w:t>
        </w:r>
        <w:r w:rsidR="008A7649">
          <w:rPr>
            <w:rFonts w:ascii="Arial" w:eastAsia="Arial" w:hAnsi="Arial" w:cs="Arial"/>
            <w:spacing w:val="8"/>
          </w:rPr>
          <w:t xml:space="preserve"> </w:t>
        </w:r>
        <w:r w:rsidR="008A7649">
          <w:rPr>
            <w:rFonts w:ascii="Arial" w:eastAsia="Arial" w:hAnsi="Arial" w:cs="Arial"/>
          </w:rPr>
          <w:t>its</w:t>
        </w:r>
        <w:r w:rsidR="008A7649">
          <w:rPr>
            <w:rFonts w:ascii="Arial" w:eastAsia="Arial" w:hAnsi="Arial" w:cs="Arial"/>
            <w:spacing w:val="34"/>
          </w:rPr>
          <w:t xml:space="preserve"> </w:t>
        </w:r>
        <w:r w:rsidR="008A7649">
          <w:rPr>
            <w:rFonts w:ascii="Arial" w:eastAsia="Arial" w:hAnsi="Arial" w:cs="Arial"/>
          </w:rPr>
          <w:t>long</w:t>
        </w:r>
        <w:r w:rsidR="008A7649">
          <w:rPr>
            <w:rFonts w:ascii="Arial" w:eastAsia="Arial" w:hAnsi="Arial" w:cs="Arial"/>
            <w:spacing w:val="10"/>
          </w:rPr>
          <w:t xml:space="preserve"> </w:t>
        </w:r>
        <w:r w:rsidR="008A7649">
          <w:rPr>
            <w:rFonts w:ascii="Arial" w:eastAsia="Arial" w:hAnsi="Arial" w:cs="Arial"/>
            <w:spacing w:val="-6"/>
          </w:rPr>
          <w:t>w</w:t>
        </w:r>
        <w:r w:rsidR="008A7649">
          <w:rPr>
            <w:rFonts w:ascii="Arial" w:eastAsia="Arial" w:hAnsi="Arial" w:cs="Arial"/>
          </w:rPr>
          <w:t>a</w:t>
        </w:r>
        <w:r w:rsidR="008A7649">
          <w:rPr>
            <w:rFonts w:ascii="Arial" w:eastAsia="Arial" w:hAnsi="Arial" w:cs="Arial"/>
            <w:spacing w:val="-6"/>
          </w:rPr>
          <w:t>k</w:t>
        </w:r>
        <w:r w:rsidR="008A7649">
          <w:rPr>
            <w:rFonts w:ascii="Arial" w:eastAsia="Arial" w:hAnsi="Arial" w:cs="Arial"/>
          </w:rPr>
          <w:t>e</w:t>
        </w:r>
        <w:r w:rsidR="008A7649">
          <w:rPr>
            <w:rFonts w:ascii="Arial" w:eastAsia="Arial" w:hAnsi="Arial" w:cs="Arial"/>
          </w:rPr>
          <w:t xml:space="preserve">. </w:t>
        </w:r>
      </w:ins>
      <w:ins w:id="20" w:author="Subharati Ghosh" w:date="2017-03-31T18:32:00Z">
        <w:r w:rsidR="00F26C19">
          <w:rPr>
            <w:rFonts w:ascii="Arial" w:eastAsia="Arial" w:hAnsi="Arial" w:cs="Arial"/>
          </w:rPr>
          <w:t>Households</w:t>
        </w:r>
      </w:ins>
      <w:ins w:id="21" w:author="Subharati Ghosh" w:date="2017-03-31T18:31:00Z">
        <w:r w:rsidR="00F26C19">
          <w:rPr>
            <w:rFonts w:ascii="Arial" w:eastAsia="Arial" w:hAnsi="Arial" w:cs="Arial"/>
          </w:rPr>
          <w:t xml:space="preserve"> selected, were followed through the entire panel</w:t>
        </w:r>
        <w:r w:rsidR="00E05BB1">
          <w:rPr>
            <w:rFonts w:ascii="Arial" w:eastAsia="Arial" w:hAnsi="Arial" w:cs="Arial"/>
          </w:rPr>
          <w:t xml:space="preserve">, and </w:t>
        </w:r>
      </w:ins>
      <w:ins w:id="22" w:author="Subharati Ghosh" w:date="2017-03-31T18:32:00Z">
        <w:r w:rsidR="00F26C19">
          <w:rPr>
            <w:rFonts w:ascii="Arial" w:eastAsia="Arial" w:hAnsi="Arial" w:cs="Arial"/>
          </w:rPr>
          <w:t xml:space="preserve">were interviewed very fourth month on </w:t>
        </w:r>
      </w:ins>
      <w:ins w:id="23" w:author="Subharati Ghosh" w:date="2017-03-31T18:34:00Z">
        <w:r w:rsidR="00F26C19">
          <w:rPr>
            <w:rFonts w:ascii="Arial" w:eastAsia="Arial" w:hAnsi="Arial" w:cs="Arial"/>
          </w:rPr>
          <w:t xml:space="preserve">a set of core </w:t>
        </w:r>
      </w:ins>
      <w:ins w:id="24" w:author="Subharati Ghosh" w:date="2017-03-31T18:35:00Z">
        <w:r w:rsidR="00F26C19">
          <w:rPr>
            <w:rFonts w:ascii="Arial" w:eastAsia="Arial" w:hAnsi="Arial" w:cs="Arial"/>
          </w:rPr>
          <w:t>questions, which inquired on</w:t>
        </w:r>
      </w:ins>
      <w:ins w:id="25" w:author="Subharati Ghosh" w:date="2017-03-31T18:32:00Z">
        <w:r w:rsidR="00F26C19">
          <w:rPr>
            <w:rFonts w:ascii="Arial" w:eastAsia="Arial" w:hAnsi="Arial" w:cs="Arial"/>
          </w:rPr>
          <w:t xml:space="preserve"> </w:t>
        </w:r>
      </w:ins>
      <w:ins w:id="26" w:author="Subharati Ghosh" w:date="2017-03-31T18:33:00Z">
        <w:r w:rsidR="00F26C19">
          <w:rPr>
            <w:rFonts w:ascii="Arial" w:eastAsia="Arial" w:hAnsi="Arial" w:cs="Arial"/>
          </w:rPr>
          <w:t xml:space="preserve">household </w:t>
        </w:r>
      </w:ins>
      <w:ins w:id="27" w:author="Subharati Ghosh" w:date="2017-03-31T18:36:00Z">
        <w:r w:rsidR="00C81201">
          <w:rPr>
            <w:rFonts w:ascii="Arial" w:eastAsia="Arial" w:hAnsi="Arial" w:cs="Arial"/>
          </w:rPr>
          <w:t>demographics, labor-force participation, participation in the various safety-net programs</w:t>
        </w:r>
      </w:ins>
      <w:ins w:id="28" w:author="Subharati Ghosh" w:date="2017-03-31T18:37:00Z">
        <w:r w:rsidR="00C81201">
          <w:rPr>
            <w:rFonts w:ascii="Arial" w:eastAsia="Arial" w:hAnsi="Arial" w:cs="Arial"/>
          </w:rPr>
          <w:t>, asset ownership</w:t>
        </w:r>
      </w:ins>
      <w:ins w:id="29" w:author="Subharati Ghosh" w:date="2017-03-31T18:36:00Z">
        <w:r w:rsidR="00C81201">
          <w:rPr>
            <w:rFonts w:ascii="Arial" w:eastAsia="Arial" w:hAnsi="Arial" w:cs="Arial"/>
          </w:rPr>
          <w:t xml:space="preserve"> </w:t>
        </w:r>
      </w:ins>
      <w:ins w:id="30" w:author="Subharati Ghosh" w:date="2017-03-31T18:33:00Z">
        <w:r w:rsidR="00F26C19">
          <w:rPr>
            <w:rFonts w:ascii="Arial" w:eastAsia="Arial" w:hAnsi="Arial" w:cs="Arial"/>
          </w:rPr>
          <w:t xml:space="preserve">over the last three months. </w:t>
        </w:r>
      </w:ins>
      <w:del w:id="31" w:author="Subharati Ghosh" w:date="2017-03-31T18:30:00Z">
        <w:r w:rsidR="006A473A" w:rsidDel="00F26C19">
          <w:rPr>
            <w:rFonts w:ascii="Arial" w:eastAsia="Arial" w:hAnsi="Arial" w:cs="Arial"/>
          </w:rPr>
          <w:delText xml:space="preserve"> </w:delText>
        </w:r>
      </w:del>
      <w:del w:id="32" w:author="Subharati Ghosh" w:date="2017-03-31T18:35:00Z">
        <w:r w:rsidR="006A473A" w:rsidDel="00F26C19">
          <w:rPr>
            <w:rFonts w:ascii="Arial" w:eastAsia="Arial" w:hAnsi="Arial" w:cs="Arial"/>
            <w:spacing w:val="22"/>
          </w:rPr>
          <w:delText xml:space="preserve"> </w:delText>
        </w:r>
      </w:del>
      <w:del w:id="33" w:author="Subharati Ghosh" w:date="2017-03-31T18:38:00Z">
        <w:r w:rsidR="006A473A" w:rsidDel="00C81201">
          <w:rPr>
            <w:rFonts w:ascii="Arial" w:eastAsia="Arial" w:hAnsi="Arial" w:cs="Arial"/>
            <w:spacing w:val="10"/>
            <w:position w:val="8"/>
            <w:sz w:val="16"/>
            <w:szCs w:val="16"/>
          </w:rPr>
          <w:delText>2</w:delText>
        </w:r>
      </w:del>
      <w:r w:rsidR="006A473A">
        <w:rPr>
          <w:rFonts w:ascii="Arial" w:eastAsia="Arial" w:hAnsi="Arial" w:cs="Arial"/>
        </w:rPr>
        <w:t xml:space="preserve">. </w:t>
      </w:r>
      <w:del w:id="34" w:author="Subharati Ghosh" w:date="2017-03-31T18:49:00Z">
        <w:r w:rsidR="006A473A" w:rsidDel="00285C90">
          <w:rPr>
            <w:rFonts w:ascii="Arial" w:eastAsia="Arial" w:hAnsi="Arial" w:cs="Arial"/>
            <w:spacing w:val="29"/>
          </w:rPr>
          <w:delText xml:space="preserve"> </w:delText>
        </w:r>
      </w:del>
      <w:ins w:id="35" w:author="Subharati Ghosh" w:date="2017-03-31T18:38:00Z">
        <w:r w:rsidR="00C81201">
          <w:rPr>
            <w:rFonts w:ascii="Arial" w:eastAsia="Arial" w:hAnsi="Arial" w:cs="Arial"/>
            <w:spacing w:val="29"/>
          </w:rPr>
          <w:t xml:space="preserve">In addition </w:t>
        </w:r>
      </w:ins>
      <w:ins w:id="36" w:author="Subharati Ghosh" w:date="2017-03-31T18:48:00Z">
        <w:r w:rsidR="00AC6175">
          <w:rPr>
            <w:rFonts w:ascii="Arial" w:eastAsia="Arial" w:hAnsi="Arial" w:cs="Arial"/>
            <w:spacing w:val="29"/>
          </w:rPr>
          <w:t>to the core questions,</w:t>
        </w:r>
      </w:ins>
      <w:ins w:id="37" w:author="Subharati Ghosh" w:date="2017-03-31T18:49:00Z">
        <w:r w:rsidR="00285C90">
          <w:rPr>
            <w:rFonts w:ascii="Arial" w:eastAsia="Arial" w:hAnsi="Arial" w:cs="Arial"/>
            <w:spacing w:val="29"/>
          </w:rPr>
          <w:t xml:space="preserve"> the SIPP also administered </w:t>
        </w:r>
      </w:ins>
      <w:ins w:id="38" w:author="Subharati Ghosh" w:date="2017-03-31T18:50:00Z">
        <w:r w:rsidR="00285C90">
          <w:rPr>
            <w:rFonts w:ascii="Arial" w:eastAsia="Arial" w:hAnsi="Arial" w:cs="Arial"/>
            <w:spacing w:val="29"/>
          </w:rPr>
          <w:t xml:space="preserve">specific modules or topical questions, asked only once during the entire study panel. </w:t>
        </w:r>
      </w:ins>
      <w:ins w:id="39" w:author="Subharati Ghosh" w:date="2017-03-31T18:51:00Z">
        <w:r w:rsidR="00F77B7C">
          <w:rPr>
            <w:rFonts w:ascii="Arial" w:eastAsia="Arial" w:hAnsi="Arial" w:cs="Arial"/>
            <w:spacing w:val="29"/>
          </w:rPr>
          <w:t xml:space="preserve">The topical modules varied by the waves and included questions on marital history, disability, material hardships, </w:t>
        </w:r>
      </w:ins>
      <w:ins w:id="40" w:author="Subharati Ghosh" w:date="2017-03-31T18:52:00Z">
        <w:r w:rsidR="00F77B7C">
          <w:rPr>
            <w:rFonts w:ascii="Arial" w:eastAsia="Arial" w:hAnsi="Arial" w:cs="Arial"/>
            <w:spacing w:val="29"/>
          </w:rPr>
          <w:t xml:space="preserve">assets-liabilities etc. The reference period for the modules varied. Of interest to this study </w:t>
        </w:r>
      </w:ins>
      <w:ins w:id="41" w:author="Subharati Ghosh" w:date="2017-03-31T18:54:00Z">
        <w:r w:rsidR="00037966">
          <w:rPr>
            <w:rFonts w:ascii="Arial" w:eastAsia="Arial" w:hAnsi="Arial" w:cs="Arial"/>
            <w:spacing w:val="29"/>
          </w:rPr>
          <w:t>was wave 6 of the 2008 panel</w:t>
        </w:r>
      </w:ins>
      <w:ins w:id="42" w:author="Subharati Ghosh" w:date="2017-03-31T19:01:00Z">
        <w:r w:rsidR="00D433C4">
          <w:rPr>
            <w:rFonts w:ascii="Arial" w:eastAsia="Arial" w:hAnsi="Arial" w:cs="Arial"/>
            <w:spacing w:val="29"/>
          </w:rPr>
          <w:t>, which specifically enqui</w:t>
        </w:r>
        <w:r w:rsidR="008A7649">
          <w:rPr>
            <w:rFonts w:ascii="Arial" w:eastAsia="Arial" w:hAnsi="Arial" w:cs="Arial"/>
            <w:spacing w:val="29"/>
          </w:rPr>
          <w:t>red on adult disability status.</w:t>
        </w:r>
      </w:ins>
      <w:ins w:id="43" w:author="Subharati Ghosh" w:date="2017-03-31T19:02:00Z">
        <w:r w:rsidR="008A7649">
          <w:rPr>
            <w:rFonts w:ascii="Arial" w:eastAsia="Arial" w:hAnsi="Arial" w:cs="Arial"/>
            <w:spacing w:val="29"/>
          </w:rPr>
          <w:t xml:space="preserve"> </w:t>
        </w:r>
      </w:ins>
    </w:p>
    <w:p w14:paraId="2F5810B0" w14:textId="631E94EA" w:rsidR="00841664" w:rsidRDefault="008A7649" w:rsidP="00AC6175">
      <w:pPr>
        <w:spacing w:after="0" w:line="450" w:lineRule="atLeast"/>
        <w:ind w:left="120" w:right="57" w:firstLine="339"/>
        <w:rPr>
          <w:rFonts w:ascii="Arial" w:eastAsia="Arial" w:hAnsi="Arial" w:cs="Arial"/>
        </w:rPr>
      </w:pPr>
      <w:ins w:id="44" w:author="Subharati Ghosh" w:date="2017-03-31T19:03:00Z">
        <w:r>
          <w:rPr>
            <w:rFonts w:ascii="Arial" w:eastAsia="Arial" w:hAnsi="Arial" w:cs="Arial"/>
          </w:rPr>
          <w:t xml:space="preserve">To be included in the study sample, respondents </w:t>
        </w:r>
      </w:ins>
      <w:ins w:id="45" w:author="Subharati Ghosh" w:date="2017-03-31T19:07:00Z">
        <w:r w:rsidR="00E05BB1">
          <w:rPr>
            <w:rFonts w:ascii="Arial" w:eastAsia="Arial" w:hAnsi="Arial" w:cs="Arial"/>
          </w:rPr>
          <w:t xml:space="preserve">had to meet a set of criteria. </w:t>
        </w:r>
      </w:ins>
      <w:del w:id="46" w:author="Subharati Ghosh" w:date="2017-03-31T19:07:00Z">
        <w:r w:rsidR="006A473A" w:rsidDel="00E05BB1">
          <w:rPr>
            <w:rFonts w:ascii="Arial" w:eastAsia="Arial" w:hAnsi="Arial" w:cs="Arial"/>
          </w:rPr>
          <w:delText>There</w:delText>
        </w:r>
        <w:r w:rsidR="006A473A" w:rsidDel="00E05BB1">
          <w:rPr>
            <w:rFonts w:ascii="Arial" w:eastAsia="Arial" w:hAnsi="Arial" w:cs="Arial"/>
            <w:spacing w:val="20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w</w:delText>
        </w:r>
        <w:r w:rsidR="006A473A" w:rsidDel="00E05BB1">
          <w:rPr>
            <w:rFonts w:ascii="Arial" w:eastAsia="Arial" w:hAnsi="Arial" w:cs="Arial"/>
          </w:rPr>
          <w:delText>ere</w:delText>
        </w:r>
        <w:r w:rsidR="006A473A" w:rsidDel="00E05BB1">
          <w:rPr>
            <w:rFonts w:ascii="Arial" w:eastAsia="Arial" w:hAnsi="Arial" w:cs="Arial"/>
            <w:spacing w:val="-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three</w:delText>
        </w:r>
        <w:r w:rsidR="006A473A" w:rsidDel="00E05BB1">
          <w:rPr>
            <w:rFonts w:ascii="Arial" w:eastAsia="Arial" w:hAnsi="Arial" w:cs="Arial"/>
            <w:spacing w:val="2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inclusion</w:delText>
        </w:r>
        <w:r w:rsidR="006A473A" w:rsidDel="00E05BB1">
          <w:rPr>
            <w:rFonts w:ascii="Arial" w:eastAsia="Arial" w:hAnsi="Arial" w:cs="Arial"/>
            <w:spacing w:val="2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criteria</w:delText>
        </w:r>
        <w:r w:rsidR="006A473A" w:rsidDel="00E05BB1">
          <w:rPr>
            <w:rFonts w:ascii="Arial" w:eastAsia="Arial" w:hAnsi="Arial" w:cs="Arial"/>
            <w:spacing w:val="5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for</w:delText>
        </w:r>
        <w:r w:rsidR="006A473A" w:rsidDel="00E05BB1">
          <w:rPr>
            <w:rFonts w:ascii="Arial" w:eastAsia="Arial" w:hAnsi="Arial" w:cs="Arial"/>
            <w:spacing w:val="39"/>
          </w:rPr>
          <w:delText xml:space="preserve"> </w:delText>
        </w:r>
        <w:r w:rsidR="006A473A" w:rsidDel="00E05BB1">
          <w:rPr>
            <w:rFonts w:ascii="Arial" w:eastAsia="Arial" w:hAnsi="Arial" w:cs="Arial"/>
            <w:w w:val="93"/>
          </w:rPr>
          <w:delText>households</w:delText>
        </w:r>
        <w:r w:rsidR="006A473A" w:rsidDel="00E05BB1">
          <w:rPr>
            <w:rFonts w:ascii="Arial" w:eastAsia="Arial" w:hAnsi="Arial" w:cs="Arial"/>
            <w:spacing w:val="36"/>
            <w:w w:val="9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in</w:delText>
        </w:r>
        <w:r w:rsidR="006A473A" w:rsidDel="00E05BB1">
          <w:rPr>
            <w:rFonts w:ascii="Arial" w:eastAsia="Arial" w:hAnsi="Arial" w:cs="Arial"/>
            <w:spacing w:val="45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this</w:delText>
        </w:r>
        <w:r w:rsidR="006A473A" w:rsidDel="00E05BB1">
          <w:rPr>
            <w:rFonts w:ascii="Arial" w:eastAsia="Arial" w:hAnsi="Arial" w:cs="Arial"/>
            <w:spacing w:val="45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study</w:delText>
        </w:r>
        <w:r w:rsidR="006A473A" w:rsidDel="00E05BB1">
          <w:rPr>
            <w:rFonts w:ascii="Arial" w:eastAsia="Arial" w:hAnsi="Arial" w:cs="Arial"/>
            <w:spacing w:val="4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sample.</w:delText>
        </w:r>
        <w:r w:rsidR="006A473A" w:rsidDel="00E05BB1">
          <w:rPr>
            <w:rFonts w:ascii="Arial" w:eastAsia="Arial" w:hAnsi="Arial" w:cs="Arial"/>
            <w:spacing w:val="48"/>
          </w:rPr>
          <w:delText xml:space="preserve"> </w:delText>
        </w:r>
      </w:del>
      <w:r w:rsidR="006A473A">
        <w:rPr>
          <w:rFonts w:ascii="Arial" w:eastAsia="Arial" w:hAnsi="Arial" w:cs="Arial"/>
        </w:rPr>
        <w:t>First,</w:t>
      </w:r>
      <w:del w:id="47" w:author="Subharati Ghosh" w:date="2017-03-31T19:07:00Z">
        <w:r w:rsidR="006A473A" w:rsidDel="00E05BB1">
          <w:rPr>
            <w:rFonts w:ascii="Arial" w:eastAsia="Arial" w:hAnsi="Arial" w:cs="Arial"/>
          </w:rPr>
          <w:delText xml:space="preserve"> </w:delText>
        </w:r>
      </w:del>
      <w:r w:rsidR="006A473A">
        <w:rPr>
          <w:rFonts w:ascii="Arial" w:eastAsia="Arial" w:hAnsi="Arial" w:cs="Arial"/>
          <w:spacing w:val="15"/>
        </w:rPr>
        <w:t xml:space="preserve"> </w:t>
      </w:r>
      <w:ins w:id="48" w:author="Subharati Ghosh" w:date="2017-03-31T19:07:00Z">
        <w:r w:rsidR="00E05BB1">
          <w:rPr>
            <w:rFonts w:ascii="Arial" w:eastAsia="Arial" w:hAnsi="Arial" w:cs="Arial"/>
            <w:spacing w:val="15"/>
          </w:rPr>
          <w:t xml:space="preserve">it was necessary for </w:t>
        </w:r>
      </w:ins>
      <w:del w:id="49" w:author="Subharati Ghosh" w:date="2017-03-31T19:07:00Z">
        <w:r w:rsidR="006A473A" w:rsidDel="00E05BB1">
          <w:rPr>
            <w:rFonts w:ascii="Arial" w:eastAsia="Arial" w:hAnsi="Arial" w:cs="Arial"/>
          </w:rPr>
          <w:delText xml:space="preserve">the </w:delText>
        </w:r>
      </w:del>
      <w:r w:rsidR="006A473A">
        <w:rPr>
          <w:rFonts w:ascii="Arial" w:eastAsia="Arial" w:hAnsi="Arial" w:cs="Arial"/>
          <w:w w:val="89"/>
        </w:rPr>
        <w:t>households</w:t>
      </w:r>
      <w:r w:rsidR="006A473A">
        <w:rPr>
          <w:rFonts w:ascii="Arial" w:eastAsia="Arial" w:hAnsi="Arial" w:cs="Arial"/>
          <w:spacing w:val="18"/>
          <w:w w:val="89"/>
        </w:rPr>
        <w:t xml:space="preserve"> </w:t>
      </w:r>
      <w:del w:id="50" w:author="Subharati Ghosh" w:date="2017-03-31T19:07:00Z">
        <w:r w:rsidR="006A473A" w:rsidDel="00E05BB1">
          <w:rPr>
            <w:rFonts w:ascii="Arial" w:eastAsia="Arial" w:hAnsi="Arial" w:cs="Arial"/>
          </w:rPr>
          <w:delText>that</w:delText>
        </w:r>
        <w:r w:rsidR="006A473A" w:rsidDel="00E05BB1">
          <w:rPr>
            <w:rFonts w:ascii="Arial" w:eastAsia="Arial" w:hAnsi="Arial" w:cs="Arial"/>
            <w:spacing w:val="32"/>
          </w:rPr>
          <w:delText xml:space="preserve"> </w:delText>
        </w:r>
      </w:del>
      <w:ins w:id="51" w:author="Subharati Ghosh" w:date="2017-03-31T19:07:00Z">
        <w:r w:rsidR="00E05BB1">
          <w:rPr>
            <w:rFonts w:ascii="Arial" w:eastAsia="Arial" w:hAnsi="Arial" w:cs="Arial"/>
          </w:rPr>
          <w:t>to have</w:t>
        </w:r>
        <w:r w:rsidR="00E05BB1">
          <w:rPr>
            <w:rFonts w:ascii="Arial" w:eastAsia="Arial" w:hAnsi="Arial" w:cs="Arial"/>
            <w:spacing w:val="32"/>
          </w:rPr>
          <w:t xml:space="preserve"> </w:t>
        </w:r>
      </w:ins>
      <w:ins w:id="52" w:author="Subharati Ghosh" w:date="2017-03-31T19:22:00Z">
        <w:r w:rsidR="00FD14A7">
          <w:rPr>
            <w:rFonts w:ascii="Arial" w:eastAsia="Arial" w:hAnsi="Arial" w:cs="Arial"/>
            <w:spacing w:val="32"/>
          </w:rPr>
          <w:t xml:space="preserve">at least </w:t>
        </w:r>
      </w:ins>
      <w:r w:rsidR="006A473A">
        <w:rPr>
          <w:rFonts w:ascii="Arial" w:eastAsia="Arial" w:hAnsi="Arial" w:cs="Arial"/>
        </w:rPr>
        <w:t>participated in</w:t>
      </w:r>
      <w:r w:rsidR="006A473A">
        <w:rPr>
          <w:rFonts w:ascii="Arial" w:eastAsia="Arial" w:hAnsi="Arial" w:cs="Arial"/>
          <w:spacing w:val="15"/>
        </w:rPr>
        <w:t xml:space="preserve"> </w:t>
      </w:r>
      <w:r w:rsidR="006A473A">
        <w:rPr>
          <w:rFonts w:ascii="Arial" w:eastAsia="Arial" w:hAnsi="Arial" w:cs="Arial"/>
          <w:spacing w:val="-5"/>
          <w:w w:val="90"/>
        </w:rPr>
        <w:t>wav</w:t>
      </w:r>
      <w:r w:rsidR="006A473A">
        <w:rPr>
          <w:rFonts w:ascii="Arial" w:eastAsia="Arial" w:hAnsi="Arial" w:cs="Arial"/>
          <w:w w:val="90"/>
        </w:rPr>
        <w:t>e</w:t>
      </w:r>
      <w:r w:rsidR="006A473A">
        <w:rPr>
          <w:rFonts w:ascii="Arial" w:eastAsia="Arial" w:hAnsi="Arial" w:cs="Arial"/>
          <w:spacing w:val="19"/>
          <w:w w:val="90"/>
        </w:rPr>
        <w:t xml:space="preserve"> </w:t>
      </w:r>
      <w:r w:rsidR="006A473A">
        <w:rPr>
          <w:rFonts w:ascii="Arial" w:eastAsia="Arial" w:hAnsi="Arial" w:cs="Arial"/>
        </w:rPr>
        <w:t>six</w:t>
      </w:r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-2"/>
        </w:rPr>
        <w:t xml:space="preserve"> </w:t>
      </w:r>
      <w:r w:rsidR="006A473A">
        <w:rPr>
          <w:rFonts w:ascii="Arial" w:eastAsia="Arial" w:hAnsi="Arial" w:cs="Arial"/>
        </w:rPr>
        <w:t>study</w:t>
      </w:r>
      <w:del w:id="53" w:author="Subharati Ghosh" w:date="2017-03-31T19:07:00Z">
        <w:r w:rsidR="006A473A" w:rsidDel="00E05BB1">
          <w:rPr>
            <w:rFonts w:ascii="Arial" w:eastAsia="Arial" w:hAnsi="Arial" w:cs="Arial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5"/>
            <w:w w:val="89"/>
          </w:rPr>
          <w:delText>w</w:delText>
        </w:r>
        <w:r w:rsidR="006A473A" w:rsidDel="00E05BB1">
          <w:rPr>
            <w:rFonts w:ascii="Arial" w:eastAsia="Arial" w:hAnsi="Arial" w:cs="Arial"/>
            <w:w w:val="89"/>
          </w:rPr>
          <w:delText>ere</w:delText>
        </w:r>
        <w:r w:rsidR="006A473A" w:rsidDel="00E05BB1">
          <w:rPr>
            <w:rFonts w:ascii="Arial" w:eastAsia="Arial" w:hAnsi="Arial" w:cs="Arial"/>
            <w:spacing w:val="19"/>
            <w:w w:val="8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include</w:delText>
        </w:r>
        <w:r w:rsidR="006A473A" w:rsidDel="00E05BB1">
          <w:rPr>
            <w:rFonts w:ascii="Arial" w:eastAsia="Arial" w:hAnsi="Arial" w:cs="Arial"/>
            <w:spacing w:val="-2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in</w:delText>
        </w:r>
        <w:r w:rsidR="006A473A" w:rsidDel="00E05BB1">
          <w:rPr>
            <w:rFonts w:ascii="Arial" w:eastAsia="Arial" w:hAnsi="Arial" w:cs="Arial"/>
            <w:spacing w:val="15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</w:delText>
        </w:r>
        <w:r w:rsidR="006A473A" w:rsidDel="00E05BB1">
          <w:rPr>
            <w:rFonts w:ascii="Arial" w:eastAsia="Arial" w:hAnsi="Arial" w:cs="Arial"/>
            <w:spacing w:val="-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 xml:space="preserve">study </w:delText>
        </w:r>
        <w:r w:rsidR="006A473A" w:rsidDel="00E05BB1">
          <w:rPr>
            <w:rFonts w:ascii="Arial" w:eastAsia="Arial" w:hAnsi="Arial" w:cs="Arial"/>
            <w:w w:val="89"/>
          </w:rPr>
          <w:delText>sample</w:delText>
        </w:r>
      </w:del>
      <w:ins w:id="54" w:author="Subharati Ghosh" w:date="2017-03-31T19:07:00Z">
        <w:r w:rsidR="00E05BB1">
          <w:rPr>
            <w:rFonts w:ascii="Arial" w:eastAsia="Arial" w:hAnsi="Arial" w:cs="Arial"/>
            <w:w w:val="89"/>
          </w:rPr>
          <w:t xml:space="preserve">, the </w:t>
        </w:r>
      </w:ins>
      <w:ins w:id="55" w:author="Subharati Ghosh" w:date="2017-03-31T19:23:00Z">
        <w:r w:rsidR="00FD14A7">
          <w:rPr>
            <w:rFonts w:ascii="Arial" w:eastAsia="Arial" w:hAnsi="Arial" w:cs="Arial"/>
            <w:w w:val="89"/>
          </w:rPr>
          <w:t>wave</w:t>
        </w:r>
      </w:ins>
      <w:ins w:id="56" w:author="Subharati Ghosh" w:date="2017-03-31T19:07:00Z">
        <w:r w:rsidR="00E05BB1">
          <w:rPr>
            <w:rFonts w:ascii="Arial" w:eastAsia="Arial" w:hAnsi="Arial" w:cs="Arial"/>
            <w:w w:val="89"/>
          </w:rPr>
          <w:t xml:space="preserve"> </w:t>
        </w:r>
      </w:ins>
      <w:ins w:id="57" w:author="Subharati Ghosh" w:date="2017-03-31T19:23:00Z">
        <w:r w:rsidR="00FD14A7">
          <w:rPr>
            <w:rFonts w:ascii="Arial" w:eastAsia="Arial" w:hAnsi="Arial" w:cs="Arial"/>
            <w:w w:val="89"/>
          </w:rPr>
          <w:t>that had a specific module</w:t>
        </w:r>
      </w:ins>
      <w:ins w:id="58" w:author="Subharati Ghosh" w:date="2017-03-31T19:07:00Z">
        <w:r w:rsidR="00E05BB1">
          <w:rPr>
            <w:rFonts w:ascii="Arial" w:eastAsia="Arial" w:hAnsi="Arial" w:cs="Arial"/>
            <w:w w:val="89"/>
          </w:rPr>
          <w:t xml:space="preserve"> </w:t>
        </w:r>
      </w:ins>
      <w:ins w:id="59" w:author="Subharati Ghosh" w:date="2017-03-31T19:08:00Z">
        <w:r w:rsidR="00FD14A7">
          <w:rPr>
            <w:rFonts w:ascii="Arial" w:eastAsia="Arial" w:hAnsi="Arial" w:cs="Arial"/>
            <w:w w:val="89"/>
          </w:rPr>
          <w:t>enquiring</w:t>
        </w:r>
        <w:r w:rsidR="00E05BB1">
          <w:rPr>
            <w:rFonts w:ascii="Arial" w:eastAsia="Arial" w:hAnsi="Arial" w:cs="Arial"/>
            <w:w w:val="89"/>
          </w:rPr>
          <w:t xml:space="preserve"> on adult disability</w:t>
        </w:r>
      </w:ins>
      <w:del w:id="60" w:author="Subharati Ghosh" w:date="2017-03-31T19:07:00Z">
        <w:r w:rsidR="006A473A" w:rsidDel="00E05BB1">
          <w:rPr>
            <w:rFonts w:ascii="Arial" w:eastAsia="Arial" w:hAnsi="Arial" w:cs="Arial"/>
            <w:w w:val="89"/>
          </w:rPr>
          <w:delText xml:space="preserve">. </w:delText>
        </w:r>
      </w:del>
      <w:r w:rsidR="006A473A">
        <w:rPr>
          <w:rFonts w:ascii="Arial" w:eastAsia="Arial" w:hAnsi="Arial" w:cs="Arial"/>
          <w:spacing w:val="4"/>
          <w:w w:val="89"/>
        </w:rPr>
        <w:t xml:space="preserve"> </w:t>
      </w:r>
      <w:r w:rsidR="006A473A">
        <w:rPr>
          <w:rFonts w:ascii="Arial" w:eastAsia="Arial" w:hAnsi="Arial" w:cs="Arial"/>
          <w:w w:val="89"/>
        </w:rPr>
        <w:t>Second,</w:t>
      </w:r>
      <w:r w:rsidR="006A473A">
        <w:rPr>
          <w:rFonts w:ascii="Arial" w:eastAsia="Arial" w:hAnsi="Arial" w:cs="Arial"/>
          <w:spacing w:val="10"/>
          <w:w w:val="89"/>
        </w:rPr>
        <w:t xml:space="preserve"> </w:t>
      </w:r>
      <w:r w:rsidR="006A473A">
        <w:rPr>
          <w:rFonts w:ascii="Arial" w:eastAsia="Arial" w:hAnsi="Arial" w:cs="Arial"/>
        </w:rPr>
        <w:t xml:space="preserve">the </w:t>
      </w:r>
      <w:r w:rsidR="006A473A">
        <w:rPr>
          <w:rFonts w:ascii="Arial" w:eastAsia="Arial" w:hAnsi="Arial" w:cs="Arial"/>
          <w:w w:val="88"/>
        </w:rPr>
        <w:t>reference</w:t>
      </w:r>
      <w:r w:rsidR="006A473A">
        <w:rPr>
          <w:rFonts w:ascii="Arial" w:eastAsia="Arial" w:hAnsi="Arial" w:cs="Arial"/>
          <w:spacing w:val="30"/>
          <w:w w:val="88"/>
        </w:rPr>
        <w:t xml:space="preserve"> </w:t>
      </w:r>
      <w:r w:rsidR="006A473A">
        <w:rPr>
          <w:rFonts w:ascii="Arial" w:eastAsia="Arial" w:hAnsi="Arial" w:cs="Arial"/>
          <w:spacing w:val="5"/>
          <w:w w:val="88"/>
        </w:rPr>
        <w:t>p</w:t>
      </w:r>
      <w:r w:rsidR="006A473A">
        <w:rPr>
          <w:rFonts w:ascii="Arial" w:eastAsia="Arial" w:hAnsi="Arial" w:cs="Arial"/>
          <w:w w:val="88"/>
        </w:rPr>
        <w:t>ersons</w:t>
      </w:r>
      <w:r w:rsidR="006A473A">
        <w:rPr>
          <w:rFonts w:ascii="Arial" w:eastAsia="Arial" w:hAnsi="Arial" w:cs="Arial"/>
          <w:spacing w:val="26"/>
          <w:w w:val="88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1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  <w:w w:val="90"/>
        </w:rPr>
        <w:t>households</w:t>
      </w:r>
      <w:r w:rsidR="006A473A">
        <w:rPr>
          <w:rFonts w:ascii="Arial" w:eastAsia="Arial" w:hAnsi="Arial" w:cs="Arial"/>
          <w:spacing w:val="20"/>
          <w:w w:val="90"/>
        </w:rPr>
        <w:t xml:space="preserve"> </w:t>
      </w:r>
      <w:r w:rsidR="006A473A">
        <w:rPr>
          <w:rFonts w:ascii="Arial" w:eastAsia="Arial" w:hAnsi="Arial" w:cs="Arial"/>
        </w:rPr>
        <w:t>had</w:t>
      </w:r>
      <w:r w:rsidR="006A473A">
        <w:rPr>
          <w:rFonts w:ascii="Arial" w:eastAsia="Arial" w:hAnsi="Arial" w:cs="Arial"/>
          <w:spacing w:val="-10"/>
        </w:rPr>
        <w:t xml:space="preserve"> </w:t>
      </w:r>
      <w:r w:rsidR="006A473A">
        <w:rPr>
          <w:rFonts w:ascii="Arial" w:eastAsia="Arial" w:hAnsi="Arial" w:cs="Arial"/>
        </w:rPr>
        <w:t>to</w:t>
      </w:r>
      <w:r w:rsidR="006A473A">
        <w:rPr>
          <w:rFonts w:ascii="Arial" w:eastAsia="Arial" w:hAnsi="Arial" w:cs="Arial"/>
          <w:spacing w:val="19"/>
        </w:rPr>
        <w:t xml:space="preserve"> </w:t>
      </w:r>
      <w:r w:rsidR="006A473A">
        <w:rPr>
          <w:rFonts w:ascii="Arial" w:eastAsia="Arial" w:hAnsi="Arial" w:cs="Arial"/>
          <w:spacing w:val="5"/>
          <w:w w:val="87"/>
        </w:rPr>
        <w:t>b</w:t>
      </w:r>
      <w:r w:rsidR="006A473A">
        <w:rPr>
          <w:rFonts w:ascii="Arial" w:eastAsia="Arial" w:hAnsi="Arial" w:cs="Arial"/>
          <w:w w:val="87"/>
        </w:rPr>
        <w:t>e</w:t>
      </w:r>
      <w:r w:rsidR="006A473A">
        <w:rPr>
          <w:rFonts w:ascii="Arial" w:eastAsia="Arial" w:hAnsi="Arial" w:cs="Arial"/>
          <w:spacing w:val="23"/>
          <w:w w:val="87"/>
        </w:rPr>
        <w:t xml:space="preserve"> </w:t>
      </w:r>
      <w:r w:rsidR="006A473A">
        <w:rPr>
          <w:rFonts w:ascii="Arial" w:eastAsia="Arial" w:hAnsi="Arial" w:cs="Arial"/>
          <w:w w:val="87"/>
        </w:rPr>
        <w:t>same</w:t>
      </w:r>
      <w:r w:rsidR="006A473A">
        <w:rPr>
          <w:rFonts w:ascii="Arial" w:eastAsia="Arial" w:hAnsi="Arial" w:cs="Arial"/>
          <w:spacing w:val="20"/>
          <w:w w:val="87"/>
        </w:rPr>
        <w:t xml:space="preserve"> </w:t>
      </w:r>
      <w:r w:rsidR="006A473A">
        <w:rPr>
          <w:rFonts w:ascii="Arial" w:eastAsia="Arial" w:hAnsi="Arial" w:cs="Arial"/>
        </w:rPr>
        <w:t>in</w:t>
      </w:r>
      <w:r w:rsidR="006A473A">
        <w:rPr>
          <w:rFonts w:ascii="Arial" w:eastAsia="Arial" w:hAnsi="Arial" w:cs="Arial"/>
          <w:spacing w:val="21"/>
        </w:rPr>
        <w:t xml:space="preserve"> </w:t>
      </w:r>
      <w:r w:rsidR="006A473A">
        <w:rPr>
          <w:rFonts w:ascii="Arial" w:eastAsia="Arial" w:hAnsi="Arial" w:cs="Arial"/>
        </w:rPr>
        <w:t>all</w:t>
      </w:r>
      <w:r w:rsidR="006A473A">
        <w:rPr>
          <w:rFonts w:ascii="Arial" w:eastAsia="Arial" w:hAnsi="Arial" w:cs="Arial"/>
          <w:spacing w:val="19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  <w:spacing w:val="-5"/>
          <w:w w:val="88"/>
        </w:rPr>
        <w:t>wav</w:t>
      </w:r>
      <w:r w:rsidR="006A473A">
        <w:rPr>
          <w:rFonts w:ascii="Arial" w:eastAsia="Arial" w:hAnsi="Arial" w:cs="Arial"/>
          <w:w w:val="88"/>
        </w:rPr>
        <w:t>es</w:t>
      </w:r>
      <w:r w:rsidR="006A473A">
        <w:rPr>
          <w:rFonts w:ascii="Arial" w:eastAsia="Arial" w:hAnsi="Arial" w:cs="Arial"/>
          <w:spacing w:val="25"/>
          <w:w w:val="88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  <w:w w:val="90"/>
        </w:rPr>
        <w:t>households</w:t>
      </w:r>
      <w:r w:rsidR="006A473A">
        <w:rPr>
          <w:rFonts w:ascii="Arial" w:eastAsia="Arial" w:hAnsi="Arial" w:cs="Arial"/>
          <w:spacing w:val="19"/>
          <w:w w:val="90"/>
        </w:rPr>
        <w:t xml:space="preserve"> </w:t>
      </w:r>
      <w:r w:rsidR="006A473A">
        <w:rPr>
          <w:rFonts w:ascii="Arial" w:eastAsia="Arial" w:hAnsi="Arial" w:cs="Arial"/>
        </w:rPr>
        <w:t>participated</w:t>
      </w:r>
      <w:r w:rsidR="006A473A">
        <w:rPr>
          <w:rFonts w:ascii="Arial" w:eastAsia="Arial" w:hAnsi="Arial" w:cs="Arial"/>
          <w:spacing w:val="13"/>
        </w:rPr>
        <w:t xml:space="preserve"> </w:t>
      </w:r>
      <w:r w:rsidR="006A473A">
        <w:rPr>
          <w:rFonts w:ascii="Arial" w:eastAsia="Arial" w:hAnsi="Arial" w:cs="Arial"/>
          <w:w w:val="103"/>
        </w:rPr>
        <w:t>in.</w:t>
      </w:r>
      <w:ins w:id="61" w:author="Subharati Ghosh" w:date="2017-03-31T19:08:00Z">
        <w:r w:rsidR="00E05BB1">
          <w:rPr>
            <w:rFonts w:ascii="Arial" w:eastAsia="Arial" w:hAnsi="Arial" w:cs="Arial"/>
            <w:w w:val="103"/>
          </w:rPr>
          <w:t xml:space="preserve"> And third, </w:t>
        </w:r>
        <w:r w:rsidR="00E05BB1">
          <w:rPr>
            <w:rFonts w:ascii="Arial" w:eastAsia="Arial" w:hAnsi="Arial" w:cs="Arial"/>
          </w:rPr>
          <w:t>the</w:t>
        </w:r>
        <w:r w:rsidR="00E05BB1">
          <w:rPr>
            <w:rFonts w:ascii="Arial" w:eastAsia="Arial" w:hAnsi="Arial" w:cs="Arial"/>
            <w:spacing w:val="-2"/>
          </w:rPr>
          <w:t xml:space="preserve"> </w:t>
        </w:r>
        <w:r w:rsidR="00E05BB1">
          <w:rPr>
            <w:rFonts w:ascii="Arial" w:eastAsia="Arial" w:hAnsi="Arial" w:cs="Arial"/>
            <w:w w:val="87"/>
          </w:rPr>
          <w:t>reference</w:t>
        </w:r>
        <w:r w:rsidR="00E05BB1">
          <w:rPr>
            <w:rFonts w:ascii="Arial" w:eastAsia="Arial" w:hAnsi="Arial" w:cs="Arial"/>
            <w:spacing w:val="27"/>
            <w:w w:val="87"/>
          </w:rPr>
          <w:t xml:space="preserve"> </w:t>
        </w:r>
        <w:r w:rsidR="00E05BB1">
          <w:rPr>
            <w:rFonts w:ascii="Arial" w:eastAsia="Arial" w:hAnsi="Arial" w:cs="Arial"/>
            <w:spacing w:val="5"/>
            <w:w w:val="87"/>
          </w:rPr>
          <w:t>p</w:t>
        </w:r>
        <w:r w:rsidR="00E05BB1">
          <w:rPr>
            <w:rFonts w:ascii="Arial" w:eastAsia="Arial" w:hAnsi="Arial" w:cs="Arial"/>
            <w:w w:val="87"/>
          </w:rPr>
          <w:t>erson of the selected households</w:t>
        </w:r>
        <w:r w:rsidR="00E05BB1">
          <w:rPr>
            <w:rFonts w:ascii="Arial" w:eastAsia="Arial" w:hAnsi="Arial" w:cs="Arial"/>
            <w:spacing w:val="24"/>
            <w:w w:val="87"/>
          </w:rPr>
          <w:t xml:space="preserve"> </w:t>
        </w:r>
        <w:r w:rsidR="00E05BB1">
          <w:rPr>
            <w:rFonts w:ascii="Arial" w:eastAsia="Arial" w:hAnsi="Arial" w:cs="Arial"/>
          </w:rPr>
          <w:t>had</w:t>
        </w:r>
        <w:r w:rsidR="00E05BB1">
          <w:rPr>
            <w:rFonts w:ascii="Arial" w:eastAsia="Arial" w:hAnsi="Arial" w:cs="Arial"/>
            <w:spacing w:val="-14"/>
          </w:rPr>
          <w:t xml:space="preserve"> </w:t>
        </w:r>
        <w:r w:rsidR="00E05BB1">
          <w:rPr>
            <w:rFonts w:ascii="Arial" w:eastAsia="Arial" w:hAnsi="Arial" w:cs="Arial"/>
          </w:rPr>
          <w:t>to</w:t>
        </w:r>
        <w:r w:rsidR="00E05BB1">
          <w:rPr>
            <w:rFonts w:ascii="Arial" w:eastAsia="Arial" w:hAnsi="Arial" w:cs="Arial"/>
            <w:spacing w:val="14"/>
          </w:rPr>
          <w:t xml:space="preserve"> </w:t>
        </w:r>
        <w:r w:rsidR="00E05BB1">
          <w:rPr>
            <w:rFonts w:ascii="Arial" w:eastAsia="Arial" w:hAnsi="Arial" w:cs="Arial"/>
            <w:spacing w:val="5"/>
            <w:w w:val="87"/>
          </w:rPr>
          <w:t>b</w:t>
        </w:r>
        <w:r w:rsidR="00E05BB1">
          <w:rPr>
            <w:rFonts w:ascii="Arial" w:eastAsia="Arial" w:hAnsi="Arial" w:cs="Arial"/>
            <w:w w:val="87"/>
          </w:rPr>
          <w:t>e</w:t>
        </w:r>
        <w:r w:rsidR="00E05BB1">
          <w:rPr>
            <w:rFonts w:ascii="Arial" w:eastAsia="Arial" w:hAnsi="Arial" w:cs="Arial"/>
            <w:spacing w:val="18"/>
            <w:w w:val="87"/>
          </w:rPr>
          <w:t xml:space="preserve"> </w:t>
        </w:r>
        <w:r w:rsidR="00E05BB1">
          <w:rPr>
            <w:rFonts w:ascii="Arial" w:eastAsia="Arial" w:hAnsi="Arial" w:cs="Arial"/>
          </w:rPr>
          <w:t>adults</w:t>
        </w:r>
        <w:r w:rsidR="00E05BB1">
          <w:rPr>
            <w:rFonts w:ascii="Arial" w:eastAsia="Arial" w:hAnsi="Arial" w:cs="Arial"/>
            <w:spacing w:val="-8"/>
          </w:rPr>
          <w:t xml:space="preserve"> </w:t>
        </w:r>
        <w:r w:rsidR="00E05BB1">
          <w:rPr>
            <w:rFonts w:ascii="Arial" w:eastAsia="Arial" w:hAnsi="Arial" w:cs="Arial"/>
          </w:rPr>
          <w:t>(18</w:t>
        </w:r>
        <w:r w:rsidR="00E05BB1">
          <w:rPr>
            <w:rFonts w:ascii="Arial" w:eastAsia="Arial" w:hAnsi="Arial" w:cs="Arial"/>
            <w:spacing w:val="-13"/>
          </w:rPr>
          <w:t xml:space="preserve"> </w:t>
        </w:r>
        <w:r w:rsidR="00E05BB1">
          <w:rPr>
            <w:rFonts w:ascii="Arial" w:eastAsia="Arial" w:hAnsi="Arial" w:cs="Arial"/>
            <w:spacing w:val="-5"/>
            <w:w w:val="89"/>
          </w:rPr>
          <w:t>y</w:t>
        </w:r>
        <w:r w:rsidR="00E05BB1">
          <w:rPr>
            <w:rFonts w:ascii="Arial" w:eastAsia="Arial" w:hAnsi="Arial" w:cs="Arial"/>
            <w:w w:val="89"/>
          </w:rPr>
          <w:t>ears</w:t>
        </w:r>
        <w:r w:rsidR="00E05BB1">
          <w:rPr>
            <w:rFonts w:ascii="Arial" w:eastAsia="Arial" w:hAnsi="Arial" w:cs="Arial"/>
            <w:spacing w:val="18"/>
            <w:w w:val="89"/>
          </w:rPr>
          <w:t xml:space="preserve"> </w:t>
        </w:r>
        <w:r w:rsidR="00E05BB1">
          <w:rPr>
            <w:rFonts w:ascii="Arial" w:eastAsia="Arial" w:hAnsi="Arial" w:cs="Arial"/>
          </w:rPr>
          <w:t>and</w:t>
        </w:r>
        <w:r w:rsidR="00E05BB1">
          <w:rPr>
            <w:rFonts w:ascii="Arial" w:eastAsia="Arial" w:hAnsi="Arial" w:cs="Arial"/>
            <w:spacing w:val="-17"/>
          </w:rPr>
          <w:t xml:space="preserve"> </w:t>
        </w:r>
        <w:r w:rsidR="00E05BB1">
          <w:rPr>
            <w:rFonts w:ascii="Arial" w:eastAsia="Arial" w:hAnsi="Arial" w:cs="Arial"/>
          </w:rPr>
          <w:t>older)</w:t>
        </w:r>
        <w:r w:rsidR="00E05BB1">
          <w:rPr>
            <w:rFonts w:ascii="Arial" w:eastAsia="Arial" w:hAnsi="Arial" w:cs="Arial"/>
            <w:spacing w:val="-7"/>
          </w:rPr>
          <w:t xml:space="preserve"> </w:t>
        </w:r>
        <w:r w:rsidR="00E05BB1">
          <w:rPr>
            <w:rFonts w:ascii="Arial" w:eastAsia="Arial" w:hAnsi="Arial" w:cs="Arial"/>
          </w:rPr>
          <w:t>throughout the</w:t>
        </w:r>
        <w:r w:rsidR="00E05BB1">
          <w:rPr>
            <w:rFonts w:ascii="Arial" w:eastAsia="Arial" w:hAnsi="Arial" w:cs="Arial"/>
            <w:spacing w:val="6"/>
          </w:rPr>
          <w:t xml:space="preserve"> </w:t>
        </w:r>
        <w:r w:rsidR="00E05BB1">
          <w:rPr>
            <w:rFonts w:ascii="Arial" w:eastAsia="Arial" w:hAnsi="Arial" w:cs="Arial"/>
            <w:w w:val="92"/>
          </w:rPr>
          <w:t>household’s</w:t>
        </w:r>
        <w:r w:rsidR="00E05BB1">
          <w:rPr>
            <w:rFonts w:ascii="Arial" w:eastAsia="Arial" w:hAnsi="Arial" w:cs="Arial"/>
            <w:spacing w:val="18"/>
            <w:w w:val="92"/>
          </w:rPr>
          <w:t xml:space="preserve"> </w:t>
        </w:r>
        <w:r w:rsidR="00E05BB1">
          <w:rPr>
            <w:rFonts w:ascii="Arial" w:eastAsia="Arial" w:hAnsi="Arial" w:cs="Arial"/>
          </w:rPr>
          <w:t>participation</w:t>
        </w:r>
        <w:r w:rsidR="00E05BB1">
          <w:rPr>
            <w:rFonts w:ascii="Arial" w:eastAsia="Arial" w:hAnsi="Arial" w:cs="Arial"/>
            <w:spacing w:val="37"/>
          </w:rPr>
          <w:t xml:space="preserve"> </w:t>
        </w:r>
        <w:r w:rsidR="00E05BB1">
          <w:rPr>
            <w:rFonts w:ascii="Arial" w:eastAsia="Arial" w:hAnsi="Arial" w:cs="Arial"/>
          </w:rPr>
          <w:t>in</w:t>
        </w:r>
        <w:r w:rsidR="00E05BB1">
          <w:rPr>
            <w:rFonts w:ascii="Arial" w:eastAsia="Arial" w:hAnsi="Arial" w:cs="Arial"/>
            <w:spacing w:val="21"/>
          </w:rPr>
          <w:t xml:space="preserve"> </w:t>
        </w:r>
        <w:r w:rsidR="00E05BB1">
          <w:rPr>
            <w:rFonts w:ascii="Arial" w:eastAsia="Arial" w:hAnsi="Arial" w:cs="Arial"/>
          </w:rPr>
          <w:t>the</w:t>
        </w:r>
        <w:r w:rsidR="00E05BB1">
          <w:rPr>
            <w:rFonts w:ascii="Arial" w:eastAsia="Arial" w:hAnsi="Arial" w:cs="Arial"/>
            <w:spacing w:val="6"/>
          </w:rPr>
          <w:t xml:space="preserve"> </w:t>
        </w:r>
        <w:r w:rsidR="00E05BB1">
          <w:rPr>
            <w:rFonts w:ascii="Arial" w:eastAsia="Arial" w:hAnsi="Arial" w:cs="Arial"/>
          </w:rPr>
          <w:t>stud</w:t>
        </w:r>
        <w:r w:rsidR="00E05BB1">
          <w:rPr>
            <w:rFonts w:ascii="Arial" w:eastAsia="Arial" w:hAnsi="Arial" w:cs="Arial"/>
            <w:spacing w:val="-17"/>
          </w:rPr>
          <w:t>y</w:t>
        </w:r>
        <w:r w:rsidR="00E05BB1">
          <w:rPr>
            <w:rFonts w:ascii="Arial" w:eastAsia="Arial" w:hAnsi="Arial" w:cs="Arial"/>
          </w:rPr>
          <w:t>.</w:t>
        </w:r>
      </w:ins>
      <w:ins w:id="62" w:author="Subharati Ghosh" w:date="2017-03-31T19:09:00Z">
        <w:r w:rsidR="00E05BB1">
          <w:rPr>
            <w:rFonts w:ascii="Arial" w:eastAsia="Arial" w:hAnsi="Arial" w:cs="Arial"/>
          </w:rPr>
          <w:t xml:space="preserve"> Based on the inclusion criteria, a </w:t>
        </w:r>
        <w:r w:rsidR="00E05BB1">
          <w:rPr>
            <w:rFonts w:ascii="Arial" w:eastAsia="Arial" w:hAnsi="Arial" w:cs="Arial"/>
          </w:rPr>
          <w:t>total</w:t>
        </w:r>
        <w:r w:rsidR="00E05BB1">
          <w:rPr>
            <w:rFonts w:ascii="Arial" w:eastAsia="Arial" w:hAnsi="Arial" w:cs="Arial"/>
            <w:spacing w:val="51"/>
          </w:rPr>
          <w:t xml:space="preserve"> </w:t>
        </w:r>
        <w:r w:rsidR="00E05BB1">
          <w:rPr>
            <w:rFonts w:ascii="Arial" w:eastAsia="Arial" w:hAnsi="Arial" w:cs="Arial"/>
          </w:rPr>
          <w:t>of</w:t>
        </w:r>
        <w:r w:rsidR="00E05BB1">
          <w:rPr>
            <w:rFonts w:ascii="Arial" w:eastAsia="Arial" w:hAnsi="Arial" w:cs="Arial"/>
            <w:spacing w:val="7"/>
          </w:rPr>
          <w:t xml:space="preserve"> </w:t>
        </w:r>
        <w:r w:rsidR="00E05BB1">
          <w:rPr>
            <w:rFonts w:ascii="Arial" w:eastAsia="Arial" w:hAnsi="Arial" w:cs="Arial"/>
            <w:w w:val="92"/>
          </w:rPr>
          <w:t>33,547</w:t>
        </w:r>
        <w:r w:rsidR="00E05BB1">
          <w:rPr>
            <w:rFonts w:ascii="Arial" w:eastAsia="Arial" w:hAnsi="Arial" w:cs="Arial"/>
            <w:spacing w:val="11"/>
            <w:w w:val="92"/>
          </w:rPr>
          <w:t xml:space="preserve"> </w:t>
        </w:r>
        <w:r w:rsidR="00E05BB1">
          <w:rPr>
            <w:rFonts w:ascii="Arial" w:eastAsia="Arial" w:hAnsi="Arial" w:cs="Arial"/>
            <w:w w:val="92"/>
          </w:rPr>
          <w:t>households</w:t>
        </w:r>
        <w:r w:rsidR="00E05BB1">
          <w:rPr>
            <w:rFonts w:ascii="Arial" w:eastAsia="Arial" w:hAnsi="Arial" w:cs="Arial"/>
            <w:spacing w:val="30"/>
            <w:w w:val="92"/>
          </w:rPr>
          <w:t xml:space="preserve"> </w:t>
        </w:r>
        <w:r w:rsidR="00E05BB1">
          <w:rPr>
            <w:rFonts w:ascii="Arial" w:eastAsia="Arial" w:hAnsi="Arial" w:cs="Arial"/>
          </w:rPr>
          <w:t>met</w:t>
        </w:r>
        <w:r w:rsidR="00E05BB1">
          <w:rPr>
            <w:rFonts w:ascii="Arial" w:eastAsia="Arial" w:hAnsi="Arial" w:cs="Arial"/>
            <w:spacing w:val="18"/>
          </w:rPr>
          <w:t xml:space="preserve"> </w:t>
        </w:r>
        <w:r w:rsidR="00E05BB1">
          <w:rPr>
            <w:rFonts w:ascii="Arial" w:eastAsia="Arial" w:hAnsi="Arial" w:cs="Arial"/>
          </w:rPr>
          <w:t>the</w:t>
        </w:r>
        <w:r w:rsidR="00E05BB1">
          <w:rPr>
            <w:rFonts w:ascii="Arial" w:eastAsia="Arial" w:hAnsi="Arial" w:cs="Arial"/>
            <w:spacing w:val="14"/>
          </w:rPr>
          <w:t xml:space="preserve"> </w:t>
        </w:r>
        <w:r w:rsidR="00E05BB1">
          <w:rPr>
            <w:rFonts w:ascii="Arial" w:eastAsia="Arial" w:hAnsi="Arial" w:cs="Arial"/>
            <w:w w:val="126"/>
          </w:rPr>
          <w:t>i</w:t>
        </w:r>
        <w:r w:rsidR="00E05BB1">
          <w:rPr>
            <w:rFonts w:ascii="Arial" w:eastAsia="Arial" w:hAnsi="Arial" w:cs="Arial"/>
            <w:w w:val="98"/>
          </w:rPr>
          <w:t>nclusion</w:t>
        </w:r>
        <w:r w:rsidR="00E05BB1">
          <w:rPr>
            <w:rFonts w:ascii="Arial" w:eastAsia="Arial" w:hAnsi="Arial" w:cs="Arial"/>
            <w:spacing w:val="14"/>
          </w:rPr>
          <w:t xml:space="preserve"> </w:t>
        </w:r>
        <w:r w:rsidR="00E05BB1">
          <w:rPr>
            <w:rFonts w:ascii="Arial" w:eastAsia="Arial" w:hAnsi="Arial" w:cs="Arial"/>
          </w:rPr>
          <w:t xml:space="preserve">criteria. </w:t>
        </w:r>
        <w:r w:rsidR="00E05BB1">
          <w:rPr>
            <w:rFonts w:ascii="Arial" w:eastAsia="Arial" w:hAnsi="Arial" w:cs="Arial"/>
            <w:spacing w:val="9"/>
          </w:rPr>
          <w:t xml:space="preserve"> </w:t>
        </w:r>
      </w:ins>
    </w:p>
    <w:p w14:paraId="6084F193" w14:textId="77777777" w:rsidR="00841664" w:rsidRDefault="00841664" w:rsidP="00AC6175">
      <w:pPr>
        <w:spacing w:before="1" w:after="0" w:line="180" w:lineRule="exact"/>
        <w:rPr>
          <w:sz w:val="18"/>
          <w:szCs w:val="18"/>
        </w:rPr>
      </w:pPr>
    </w:p>
    <w:p w14:paraId="673472BC" w14:textId="6E66FAAF" w:rsidR="00841664" w:rsidRDefault="00426ACE" w:rsidP="00AC6175">
      <w:pPr>
        <w:spacing w:before="17" w:after="0" w:line="418" w:lineRule="auto"/>
        <w:ind w:left="112" w:right="93" w:firstLine="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01" behindDoc="1" locked="0" layoutInCell="1" allowOverlap="1" wp14:anchorId="0D5DB1C5" wp14:editId="6561A795">
                <wp:simplePos x="0" y="0"/>
                <wp:positionH relativeFrom="page">
                  <wp:posOffset>904875</wp:posOffset>
                </wp:positionH>
                <wp:positionV relativeFrom="paragraph">
                  <wp:posOffset>14605</wp:posOffset>
                </wp:positionV>
                <wp:extent cx="1238250" cy="194945"/>
                <wp:effectExtent l="0" t="3175" r="0" b="1905"/>
                <wp:wrapNone/>
                <wp:docPr id="1357" name="Group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0" cy="194945"/>
                          <a:chOff x="1425" y="23"/>
                          <a:chExt cx="1950" cy="307"/>
                        </a:xfrm>
                      </wpg:grpSpPr>
                      <wpg:grpSp>
                        <wpg:cNvPr id="1358" name="Group 1370"/>
                        <wpg:cNvGrpSpPr>
                          <a:grpSpLocks/>
                        </wpg:cNvGrpSpPr>
                        <wpg:grpSpPr bwMode="auto">
                          <a:xfrm>
                            <a:off x="1435" y="59"/>
                            <a:ext cx="448" cy="235"/>
                            <a:chOff x="1435" y="59"/>
                            <a:chExt cx="448" cy="235"/>
                          </a:xfrm>
                        </wpg:grpSpPr>
                        <wps:wsp>
                          <wps:cNvPr id="1359" name="Freeform 1371"/>
                          <wps:cNvSpPr>
                            <a:spLocks/>
                          </wps:cNvSpPr>
                          <wps:spPr bwMode="auto">
                            <a:xfrm>
                              <a:off x="1435" y="59"/>
                              <a:ext cx="448" cy="235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448"/>
                                <a:gd name="T2" fmla="+- 0 294 59"/>
                                <a:gd name="T3" fmla="*/ 294 h 235"/>
                                <a:gd name="T4" fmla="+- 0 1883 1435"/>
                                <a:gd name="T5" fmla="*/ T4 w 448"/>
                                <a:gd name="T6" fmla="+- 0 294 59"/>
                                <a:gd name="T7" fmla="*/ 294 h 235"/>
                                <a:gd name="T8" fmla="+- 0 1883 1435"/>
                                <a:gd name="T9" fmla="*/ T8 w 448"/>
                                <a:gd name="T10" fmla="+- 0 59 59"/>
                                <a:gd name="T11" fmla="*/ 59 h 235"/>
                                <a:gd name="T12" fmla="+- 0 1435 1435"/>
                                <a:gd name="T13" fmla="*/ T12 w 448"/>
                                <a:gd name="T14" fmla="+- 0 59 59"/>
                                <a:gd name="T15" fmla="*/ 59 h 235"/>
                                <a:gd name="T16" fmla="+- 0 1435 1435"/>
                                <a:gd name="T17" fmla="*/ T16 w 448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8" h="235">
                                  <a:moveTo>
                                    <a:pt x="0" y="235"/>
                                  </a:moveTo>
                                  <a:lnTo>
                                    <a:pt x="448" y="235"/>
                                  </a:lnTo>
                                  <a:lnTo>
                                    <a:pt x="4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0" name="Group 1368"/>
                        <wpg:cNvGrpSpPr>
                          <a:grpSpLocks/>
                        </wpg:cNvGrpSpPr>
                        <wpg:grpSpPr bwMode="auto">
                          <a:xfrm>
                            <a:off x="1904" y="59"/>
                            <a:ext cx="2" cy="235"/>
                            <a:chOff x="1904" y="59"/>
                            <a:chExt cx="2" cy="235"/>
                          </a:xfrm>
                        </wpg:grpSpPr>
                        <wps:wsp>
                          <wps:cNvPr id="1361" name="Freeform 1369"/>
                          <wps:cNvSpPr>
                            <a:spLocks/>
                          </wps:cNvSpPr>
                          <wps:spPr bwMode="auto">
                            <a:xfrm>
                              <a:off x="1904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5922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2" name="Group 1366"/>
                        <wpg:cNvGrpSpPr>
                          <a:grpSpLocks/>
                        </wpg:cNvGrpSpPr>
                        <wpg:grpSpPr bwMode="auto">
                          <a:xfrm>
                            <a:off x="1934" y="59"/>
                            <a:ext cx="313" cy="235"/>
                            <a:chOff x="1934" y="59"/>
                            <a:chExt cx="313" cy="235"/>
                          </a:xfrm>
                        </wpg:grpSpPr>
                        <wps:wsp>
                          <wps:cNvPr id="1363" name="Freeform 1367"/>
                          <wps:cNvSpPr>
                            <a:spLocks/>
                          </wps:cNvSpPr>
                          <wps:spPr bwMode="auto">
                            <a:xfrm>
                              <a:off x="1934" y="59"/>
                              <a:ext cx="313" cy="235"/>
                            </a:xfrm>
                            <a:custGeom>
                              <a:avLst/>
                              <a:gdLst>
                                <a:gd name="T0" fmla="+- 0 1934 1934"/>
                                <a:gd name="T1" fmla="*/ T0 w 313"/>
                                <a:gd name="T2" fmla="+- 0 294 59"/>
                                <a:gd name="T3" fmla="*/ 294 h 235"/>
                                <a:gd name="T4" fmla="+- 0 2247 1934"/>
                                <a:gd name="T5" fmla="*/ T4 w 313"/>
                                <a:gd name="T6" fmla="+- 0 294 59"/>
                                <a:gd name="T7" fmla="*/ 294 h 235"/>
                                <a:gd name="T8" fmla="+- 0 2247 1934"/>
                                <a:gd name="T9" fmla="*/ T8 w 313"/>
                                <a:gd name="T10" fmla="+- 0 59 59"/>
                                <a:gd name="T11" fmla="*/ 59 h 235"/>
                                <a:gd name="T12" fmla="+- 0 1934 1934"/>
                                <a:gd name="T13" fmla="*/ T12 w 313"/>
                                <a:gd name="T14" fmla="+- 0 59 59"/>
                                <a:gd name="T15" fmla="*/ 59 h 235"/>
                                <a:gd name="T16" fmla="+- 0 1934 1934"/>
                                <a:gd name="T17" fmla="*/ T16 w 313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3" h="235">
                                  <a:moveTo>
                                    <a:pt x="0" y="235"/>
                                  </a:moveTo>
                                  <a:lnTo>
                                    <a:pt x="313" y="235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4" name="Group 1364"/>
                        <wpg:cNvGrpSpPr>
                          <a:grpSpLocks/>
                        </wpg:cNvGrpSpPr>
                        <wpg:grpSpPr bwMode="auto">
                          <a:xfrm>
                            <a:off x="2271" y="59"/>
                            <a:ext cx="2" cy="235"/>
                            <a:chOff x="2271" y="59"/>
                            <a:chExt cx="2" cy="235"/>
                          </a:xfrm>
                        </wpg:grpSpPr>
                        <wps:wsp>
                          <wps:cNvPr id="1365" name="Freeform 1365"/>
                          <wps:cNvSpPr>
                            <a:spLocks/>
                          </wps:cNvSpPr>
                          <wps:spPr bwMode="auto">
                            <a:xfrm>
                              <a:off x="2271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5922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6" name="Group 1362"/>
                        <wpg:cNvGrpSpPr>
                          <a:grpSpLocks/>
                        </wpg:cNvGrpSpPr>
                        <wpg:grpSpPr bwMode="auto">
                          <a:xfrm>
                            <a:off x="2302" y="59"/>
                            <a:ext cx="301" cy="235"/>
                            <a:chOff x="2302" y="59"/>
                            <a:chExt cx="301" cy="235"/>
                          </a:xfrm>
                        </wpg:grpSpPr>
                        <wps:wsp>
                          <wps:cNvPr id="1367" name="Freeform 1363"/>
                          <wps:cNvSpPr>
                            <a:spLocks/>
                          </wps:cNvSpPr>
                          <wps:spPr bwMode="auto">
                            <a:xfrm>
                              <a:off x="2302" y="59"/>
                              <a:ext cx="301" cy="235"/>
                            </a:xfrm>
                            <a:custGeom>
                              <a:avLst/>
                              <a:gdLst>
                                <a:gd name="T0" fmla="+- 0 2302 2302"/>
                                <a:gd name="T1" fmla="*/ T0 w 301"/>
                                <a:gd name="T2" fmla="+- 0 294 59"/>
                                <a:gd name="T3" fmla="*/ 294 h 235"/>
                                <a:gd name="T4" fmla="+- 0 2603 2302"/>
                                <a:gd name="T5" fmla="*/ T4 w 301"/>
                                <a:gd name="T6" fmla="+- 0 294 59"/>
                                <a:gd name="T7" fmla="*/ 294 h 235"/>
                                <a:gd name="T8" fmla="+- 0 2603 2302"/>
                                <a:gd name="T9" fmla="*/ T8 w 301"/>
                                <a:gd name="T10" fmla="+- 0 59 59"/>
                                <a:gd name="T11" fmla="*/ 59 h 235"/>
                                <a:gd name="T12" fmla="+- 0 2302 2302"/>
                                <a:gd name="T13" fmla="*/ T12 w 301"/>
                                <a:gd name="T14" fmla="+- 0 59 59"/>
                                <a:gd name="T15" fmla="*/ 59 h 235"/>
                                <a:gd name="T16" fmla="+- 0 2302 2302"/>
                                <a:gd name="T17" fmla="*/ T16 w 301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1" h="235">
                                  <a:moveTo>
                                    <a:pt x="0" y="235"/>
                                  </a:moveTo>
                                  <a:lnTo>
                                    <a:pt x="301" y="235"/>
                                  </a:lnTo>
                                  <a:lnTo>
                                    <a:pt x="3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8" name="Group 1360"/>
                        <wpg:cNvGrpSpPr>
                          <a:grpSpLocks/>
                        </wpg:cNvGrpSpPr>
                        <wpg:grpSpPr bwMode="auto">
                          <a:xfrm>
                            <a:off x="2587" y="59"/>
                            <a:ext cx="326" cy="235"/>
                            <a:chOff x="2587" y="59"/>
                            <a:chExt cx="326" cy="235"/>
                          </a:xfrm>
                        </wpg:grpSpPr>
                        <wps:wsp>
                          <wps:cNvPr id="1369" name="Freeform 1361"/>
                          <wps:cNvSpPr>
                            <a:spLocks/>
                          </wps:cNvSpPr>
                          <wps:spPr bwMode="auto">
                            <a:xfrm>
                              <a:off x="2587" y="59"/>
                              <a:ext cx="326" cy="235"/>
                            </a:xfrm>
                            <a:custGeom>
                              <a:avLst/>
                              <a:gdLst>
                                <a:gd name="T0" fmla="+- 0 2587 2587"/>
                                <a:gd name="T1" fmla="*/ T0 w 326"/>
                                <a:gd name="T2" fmla="+- 0 294 59"/>
                                <a:gd name="T3" fmla="*/ 294 h 235"/>
                                <a:gd name="T4" fmla="+- 0 2914 2587"/>
                                <a:gd name="T5" fmla="*/ T4 w 326"/>
                                <a:gd name="T6" fmla="+- 0 294 59"/>
                                <a:gd name="T7" fmla="*/ 294 h 235"/>
                                <a:gd name="T8" fmla="+- 0 2914 2587"/>
                                <a:gd name="T9" fmla="*/ T8 w 326"/>
                                <a:gd name="T10" fmla="+- 0 59 59"/>
                                <a:gd name="T11" fmla="*/ 59 h 235"/>
                                <a:gd name="T12" fmla="+- 0 2587 2587"/>
                                <a:gd name="T13" fmla="*/ T12 w 326"/>
                                <a:gd name="T14" fmla="+- 0 59 59"/>
                                <a:gd name="T15" fmla="*/ 59 h 235"/>
                                <a:gd name="T16" fmla="+- 0 2587 2587"/>
                                <a:gd name="T17" fmla="*/ T16 w 326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6" h="235">
                                  <a:moveTo>
                                    <a:pt x="0" y="235"/>
                                  </a:moveTo>
                                  <a:lnTo>
                                    <a:pt x="327" y="235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0" name="Group 1358"/>
                        <wpg:cNvGrpSpPr>
                          <a:grpSpLocks/>
                        </wpg:cNvGrpSpPr>
                        <wpg:grpSpPr bwMode="auto">
                          <a:xfrm>
                            <a:off x="2938" y="59"/>
                            <a:ext cx="2" cy="235"/>
                            <a:chOff x="2938" y="59"/>
                            <a:chExt cx="2" cy="235"/>
                          </a:xfrm>
                        </wpg:grpSpPr>
                        <wps:wsp>
                          <wps:cNvPr id="1371" name="Freeform 1359"/>
                          <wps:cNvSpPr>
                            <a:spLocks/>
                          </wps:cNvSpPr>
                          <wps:spPr bwMode="auto">
                            <a:xfrm>
                              <a:off x="2938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5922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2" name="Group 1356"/>
                        <wpg:cNvGrpSpPr>
                          <a:grpSpLocks/>
                        </wpg:cNvGrpSpPr>
                        <wpg:grpSpPr bwMode="auto">
                          <a:xfrm>
                            <a:off x="2968" y="59"/>
                            <a:ext cx="398" cy="235"/>
                            <a:chOff x="2968" y="59"/>
                            <a:chExt cx="398" cy="235"/>
                          </a:xfrm>
                        </wpg:grpSpPr>
                        <wps:wsp>
                          <wps:cNvPr id="1373" name="Freeform 1357"/>
                          <wps:cNvSpPr>
                            <a:spLocks/>
                          </wps:cNvSpPr>
                          <wps:spPr bwMode="auto">
                            <a:xfrm>
                              <a:off x="2968" y="59"/>
                              <a:ext cx="398" cy="235"/>
                            </a:xfrm>
                            <a:custGeom>
                              <a:avLst/>
                              <a:gdLst>
                                <a:gd name="T0" fmla="+- 0 2968 2968"/>
                                <a:gd name="T1" fmla="*/ T0 w 398"/>
                                <a:gd name="T2" fmla="+- 0 294 59"/>
                                <a:gd name="T3" fmla="*/ 294 h 235"/>
                                <a:gd name="T4" fmla="+- 0 3366 2968"/>
                                <a:gd name="T5" fmla="*/ T4 w 398"/>
                                <a:gd name="T6" fmla="+- 0 294 59"/>
                                <a:gd name="T7" fmla="*/ 294 h 235"/>
                                <a:gd name="T8" fmla="+- 0 3366 2968"/>
                                <a:gd name="T9" fmla="*/ T8 w 398"/>
                                <a:gd name="T10" fmla="+- 0 59 59"/>
                                <a:gd name="T11" fmla="*/ 59 h 235"/>
                                <a:gd name="T12" fmla="+- 0 2968 2968"/>
                                <a:gd name="T13" fmla="*/ T12 w 398"/>
                                <a:gd name="T14" fmla="+- 0 59 59"/>
                                <a:gd name="T15" fmla="*/ 59 h 235"/>
                                <a:gd name="T16" fmla="+- 0 2968 2968"/>
                                <a:gd name="T17" fmla="*/ T16 w 398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235">
                                  <a:moveTo>
                                    <a:pt x="0" y="235"/>
                                  </a:moveTo>
                                  <a:lnTo>
                                    <a:pt x="398" y="235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2C866" id="Group 1355" o:spid="_x0000_s1026" style="position:absolute;margin-left:71.25pt;margin-top:1.15pt;width:97.5pt;height:15.35pt;z-index:-3779;mso-position-horizontal-relative:page" coordorigin="1425,23" coordsize="1950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">
                <v:group id="Group 1370" o:spid="_x0000_s1027" style="position:absolute;left:1435;top:59;width:448;height:235" coordorigin="1435,59" coordsize="44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orB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orBMcAAADd&#10;AAAADwAAAAAAAAAAAAAAAACqAgAAZHJzL2Rvd25yZXYueG1sUEsFBgAAAAAEAAQA+gAAAJ4DAAAA&#10;AA==&#10;">
                  <v:shape id="Freeform 1371" o:spid="_x0000_s1028" style="position:absolute;left:1435;top:59;width:448;height:235;visibility:visible;mso-wrap-style:square;v-text-anchor:top" coordsize="44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Uf8IA&#10;AADdAAAADwAAAGRycy9kb3ducmV2LnhtbERPTWvCQBC9F/oflin0VjdGbDW6ig0VpDet4HXIjkkw&#10;Oxsy2yT9912h0Ns83uest6NrVE+d1J4NTCcJKOLC25pLA+ev/csClARki41nMvBDAtvN48MaM+sH&#10;PlJ/CqWKISwZGqhCaDOtpajIoUx8Sxy5q+8chgi7UtsOhxjuGp0myat2WHNsqLClvKLidvp2Bt6S&#10;gd7zW3r5+Ex17ncivcwWxjw/jbsVqEBj+Bf/uQ82zp/Nl3D/Jp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lR/wgAAAN0AAAAPAAAAAAAAAAAAAAAAAJgCAABkcnMvZG93&#10;bnJldi54bWxQSwUGAAAAAAQABAD1AAAAhwMAAAAA&#10;" path="m,235r448,l448,,,,,235e" fillcolor="#fff200" stroked="f">
                    <v:path arrowok="t" o:connecttype="custom" o:connectlocs="0,294;448,294;448,59;0,59;0,294" o:connectangles="0,0,0,0,0"/>
                  </v:shape>
                </v:group>
                <v:group id="Group 1368" o:spid="_x0000_s1029" style="position:absolute;left:1904;top:59;width:2;height:235" coordorigin="1904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<v:shape id="Freeform 1369" o:spid="_x0000_s1030" style="position:absolute;left:1904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+lsIA&#10;AADdAAAADwAAAGRycy9kb3ducmV2LnhtbERPTYvCMBC9L/gfwgje1lQtRapRVBBlD7Kr4nloxrba&#10;TEoTbf33G2Fhb/N4nzNfdqYST2pcaVnBaBiBIM6sLjlXcD5tP6cgnEfWWFkmBS9ysFz0PuaYatvy&#10;Dz2PPhchhF2KCgrv61RKlxVk0A1tTRy4q20M+gCbXOoG2xBuKjmOokQaLDk0FFjTpqDsfnwYBXFk&#10;u+9dezlc26mP483ta7WeJEoN+t1qBsJT5//Ff+69DvMnyQje34QT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8D6WwgAAAN0AAAAPAAAAAAAAAAAAAAAAAJgCAABkcnMvZG93&#10;bnJldi54bWxQSwUGAAAAAAQABAD1AAAAhwMAAAAA&#10;" path="m,l,235e" filled="f" strokecolor="#fff200" strokeweight="1.2756mm">
                    <v:path arrowok="t" o:connecttype="custom" o:connectlocs="0,59;0,294" o:connectangles="0,0"/>
                  </v:shape>
                </v:group>
                <v:group id="Group 1366" o:spid="_x0000_s1031" style="position:absolute;left:1934;top:59;width:313;height:235" coordorigin="1934,59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    <v:shape id="Freeform 1367" o:spid="_x0000_s1032" style="position:absolute;left:1934;top:59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Ux8MA&#10;AADdAAAADwAAAGRycy9kb3ducmV2LnhtbERP3WrCMBS+H+wdwhnsTtOtULfOKNPhD3g16wMcmmNT&#10;15yUJGp9ezMY7O58fL9nOh9sJy7kQ+tYwcs4A0FcO91yo+BQrUZvIEJE1tg5JgU3CjCfPT5MsdTu&#10;yt902cdGpBAOJSowMfallKE2ZDGMXU+cuKPzFmOCvpHa4zWF206+ZlkhLbacGgz2tDRU/+zPVkG1&#10;qSeLyhxyvy3Wq3f3tTvhwiv1/DR8foCINMR/8Z97q9P8vMjh95t0gp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XUx8MAAADdAAAADwAAAAAAAAAAAAAAAACYAgAAZHJzL2Rv&#10;d25yZXYueG1sUEsFBgAAAAAEAAQA9QAAAIgDAAAAAA==&#10;" path="m,235r313,l313,,,,,235e" fillcolor="#fff200" stroked="f">
                    <v:path arrowok="t" o:connecttype="custom" o:connectlocs="0,294;313,294;313,59;0,59;0,294" o:connectangles="0,0,0,0,0"/>
                  </v:shape>
                </v:group>
                <v:group id="Group 1364" o:spid="_x0000_s1033" style="position:absolute;left:2271;top:59;width:2;height:235" coordorigin="2271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<v:shape id="Freeform 1365" o:spid="_x0000_s1034" style="position:absolute;left:2271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s4lcQA&#10;AADdAAAADwAAAGRycy9kb3ducmV2LnhtbERPS2vCQBC+C/0PyxR6q5tqDBKzihVE6UE0LZ6H7OTR&#10;ZmdDdmvSf98tFLzNx/ecbDOaVtyod41lBS/TCARxYXXDlYKP9/3zEoTzyBpby6Tghxxs1g+TDFNt&#10;B77QLfeVCCHsUlRQe9+lUrqiJoNuajviwJW2N+gD7CupexxCuGnlLIoSabDh0FBjR7uaiq/82yiI&#10;IzueD8P1VA5LH8e7z7ft6zxR6ulx3K5AeBr9XfzvPuowf54s4O+bcIJ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OJXEAAAA3QAAAA8AAAAAAAAAAAAAAAAAmAIAAGRycy9k&#10;b3ducmV2LnhtbFBLBQYAAAAABAAEAPUAAACJAwAAAAA=&#10;" path="m,l,235e" filled="f" strokecolor="#fff200" strokeweight="1.2756mm">
                    <v:path arrowok="t" o:connecttype="custom" o:connectlocs="0,59;0,294" o:connectangles="0,0"/>
                  </v:shape>
                </v:group>
                <v:group id="Group 1362" o:spid="_x0000_s1035" style="position:absolute;left:2302;top:59;width:301;height:235" coordorigin="2302,59" coordsize="30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<v:shape id="Freeform 1363" o:spid="_x0000_s1036" style="position:absolute;left:2302;top:59;width:301;height:235;visibility:visible;mso-wrap-style:square;v-text-anchor:top" coordsize="30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2AcMA&#10;AADdAAAADwAAAGRycy9kb3ducmV2LnhtbERPTYvCMBC9C/sfwix401QFlWoUFYUV9uCq4HVoxrba&#10;TGqTrdVfvxGEvc3jfc503phC1FS53LKCXjcCQZxYnXOq4HjYdMYgnEfWWFgmBQ9yMJ99tKYYa3vn&#10;H6r3PhUhhF2MCjLvy1hKl2Rk0HVtSRy4s60M+gCrVOoK7yHcFLIfRUNpMOfQkGFJq4yS6/7XKKDv&#10;5vTclpouh9tmu66XfIp2A6Xan81iAsJT4//Fb/eXDvMHwxG8vgkn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K2AcMAAADdAAAADwAAAAAAAAAAAAAAAACYAgAAZHJzL2Rv&#10;d25yZXYueG1sUEsFBgAAAAAEAAQA9QAAAIgDAAAAAA==&#10;" path="m,235r301,l301,,,,,235e" fillcolor="#fff200" stroked="f">
                    <v:path arrowok="t" o:connecttype="custom" o:connectlocs="0,294;301,294;301,59;0,59;0,294" o:connectangles="0,0,0,0,0"/>
                  </v:shape>
                </v:group>
                <v:group id="Group 1360" o:spid="_x0000_s1037" style="position:absolute;left:2587;top:59;width:326;height:235" coordorigin="2587,59" coordsize="32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  <v:shape id="Freeform 1361" o:spid="_x0000_s1038" style="position:absolute;left:2587;top:59;width:326;height:235;visibility:visible;mso-wrap-style:square;v-text-anchor:top" coordsize="32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6ml8MA&#10;AADdAAAADwAAAGRycy9kb3ducmV2LnhtbERPTWvCQBC9C/6HZQpepG5sRNrUVbQoKJ6Meh+y0yRt&#10;djZk1xj/vSsI3ubxPme26EwlWmpcaVnBeBSBIM6sLjlXcDpu3j9BOI+ssbJMCm7kYDHv92aYaHvl&#10;A7Wpz0UIYZeggsL7OpHSZQUZdCNbEwfu1zYGfYBNLnWD1xBuKvkRRVNpsOTQUGBNPwVl/+nFKEh3&#10;6/hcm8l428b7/PAXr3A57JQavHXLbxCeOv8SP91bHebH0y94fBNO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6ml8MAAADdAAAADwAAAAAAAAAAAAAAAACYAgAAZHJzL2Rv&#10;d25yZXYueG1sUEsFBgAAAAAEAAQA9QAAAIgDAAAAAA==&#10;" path="m,235r327,l327,,,,,235e" fillcolor="#fff200" stroked="f">
                    <v:path arrowok="t" o:connecttype="custom" o:connectlocs="0,294;327,294;327,59;0,59;0,294" o:connectangles="0,0,0,0,0"/>
                  </v:shape>
                </v:group>
                <v:group id="Group 1358" o:spid="_x0000_s1039" style="position:absolute;left:2938;top:59;width:2;height:235" coordorigin="2938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l7Ys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Ll7YscAAADd&#10;AAAADwAAAAAAAAAAAAAAAACqAgAAZHJzL2Rvd25yZXYueG1sUEsFBgAAAAAEAAQA+gAAAJ4DAAAA&#10;AA==&#10;">
                  <v:shape id="Freeform 1359" o:spid="_x0000_s1040" style="position:absolute;left:2938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oS8MA&#10;AADdAAAADwAAAGRycy9kb3ducmV2LnhtbERPS4vCMBC+C/6HMMLe1lQtKtUoKiwuHhZfeB6asa02&#10;k9JE2/33ZmHB23x8z5kvW1OKJ9WusKxg0I9AEKdWF5wpOJ++PqcgnEfWWFomBb/kYLnoduaYaNvw&#10;gZ5Hn4kQwi5BBbn3VSKlS3My6Pq2Ig7c1dYGfYB1JnWNTQg3pRxG0VgaLDg05FjRJqf0fnwYBXFk&#10;2/22ufxcm6mP481tt1qPxkp99NrVDISn1r/F/+5vHeaPJgP4+ya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moS8MAAADdAAAADwAAAAAAAAAAAAAAAACYAgAAZHJzL2Rv&#10;d25yZXYueG1sUEsFBgAAAAAEAAQA9QAAAIgDAAAAAA==&#10;" path="m,l,235e" filled="f" strokecolor="#fff200" strokeweight="1.2756mm">
                    <v:path arrowok="t" o:connecttype="custom" o:connectlocs="0,59;0,294" o:connectangles="0,0"/>
                  </v:shape>
                </v:group>
                <v:group id="Group 1356" o:spid="_x0000_s1041" style="position:absolute;left:2968;top:59;width:398;height:235" coordorigin="2968,59" coordsize="39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  <v:shape id="Freeform 1357" o:spid="_x0000_s1042" style="position:absolute;left:2968;top:59;width:398;height:235;visibility:visible;mso-wrap-style:square;v-text-anchor:top" coordsize="39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X8cMA&#10;AADdAAAADwAAAGRycy9kb3ducmV2LnhtbERPTWvCQBC9C/0PyxR6M5s2UG10lRIoLV7EmILHITtm&#10;Q7OzIbvG9N93C4K3ebzPWW8n24mRBt86VvCcpCCIa6dbbhRUx4/5EoQPyBo7x6TglzxsNw+zNeba&#10;XflAYxkaEUPY56jAhNDnUvrakEWfuJ44cmc3WAwRDo3UA15juO3kS5q+SostxwaDPRWG6p/yYhVk&#10;p8KVl88dvbXcV833adwVi71ST4/T+wpEoCncxTf3l47zs0UG/9/EE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wX8cMAAADdAAAADwAAAAAAAAAAAAAAAACYAgAAZHJzL2Rv&#10;d25yZXYueG1sUEsFBgAAAAAEAAQA9QAAAIgDAAAAAA==&#10;" path="m,235r398,l398,,,,,235e" fillcolor="#fff200" stroked="f">
                    <v:path arrowok="t" o:connecttype="custom" o:connectlocs="0,294;398,294;398,59;0,59;0,294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02" behindDoc="1" locked="0" layoutInCell="1" allowOverlap="1" wp14:anchorId="5E798D62" wp14:editId="0FD5AE83">
                <wp:simplePos x="0" y="0"/>
                <wp:positionH relativeFrom="page">
                  <wp:posOffset>3515995</wp:posOffset>
                </wp:positionH>
                <wp:positionV relativeFrom="paragraph">
                  <wp:posOffset>300355</wp:posOffset>
                </wp:positionV>
                <wp:extent cx="2555875" cy="196850"/>
                <wp:effectExtent l="0" t="3175" r="0" b="9525"/>
                <wp:wrapNone/>
                <wp:docPr id="1326" name="Group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196850"/>
                          <a:chOff x="5537" y="473"/>
                          <a:chExt cx="4025" cy="310"/>
                        </a:xfrm>
                      </wpg:grpSpPr>
                      <wpg:grpSp>
                        <wpg:cNvPr id="1327" name="Group 1353"/>
                        <wpg:cNvGrpSpPr>
                          <a:grpSpLocks/>
                        </wpg:cNvGrpSpPr>
                        <wpg:grpSpPr bwMode="auto">
                          <a:xfrm>
                            <a:off x="5547" y="511"/>
                            <a:ext cx="377" cy="235"/>
                            <a:chOff x="5547" y="511"/>
                            <a:chExt cx="377" cy="235"/>
                          </a:xfrm>
                        </wpg:grpSpPr>
                        <wps:wsp>
                          <wps:cNvPr id="1328" name="Freeform 1354"/>
                          <wps:cNvSpPr>
                            <a:spLocks/>
                          </wps:cNvSpPr>
                          <wps:spPr bwMode="auto">
                            <a:xfrm>
                              <a:off x="5547" y="511"/>
                              <a:ext cx="377" cy="235"/>
                            </a:xfrm>
                            <a:custGeom>
                              <a:avLst/>
                              <a:gdLst>
                                <a:gd name="T0" fmla="+- 0 5547 5547"/>
                                <a:gd name="T1" fmla="*/ T0 w 377"/>
                                <a:gd name="T2" fmla="+- 0 746 511"/>
                                <a:gd name="T3" fmla="*/ 746 h 235"/>
                                <a:gd name="T4" fmla="+- 0 5924 5547"/>
                                <a:gd name="T5" fmla="*/ T4 w 377"/>
                                <a:gd name="T6" fmla="+- 0 746 511"/>
                                <a:gd name="T7" fmla="*/ 746 h 235"/>
                                <a:gd name="T8" fmla="+- 0 5924 5547"/>
                                <a:gd name="T9" fmla="*/ T8 w 377"/>
                                <a:gd name="T10" fmla="+- 0 511 511"/>
                                <a:gd name="T11" fmla="*/ 511 h 235"/>
                                <a:gd name="T12" fmla="+- 0 5547 5547"/>
                                <a:gd name="T13" fmla="*/ T12 w 377"/>
                                <a:gd name="T14" fmla="+- 0 511 511"/>
                                <a:gd name="T15" fmla="*/ 511 h 235"/>
                                <a:gd name="T16" fmla="+- 0 5547 5547"/>
                                <a:gd name="T17" fmla="*/ T16 w 377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" h="235">
                                  <a:moveTo>
                                    <a:pt x="0" y="235"/>
                                  </a:moveTo>
                                  <a:lnTo>
                                    <a:pt x="377" y="235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9" name="Group 1351"/>
                        <wpg:cNvGrpSpPr>
                          <a:grpSpLocks/>
                        </wpg:cNvGrpSpPr>
                        <wpg:grpSpPr bwMode="auto">
                          <a:xfrm>
                            <a:off x="5953" y="511"/>
                            <a:ext cx="2" cy="235"/>
                            <a:chOff x="5953" y="511"/>
                            <a:chExt cx="2" cy="235"/>
                          </a:xfrm>
                        </wpg:grpSpPr>
                        <wps:wsp>
                          <wps:cNvPr id="1330" name="Freeform 1352"/>
                          <wps:cNvSpPr>
                            <a:spLocks/>
                          </wps:cNvSpPr>
                          <wps:spPr bwMode="auto">
                            <a:xfrm>
                              <a:off x="5953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1" name="Group 1349"/>
                        <wpg:cNvGrpSpPr>
                          <a:grpSpLocks/>
                        </wpg:cNvGrpSpPr>
                        <wpg:grpSpPr bwMode="auto">
                          <a:xfrm>
                            <a:off x="5984" y="511"/>
                            <a:ext cx="434" cy="235"/>
                            <a:chOff x="5984" y="511"/>
                            <a:chExt cx="434" cy="235"/>
                          </a:xfrm>
                        </wpg:grpSpPr>
                        <wps:wsp>
                          <wps:cNvPr id="1332" name="Freeform 1350"/>
                          <wps:cNvSpPr>
                            <a:spLocks/>
                          </wps:cNvSpPr>
                          <wps:spPr bwMode="auto">
                            <a:xfrm>
                              <a:off x="5984" y="511"/>
                              <a:ext cx="434" cy="235"/>
                            </a:xfrm>
                            <a:custGeom>
                              <a:avLst/>
                              <a:gdLst>
                                <a:gd name="T0" fmla="+- 0 5984 5984"/>
                                <a:gd name="T1" fmla="*/ T0 w 434"/>
                                <a:gd name="T2" fmla="+- 0 746 511"/>
                                <a:gd name="T3" fmla="*/ 746 h 235"/>
                                <a:gd name="T4" fmla="+- 0 6418 5984"/>
                                <a:gd name="T5" fmla="*/ T4 w 434"/>
                                <a:gd name="T6" fmla="+- 0 746 511"/>
                                <a:gd name="T7" fmla="*/ 746 h 235"/>
                                <a:gd name="T8" fmla="+- 0 6418 5984"/>
                                <a:gd name="T9" fmla="*/ T8 w 434"/>
                                <a:gd name="T10" fmla="+- 0 511 511"/>
                                <a:gd name="T11" fmla="*/ 511 h 235"/>
                                <a:gd name="T12" fmla="+- 0 5984 5984"/>
                                <a:gd name="T13" fmla="*/ T12 w 434"/>
                                <a:gd name="T14" fmla="+- 0 511 511"/>
                                <a:gd name="T15" fmla="*/ 511 h 235"/>
                                <a:gd name="T16" fmla="+- 0 5984 5984"/>
                                <a:gd name="T17" fmla="*/ T16 w 434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4" h="235">
                                  <a:moveTo>
                                    <a:pt x="0" y="235"/>
                                  </a:moveTo>
                                  <a:lnTo>
                                    <a:pt x="434" y="235"/>
                                  </a:lnTo>
                                  <a:lnTo>
                                    <a:pt x="4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3" name="Group 1347"/>
                        <wpg:cNvGrpSpPr>
                          <a:grpSpLocks/>
                        </wpg:cNvGrpSpPr>
                        <wpg:grpSpPr bwMode="auto">
                          <a:xfrm>
                            <a:off x="6447" y="511"/>
                            <a:ext cx="2" cy="235"/>
                            <a:chOff x="6447" y="511"/>
                            <a:chExt cx="2" cy="235"/>
                          </a:xfrm>
                        </wpg:grpSpPr>
                        <wps:wsp>
                          <wps:cNvPr id="1334" name="Freeform 1348"/>
                          <wps:cNvSpPr>
                            <a:spLocks/>
                          </wps:cNvSpPr>
                          <wps:spPr bwMode="auto">
                            <a:xfrm>
                              <a:off x="6447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5" name="Group 1345"/>
                        <wpg:cNvGrpSpPr>
                          <a:grpSpLocks/>
                        </wpg:cNvGrpSpPr>
                        <wpg:grpSpPr bwMode="auto">
                          <a:xfrm>
                            <a:off x="6478" y="511"/>
                            <a:ext cx="453" cy="235"/>
                            <a:chOff x="6478" y="511"/>
                            <a:chExt cx="453" cy="235"/>
                          </a:xfrm>
                        </wpg:grpSpPr>
                        <wps:wsp>
                          <wps:cNvPr id="1336" name="Freeform 1346"/>
                          <wps:cNvSpPr>
                            <a:spLocks/>
                          </wps:cNvSpPr>
                          <wps:spPr bwMode="auto">
                            <a:xfrm>
                              <a:off x="6478" y="511"/>
                              <a:ext cx="453" cy="235"/>
                            </a:xfrm>
                            <a:custGeom>
                              <a:avLst/>
                              <a:gdLst>
                                <a:gd name="T0" fmla="+- 0 6478 6478"/>
                                <a:gd name="T1" fmla="*/ T0 w 453"/>
                                <a:gd name="T2" fmla="+- 0 746 511"/>
                                <a:gd name="T3" fmla="*/ 746 h 235"/>
                                <a:gd name="T4" fmla="+- 0 6931 6478"/>
                                <a:gd name="T5" fmla="*/ T4 w 453"/>
                                <a:gd name="T6" fmla="+- 0 746 511"/>
                                <a:gd name="T7" fmla="*/ 746 h 235"/>
                                <a:gd name="T8" fmla="+- 0 6931 6478"/>
                                <a:gd name="T9" fmla="*/ T8 w 453"/>
                                <a:gd name="T10" fmla="+- 0 511 511"/>
                                <a:gd name="T11" fmla="*/ 511 h 235"/>
                                <a:gd name="T12" fmla="+- 0 6478 6478"/>
                                <a:gd name="T13" fmla="*/ T12 w 453"/>
                                <a:gd name="T14" fmla="+- 0 511 511"/>
                                <a:gd name="T15" fmla="*/ 511 h 235"/>
                                <a:gd name="T16" fmla="+- 0 6478 6478"/>
                                <a:gd name="T17" fmla="*/ T16 w 453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3" h="235">
                                  <a:moveTo>
                                    <a:pt x="0" y="235"/>
                                  </a:moveTo>
                                  <a:lnTo>
                                    <a:pt x="453" y="235"/>
                                  </a:lnTo>
                                  <a:lnTo>
                                    <a:pt x="4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7" name="Group 1343"/>
                        <wpg:cNvGrpSpPr>
                          <a:grpSpLocks/>
                        </wpg:cNvGrpSpPr>
                        <wpg:grpSpPr bwMode="auto">
                          <a:xfrm>
                            <a:off x="6960" y="511"/>
                            <a:ext cx="2" cy="235"/>
                            <a:chOff x="6960" y="511"/>
                            <a:chExt cx="2" cy="235"/>
                          </a:xfrm>
                        </wpg:grpSpPr>
                        <wps:wsp>
                          <wps:cNvPr id="1338" name="Freeform 1344"/>
                          <wps:cNvSpPr>
                            <a:spLocks/>
                          </wps:cNvSpPr>
                          <wps:spPr bwMode="auto">
                            <a:xfrm>
                              <a:off x="6960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9" name="Group 1341"/>
                        <wpg:cNvGrpSpPr>
                          <a:grpSpLocks/>
                        </wpg:cNvGrpSpPr>
                        <wpg:grpSpPr bwMode="auto">
                          <a:xfrm>
                            <a:off x="6991" y="511"/>
                            <a:ext cx="304" cy="235"/>
                            <a:chOff x="6991" y="511"/>
                            <a:chExt cx="304" cy="235"/>
                          </a:xfrm>
                        </wpg:grpSpPr>
                        <wps:wsp>
                          <wps:cNvPr id="1340" name="Freeform 1342"/>
                          <wps:cNvSpPr>
                            <a:spLocks/>
                          </wps:cNvSpPr>
                          <wps:spPr bwMode="auto">
                            <a:xfrm>
                              <a:off x="6991" y="511"/>
                              <a:ext cx="304" cy="235"/>
                            </a:xfrm>
                            <a:custGeom>
                              <a:avLst/>
                              <a:gdLst>
                                <a:gd name="T0" fmla="+- 0 6991 6991"/>
                                <a:gd name="T1" fmla="*/ T0 w 304"/>
                                <a:gd name="T2" fmla="+- 0 746 511"/>
                                <a:gd name="T3" fmla="*/ 746 h 235"/>
                                <a:gd name="T4" fmla="+- 0 7295 6991"/>
                                <a:gd name="T5" fmla="*/ T4 w 304"/>
                                <a:gd name="T6" fmla="+- 0 746 511"/>
                                <a:gd name="T7" fmla="*/ 746 h 235"/>
                                <a:gd name="T8" fmla="+- 0 7295 6991"/>
                                <a:gd name="T9" fmla="*/ T8 w 304"/>
                                <a:gd name="T10" fmla="+- 0 511 511"/>
                                <a:gd name="T11" fmla="*/ 511 h 235"/>
                                <a:gd name="T12" fmla="+- 0 6991 6991"/>
                                <a:gd name="T13" fmla="*/ T12 w 304"/>
                                <a:gd name="T14" fmla="+- 0 511 511"/>
                                <a:gd name="T15" fmla="*/ 511 h 235"/>
                                <a:gd name="T16" fmla="+- 0 6991 6991"/>
                                <a:gd name="T17" fmla="*/ T16 w 304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4" h="235">
                                  <a:moveTo>
                                    <a:pt x="0" y="235"/>
                                  </a:moveTo>
                                  <a:lnTo>
                                    <a:pt x="304" y="235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1" name="Group 1339"/>
                        <wpg:cNvGrpSpPr>
                          <a:grpSpLocks/>
                        </wpg:cNvGrpSpPr>
                        <wpg:grpSpPr bwMode="auto">
                          <a:xfrm>
                            <a:off x="7324" y="511"/>
                            <a:ext cx="2" cy="235"/>
                            <a:chOff x="7324" y="511"/>
                            <a:chExt cx="2" cy="235"/>
                          </a:xfrm>
                        </wpg:grpSpPr>
                        <wps:wsp>
                          <wps:cNvPr id="1342" name="Freeform 1340"/>
                          <wps:cNvSpPr>
                            <a:spLocks/>
                          </wps:cNvSpPr>
                          <wps:spPr bwMode="auto">
                            <a:xfrm>
                              <a:off x="7324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3" name="Group 1337"/>
                        <wpg:cNvGrpSpPr>
                          <a:grpSpLocks/>
                        </wpg:cNvGrpSpPr>
                        <wpg:grpSpPr bwMode="auto">
                          <a:xfrm>
                            <a:off x="7356" y="511"/>
                            <a:ext cx="446" cy="235"/>
                            <a:chOff x="7356" y="511"/>
                            <a:chExt cx="446" cy="235"/>
                          </a:xfrm>
                        </wpg:grpSpPr>
                        <wps:wsp>
                          <wps:cNvPr id="1344" name="Freeform 1338"/>
                          <wps:cNvSpPr>
                            <a:spLocks/>
                          </wps:cNvSpPr>
                          <wps:spPr bwMode="auto">
                            <a:xfrm>
                              <a:off x="7356" y="511"/>
                              <a:ext cx="446" cy="235"/>
                            </a:xfrm>
                            <a:custGeom>
                              <a:avLst/>
                              <a:gdLst>
                                <a:gd name="T0" fmla="+- 0 7356 7356"/>
                                <a:gd name="T1" fmla="*/ T0 w 446"/>
                                <a:gd name="T2" fmla="+- 0 746 511"/>
                                <a:gd name="T3" fmla="*/ 746 h 235"/>
                                <a:gd name="T4" fmla="+- 0 7802 7356"/>
                                <a:gd name="T5" fmla="*/ T4 w 446"/>
                                <a:gd name="T6" fmla="+- 0 746 511"/>
                                <a:gd name="T7" fmla="*/ 746 h 235"/>
                                <a:gd name="T8" fmla="+- 0 7802 7356"/>
                                <a:gd name="T9" fmla="*/ T8 w 446"/>
                                <a:gd name="T10" fmla="+- 0 511 511"/>
                                <a:gd name="T11" fmla="*/ 511 h 235"/>
                                <a:gd name="T12" fmla="+- 0 7356 7356"/>
                                <a:gd name="T13" fmla="*/ T12 w 446"/>
                                <a:gd name="T14" fmla="+- 0 511 511"/>
                                <a:gd name="T15" fmla="*/ 511 h 235"/>
                                <a:gd name="T16" fmla="+- 0 7356 7356"/>
                                <a:gd name="T17" fmla="*/ T16 w 446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6" h="235">
                                  <a:moveTo>
                                    <a:pt x="0" y="235"/>
                                  </a:moveTo>
                                  <a:lnTo>
                                    <a:pt x="446" y="235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5" name="Group 1335"/>
                        <wpg:cNvGrpSpPr>
                          <a:grpSpLocks/>
                        </wpg:cNvGrpSpPr>
                        <wpg:grpSpPr bwMode="auto">
                          <a:xfrm>
                            <a:off x="7830" y="511"/>
                            <a:ext cx="2" cy="235"/>
                            <a:chOff x="7830" y="511"/>
                            <a:chExt cx="2" cy="235"/>
                          </a:xfrm>
                        </wpg:grpSpPr>
                        <wps:wsp>
                          <wps:cNvPr id="1346" name="Freeform 1336"/>
                          <wps:cNvSpPr>
                            <a:spLocks/>
                          </wps:cNvSpPr>
                          <wps:spPr bwMode="auto">
                            <a:xfrm>
                              <a:off x="7830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7" name="Group 1333"/>
                        <wpg:cNvGrpSpPr>
                          <a:grpSpLocks/>
                        </wpg:cNvGrpSpPr>
                        <wpg:grpSpPr bwMode="auto">
                          <a:xfrm>
                            <a:off x="7862" y="511"/>
                            <a:ext cx="762" cy="235"/>
                            <a:chOff x="7862" y="511"/>
                            <a:chExt cx="762" cy="235"/>
                          </a:xfrm>
                        </wpg:grpSpPr>
                        <wps:wsp>
                          <wps:cNvPr id="1348" name="Freeform 1334"/>
                          <wps:cNvSpPr>
                            <a:spLocks/>
                          </wps:cNvSpPr>
                          <wps:spPr bwMode="auto">
                            <a:xfrm>
                              <a:off x="7862" y="511"/>
                              <a:ext cx="762" cy="235"/>
                            </a:xfrm>
                            <a:custGeom>
                              <a:avLst/>
                              <a:gdLst>
                                <a:gd name="T0" fmla="+- 0 7862 7862"/>
                                <a:gd name="T1" fmla="*/ T0 w 762"/>
                                <a:gd name="T2" fmla="+- 0 746 511"/>
                                <a:gd name="T3" fmla="*/ 746 h 235"/>
                                <a:gd name="T4" fmla="+- 0 8624 7862"/>
                                <a:gd name="T5" fmla="*/ T4 w 762"/>
                                <a:gd name="T6" fmla="+- 0 746 511"/>
                                <a:gd name="T7" fmla="*/ 746 h 235"/>
                                <a:gd name="T8" fmla="+- 0 8624 7862"/>
                                <a:gd name="T9" fmla="*/ T8 w 762"/>
                                <a:gd name="T10" fmla="+- 0 511 511"/>
                                <a:gd name="T11" fmla="*/ 511 h 235"/>
                                <a:gd name="T12" fmla="+- 0 7862 7862"/>
                                <a:gd name="T13" fmla="*/ T12 w 762"/>
                                <a:gd name="T14" fmla="+- 0 511 511"/>
                                <a:gd name="T15" fmla="*/ 511 h 235"/>
                                <a:gd name="T16" fmla="+- 0 7862 7862"/>
                                <a:gd name="T17" fmla="*/ T16 w 762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2" h="235">
                                  <a:moveTo>
                                    <a:pt x="0" y="235"/>
                                  </a:moveTo>
                                  <a:lnTo>
                                    <a:pt x="762" y="235"/>
                                  </a:lnTo>
                                  <a:lnTo>
                                    <a:pt x="7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9" name="Group 1331"/>
                        <wpg:cNvGrpSpPr>
                          <a:grpSpLocks/>
                        </wpg:cNvGrpSpPr>
                        <wpg:grpSpPr bwMode="auto">
                          <a:xfrm>
                            <a:off x="8650" y="511"/>
                            <a:ext cx="2" cy="235"/>
                            <a:chOff x="8650" y="511"/>
                            <a:chExt cx="2" cy="235"/>
                          </a:xfrm>
                        </wpg:grpSpPr>
                        <wps:wsp>
                          <wps:cNvPr id="1350" name="Freeform 1332"/>
                          <wps:cNvSpPr>
                            <a:spLocks/>
                          </wps:cNvSpPr>
                          <wps:spPr bwMode="auto">
                            <a:xfrm>
                              <a:off x="8650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1" name="Group 1329"/>
                        <wpg:cNvGrpSpPr>
                          <a:grpSpLocks/>
                        </wpg:cNvGrpSpPr>
                        <wpg:grpSpPr bwMode="auto">
                          <a:xfrm>
                            <a:off x="8682" y="511"/>
                            <a:ext cx="365" cy="235"/>
                            <a:chOff x="8682" y="511"/>
                            <a:chExt cx="365" cy="235"/>
                          </a:xfrm>
                        </wpg:grpSpPr>
                        <wps:wsp>
                          <wps:cNvPr id="1352" name="Freeform 1330"/>
                          <wps:cNvSpPr>
                            <a:spLocks/>
                          </wps:cNvSpPr>
                          <wps:spPr bwMode="auto">
                            <a:xfrm>
                              <a:off x="8682" y="511"/>
                              <a:ext cx="365" cy="235"/>
                            </a:xfrm>
                            <a:custGeom>
                              <a:avLst/>
                              <a:gdLst>
                                <a:gd name="T0" fmla="+- 0 8682 8682"/>
                                <a:gd name="T1" fmla="*/ T0 w 365"/>
                                <a:gd name="T2" fmla="+- 0 746 511"/>
                                <a:gd name="T3" fmla="*/ 746 h 235"/>
                                <a:gd name="T4" fmla="+- 0 9046 8682"/>
                                <a:gd name="T5" fmla="*/ T4 w 365"/>
                                <a:gd name="T6" fmla="+- 0 746 511"/>
                                <a:gd name="T7" fmla="*/ 746 h 235"/>
                                <a:gd name="T8" fmla="+- 0 9046 8682"/>
                                <a:gd name="T9" fmla="*/ T8 w 365"/>
                                <a:gd name="T10" fmla="+- 0 511 511"/>
                                <a:gd name="T11" fmla="*/ 511 h 235"/>
                                <a:gd name="T12" fmla="+- 0 8682 8682"/>
                                <a:gd name="T13" fmla="*/ T12 w 365"/>
                                <a:gd name="T14" fmla="+- 0 511 511"/>
                                <a:gd name="T15" fmla="*/ 511 h 235"/>
                                <a:gd name="T16" fmla="+- 0 8682 8682"/>
                                <a:gd name="T17" fmla="*/ T16 w 365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5" h="235">
                                  <a:moveTo>
                                    <a:pt x="0" y="235"/>
                                  </a:moveTo>
                                  <a:lnTo>
                                    <a:pt x="364" y="235"/>
                                  </a:lnTo>
                                  <a:lnTo>
                                    <a:pt x="3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3" name="Group 1327"/>
                        <wpg:cNvGrpSpPr>
                          <a:grpSpLocks/>
                        </wpg:cNvGrpSpPr>
                        <wpg:grpSpPr bwMode="auto">
                          <a:xfrm>
                            <a:off x="9075" y="511"/>
                            <a:ext cx="2" cy="235"/>
                            <a:chOff x="9075" y="511"/>
                            <a:chExt cx="2" cy="235"/>
                          </a:xfrm>
                        </wpg:grpSpPr>
                        <wps:wsp>
                          <wps:cNvPr id="1354" name="Freeform 1328"/>
                          <wps:cNvSpPr>
                            <a:spLocks/>
                          </wps:cNvSpPr>
                          <wps:spPr bwMode="auto">
                            <a:xfrm>
                              <a:off x="9075" y="511"/>
                              <a:ext cx="2" cy="235"/>
                            </a:xfrm>
                            <a:custGeom>
                              <a:avLst/>
                              <a:gdLst>
                                <a:gd name="T0" fmla="+- 0 511 511"/>
                                <a:gd name="T1" fmla="*/ 511 h 235"/>
                                <a:gd name="T2" fmla="+- 0 746 511"/>
                                <a:gd name="T3" fmla="*/ 74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511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5" name="Group 1325"/>
                        <wpg:cNvGrpSpPr>
                          <a:grpSpLocks/>
                        </wpg:cNvGrpSpPr>
                        <wpg:grpSpPr bwMode="auto">
                          <a:xfrm>
                            <a:off x="9106" y="511"/>
                            <a:ext cx="446" cy="235"/>
                            <a:chOff x="9106" y="511"/>
                            <a:chExt cx="446" cy="235"/>
                          </a:xfrm>
                        </wpg:grpSpPr>
                        <wps:wsp>
                          <wps:cNvPr id="1356" name="Freeform 1326"/>
                          <wps:cNvSpPr>
                            <a:spLocks/>
                          </wps:cNvSpPr>
                          <wps:spPr bwMode="auto">
                            <a:xfrm>
                              <a:off x="9106" y="511"/>
                              <a:ext cx="446" cy="235"/>
                            </a:xfrm>
                            <a:custGeom>
                              <a:avLst/>
                              <a:gdLst>
                                <a:gd name="T0" fmla="+- 0 9106 9106"/>
                                <a:gd name="T1" fmla="*/ T0 w 446"/>
                                <a:gd name="T2" fmla="+- 0 746 511"/>
                                <a:gd name="T3" fmla="*/ 746 h 235"/>
                                <a:gd name="T4" fmla="+- 0 9553 9106"/>
                                <a:gd name="T5" fmla="*/ T4 w 446"/>
                                <a:gd name="T6" fmla="+- 0 746 511"/>
                                <a:gd name="T7" fmla="*/ 746 h 235"/>
                                <a:gd name="T8" fmla="+- 0 9553 9106"/>
                                <a:gd name="T9" fmla="*/ T8 w 446"/>
                                <a:gd name="T10" fmla="+- 0 511 511"/>
                                <a:gd name="T11" fmla="*/ 511 h 235"/>
                                <a:gd name="T12" fmla="+- 0 9106 9106"/>
                                <a:gd name="T13" fmla="*/ T12 w 446"/>
                                <a:gd name="T14" fmla="+- 0 511 511"/>
                                <a:gd name="T15" fmla="*/ 511 h 235"/>
                                <a:gd name="T16" fmla="+- 0 9106 9106"/>
                                <a:gd name="T17" fmla="*/ T16 w 446"/>
                                <a:gd name="T18" fmla="+- 0 746 511"/>
                                <a:gd name="T19" fmla="*/ 746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6" h="235">
                                  <a:moveTo>
                                    <a:pt x="0" y="235"/>
                                  </a:moveTo>
                                  <a:lnTo>
                                    <a:pt x="447" y="235"/>
                                  </a:lnTo>
                                  <a:lnTo>
                                    <a:pt x="4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12EB9" id="Group 1324" o:spid="_x0000_s1026" style="position:absolute;margin-left:276.85pt;margin-top:23.65pt;width:201.25pt;height:15.5pt;z-index:-3778;mso-position-horizontal-relative:page" coordorigin="5537,473" coordsize="4025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">
                <v:group id="Group 1353" o:spid="_x0000_s1027" style="position:absolute;left:5547;top:511;width:377;height:235" coordorigin="5547,511" coordsize="377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MC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fJ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DjzAvFAAAA3QAA&#10;AA8AAAAAAAAAAAAAAAAAqgIAAGRycy9kb3ducmV2LnhtbFBLBQYAAAAABAAEAPoAAACcAwAAAAA=&#10;">
                  <v:shape id="Freeform 1354" o:spid="_x0000_s1028" style="position:absolute;left:5547;top:511;width:377;height:235;visibility:visible;mso-wrap-style:square;v-text-anchor:top" coordsize="37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5EsgA&#10;AADdAAAADwAAAGRycy9kb3ducmV2LnhtbESPQW/CMAyF70j8h8hIu0G6boKpIyAEYuKww4BN4+g1&#10;XlvROFWTQeHX48Mkbrbe83ufp/PO1epEbag8G3gcJaCIc28rLgx87tfDF1AhIlusPZOBCwWYz/q9&#10;KWbWn3lLp10slIRwyNBAGWOTaR3ykhyGkW+IRfv1rcMoa1to2+JZwl2t0yQZa4cVS0OJDS1Lyo+7&#10;P2fgenk/vKUfVbMfr7/Tr8nmUK9+no15GHSLV1CRung3/19vrOA/pYIr38gIe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szkSyAAAAN0AAAAPAAAAAAAAAAAAAAAAAJgCAABk&#10;cnMvZG93bnJldi54bWxQSwUGAAAAAAQABAD1AAAAjQMAAAAA&#10;" path="m,235r377,l377,,,,,235e" fillcolor="#fff200" stroked="f">
                    <v:path arrowok="t" o:connecttype="custom" o:connectlocs="0,746;377,746;377,511;0,511;0,746" o:connectangles="0,0,0,0,0"/>
                  </v:shape>
                </v:group>
                <v:group id="Group 1351" o:spid="_x0000_s1029" style="position:absolute;left:5953;top:511;width:2;height:235" coordorigin="5953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D94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T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4w/eLFAAAA3QAA&#10;AA8AAAAAAAAAAAAAAAAAqgIAAGRycy9kb3ducmV2LnhtbFBLBQYAAAAABAAEAPoAAACcAwAAAAA=&#10;">
                  <v:shape id="Freeform 1352" o:spid="_x0000_s1030" style="position:absolute;left:5953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mBcQA&#10;AADdAAAADwAAAGRycy9kb3ducmV2LnhtbESPQW/CMAyF70j8h8hIu6CRAtLEOgKCSZt2LbC713ht&#10;t8YpSVbKv8cHpN1svef3Pq+3g2tVTyE2ng3MZxko4tLbhisDp+Pb4wpUTMgWW89k4EoRtpvxaI25&#10;9RcuqD+kSkkIxxwN1Cl1udaxrMlhnPmOWLRvHxwmWUOlbcCLhLtWL7LsSTtsWBpq7Oi1pvL38OcM&#10;PHsM16/3U1oUZ7cv+k/6qXBqzMNk2L2ASjSkf/P9+sMK/nIp/PKNjK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6JgXEAAAA3QAAAA8AAAAAAAAAAAAAAAAAmAIAAGRycy9k&#10;b3ducmV2LnhtbFBLBQYAAAAABAAEAPUAAACJAwAAAAA=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49" o:spid="_x0000_s1031" style="position:absolute;left:5984;top:511;width:434;height:235" coordorigin="5984,511" coordsize="43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9nO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Inh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n2c5wwAAAN0AAAAP&#10;AAAAAAAAAAAAAAAAAKoCAABkcnMvZG93bnJldi54bWxQSwUGAAAAAAQABAD6AAAAmgMAAAAA&#10;">
                  <v:shape id="Freeform 1350" o:spid="_x0000_s1032" style="position:absolute;left:5984;top:511;width:434;height:235;visibility:visible;mso-wrap-style:square;v-text-anchor:top" coordsize="43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ISsIA&#10;AADdAAAADwAAAGRycy9kb3ducmV2LnhtbERPTUvDQBC9F/wPywi9NRtbkBK7LVIQxUPBtqDHITtm&#10;Q7OzcWdtkn/vCoK3ebzP2exG36krRWkDG7grSlDEdbAtNwbOp6fFGpQkZItdYDIwkcBuezPbYGXD&#10;wG90PaZG5RCWCg24lPpKa6kdeZQi9MSZ+wzRY8owNtpGHHK47/SyLO+1x5Zzg8Oe9o7qy/HbG3h+&#10;HZxILGuaPt4n/RUOl72QMfPb8fEBVKIx/Yv/3C82z1+tlvD7TT5B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8hKwgAAAN0AAAAPAAAAAAAAAAAAAAAAAJgCAABkcnMvZG93&#10;bnJldi54bWxQSwUGAAAAAAQABAD1AAAAhwMAAAAA&#10;" path="m,235r434,l434,,,,,235e" fillcolor="#fff200" stroked="f">
                    <v:path arrowok="t" o:connecttype="custom" o:connectlocs="0,746;434,746;434,511;0,511;0,746" o:connectangles="0,0,0,0,0"/>
                  </v:shape>
                </v:group>
                <v:group id="Group 1347" o:spid="_x0000_s1033" style="position:absolute;left:6447;top:511;width:2;height:235" coordorigin="6447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Fc1cQAAADd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RJ4Peb&#10;cIL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Fc1cQAAADdAAAA&#10;DwAAAAAAAAAAAAAAAACqAgAAZHJzL2Rvd25yZXYueG1sUEsFBgAAAAAEAAQA+gAAAJsDAAAAAA==&#10;">
                  <v:shape id="Freeform 1348" o:spid="_x0000_s1034" style="position:absolute;left:6447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BsEA&#10;AADdAAAADwAAAGRycy9kb3ducmV2LnhtbERPS2vCQBC+C/6HZYRepG7UIjV1FS1UvMbHfcxOk7TZ&#10;2bi7jfHfu0LB23x8z1msOlOLlpyvLCsYjxIQxLnVFRcKjoev13cQPiBrrC2Tght5WC37vQWm2l45&#10;o3YfChFD2KeooAyhSaX0eUkG/cg2xJH7ts5giNAVUju8xnBTy0mSzKTBimNDiQ19lpT/7v+MgrlF&#10;dztvj2GSXcwma0/0U+BQqZdBt/4AEagLT/G/e6fj/On0DR7fxB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BIAbBAAAA3QAAAA8AAAAAAAAAAAAAAAAAmAIAAGRycy9kb3du&#10;cmV2LnhtbFBLBQYAAAAABAAEAPUAAACGAwAAAAA=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45" o:spid="_x0000_s1035" style="position:absolute;left:6478;top:511;width:453;height:235" coordorigin="6478,511" coordsize="45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RhOs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pGE6wwAAAN0AAAAP&#10;AAAAAAAAAAAAAAAAAKoCAABkcnMvZG93bnJldi54bWxQSwUGAAAAAAQABAD6AAAAmgMAAAAA&#10;">
                  <v:shape id="Freeform 1346" o:spid="_x0000_s1036" style="position:absolute;left:6478;top:511;width:453;height:235;visibility:visible;mso-wrap-style:square;v-text-anchor:top" coordsize="45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f+sEA&#10;AADdAAAADwAAAGRycy9kb3ducmV2LnhtbERPTWvCQBC9C/6HZQpepG5iSiqpq4gg5lpbPA/ZMQlm&#10;Z8PuJqb/visUepvH+5ztfjKdGMn51rKCdJWAIK6sbrlW8P11et2A8AFZY2eZFPyQh/1uPttioe2D&#10;P2m8hFrEEPYFKmhC6AspfdWQQb+yPXHkbtYZDBG6WmqHjxhuOrlOklwabDk2NNjTsaHqfhmMgvJq&#10;h/v7sBx1pl0oU2/St/NVqcXLdPgAEWgK/+I/d6nj/CzL4flNPEH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yn/rBAAAA3QAAAA8AAAAAAAAAAAAAAAAAmAIAAGRycy9kb3du&#10;cmV2LnhtbFBLBQYAAAAABAAEAPUAAACGAwAAAAA=&#10;" path="m,235r453,l453,,,,,235e" fillcolor="#fff200" stroked="f">
                    <v:path arrowok="t" o:connecttype="custom" o:connectlocs="0,746;453,746;453,511;0,511;0,746" o:connectangles="0,0,0,0,0"/>
                  </v:shape>
                </v:group>
                <v:group id="Group 1343" o:spid="_x0000_s1037" style="position:absolute;left:6960;top:511;width:2;height:235" coordorigin="6960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pa1s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yQ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pa1sQAAADdAAAA&#10;DwAAAAAAAAAAAAAAAACqAgAAZHJzL2Rvd25yZXYueG1sUEsFBgAAAAAEAAQA+gAAAJsDAAAAAA==&#10;">
                  <v:shape id="Freeform 1344" o:spid="_x0000_s1038" style="position:absolute;left:6960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qA8QA&#10;AADdAAAADwAAAGRycy9kb3ducmV2LnhtbESPQW/CMAyF70j8h8hIu6CRAtLEOgKCSZt2LbC713ht&#10;t8YpSVbKv8cHpN1svef3Pq+3g2tVTyE2ng3MZxko4tLbhisDp+Pb4wpUTMgWW89k4EoRtpvxaI25&#10;9RcuqD+kSkkIxxwN1Cl1udaxrMlhnPmOWLRvHxwmWUOlbcCLhLtWL7LsSTtsWBpq7Oi1pvL38OcM&#10;PHsM16/3U1oUZ7cv+k/6qXBqzMNk2L2ASjSkf/P9+sMK/nIpuPKNjK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KgPEAAAA3QAAAA8AAAAAAAAAAAAAAAAAmAIAAGRycy9k&#10;b3ducmV2LnhtbFBLBQYAAAAABAAEAPUAAACJAwAAAAA=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41" o:spid="_x0000_s1039" style="position:absolute;left:6991;top:511;width:304;height:235" coordorigin="6991,511" coordsize="30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lrP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yR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+lrP8QAAADdAAAA&#10;DwAAAAAAAAAAAAAAAACqAgAAZHJzL2Rvd25yZXYueG1sUEsFBgAAAAAEAAQA+gAAAJsDAAAAAA==&#10;">
                  <v:shape id="Freeform 1342" o:spid="_x0000_s1040" style="position:absolute;left:6991;top:511;width:304;height:235;visibility:visible;mso-wrap-style:square;v-text-anchor:top" coordsize="30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D6MYA&#10;AADdAAAADwAAAGRycy9kb3ducmV2LnhtbESPT0/DMAzF70h8h8hI3FjSgdBUlk0wiT8XDmxcdrMa&#10;r83WOCUJXfn2+IDEzdZ7fu/n5XoKvRopZR/ZQjUzoIib6Dy3Fj53zzcLULkgO+wjk4UfyrBeXV4s&#10;sXbxzB80bkurJIRzjRa6UoZa69x0FDDP4kAs2iGmgEXW1GqX8CzhoddzY+51QM/S0OFAm46a0/Y7&#10;WHjx6fg0Bv9qqvnXYpP35n1fnay9vpoeH0AVmsq/+e/6zQn+7Z3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oD6MYAAADdAAAADwAAAAAAAAAAAAAAAACYAgAAZHJz&#10;L2Rvd25yZXYueG1sUEsFBgAAAAAEAAQA9QAAAIsDAAAAAA==&#10;" path="m,235r304,l304,,,,,235e" fillcolor="#fff200" stroked="f">
                    <v:path arrowok="t" o:connecttype="custom" o:connectlocs="0,746;304,746;304,511;0,511;0,746" o:connectangles="0,0,0,0,0"/>
                  </v:shape>
                </v:group>
                <v:group id="Group 1339" o:spid="_x0000_s1041" style="position:absolute;left:7324;top:511;width:2;height:235" coordorigin="7324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UR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8S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mRREwwAAAN0AAAAP&#10;AAAAAAAAAAAAAAAAAKoCAABkcnMvZG93bnJldi54bWxQSwUGAAAAAAQABAD6AAAAmgMAAAAA&#10;">
                  <v:shape id="Freeform 1340" o:spid="_x0000_s1042" style="position:absolute;left:7324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ulMIA&#10;AADdAAAADwAAAGRycy9kb3ducmV2LnhtbERPTWvCQBC9F/wPywheSt2YFmmjq9hCi9doep9mp0k0&#10;Oxt31xj/fVcoeJvH+5zlejCt6Mn5xrKC2TQBQVxa3XCloNh/Pr2C8AFZY2uZFFzJw3o1elhipu2F&#10;c+p3oRIxhH2GCuoQukxKX9Zk0E9tRxy5X+sMhghdJbXDSww3rUyTZC4NNhwbauzoo6byuDsbBW8W&#10;3fXnqwhpfjLvef9NhwoflZqMh80CRKAh3MX/7q2O859fUrh9E0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m6UwgAAAN0AAAAPAAAAAAAAAAAAAAAAAJgCAABkcnMvZG93&#10;bnJldi54bWxQSwUGAAAAAAQABAD1AAAAhwMAAAAA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37" o:spid="_x0000_s1043" style="position:absolute;left:7356;top:511;width:446;height:235" coordorigin="7356,511" coordsize="44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gcvqM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z4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gcvqMQAAADdAAAA&#10;DwAAAAAAAAAAAAAAAACqAgAAZHJzL2Rvd25yZXYueG1sUEsFBgAAAAAEAAQA+gAAAJsDAAAAAA==&#10;">
                  <v:shape id="Freeform 1338" o:spid="_x0000_s1044" style="position:absolute;left:7356;top:511;width:446;height:235;visibility:visible;mso-wrap-style:square;v-text-anchor:top" coordsize="44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GC8MA&#10;AADdAAAADwAAAGRycy9kb3ducmV2LnhtbERPS2vCQBC+F/wPywi91Y0PSomu4gOL0JNWyHXMTjbB&#10;7GzIrkn677tCobf5+J6z2gy2Fh21vnKsYDpJQBDnTldsFFy/j28fIHxA1lg7JgU/5GGzHr2sMNWu&#10;5zN1l2BEDGGfooIyhCaV0uclWfQT1xBHrnCtxRBha6RusY/htpazJHmXFiuODSU2tC8pv18eVsGn&#10;nWWH7Vd2K0xX6Nwczlmf7ZR6HQ/bJYhAQ/gX/7lPOs6fLxbw/Ca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3GC8MAAADdAAAADwAAAAAAAAAAAAAAAACYAgAAZHJzL2Rv&#10;d25yZXYueG1sUEsFBgAAAAAEAAQA9QAAAIgDAAAAAA==&#10;" path="m,235r446,l446,,,,,235e" fillcolor="#fff200" stroked="f">
                    <v:path arrowok="t" o:connecttype="custom" o:connectlocs="0,746;446,746;446,511;0,511;0,746" o:connectangles="0,0,0,0,0"/>
                  </v:shape>
                </v:group>
                <v:group id="Group 1335" o:spid="_x0000_s1045" style="position:absolute;left:7830;top:511;width:2;height:235" coordorigin="7830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  <v:shape id="Freeform 1336" o:spid="_x0000_s1046" style="position:absolute;left:7830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lol8EA&#10;AADdAAAADwAAAGRycy9kb3ducmV2LnhtbERPS2vCQBC+F/wPywheim6qRWx0FVto8Rof9zE7TaLZ&#10;2XR3jfHfu0LB23x8z1msOlOLlpyvLCt4GyUgiHOrKy4U7HffwxkIH5A11pZJwY08rJa9lwWm2l45&#10;o3YbChFD2KeooAyhSaX0eUkG/cg2xJH7tc5giNAVUju8xnBTy3GSTKXBimNDiQ19lZSftxej4MOi&#10;ux1/9mGc/ZnPrD3QqcBXpQb9bj0HEagLT/G/e6Pj/Mn7FB7fxB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ZaJfBAAAA3QAAAA8AAAAAAAAAAAAAAAAAmAIAAGRycy9kb3du&#10;cmV2LnhtbFBLBQYAAAAABAAEAPUAAACGAwAAAAA=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33" o:spid="_x0000_s1047" style="position:absolute;left:7862;top:511;width:762;height:235" coordorigin="7862,511" coordsize="76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<v:shape id="Freeform 1334" o:spid="_x0000_s1048" style="position:absolute;left:7862;top:511;width:762;height:235;visibility:visible;mso-wrap-style:square;v-text-anchor:top" coordsize="76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lMccA&#10;AADdAAAADwAAAGRycy9kb3ducmV2LnhtbESPQU8CMRCF7yb8h2ZIvElXJMasFCKghoMHYPkBk+24&#10;XWinm22F1V/vHEy8zeS9ee+b+XIIXl2oT21kA/eTAhRxHW3LjYFj9Xb3BCplZIs+Mhn4pgTLxehm&#10;jqWNV97T5ZAbJSGcSjTgcu5KrVPtKGCaxI5YtM/YB8yy9o22PV4lPHg9LYpHHbBlaXDY0dpRfT58&#10;BQPV+3rz8ePD/jTbHHfV63bld+SMuR0PL8+gMg353/x3vbWC/zATXPlGR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pZTHHAAAA3QAAAA8AAAAAAAAAAAAAAAAAmAIAAGRy&#10;cy9kb3ducmV2LnhtbFBLBQYAAAAABAAEAPUAAACMAwAAAAA=&#10;" path="m,235r762,l762,,,,,235e" fillcolor="#fff200" stroked="f">
                    <v:path arrowok="t" o:connecttype="custom" o:connectlocs="0,746;762,746;762,511;0,511;0,746" o:connectangles="0,0,0,0,0"/>
                  </v:shape>
                </v:group>
                <v:group id="Group 1331" o:spid="_x0000_s1049" style="position:absolute;left:8650;top:511;width:2;height:235" coordorigin="8650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  <v:shape id="Freeform 1332" o:spid="_x0000_s1050" style="position:absolute;left:8650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DpcQA&#10;AADdAAAADwAAAGRycy9kb3ducmV2LnhtbESPQW/CMAyF75P4D5GRdplGChNoKwTEJm3atQzuXmPa&#10;QuN0SVbKv58PSLvZes/vfV5tBteqnkJsPBuYTjJQxKW3DVcG9l/vj8+gYkK22HomA1eKsFmP7laY&#10;W3/hgvpdqpSEcMzRQJ1Sl2sdy5ocxonviEU7+uAwyRoqbQNeJNy1epZlC+2wYWmosaO3msrz7tcZ&#10;ePEYrt8f+zQrftxr0R/oVOGDMffjYbsElWhI/+bb9acV/Ke58Ms3MoJ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lw6XEAAAA3QAAAA8AAAAAAAAAAAAAAAAAmAIAAGRycy9k&#10;b3ducmV2LnhtbFBLBQYAAAAABAAEAPUAAACJAwAAAAA=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29" o:spid="_x0000_s1051" style="position:absolute;left:8682;top:511;width:365;height:235" coordorigin="8682,511" coordsize="36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    <v:shape id="Freeform 1330" o:spid="_x0000_s1052" style="position:absolute;left:8682;top:511;width:365;height:235;visibility:visible;mso-wrap-style:square;v-text-anchor:top" coordsize="36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CPcQA&#10;AADdAAAADwAAAGRycy9kb3ducmV2LnhtbERPTWvCQBC9C/6HZYTedGNKQ42uElqKPXip9uBx3B2T&#10;YHY2ZLcm9td3hYK3ebzPWW0G24grdb52rGA+S0AQa2dqLhV8Hz6mryB8QDbYOCYFN/KwWY9HK8yN&#10;6/mLrvtQihjCPkcFVQhtLqXXFVn0M9cSR+7sOoshwq6UpsM+httGpkmSSYs1x4YKW3qrSF/2P1bB&#10;ab4oMk3mePxdtMW73O6aQ+qVepoMxRJEoCE8xP/uTxPnP7+kcP8mn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Aj3EAAAA3QAAAA8AAAAAAAAAAAAAAAAAmAIAAGRycy9k&#10;b3ducmV2LnhtbFBLBQYAAAAABAAEAPUAAACJAwAAAAA=&#10;" path="m,235r364,l364,,,,,235e" fillcolor="#fff200" stroked="f">
                    <v:path arrowok="t" o:connecttype="custom" o:connectlocs="0,746;364,746;364,511;0,511;0,746" o:connectangles="0,0,0,0,0"/>
                  </v:shape>
                </v:group>
                <v:group id="Group 1327" o:spid="_x0000_s1053" style="position:absolute;left:9075;top:511;width:2;height:235" coordorigin="9075,51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<v:shape id="Freeform 1328" o:spid="_x0000_s1054" style="position:absolute;left:9075;top:51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FpsIA&#10;AADdAAAADwAAAGRycy9kb3ducmV2LnhtbERPTW/CMAy9I+0/RJ7EBY10wCbWERBMGuJaVu5e47Xd&#10;GqdLQin/niAhcfPT+/Ri1ZtGdOR8bVnB8zgBQVxYXXOpIP/6fJqD8AFZY2OZFJzJw2r5MFhgqu2J&#10;M+r2oRQxhH2KCqoQ2lRKX1Rk0I9tSxy5H+sMhghdKbXDUww3jZwkyas0WHNsqLClj4qKv/3RKHiz&#10;6M7f2zxMsn+zyboD/ZY4Umr42K/fQQTqw118c+90nD99mcH1m3iC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sWmwgAAAN0AAAAPAAAAAAAAAAAAAAAAAJgCAABkcnMvZG93&#10;bnJldi54bWxQSwUGAAAAAAQABAD1AAAAhwMAAAAA&#10;" path="m,l,235e" filled="f" strokecolor="#fff200" strokeweight="1.31975mm">
                    <v:path arrowok="t" o:connecttype="custom" o:connectlocs="0,511;0,746" o:connectangles="0,0"/>
                  </v:shape>
                </v:group>
                <v:group id="Group 1325" o:spid="_x0000_s1055" style="position:absolute;left:9106;top:511;width:446;height:235" coordorigin="9106,511" coordsize="44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<v:shape id="Freeform 1326" o:spid="_x0000_s1056" style="position:absolute;left:9106;top:511;width:446;height:235;visibility:visible;mso-wrap-style:square;v-text-anchor:top" coordsize="44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rOsIA&#10;AADdAAAADwAAAGRycy9kb3ducmV2LnhtbERPTWvCQBC9F/wPywi91Y2KUqKraMUieNIKuY7ZySaY&#10;nQ3ZbZL++65Q6G0e73PW28HWoqPWV44VTCcJCOLc6YqNgtvX8e0dhA/IGmvHpOCHPGw3o5c1ptr1&#10;fKHuGoyIIexTVFCG0KRS+rwki37iGuLIFa61GCJsjdQt9jHc1nKWJEtpseLYUGJDHyXlj+u3VfBp&#10;Z9lhd87uhekKnZvDJeuzvVKv42G3AhFoCP/iP/dJx/nzxRKe38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ms6wgAAAN0AAAAPAAAAAAAAAAAAAAAAAJgCAABkcnMvZG93&#10;bnJldi54bWxQSwUGAAAAAAQABAD1AAAAhwMAAAAA&#10;" path="m,235r447,l447,,,,,235e" fillcolor="#fff200" stroked="f">
                    <v:path arrowok="t" o:connecttype="custom" o:connectlocs="0,746;447,746;447,511;0,511;0,746" o:connectangles="0,0,0,0,0"/>
                  </v:shape>
                </v:group>
                <w10:wrap anchorx="page"/>
              </v:group>
            </w:pict>
          </mc:Fallback>
        </mc:AlternateContent>
      </w:r>
      <w:del w:id="63" w:author="Subharati Ghosh" w:date="2017-03-31T19:08:00Z">
        <w:r w:rsidR="006A473A" w:rsidDel="00E05BB1">
          <w:rPr>
            <w:rFonts w:ascii="Arial" w:eastAsia="Arial" w:hAnsi="Arial" w:cs="Arial"/>
            <w:w w:val="102"/>
          </w:rPr>
          <w:delText>Gi</w:delText>
        </w:r>
        <w:r w:rsidR="006A473A" w:rsidDel="00E05BB1">
          <w:rPr>
            <w:rFonts w:ascii="Arial" w:eastAsia="Arial" w:hAnsi="Arial" w:cs="Arial"/>
            <w:spacing w:val="-5"/>
            <w:w w:val="102"/>
          </w:rPr>
          <w:delText>v</w:delText>
        </w:r>
        <w:r w:rsidR="006A473A" w:rsidDel="00E05BB1">
          <w:rPr>
            <w:rFonts w:ascii="Arial" w:eastAsia="Arial" w:hAnsi="Arial" w:cs="Arial"/>
            <w:w w:val="77"/>
          </w:rPr>
          <w:delText>e</w:delText>
        </w:r>
        <w:r w:rsidR="006A473A" w:rsidDel="00E05BB1">
          <w:rPr>
            <w:rFonts w:ascii="Arial" w:eastAsia="Arial" w:hAnsi="Arial" w:cs="Arial"/>
            <w:spacing w:val="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</w:delText>
        </w:r>
        <w:r w:rsidR="006A473A" w:rsidDel="00E05BB1">
          <w:rPr>
            <w:rFonts w:ascii="Arial" w:eastAsia="Arial" w:hAnsi="Arial" w:cs="Arial"/>
            <w:spacing w:val="-2"/>
          </w:rPr>
          <w:delText xml:space="preserve"> </w:delText>
        </w:r>
        <w:r w:rsidR="006A473A" w:rsidDel="00E05BB1">
          <w:rPr>
            <w:rFonts w:ascii="Arial" w:eastAsia="Arial" w:hAnsi="Arial" w:cs="Arial"/>
            <w:w w:val="87"/>
          </w:rPr>
          <w:delText>reason</w:delText>
        </w:r>
        <w:r w:rsidR="006A473A" w:rsidDel="00E05BB1">
          <w:rPr>
            <w:rFonts w:ascii="Arial" w:eastAsia="Arial" w:hAnsi="Arial" w:cs="Arial"/>
            <w:spacing w:val="23"/>
            <w:w w:val="8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w</w:delText>
        </w:r>
        <w:r w:rsidR="006A473A" w:rsidDel="00E05BB1">
          <w:rPr>
            <w:rFonts w:ascii="Arial" w:eastAsia="Arial" w:hAnsi="Arial" w:cs="Arial"/>
            <w:spacing w:val="-6"/>
          </w:rPr>
          <w:delText>h</w:delText>
        </w:r>
        <w:r w:rsidR="006A473A" w:rsidDel="00E05BB1">
          <w:rPr>
            <w:rFonts w:ascii="Arial" w:eastAsia="Arial" w:hAnsi="Arial" w:cs="Arial"/>
          </w:rPr>
          <w:delText>y.</w:delText>
        </w:r>
        <w:r w:rsidR="006A473A" w:rsidDel="00E05BB1">
          <w:rPr>
            <w:rFonts w:ascii="Arial" w:eastAsia="Arial" w:hAnsi="Arial" w:cs="Arial"/>
            <w:spacing w:val="2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Third,</w:delText>
        </w:r>
        <w:r w:rsidR="006A473A" w:rsidDel="00E05BB1">
          <w:rPr>
            <w:rFonts w:ascii="Arial" w:eastAsia="Arial" w:hAnsi="Arial" w:cs="Arial"/>
            <w:spacing w:val="3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</w:delText>
        </w:r>
        <w:r w:rsidR="006A473A" w:rsidDel="00E05BB1">
          <w:rPr>
            <w:rFonts w:ascii="Arial" w:eastAsia="Arial" w:hAnsi="Arial" w:cs="Arial"/>
            <w:spacing w:val="-2"/>
          </w:rPr>
          <w:delText xml:space="preserve"> </w:delText>
        </w:r>
        <w:r w:rsidR="006A473A" w:rsidDel="00E05BB1">
          <w:rPr>
            <w:rFonts w:ascii="Arial" w:eastAsia="Arial" w:hAnsi="Arial" w:cs="Arial"/>
            <w:w w:val="87"/>
          </w:rPr>
          <w:delText>reference</w:delText>
        </w:r>
        <w:r w:rsidR="006A473A" w:rsidDel="00E05BB1">
          <w:rPr>
            <w:rFonts w:ascii="Arial" w:eastAsia="Arial" w:hAnsi="Arial" w:cs="Arial"/>
            <w:spacing w:val="27"/>
            <w:w w:val="87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5"/>
            <w:w w:val="87"/>
          </w:rPr>
          <w:delText>p</w:delText>
        </w:r>
        <w:r w:rsidR="006A473A" w:rsidDel="00E05BB1">
          <w:rPr>
            <w:rFonts w:ascii="Arial" w:eastAsia="Arial" w:hAnsi="Arial" w:cs="Arial"/>
            <w:w w:val="87"/>
          </w:rPr>
          <w:delText>ersons</w:delText>
        </w:r>
        <w:r w:rsidR="006A473A" w:rsidDel="00E05BB1">
          <w:rPr>
            <w:rFonts w:ascii="Arial" w:eastAsia="Arial" w:hAnsi="Arial" w:cs="Arial"/>
            <w:spacing w:val="24"/>
            <w:w w:val="8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had</w:delText>
        </w:r>
        <w:r w:rsidR="006A473A" w:rsidDel="00E05BB1">
          <w:rPr>
            <w:rFonts w:ascii="Arial" w:eastAsia="Arial" w:hAnsi="Arial" w:cs="Arial"/>
            <w:spacing w:val="-1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to</w:delText>
        </w:r>
        <w:r w:rsidR="006A473A" w:rsidDel="00E05BB1">
          <w:rPr>
            <w:rFonts w:ascii="Arial" w:eastAsia="Arial" w:hAnsi="Arial" w:cs="Arial"/>
            <w:spacing w:val="14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5"/>
            <w:w w:val="87"/>
          </w:rPr>
          <w:delText>b</w:delText>
        </w:r>
        <w:r w:rsidR="006A473A" w:rsidDel="00E05BB1">
          <w:rPr>
            <w:rFonts w:ascii="Arial" w:eastAsia="Arial" w:hAnsi="Arial" w:cs="Arial"/>
            <w:w w:val="87"/>
          </w:rPr>
          <w:delText>e</w:delText>
        </w:r>
        <w:r w:rsidR="006A473A" w:rsidDel="00E05BB1">
          <w:rPr>
            <w:rFonts w:ascii="Arial" w:eastAsia="Arial" w:hAnsi="Arial" w:cs="Arial"/>
            <w:spacing w:val="18"/>
            <w:w w:val="8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adults</w:delText>
        </w:r>
        <w:r w:rsidR="006A473A" w:rsidDel="00E05BB1">
          <w:rPr>
            <w:rFonts w:ascii="Arial" w:eastAsia="Arial" w:hAnsi="Arial" w:cs="Arial"/>
            <w:spacing w:val="-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(18</w:delText>
        </w:r>
        <w:r w:rsidR="006A473A" w:rsidDel="00E05BB1">
          <w:rPr>
            <w:rFonts w:ascii="Arial" w:eastAsia="Arial" w:hAnsi="Arial" w:cs="Arial"/>
            <w:spacing w:val="-13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5"/>
            <w:w w:val="89"/>
          </w:rPr>
          <w:delText>y</w:delText>
        </w:r>
        <w:r w:rsidR="006A473A" w:rsidDel="00E05BB1">
          <w:rPr>
            <w:rFonts w:ascii="Arial" w:eastAsia="Arial" w:hAnsi="Arial" w:cs="Arial"/>
            <w:w w:val="89"/>
          </w:rPr>
          <w:delText>ears</w:delText>
        </w:r>
        <w:r w:rsidR="006A473A" w:rsidDel="00E05BB1">
          <w:rPr>
            <w:rFonts w:ascii="Arial" w:eastAsia="Arial" w:hAnsi="Arial" w:cs="Arial"/>
            <w:spacing w:val="18"/>
            <w:w w:val="8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and</w:delText>
        </w:r>
        <w:r w:rsidR="006A473A" w:rsidDel="00E05BB1">
          <w:rPr>
            <w:rFonts w:ascii="Arial" w:eastAsia="Arial" w:hAnsi="Arial" w:cs="Arial"/>
            <w:spacing w:val="-1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older)</w:delText>
        </w:r>
        <w:r w:rsidR="006A473A" w:rsidDel="00E05BB1">
          <w:rPr>
            <w:rFonts w:ascii="Arial" w:eastAsia="Arial" w:hAnsi="Arial" w:cs="Arial"/>
            <w:spacing w:val="-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throughout the</w:delText>
        </w:r>
        <w:r w:rsidR="006A473A" w:rsidDel="00E05BB1">
          <w:rPr>
            <w:rFonts w:ascii="Arial" w:eastAsia="Arial" w:hAnsi="Arial" w:cs="Arial"/>
            <w:spacing w:val="6"/>
          </w:rPr>
          <w:delText xml:space="preserve"> </w:delText>
        </w:r>
        <w:r w:rsidR="006A473A" w:rsidDel="00E05BB1">
          <w:rPr>
            <w:rFonts w:ascii="Arial" w:eastAsia="Arial" w:hAnsi="Arial" w:cs="Arial"/>
            <w:w w:val="92"/>
          </w:rPr>
          <w:delText>household’s</w:delText>
        </w:r>
        <w:r w:rsidR="006A473A" w:rsidDel="00E05BB1">
          <w:rPr>
            <w:rFonts w:ascii="Arial" w:eastAsia="Arial" w:hAnsi="Arial" w:cs="Arial"/>
            <w:spacing w:val="18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participation</w:delText>
        </w:r>
        <w:r w:rsidR="006A473A" w:rsidDel="00E05BB1">
          <w:rPr>
            <w:rFonts w:ascii="Arial" w:eastAsia="Arial" w:hAnsi="Arial" w:cs="Arial"/>
            <w:spacing w:val="3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in</w:delText>
        </w:r>
        <w:r w:rsidR="006A473A" w:rsidDel="00E05BB1">
          <w:rPr>
            <w:rFonts w:ascii="Arial" w:eastAsia="Arial" w:hAnsi="Arial" w:cs="Arial"/>
            <w:spacing w:val="2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</w:delText>
        </w:r>
        <w:r w:rsidR="006A473A" w:rsidDel="00E05BB1">
          <w:rPr>
            <w:rFonts w:ascii="Arial" w:eastAsia="Arial" w:hAnsi="Arial" w:cs="Arial"/>
            <w:spacing w:val="6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stud</w:delText>
        </w:r>
        <w:r w:rsidR="006A473A" w:rsidDel="00E05BB1">
          <w:rPr>
            <w:rFonts w:ascii="Arial" w:eastAsia="Arial" w:hAnsi="Arial" w:cs="Arial"/>
            <w:spacing w:val="-17"/>
          </w:rPr>
          <w:delText>y</w:delText>
        </w:r>
        <w:r w:rsidR="006A473A" w:rsidDel="00E05BB1">
          <w:rPr>
            <w:rFonts w:ascii="Arial" w:eastAsia="Arial" w:hAnsi="Arial" w:cs="Arial"/>
          </w:rPr>
          <w:delText>.</w:delText>
        </w:r>
        <w:r w:rsidR="006A473A" w:rsidDel="00E05BB1">
          <w:rPr>
            <w:rFonts w:ascii="Arial" w:eastAsia="Arial" w:hAnsi="Arial" w:cs="Arial"/>
            <w:spacing w:val="30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18"/>
          </w:rPr>
          <w:delText>F</w:delText>
        </w:r>
        <w:r w:rsidR="006A473A" w:rsidDel="00E05BB1">
          <w:rPr>
            <w:rFonts w:ascii="Arial" w:eastAsia="Arial" w:hAnsi="Arial" w:cs="Arial"/>
          </w:rPr>
          <w:delText>ull</w:delText>
        </w:r>
        <w:r w:rsidR="006A473A" w:rsidDel="00E05BB1">
          <w:rPr>
            <w:rFonts w:ascii="Arial" w:eastAsia="Arial" w:hAnsi="Arial" w:cs="Arial"/>
            <w:spacing w:val="3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data</w:delText>
        </w:r>
        <w:r w:rsidR="006A473A" w:rsidDel="00E05BB1">
          <w:rPr>
            <w:rFonts w:ascii="Arial" w:eastAsia="Arial" w:hAnsi="Arial" w:cs="Arial"/>
            <w:spacing w:val="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from</w:delText>
        </w:r>
        <w:r w:rsidR="006A473A" w:rsidDel="00E05BB1">
          <w:rPr>
            <w:rFonts w:ascii="Arial" w:eastAsia="Arial" w:hAnsi="Arial" w:cs="Arial"/>
            <w:spacing w:val="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Jul</w:delText>
        </w:r>
        <w:r w:rsidR="006A473A" w:rsidDel="00E05BB1">
          <w:rPr>
            <w:rFonts w:ascii="Arial" w:eastAsia="Arial" w:hAnsi="Arial" w:cs="Arial"/>
            <w:spacing w:val="20"/>
          </w:rPr>
          <w:delText xml:space="preserve"> </w:delText>
        </w:r>
        <w:r w:rsidR="006A473A" w:rsidDel="00E05BB1">
          <w:rPr>
            <w:rFonts w:ascii="Arial" w:eastAsia="Arial" w:hAnsi="Arial" w:cs="Arial"/>
            <w:w w:val="88"/>
          </w:rPr>
          <w:delText>2008</w:delText>
        </w:r>
        <w:r w:rsidR="006A473A" w:rsidDel="00E05BB1">
          <w:rPr>
            <w:rFonts w:ascii="Arial" w:eastAsia="Arial" w:hAnsi="Arial" w:cs="Arial"/>
            <w:spacing w:val="19"/>
            <w:w w:val="8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through</w:delText>
        </w:r>
        <w:r w:rsidR="006A473A" w:rsidDel="00E05BB1">
          <w:rPr>
            <w:rFonts w:ascii="Arial" w:eastAsia="Arial" w:hAnsi="Arial" w:cs="Arial"/>
            <w:spacing w:val="1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Jun</w:delText>
        </w:r>
        <w:r w:rsidR="006A473A" w:rsidDel="00E05BB1">
          <w:rPr>
            <w:rFonts w:ascii="Arial" w:eastAsia="Arial" w:hAnsi="Arial" w:cs="Arial"/>
            <w:spacing w:val="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2013.</w:delText>
        </w:r>
      </w:del>
      <w:del w:id="64" w:author="Subharati Ghosh" w:date="2017-03-31T19:05:00Z">
        <w:r w:rsidR="006A473A" w:rsidDel="008A7649">
          <w:rPr>
            <w:rFonts w:ascii="Arial" w:eastAsia="Arial" w:hAnsi="Arial" w:cs="Arial"/>
            <w:spacing w:val="-24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This</w:delText>
        </w:r>
        <w:r w:rsidR="006A473A" w:rsidDel="008A7649">
          <w:rPr>
            <w:rFonts w:ascii="Arial" w:eastAsia="Arial" w:hAnsi="Arial" w:cs="Arial"/>
            <w:spacing w:val="16"/>
          </w:rPr>
          <w:delText xml:space="preserve"> </w:delText>
        </w:r>
        <w:r w:rsidR="006A473A" w:rsidDel="008A7649">
          <w:rPr>
            <w:rFonts w:ascii="Arial" w:eastAsia="Arial" w:hAnsi="Arial" w:cs="Arial"/>
            <w:spacing w:val="6"/>
          </w:rPr>
          <w:delText>p</w:delText>
        </w:r>
        <w:r w:rsidR="006A473A" w:rsidDel="008A7649">
          <w:rPr>
            <w:rFonts w:ascii="Arial" w:eastAsia="Arial" w:hAnsi="Arial" w:cs="Arial"/>
          </w:rPr>
          <w:delText>eri</w:delText>
        </w:r>
        <w:r w:rsidR="006A473A" w:rsidDel="008A7649">
          <w:rPr>
            <w:rFonts w:ascii="Arial" w:eastAsia="Arial" w:hAnsi="Arial" w:cs="Arial"/>
            <w:spacing w:val="6"/>
          </w:rPr>
          <w:delText>o</w:delText>
        </w:r>
        <w:r w:rsidR="006A473A" w:rsidDel="008A7649">
          <w:rPr>
            <w:rFonts w:ascii="Arial" w:eastAsia="Arial" w:hAnsi="Arial" w:cs="Arial"/>
          </w:rPr>
          <w:delText xml:space="preserve">d </w:delText>
        </w:r>
        <w:r w:rsidR="006A473A" w:rsidDel="008A7649">
          <w:rPr>
            <w:rFonts w:ascii="Arial" w:eastAsia="Arial" w:hAnsi="Arial" w:cs="Arial"/>
            <w:spacing w:val="-6"/>
          </w:rPr>
          <w:delText>ov</w:delText>
        </w:r>
        <w:r w:rsidR="006A473A" w:rsidDel="008A7649">
          <w:rPr>
            <w:rFonts w:ascii="Arial" w:eastAsia="Arial" w:hAnsi="Arial" w:cs="Arial"/>
          </w:rPr>
          <w:delText>erlap</w:delText>
        </w:r>
        <w:r w:rsidR="006A473A" w:rsidDel="008A7649">
          <w:rPr>
            <w:rFonts w:ascii="Arial" w:eastAsia="Arial" w:hAnsi="Arial" w:cs="Arial"/>
            <w:spacing w:val="6"/>
          </w:rPr>
          <w:delText>p</w:delText>
        </w:r>
        <w:r w:rsidR="006A473A" w:rsidDel="008A7649">
          <w:rPr>
            <w:rFonts w:ascii="Arial" w:eastAsia="Arial" w:hAnsi="Arial" w:cs="Arial"/>
          </w:rPr>
          <w:delText>ed</w:delText>
        </w:r>
        <w:r w:rsidR="006A473A" w:rsidDel="008A7649">
          <w:rPr>
            <w:rFonts w:ascii="Arial" w:eastAsia="Arial" w:hAnsi="Arial" w:cs="Arial"/>
            <w:spacing w:val="-22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with</w:delText>
        </w:r>
        <w:r w:rsidR="006A473A" w:rsidDel="008A7649">
          <w:rPr>
            <w:rFonts w:ascii="Arial" w:eastAsia="Arial" w:hAnsi="Arial" w:cs="Arial"/>
            <w:spacing w:val="58"/>
          </w:rPr>
          <w:delText xml:space="preserve"> </w:delText>
        </w:r>
        <w:r w:rsidR="006A473A" w:rsidDel="008A7649">
          <w:rPr>
            <w:rFonts w:ascii="Arial" w:eastAsia="Arial" w:hAnsi="Arial" w:cs="Arial"/>
            <w:spacing w:val="-6"/>
            <w:w w:val="141"/>
          </w:rPr>
          <w:delText>t</w:delText>
        </w:r>
        <w:r w:rsidR="006A473A" w:rsidDel="008A7649">
          <w:rPr>
            <w:rFonts w:ascii="Arial" w:eastAsia="Arial" w:hAnsi="Arial" w:cs="Arial"/>
            <w:spacing w:val="-6"/>
            <w:w w:val="101"/>
          </w:rPr>
          <w:delText>w</w:delText>
        </w:r>
        <w:r w:rsidR="006A473A" w:rsidDel="008A7649">
          <w:rPr>
            <w:rFonts w:ascii="Arial" w:eastAsia="Arial" w:hAnsi="Arial" w:cs="Arial"/>
            <w:w w:val="98"/>
          </w:rPr>
          <w:delText>el</w:delText>
        </w:r>
        <w:r w:rsidR="006A473A" w:rsidDel="008A7649">
          <w:rPr>
            <w:rFonts w:ascii="Arial" w:eastAsia="Arial" w:hAnsi="Arial" w:cs="Arial"/>
            <w:spacing w:val="-6"/>
            <w:w w:val="98"/>
          </w:rPr>
          <w:delText>v</w:delText>
        </w:r>
        <w:r w:rsidR="006A473A" w:rsidDel="008A7649">
          <w:rPr>
            <w:rFonts w:ascii="Arial" w:eastAsia="Arial" w:hAnsi="Arial" w:cs="Arial"/>
            <w:w w:val="80"/>
          </w:rPr>
          <w:delText>e</w:delText>
        </w:r>
        <w:r w:rsidR="006A473A" w:rsidDel="008A7649">
          <w:rPr>
            <w:rFonts w:ascii="Arial" w:eastAsia="Arial" w:hAnsi="Arial" w:cs="Arial"/>
            <w:spacing w:val="18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of</w:delText>
        </w:r>
        <w:r w:rsidR="006A473A" w:rsidDel="008A7649">
          <w:rPr>
            <w:rFonts w:ascii="Arial" w:eastAsia="Arial" w:hAnsi="Arial" w:cs="Arial"/>
            <w:spacing w:val="12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the</w:delText>
        </w:r>
        <w:r w:rsidR="006A473A" w:rsidDel="008A7649">
          <w:rPr>
            <w:rFonts w:ascii="Arial" w:eastAsia="Arial" w:hAnsi="Arial" w:cs="Arial"/>
            <w:spacing w:val="19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eig</w:delText>
        </w:r>
        <w:r w:rsidR="006A473A" w:rsidDel="008A7649">
          <w:rPr>
            <w:rFonts w:ascii="Arial" w:eastAsia="Arial" w:hAnsi="Arial" w:cs="Arial"/>
            <w:spacing w:val="-6"/>
          </w:rPr>
          <w:delText>h</w:delText>
        </w:r>
        <w:r w:rsidR="006A473A" w:rsidDel="008A7649">
          <w:rPr>
            <w:rFonts w:ascii="Arial" w:eastAsia="Arial" w:hAnsi="Arial" w:cs="Arial"/>
          </w:rPr>
          <w:delText>teen</w:delText>
        </w:r>
        <w:r w:rsidR="006A473A" w:rsidDel="008A7649">
          <w:rPr>
            <w:rFonts w:ascii="Arial" w:eastAsia="Arial" w:hAnsi="Arial" w:cs="Arial"/>
            <w:spacing w:val="-23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mo</w:delText>
        </w:r>
        <w:r w:rsidR="006A473A" w:rsidDel="008A7649">
          <w:rPr>
            <w:rFonts w:ascii="Arial" w:eastAsia="Arial" w:hAnsi="Arial" w:cs="Arial"/>
            <w:spacing w:val="-6"/>
          </w:rPr>
          <w:delText>n</w:delText>
        </w:r>
        <w:r w:rsidR="006A473A" w:rsidDel="008A7649">
          <w:rPr>
            <w:rFonts w:ascii="Arial" w:eastAsia="Arial" w:hAnsi="Arial" w:cs="Arial"/>
          </w:rPr>
          <w:delText>ths</w:delText>
        </w:r>
        <w:r w:rsidR="006A473A" w:rsidDel="008A7649">
          <w:rPr>
            <w:rFonts w:ascii="Arial" w:eastAsia="Arial" w:hAnsi="Arial" w:cs="Arial"/>
            <w:spacing w:val="13"/>
          </w:rPr>
          <w:delText xml:space="preserve"> </w:delText>
        </w:r>
        <w:r w:rsidR="006A473A" w:rsidDel="008A7649">
          <w:rPr>
            <w:rFonts w:ascii="Arial" w:eastAsia="Arial" w:hAnsi="Arial" w:cs="Arial"/>
            <w:position w:val="8"/>
            <w:sz w:val="16"/>
            <w:szCs w:val="16"/>
          </w:rPr>
          <w:delText>3</w:delText>
        </w:r>
        <w:r w:rsidR="006A473A" w:rsidDel="008A7649">
          <w:rPr>
            <w:rFonts w:ascii="Arial" w:eastAsia="Arial" w:hAnsi="Arial" w:cs="Arial"/>
            <w:spacing w:val="40"/>
            <w:position w:val="8"/>
            <w:sz w:val="16"/>
            <w:szCs w:val="16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of</w:delText>
        </w:r>
        <w:r w:rsidR="006A473A" w:rsidDel="008A7649">
          <w:rPr>
            <w:rFonts w:ascii="Arial" w:eastAsia="Arial" w:hAnsi="Arial" w:cs="Arial"/>
            <w:spacing w:val="12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the</w:delText>
        </w:r>
        <w:r w:rsidR="006A473A" w:rsidDel="008A7649">
          <w:rPr>
            <w:rFonts w:ascii="Arial" w:eastAsia="Arial" w:hAnsi="Arial" w:cs="Arial"/>
            <w:spacing w:val="19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 xml:space="preserve">“Great </w:delText>
        </w:r>
        <w:r w:rsidR="006A473A" w:rsidDel="008A7649">
          <w:rPr>
            <w:rFonts w:ascii="Arial" w:eastAsia="Arial" w:hAnsi="Arial" w:cs="Arial"/>
            <w:spacing w:val="1"/>
          </w:rPr>
          <w:delText xml:space="preserve"> </w:delText>
        </w:r>
        <w:r w:rsidR="006A473A" w:rsidDel="008A7649">
          <w:rPr>
            <w:rFonts w:ascii="Arial" w:eastAsia="Arial" w:hAnsi="Arial" w:cs="Arial"/>
            <w:w w:val="95"/>
          </w:rPr>
          <w:delText>recession”</w:delText>
        </w:r>
        <w:r w:rsidR="006A473A" w:rsidDel="008A7649">
          <w:rPr>
            <w:rFonts w:ascii="Arial" w:eastAsia="Arial" w:hAnsi="Arial" w:cs="Arial"/>
            <w:spacing w:val="22"/>
            <w:w w:val="95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and</w:delText>
        </w:r>
        <w:r w:rsidR="006A473A" w:rsidDel="008A7649">
          <w:rPr>
            <w:rFonts w:ascii="Arial" w:eastAsia="Arial" w:hAnsi="Arial" w:cs="Arial"/>
            <w:spacing w:val="8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its</w:delText>
        </w:r>
        <w:r w:rsidR="006A473A" w:rsidDel="008A7649">
          <w:rPr>
            <w:rFonts w:ascii="Arial" w:eastAsia="Arial" w:hAnsi="Arial" w:cs="Arial"/>
            <w:spacing w:val="34"/>
          </w:rPr>
          <w:delText xml:space="preserve"> </w:delText>
        </w:r>
        <w:r w:rsidR="006A473A" w:rsidDel="008A7649">
          <w:rPr>
            <w:rFonts w:ascii="Arial" w:eastAsia="Arial" w:hAnsi="Arial" w:cs="Arial"/>
          </w:rPr>
          <w:delText>long</w:delText>
        </w:r>
        <w:r w:rsidR="006A473A" w:rsidDel="008A7649">
          <w:rPr>
            <w:rFonts w:ascii="Arial" w:eastAsia="Arial" w:hAnsi="Arial" w:cs="Arial"/>
            <w:spacing w:val="10"/>
          </w:rPr>
          <w:delText xml:space="preserve"> </w:delText>
        </w:r>
        <w:r w:rsidR="006A473A" w:rsidDel="008A7649">
          <w:rPr>
            <w:rFonts w:ascii="Arial" w:eastAsia="Arial" w:hAnsi="Arial" w:cs="Arial"/>
            <w:spacing w:val="-6"/>
          </w:rPr>
          <w:delText>w</w:delText>
        </w:r>
        <w:r w:rsidR="006A473A" w:rsidDel="008A7649">
          <w:rPr>
            <w:rFonts w:ascii="Arial" w:eastAsia="Arial" w:hAnsi="Arial" w:cs="Arial"/>
          </w:rPr>
          <w:delText>a</w:delText>
        </w:r>
        <w:r w:rsidR="006A473A" w:rsidDel="008A7649">
          <w:rPr>
            <w:rFonts w:ascii="Arial" w:eastAsia="Arial" w:hAnsi="Arial" w:cs="Arial"/>
            <w:spacing w:val="-6"/>
          </w:rPr>
          <w:delText>k</w:delText>
        </w:r>
        <w:r w:rsidR="006A473A" w:rsidDel="008A7649">
          <w:rPr>
            <w:rFonts w:ascii="Arial" w:eastAsia="Arial" w:hAnsi="Arial" w:cs="Arial"/>
          </w:rPr>
          <w:delText>e</w:delText>
        </w:r>
      </w:del>
      <w:del w:id="65" w:author="Subharati Ghosh" w:date="2017-03-31T19:08:00Z">
        <w:r w:rsidR="006A473A" w:rsidDel="00E05BB1">
          <w:rPr>
            <w:rFonts w:ascii="Arial" w:eastAsia="Arial" w:hAnsi="Arial" w:cs="Arial"/>
          </w:rPr>
          <w:delText>.</w:delText>
        </w:r>
        <w:r w:rsidR="006A473A" w:rsidDel="00E05BB1">
          <w:rPr>
            <w:rFonts w:ascii="Arial" w:eastAsia="Arial" w:hAnsi="Arial" w:cs="Arial"/>
            <w:spacing w:val="29"/>
          </w:rPr>
          <w:delText xml:space="preserve"> </w:delText>
        </w:r>
        <w:r w:rsidR="006A473A" w:rsidDel="00E05BB1">
          <w:rPr>
            <w:rFonts w:ascii="Arial" w:eastAsia="Arial" w:hAnsi="Arial" w:cs="Arial"/>
            <w:w w:val="111"/>
          </w:rPr>
          <w:delText xml:space="preserve">In </w:delText>
        </w:r>
        <w:r w:rsidR="006A473A" w:rsidDel="00E05BB1">
          <w:rPr>
            <w:rFonts w:ascii="Arial" w:eastAsia="Arial" w:hAnsi="Arial" w:cs="Arial"/>
            <w:spacing w:val="-6"/>
            <w:w w:val="94"/>
          </w:rPr>
          <w:delText>wav</w:delText>
        </w:r>
        <w:r w:rsidR="006A473A" w:rsidDel="00E05BB1">
          <w:rPr>
            <w:rFonts w:ascii="Arial" w:eastAsia="Arial" w:hAnsi="Arial" w:cs="Arial"/>
            <w:w w:val="94"/>
          </w:rPr>
          <w:delText>e</w:delText>
        </w:r>
        <w:r w:rsidR="006A473A" w:rsidDel="00E05BB1">
          <w:rPr>
            <w:rFonts w:ascii="Arial" w:eastAsia="Arial" w:hAnsi="Arial" w:cs="Arial"/>
            <w:spacing w:val="18"/>
            <w:w w:val="9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six,</w:delText>
        </w:r>
        <w:r w:rsidR="006A473A" w:rsidDel="00E05BB1">
          <w:rPr>
            <w:rFonts w:ascii="Arial" w:eastAsia="Arial" w:hAnsi="Arial" w:cs="Arial"/>
            <w:spacing w:val="1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there</w:delText>
        </w:r>
        <w:r w:rsidR="006A473A" w:rsidDel="00E05BB1">
          <w:rPr>
            <w:rFonts w:ascii="Arial" w:eastAsia="Arial" w:hAnsi="Arial" w:cs="Arial"/>
            <w:spacing w:val="4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w</w:delText>
        </w:r>
        <w:r w:rsidR="006A473A" w:rsidDel="00E05BB1">
          <w:rPr>
            <w:rFonts w:ascii="Arial" w:eastAsia="Arial" w:hAnsi="Arial" w:cs="Arial"/>
          </w:rPr>
          <w:delText>ere</w:delText>
        </w:r>
      </w:del>
      <w:r w:rsidR="006A473A">
        <w:rPr>
          <w:rFonts w:ascii="Arial" w:eastAsia="Arial" w:hAnsi="Arial" w:cs="Arial"/>
          <w:spacing w:val="-19"/>
        </w:rPr>
        <w:t xml:space="preserve"> </w:t>
      </w:r>
      <w:del w:id="66" w:author="Subharati Ghosh" w:date="2017-03-31T19:09:00Z">
        <w:r w:rsidR="006A473A" w:rsidDel="00E05BB1">
          <w:rPr>
            <w:rFonts w:ascii="Arial" w:eastAsia="Arial" w:hAnsi="Arial" w:cs="Arial"/>
          </w:rPr>
          <w:delText>a</w:delText>
        </w:r>
        <w:r w:rsidR="006A473A" w:rsidDel="00E05BB1">
          <w:rPr>
            <w:rFonts w:ascii="Arial" w:eastAsia="Arial" w:hAnsi="Arial" w:cs="Arial"/>
            <w:spacing w:val="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total</w:delText>
        </w:r>
        <w:r w:rsidR="006A473A" w:rsidDel="00E05BB1">
          <w:rPr>
            <w:rFonts w:ascii="Arial" w:eastAsia="Arial" w:hAnsi="Arial" w:cs="Arial"/>
            <w:spacing w:val="5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of</w:delText>
        </w:r>
        <w:r w:rsidR="006A473A" w:rsidDel="00E05BB1">
          <w:rPr>
            <w:rFonts w:ascii="Arial" w:eastAsia="Arial" w:hAnsi="Arial" w:cs="Arial"/>
            <w:spacing w:val="7"/>
          </w:rPr>
          <w:delText xml:space="preserve"> </w:delText>
        </w:r>
        <w:r w:rsidR="006A473A" w:rsidDel="00E05BB1">
          <w:rPr>
            <w:rFonts w:ascii="Arial" w:eastAsia="Arial" w:hAnsi="Arial" w:cs="Arial"/>
            <w:w w:val="92"/>
          </w:rPr>
          <w:delText>33,547</w:delText>
        </w:r>
        <w:r w:rsidR="006A473A" w:rsidDel="00E05BB1">
          <w:rPr>
            <w:rFonts w:ascii="Arial" w:eastAsia="Arial" w:hAnsi="Arial" w:cs="Arial"/>
            <w:spacing w:val="11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  <w:w w:val="92"/>
          </w:rPr>
          <w:delText>households</w:delText>
        </w:r>
        <w:r w:rsidR="006A473A" w:rsidDel="00E05BB1">
          <w:rPr>
            <w:rFonts w:ascii="Arial" w:eastAsia="Arial" w:hAnsi="Arial" w:cs="Arial"/>
            <w:spacing w:val="30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that</w:delText>
        </w:r>
        <w:r w:rsidR="006A473A" w:rsidDel="00E05BB1">
          <w:rPr>
            <w:rFonts w:ascii="Arial" w:eastAsia="Arial" w:hAnsi="Arial" w:cs="Arial"/>
            <w:spacing w:val="5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met</w:delText>
        </w:r>
        <w:r w:rsidR="006A473A" w:rsidDel="00E05BB1">
          <w:rPr>
            <w:rFonts w:ascii="Arial" w:eastAsia="Arial" w:hAnsi="Arial" w:cs="Arial"/>
            <w:spacing w:val="18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</w:delText>
        </w:r>
        <w:r w:rsidR="006A473A" w:rsidDel="00E05BB1">
          <w:rPr>
            <w:rFonts w:ascii="Arial" w:eastAsia="Arial" w:hAnsi="Arial" w:cs="Arial"/>
            <w:spacing w:val="14"/>
          </w:rPr>
          <w:delText xml:space="preserve"> </w:delText>
        </w:r>
        <w:r w:rsidR="006A473A" w:rsidDel="00E05BB1">
          <w:rPr>
            <w:rFonts w:ascii="Arial" w:eastAsia="Arial" w:hAnsi="Arial" w:cs="Arial"/>
            <w:w w:val="126"/>
          </w:rPr>
          <w:delText>i</w:delText>
        </w:r>
        <w:r w:rsidR="006A473A" w:rsidDel="00E05BB1">
          <w:rPr>
            <w:rFonts w:ascii="Arial" w:eastAsia="Arial" w:hAnsi="Arial" w:cs="Arial"/>
            <w:w w:val="98"/>
          </w:rPr>
          <w:delText>nclusion</w:delText>
        </w:r>
        <w:r w:rsidR="006A473A" w:rsidDel="00E05BB1">
          <w:rPr>
            <w:rFonts w:ascii="Arial" w:eastAsia="Arial" w:hAnsi="Arial" w:cs="Arial"/>
            <w:spacing w:val="1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 xml:space="preserve">criteria. </w:delText>
        </w:r>
        <w:r w:rsidR="006A473A" w:rsidDel="00E05BB1">
          <w:rPr>
            <w:rFonts w:ascii="Arial" w:eastAsia="Arial" w:hAnsi="Arial" w:cs="Arial"/>
            <w:spacing w:val="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Of</w:delText>
        </w:r>
        <w:r w:rsidR="006A473A" w:rsidDel="00E05BB1">
          <w:rPr>
            <w:rFonts w:ascii="Arial" w:eastAsia="Arial" w:hAnsi="Arial" w:cs="Arial"/>
            <w:spacing w:val="20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them,</w:delText>
        </w:r>
        <w:r w:rsidR="006A473A" w:rsidDel="00E05BB1">
          <w:rPr>
            <w:rFonts w:ascii="Arial" w:eastAsia="Arial" w:hAnsi="Arial" w:cs="Arial"/>
            <w:spacing w:val="14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 xml:space="preserve">7,443 </w:delText>
        </w:r>
        <w:r w:rsidR="006A473A" w:rsidDel="00E05BB1">
          <w:rPr>
            <w:rFonts w:ascii="Arial" w:eastAsia="Arial" w:hAnsi="Arial" w:cs="Arial"/>
            <w:w w:val="92"/>
          </w:rPr>
          <w:lastRenderedPageBreak/>
          <w:delText>households</w:delText>
        </w:r>
        <w:r w:rsidR="006A473A" w:rsidDel="00E05BB1">
          <w:rPr>
            <w:rFonts w:ascii="Arial" w:eastAsia="Arial" w:hAnsi="Arial" w:cs="Arial"/>
            <w:spacing w:val="6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  <w:w w:val="92"/>
          </w:rPr>
          <w:delText>(22.16%)</w:delText>
        </w:r>
        <w:r w:rsidR="006A473A" w:rsidDel="00E05BB1">
          <w:rPr>
            <w:rFonts w:ascii="Arial" w:eastAsia="Arial" w:hAnsi="Arial" w:cs="Arial"/>
            <w:spacing w:val="35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had</w:delText>
        </w:r>
        <w:r w:rsidR="006A473A" w:rsidDel="00E05BB1">
          <w:rPr>
            <w:rFonts w:ascii="Arial" w:eastAsia="Arial" w:hAnsi="Arial" w:cs="Arial"/>
            <w:spacing w:val="-6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at</w:delText>
        </w:r>
        <w:r w:rsidR="006A473A" w:rsidDel="00E05BB1">
          <w:rPr>
            <w:rFonts w:ascii="Arial" w:eastAsia="Arial" w:hAnsi="Arial" w:cs="Arial"/>
            <w:spacing w:val="2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least</w:delText>
        </w:r>
        <w:r w:rsidR="006A473A" w:rsidDel="00E05BB1">
          <w:rPr>
            <w:rFonts w:ascii="Arial" w:eastAsia="Arial" w:hAnsi="Arial" w:cs="Arial"/>
            <w:spacing w:val="-16"/>
          </w:rPr>
          <w:delText xml:space="preserve"> </w:delText>
        </w:r>
        <w:r w:rsidR="006A473A" w:rsidDel="00E05BB1">
          <w:rPr>
            <w:rFonts w:ascii="Arial" w:eastAsia="Arial" w:hAnsi="Arial" w:cs="Arial"/>
            <w:w w:val="89"/>
          </w:rPr>
          <w:delText>one</w:delText>
        </w:r>
        <w:r w:rsidR="006A473A" w:rsidDel="00E05BB1">
          <w:rPr>
            <w:rFonts w:ascii="Arial" w:eastAsia="Arial" w:hAnsi="Arial" w:cs="Arial"/>
            <w:spacing w:val="19"/>
            <w:w w:val="89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w</w:delText>
        </w:r>
        <w:r w:rsidR="006A473A" w:rsidDel="00E05BB1">
          <w:rPr>
            <w:rFonts w:ascii="Arial" w:eastAsia="Arial" w:hAnsi="Arial" w:cs="Arial"/>
          </w:rPr>
          <w:delText>orking</w:delText>
        </w:r>
        <w:r w:rsidR="006A473A" w:rsidDel="00E05BB1">
          <w:rPr>
            <w:rFonts w:ascii="Arial" w:eastAsia="Arial" w:hAnsi="Arial" w:cs="Arial"/>
            <w:spacing w:val="10"/>
          </w:rPr>
          <w:delText xml:space="preserve"> </w:delText>
        </w:r>
        <w:r w:rsidR="006A473A" w:rsidDel="00E05BB1">
          <w:rPr>
            <w:rFonts w:ascii="Arial" w:eastAsia="Arial" w:hAnsi="Arial" w:cs="Arial"/>
            <w:w w:val="85"/>
          </w:rPr>
          <w:delText>age</w:delText>
        </w:r>
        <w:r w:rsidR="006A473A" w:rsidDel="00E05BB1">
          <w:rPr>
            <w:rFonts w:ascii="Arial" w:eastAsia="Arial" w:hAnsi="Arial" w:cs="Arial"/>
            <w:spacing w:val="21"/>
            <w:w w:val="85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adult</w:delText>
        </w:r>
        <w:r w:rsidR="006A473A" w:rsidDel="00E05BB1">
          <w:rPr>
            <w:rFonts w:ascii="Arial" w:eastAsia="Arial" w:hAnsi="Arial" w:cs="Arial"/>
            <w:spacing w:val="3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with</w:delText>
        </w:r>
        <w:r w:rsidR="006A473A" w:rsidDel="00E05BB1">
          <w:rPr>
            <w:rFonts w:ascii="Arial" w:eastAsia="Arial" w:hAnsi="Arial" w:cs="Arial"/>
            <w:spacing w:val="43"/>
          </w:rPr>
          <w:delText xml:space="preserve"> </w:delText>
        </w:r>
        <w:r w:rsidR="006A473A" w:rsidDel="00E05BB1">
          <w:rPr>
            <w:rFonts w:ascii="Arial" w:eastAsia="Arial" w:hAnsi="Arial" w:cs="Arial"/>
            <w:w w:val="104"/>
          </w:rPr>
          <w:delText>disabili</w:delText>
        </w:r>
        <w:r w:rsidR="006A473A" w:rsidDel="00E05BB1">
          <w:rPr>
            <w:rFonts w:ascii="Arial" w:eastAsia="Arial" w:hAnsi="Arial" w:cs="Arial"/>
            <w:spacing w:val="-5"/>
            <w:w w:val="104"/>
          </w:rPr>
          <w:delText>t</w:delText>
        </w:r>
        <w:r w:rsidR="006A473A" w:rsidDel="00E05BB1">
          <w:rPr>
            <w:rFonts w:ascii="Arial" w:eastAsia="Arial" w:hAnsi="Arial" w:cs="Arial"/>
            <w:spacing w:val="-18"/>
            <w:w w:val="104"/>
          </w:rPr>
          <w:delText>y</w:delText>
        </w:r>
        <w:r w:rsidR="006A473A" w:rsidDel="00E05BB1">
          <w:rPr>
            <w:rFonts w:ascii="Arial" w:eastAsia="Arial" w:hAnsi="Arial" w:cs="Arial"/>
            <w:w w:val="98"/>
          </w:rPr>
          <w:delText>.</w:delText>
        </w:r>
      </w:del>
    </w:p>
    <w:p w14:paraId="62228A6F" w14:textId="77777777" w:rsidR="00841664" w:rsidRDefault="00841664">
      <w:pPr>
        <w:spacing w:before="1" w:after="0" w:line="120" w:lineRule="exact"/>
        <w:rPr>
          <w:sz w:val="12"/>
          <w:szCs w:val="12"/>
        </w:rPr>
      </w:pPr>
    </w:p>
    <w:p w14:paraId="6225B2F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B509EFA" w14:textId="77777777" w:rsidR="00841664" w:rsidRDefault="006A473A">
      <w:pPr>
        <w:spacing w:after="0" w:line="240" w:lineRule="auto"/>
        <w:ind w:left="120" w:right="80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3"/>
        </w:rPr>
        <w:t>MEASURES</w:t>
      </w:r>
    </w:p>
    <w:p w14:paraId="3EEFBB75" w14:textId="77777777" w:rsidR="00841664" w:rsidRDefault="00841664">
      <w:pPr>
        <w:spacing w:before="10" w:after="0" w:line="130" w:lineRule="exact"/>
        <w:rPr>
          <w:sz w:val="13"/>
          <w:szCs w:val="13"/>
        </w:rPr>
      </w:pPr>
    </w:p>
    <w:p w14:paraId="0DF73AC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0973591" w14:textId="77777777" w:rsidR="00841664" w:rsidRDefault="006A473A">
      <w:pPr>
        <w:spacing w:after="0" w:line="240" w:lineRule="auto"/>
        <w:ind w:left="108" w:right="76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92"/>
        </w:rPr>
        <w:t>De</w:t>
      </w:r>
      <w:r>
        <w:rPr>
          <w:rFonts w:ascii="Arial" w:eastAsia="Arial" w:hAnsi="Arial" w:cs="Arial"/>
          <w:i/>
          <w:spacing w:val="-10"/>
          <w:w w:val="92"/>
        </w:rPr>
        <w:t>p</w:t>
      </w:r>
      <w:r>
        <w:rPr>
          <w:rFonts w:ascii="Arial" w:eastAsia="Arial" w:hAnsi="Arial" w:cs="Arial"/>
          <w:i/>
          <w:w w:val="92"/>
        </w:rPr>
        <w:t>endent</w:t>
      </w:r>
      <w:r>
        <w:rPr>
          <w:rFonts w:ascii="Arial" w:eastAsia="Arial" w:hAnsi="Arial" w:cs="Arial"/>
          <w:i/>
          <w:spacing w:val="32"/>
          <w:w w:val="92"/>
        </w:rPr>
        <w:t xml:space="preserve"> </w:t>
      </w:r>
      <w:r>
        <w:rPr>
          <w:rFonts w:ascii="Arial" w:eastAsia="Arial" w:hAnsi="Arial" w:cs="Arial"/>
          <w:i/>
        </w:rPr>
        <w:t>variable</w:t>
      </w:r>
    </w:p>
    <w:p w14:paraId="23EEE1E1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1E5C454A" w14:textId="77777777" w:rsidR="00841664" w:rsidRDefault="006A473A">
      <w:pPr>
        <w:spacing w:after="0" w:line="428" w:lineRule="auto"/>
        <w:ind w:left="120" w:right="95" w:hanging="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av</w:t>
      </w:r>
      <w:r>
        <w:rPr>
          <w:rFonts w:ascii="Arial" w:eastAsia="Arial" w:hAnsi="Arial" w:cs="Arial"/>
          <w:w w:val="89"/>
        </w:rPr>
        <w:t>erage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quarterly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2"/>
        </w:rPr>
        <w:t>household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92"/>
        </w:rPr>
        <w:t>income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federal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2"/>
        </w:rPr>
        <w:t>(100%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FPL)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23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hosen </w:t>
      </w:r>
      <w:r>
        <w:rPr>
          <w:rFonts w:ascii="Arial" w:eastAsia="Arial" w:hAnsi="Arial" w:cs="Arial"/>
          <w:w w:val="82"/>
        </w:rPr>
        <w:t>as</w:t>
      </w:r>
      <w:r>
        <w:rPr>
          <w:rFonts w:ascii="Arial" w:eastAsia="Arial" w:hAnsi="Arial" w:cs="Arial"/>
          <w:spacing w:val="23"/>
          <w:w w:val="8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89"/>
        </w:rPr>
        <w:t>measure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2"/>
        </w:rPr>
        <w:t>income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  <w:w w:val="85"/>
        </w:rPr>
        <w:t>w</w:t>
      </w:r>
      <w:r>
        <w:rPr>
          <w:rFonts w:ascii="Arial" w:eastAsia="Arial" w:hAnsi="Arial" w:cs="Arial"/>
          <w:w w:val="85"/>
        </w:rPr>
        <w:t>as</w:t>
      </w:r>
      <w:r>
        <w:rPr>
          <w:rFonts w:ascii="Arial" w:eastAsia="Arial" w:hAnsi="Arial" w:cs="Arial"/>
          <w:spacing w:val="32"/>
          <w:w w:val="85"/>
        </w:rPr>
        <w:t xml:space="preserve"> </w:t>
      </w:r>
      <w:r>
        <w:rPr>
          <w:rFonts w:ascii="Arial" w:eastAsia="Arial" w:hAnsi="Arial" w:cs="Arial"/>
          <w:w w:val="85"/>
        </w:rPr>
        <w:t>used</w:t>
      </w:r>
      <w:r>
        <w:rPr>
          <w:rFonts w:ascii="Arial" w:eastAsia="Arial" w:hAnsi="Arial" w:cs="Arial"/>
          <w:spacing w:val="31"/>
          <w:w w:val="85"/>
        </w:rPr>
        <w:t xml:space="preserve"> </w:t>
      </w:r>
      <w:r>
        <w:rPr>
          <w:rFonts w:ascii="Arial" w:eastAsia="Arial" w:hAnsi="Arial" w:cs="Arial"/>
          <w:w w:val="85"/>
        </w:rPr>
        <w:t>as</w:t>
      </w:r>
      <w:r>
        <w:rPr>
          <w:rFonts w:ascii="Arial" w:eastAsia="Arial" w:hAnsi="Arial" w:cs="Arial"/>
          <w:spacing w:val="14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6"/>
          <w:w w:val="90"/>
        </w:rPr>
        <w:t>p</w:t>
      </w:r>
      <w:r>
        <w:rPr>
          <w:rFonts w:ascii="Arial" w:eastAsia="Arial" w:hAnsi="Arial" w:cs="Arial"/>
          <w:w w:val="89"/>
        </w:rPr>
        <w:t>ende</w:t>
      </w:r>
      <w:r>
        <w:rPr>
          <w:rFonts w:ascii="Arial" w:eastAsia="Arial" w:hAnsi="Arial" w:cs="Arial"/>
          <w:spacing w:val="-5"/>
          <w:w w:val="89"/>
        </w:rPr>
        <w:t>n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analysis.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  <w:spacing w:val="-18"/>
          <w:w w:val="106"/>
        </w:rPr>
        <w:t>W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named 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4"/>
        </w:rPr>
        <w:t>de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2"/>
        </w:rPr>
        <w:t>ende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FPL100-ratio.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quarter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indicated 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1"/>
        </w:rPr>
        <w:t>household</w:t>
      </w:r>
      <w:r>
        <w:rPr>
          <w:rFonts w:ascii="Arial" w:eastAsia="Arial" w:hAnsi="Arial" w:cs="Arial"/>
          <w:spacing w:val="38"/>
          <w:w w:val="9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as</w:t>
      </w:r>
      <w:r>
        <w:rPr>
          <w:rFonts w:ascii="Arial" w:eastAsia="Arial" w:hAnsi="Arial" w:cs="Arial"/>
          <w:spacing w:val="12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0"/>
        </w:rPr>
        <w:t>100%</w:t>
      </w:r>
      <w:r>
        <w:rPr>
          <w:rFonts w:ascii="Arial" w:eastAsia="Arial" w:hAnsi="Arial" w:cs="Arial"/>
          <w:spacing w:val="17"/>
          <w:w w:val="90"/>
        </w:rPr>
        <w:t xml:space="preserve"> </w:t>
      </w:r>
      <w:ins w:id="67" w:author="Subharati Ghosh" w:date="2017-03-31T19:11:00Z">
        <w:r w:rsidR="00E05BB1">
          <w:rPr>
            <w:rFonts w:ascii="Arial" w:eastAsia="Arial" w:hAnsi="Arial" w:cs="Arial"/>
            <w:spacing w:val="17"/>
            <w:w w:val="90"/>
          </w:rPr>
          <w:t xml:space="preserve">of the </w:t>
        </w:r>
      </w:ins>
      <w:del w:id="68" w:author="Subharati Ghosh" w:date="2017-03-31T19:11:00Z">
        <w:r w:rsidDel="00E05BB1">
          <w:rPr>
            <w:rFonts w:ascii="Arial" w:eastAsia="Arial" w:hAnsi="Arial" w:cs="Arial"/>
            <w:spacing w:val="-18"/>
          </w:rPr>
          <w:delText>F</w:delText>
        </w:r>
        <w:r w:rsidDel="00E05BB1">
          <w:rPr>
            <w:rFonts w:ascii="Arial" w:eastAsia="Arial" w:hAnsi="Arial" w:cs="Arial"/>
          </w:rPr>
          <w:delText>ederal</w:delText>
        </w:r>
        <w:r w:rsidDel="00E05BB1">
          <w:rPr>
            <w:rFonts w:ascii="Arial" w:eastAsia="Arial" w:hAnsi="Arial" w:cs="Arial"/>
            <w:spacing w:val="-23"/>
          </w:rPr>
          <w:delText xml:space="preserve"> </w:delText>
        </w:r>
      </w:del>
      <w:ins w:id="69" w:author="Subharati Ghosh" w:date="2017-03-31T19:11:00Z">
        <w:r w:rsidR="00E05BB1">
          <w:rPr>
            <w:rFonts w:ascii="Arial" w:eastAsia="Arial" w:hAnsi="Arial" w:cs="Arial"/>
            <w:spacing w:val="-18"/>
          </w:rPr>
          <w:t>f</w:t>
        </w:r>
        <w:r w:rsidR="00E05BB1">
          <w:rPr>
            <w:rFonts w:ascii="Arial" w:eastAsia="Arial" w:hAnsi="Arial" w:cs="Arial"/>
          </w:rPr>
          <w:t>ederal</w:t>
        </w:r>
        <w:r w:rsidR="00E05BB1">
          <w:rPr>
            <w:rFonts w:ascii="Arial" w:eastAsia="Arial" w:hAnsi="Arial" w:cs="Arial"/>
            <w:spacing w:val="-23"/>
          </w:rPr>
          <w:t xml:space="preserve"> </w:t>
        </w:r>
      </w:ins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quarter.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3"/>
        </w:rPr>
        <w:t>sample,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2"/>
        </w:rPr>
        <w:t xml:space="preserve">quarterly </w:t>
      </w:r>
      <w:r>
        <w:rPr>
          <w:rFonts w:ascii="Arial" w:eastAsia="Arial" w:hAnsi="Arial" w:cs="Arial"/>
        </w:rPr>
        <w:t>income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ranged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1"/>
        </w:rPr>
        <w:t>-$27,180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1"/>
        </w:rPr>
        <w:t>$108,900,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erage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$5240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median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$3,874.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The negati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3"/>
        </w:rPr>
        <w:t>incomes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ass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ciated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wning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1"/>
        </w:rPr>
        <w:t>business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incurred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9"/>
        </w:rPr>
        <w:t>losse</w:t>
      </w:r>
      <w:ins w:id="70" w:author="Subharati Ghosh" w:date="2017-03-31T19:11:00Z">
        <w:r w:rsidR="001E1A11">
          <w:rPr>
            <w:rFonts w:ascii="Arial" w:eastAsia="Arial" w:hAnsi="Arial" w:cs="Arial"/>
            <w:w w:val="89"/>
          </w:rPr>
          <w:t>s</w:t>
        </w:r>
      </w:ins>
      <w:del w:id="71" w:author="Subharati Ghosh" w:date="2017-03-31T19:11:00Z">
        <w:r w:rsidDel="001E1A11">
          <w:rPr>
            <w:rFonts w:ascii="Arial" w:eastAsia="Arial" w:hAnsi="Arial" w:cs="Arial"/>
            <w:w w:val="89"/>
          </w:rPr>
          <w:delText>d</w:delText>
        </w:r>
      </w:del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those quarters.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ranged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-17.95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2"/>
        </w:rPr>
        <w:t>89.48,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w w:val="110"/>
        </w:rPr>
        <w:t>with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w w:val="114"/>
        </w:rPr>
        <w:t>th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erage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 3.817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 median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2.924.</w:t>
      </w:r>
    </w:p>
    <w:p w14:paraId="54DAE579" w14:textId="77777777" w:rsidR="00841664" w:rsidRDefault="006A473A">
      <w:pPr>
        <w:spacing w:before="5" w:after="0" w:line="240" w:lineRule="auto"/>
        <w:ind w:left="108" w:right="80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Key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w w:val="108"/>
        </w:rPr>
        <w:t>P</w:t>
      </w:r>
      <w:r>
        <w:rPr>
          <w:rFonts w:ascii="Arial" w:eastAsia="Arial" w:hAnsi="Arial" w:cs="Arial"/>
          <w:i/>
          <w:spacing w:val="-11"/>
          <w:w w:val="108"/>
        </w:rPr>
        <w:t>r</w:t>
      </w:r>
      <w:r>
        <w:rPr>
          <w:rFonts w:ascii="Arial" w:eastAsia="Arial" w:hAnsi="Arial" w:cs="Arial"/>
          <w:i/>
          <w:spacing w:val="-11"/>
          <w:w w:val="82"/>
        </w:rPr>
        <w:t>e</w:t>
      </w:r>
      <w:r>
        <w:rPr>
          <w:rFonts w:ascii="Arial" w:eastAsia="Arial" w:hAnsi="Arial" w:cs="Arial"/>
          <w:i/>
          <w:w w:val="99"/>
        </w:rPr>
        <w:t>dictors</w:t>
      </w:r>
    </w:p>
    <w:p w14:paraId="6CA238A2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2AA50F99" w14:textId="07F16973" w:rsidR="00065DDB" w:rsidRDefault="00426ACE" w:rsidP="00065DDB">
      <w:pPr>
        <w:spacing w:after="0" w:line="450" w:lineRule="atLeast"/>
        <w:ind w:left="120" w:right="57" w:firstLine="339"/>
        <w:rPr>
          <w:ins w:id="72" w:author="Subharati Ghosh" w:date="2017-03-31T20:06:00Z"/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03" behindDoc="1" locked="0" layoutInCell="1" allowOverlap="1" wp14:anchorId="7831D8FE" wp14:editId="1C807ABD">
                <wp:simplePos x="0" y="0"/>
                <wp:positionH relativeFrom="page">
                  <wp:posOffset>914400</wp:posOffset>
                </wp:positionH>
                <wp:positionV relativeFrom="paragraph">
                  <wp:posOffset>1109345</wp:posOffset>
                </wp:positionV>
                <wp:extent cx="2377440" cy="1270"/>
                <wp:effectExtent l="9525" t="12700" r="13335" b="5080"/>
                <wp:wrapNone/>
                <wp:docPr id="1324" name="Group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440" y="1747"/>
                          <a:chExt cx="3744" cy="2"/>
                        </a:xfrm>
                      </wpg:grpSpPr>
                      <wps:wsp>
                        <wps:cNvPr id="1325" name="Freeform 1323"/>
                        <wps:cNvSpPr>
                          <a:spLocks/>
                        </wps:cNvSpPr>
                        <wps:spPr bwMode="auto">
                          <a:xfrm>
                            <a:off x="1440" y="1747"/>
                            <a:ext cx="374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744"/>
                              <a:gd name="T2" fmla="+- 0 5184 1440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70444" id="Group 1322" o:spid="_x0000_s1026" style="position:absolute;margin-left:1in;margin-top:87.35pt;width:187.2pt;height:.1pt;z-index:-3777;mso-position-horizontal-relative:page" coordorigin="1440,1747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">
                <v:shape id="Freeform 1323" o:spid="_x0000_s1027" style="position:absolute;left:1440;top:1747;width:3744;height:2;visibility:visible;mso-wrap-style:square;v-text-anchor:top" coordsize="3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frMUA&#10;AADdAAAADwAAAGRycy9kb3ducmV2LnhtbERPzWrCQBC+F/oOywi9iG4aUTS6CbUl0F5aoj7AmB2T&#10;YHY2ZFeTvn23UOhtPr7f2WWjacWdetdYVvA8j0AQl1Y3XCk4HfPZGoTzyBpby6Tgmxxk6ePDDhNt&#10;By7ofvCVCCHsElRQe98lUrqyJoNubjviwF1sb9AH2FdS9ziEcNPKOIpW0mDDoaHGjl5rKq+Hm1Fg&#10;p8XmKy4WH8Uyfsuvn/vpuD/flHqajC9bEJ5G/y/+c7/rMH8RL+H3m3CC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+x+sxQAAAN0AAAAPAAAAAAAAAAAAAAAAAJgCAABkcnMv&#10;ZG93bnJldi54bWxQSwUGAAAAAAQABAD1AAAAigMAAAAA&#10;" path="m,l3744,e" filled="f" strokeweight=".14042mm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w w:val="92"/>
        </w:rPr>
        <w:t>There</w:t>
      </w:r>
      <w:r w:rsidR="006A473A">
        <w:rPr>
          <w:rFonts w:ascii="Arial" w:eastAsia="Arial" w:hAnsi="Arial" w:cs="Arial"/>
          <w:spacing w:val="17"/>
          <w:w w:val="92"/>
        </w:rPr>
        <w:t xml:space="preserve"> </w:t>
      </w:r>
      <w:r w:rsidR="006A473A">
        <w:rPr>
          <w:rFonts w:ascii="Arial" w:eastAsia="Arial" w:hAnsi="Arial" w:cs="Arial"/>
          <w:spacing w:val="-6"/>
          <w:w w:val="92"/>
        </w:rPr>
        <w:t>w</w:t>
      </w:r>
      <w:r w:rsidR="006A473A">
        <w:rPr>
          <w:rFonts w:ascii="Arial" w:eastAsia="Arial" w:hAnsi="Arial" w:cs="Arial"/>
          <w:w w:val="92"/>
        </w:rPr>
        <w:t>ere</w:t>
      </w:r>
      <w:r w:rsidR="006A473A">
        <w:rPr>
          <w:rFonts w:ascii="Arial" w:eastAsia="Arial" w:hAnsi="Arial" w:cs="Arial"/>
          <w:spacing w:val="-12"/>
          <w:w w:val="92"/>
        </w:rPr>
        <w:t xml:space="preserve"> </w:t>
      </w:r>
      <w:r w:rsidR="006A473A">
        <w:rPr>
          <w:rFonts w:ascii="Arial" w:eastAsia="Arial" w:hAnsi="Arial" w:cs="Arial"/>
          <w:spacing w:val="-6"/>
          <w:w w:val="135"/>
        </w:rPr>
        <w:t>t</w:t>
      </w:r>
      <w:r w:rsidR="006A473A">
        <w:rPr>
          <w:rFonts w:ascii="Arial" w:eastAsia="Arial" w:hAnsi="Arial" w:cs="Arial"/>
          <w:spacing w:val="-6"/>
          <w:w w:val="97"/>
        </w:rPr>
        <w:t>w</w:t>
      </w:r>
      <w:r w:rsidR="006A473A">
        <w:rPr>
          <w:rFonts w:ascii="Arial" w:eastAsia="Arial" w:hAnsi="Arial" w:cs="Arial"/>
          <w:w w:val="87"/>
        </w:rPr>
        <w:t>o</w:t>
      </w:r>
      <w:r w:rsidR="006A473A">
        <w:rPr>
          <w:rFonts w:ascii="Arial" w:eastAsia="Arial" w:hAnsi="Arial" w:cs="Arial"/>
          <w:spacing w:val="-6"/>
        </w:rPr>
        <w:t xml:space="preserve"> </w:t>
      </w:r>
      <w:r w:rsidR="006A473A">
        <w:rPr>
          <w:rFonts w:ascii="Arial" w:eastAsia="Arial" w:hAnsi="Arial" w:cs="Arial"/>
          <w:spacing w:val="-6"/>
          <w:w w:val="94"/>
        </w:rPr>
        <w:t>k</w:t>
      </w:r>
      <w:r w:rsidR="006A473A">
        <w:rPr>
          <w:rFonts w:ascii="Arial" w:eastAsia="Arial" w:hAnsi="Arial" w:cs="Arial"/>
          <w:w w:val="94"/>
        </w:rPr>
        <w:t>ey</w:t>
      </w:r>
      <w:r w:rsidR="006A473A">
        <w:rPr>
          <w:rFonts w:ascii="Arial" w:eastAsia="Arial" w:hAnsi="Arial" w:cs="Arial"/>
          <w:spacing w:val="-5"/>
          <w:w w:val="94"/>
        </w:rPr>
        <w:t xml:space="preserve"> </w:t>
      </w:r>
      <w:r w:rsidR="006A473A">
        <w:rPr>
          <w:rFonts w:ascii="Arial" w:eastAsia="Arial" w:hAnsi="Arial" w:cs="Arial"/>
          <w:w w:val="94"/>
        </w:rPr>
        <w:t>predictors</w:t>
      </w:r>
      <w:r w:rsidR="006A473A">
        <w:rPr>
          <w:rFonts w:ascii="Arial" w:eastAsia="Arial" w:hAnsi="Arial" w:cs="Arial"/>
          <w:spacing w:val="19"/>
          <w:w w:val="94"/>
        </w:rPr>
        <w:t xml:space="preserve"> </w:t>
      </w:r>
      <w:r w:rsidR="006A473A">
        <w:rPr>
          <w:rFonts w:ascii="Arial" w:eastAsia="Arial" w:hAnsi="Arial" w:cs="Arial"/>
        </w:rPr>
        <w:t>in our</w:t>
      </w:r>
      <w:r w:rsidR="006A473A">
        <w:rPr>
          <w:rFonts w:ascii="Arial" w:eastAsia="Arial" w:hAnsi="Arial" w:cs="Arial"/>
          <w:spacing w:val="-15"/>
        </w:rPr>
        <w:t xml:space="preserve"> </w:t>
      </w:r>
      <w:r w:rsidR="006A473A">
        <w:rPr>
          <w:rFonts w:ascii="Arial" w:eastAsia="Arial" w:hAnsi="Arial" w:cs="Arial"/>
          <w:w w:val="92"/>
        </w:rPr>
        <w:t>analysis:</w:t>
      </w:r>
      <w:r w:rsidR="006A473A">
        <w:rPr>
          <w:rFonts w:ascii="Arial" w:eastAsia="Arial" w:hAnsi="Arial" w:cs="Arial"/>
          <w:spacing w:val="33"/>
          <w:w w:val="92"/>
        </w:rPr>
        <w:t xml:space="preserve"> </w:t>
      </w:r>
      <w:r w:rsidR="006A473A">
        <w:rPr>
          <w:rFonts w:ascii="Arial" w:eastAsia="Arial" w:hAnsi="Arial" w:cs="Arial"/>
          <w:i/>
        </w:rPr>
        <w:t>time</w:t>
      </w:r>
      <w:r w:rsidR="006A473A">
        <w:rPr>
          <w:rFonts w:ascii="Arial" w:eastAsia="Arial" w:hAnsi="Arial" w:cs="Arial"/>
          <w:i/>
          <w:spacing w:val="3"/>
        </w:rPr>
        <w:t xml:space="preserve"> </w:t>
      </w:r>
      <w:r w:rsidR="006A473A">
        <w:rPr>
          <w:rFonts w:ascii="Arial" w:eastAsia="Arial" w:hAnsi="Arial" w:cs="Arial"/>
          <w:w w:val="93"/>
        </w:rPr>
        <w:t>and</w:t>
      </w:r>
      <w:r w:rsidR="006A473A">
        <w:rPr>
          <w:rFonts w:ascii="Arial" w:eastAsia="Arial" w:hAnsi="Arial" w:cs="Arial"/>
          <w:spacing w:val="-1"/>
          <w:w w:val="93"/>
        </w:rPr>
        <w:t xml:space="preserve"> </w:t>
      </w:r>
      <w:r w:rsidR="006A473A">
        <w:rPr>
          <w:rFonts w:ascii="Arial" w:eastAsia="Arial" w:hAnsi="Arial" w:cs="Arial"/>
          <w:i/>
        </w:rPr>
        <w:t>adult</w:t>
      </w:r>
      <w:r w:rsidR="006A473A">
        <w:rPr>
          <w:rFonts w:ascii="Arial" w:eastAsia="Arial" w:hAnsi="Arial" w:cs="Arial"/>
          <w:i/>
          <w:spacing w:val="-18"/>
        </w:rPr>
        <w:t xml:space="preserve"> </w:t>
      </w:r>
      <w:r w:rsidR="006A473A">
        <w:rPr>
          <w:rFonts w:ascii="Arial" w:eastAsia="Arial" w:hAnsi="Arial" w:cs="Arial"/>
          <w:i/>
          <w:w w:val="98"/>
        </w:rPr>
        <w:t>disability</w:t>
      </w:r>
      <w:r w:rsidR="006A473A">
        <w:rPr>
          <w:rFonts w:ascii="Arial" w:eastAsia="Arial" w:hAnsi="Arial" w:cs="Arial"/>
          <w:i/>
          <w:spacing w:val="-41"/>
        </w:rPr>
        <w:t xml:space="preserve"> </w:t>
      </w:r>
      <w:r w:rsidR="006A473A">
        <w:rPr>
          <w:rFonts w:ascii="Arial" w:eastAsia="Arial" w:hAnsi="Arial" w:cs="Arial"/>
        </w:rPr>
        <w:t>.</w:t>
      </w:r>
      <w:r w:rsidR="006A473A">
        <w:rPr>
          <w:rFonts w:ascii="Arial" w:eastAsia="Arial" w:hAnsi="Arial" w:cs="Arial"/>
          <w:spacing w:val="28"/>
        </w:rPr>
        <w:t xml:space="preserve"> </w:t>
      </w:r>
      <w:del w:id="73" w:author="Subharati Ghosh" w:date="2017-03-31T19:11:00Z">
        <w:r w:rsidR="006A473A" w:rsidDel="00E05BB1">
          <w:rPr>
            <w:rFonts w:ascii="Arial" w:eastAsia="Arial" w:hAnsi="Arial" w:cs="Arial"/>
            <w:spacing w:val="-18"/>
            <w:w w:val="105"/>
          </w:rPr>
          <w:delText>W</w:delText>
        </w:r>
        <w:r w:rsidR="006A473A" w:rsidDel="00E05BB1">
          <w:rPr>
            <w:rFonts w:ascii="Arial" w:eastAsia="Arial" w:hAnsi="Arial" w:cs="Arial"/>
            <w:w w:val="77"/>
          </w:rPr>
          <w:delText>e</w:delText>
        </w:r>
        <w:r w:rsidR="006A473A" w:rsidDel="00E05BB1">
          <w:rPr>
            <w:rFonts w:ascii="Arial" w:eastAsia="Arial" w:hAnsi="Arial" w:cs="Arial"/>
            <w:spacing w:val="-6"/>
          </w:rPr>
          <w:delText xml:space="preserve"> </w:delText>
        </w:r>
        <w:r w:rsidR="006A473A" w:rsidDel="00E05BB1">
          <w:rPr>
            <w:rFonts w:ascii="Arial" w:eastAsia="Arial" w:hAnsi="Arial" w:cs="Arial"/>
            <w:w w:val="91"/>
          </w:rPr>
          <w:delText>analyzed</w:delText>
        </w:r>
        <w:r w:rsidR="006A473A" w:rsidDel="00E05BB1">
          <w:rPr>
            <w:rFonts w:ascii="Arial" w:eastAsia="Arial" w:hAnsi="Arial" w:cs="Arial"/>
            <w:spacing w:val="9"/>
            <w:w w:val="91"/>
          </w:rPr>
          <w:delText xml:space="preserve"> </w:delText>
        </w:r>
        <w:r w:rsidR="006A473A" w:rsidDel="00E05BB1">
          <w:rPr>
            <w:rFonts w:ascii="Arial" w:eastAsia="Arial" w:hAnsi="Arial" w:cs="Arial"/>
            <w:w w:val="91"/>
          </w:rPr>
          <w:delText>h</w:delText>
        </w:r>
        <w:r w:rsidR="006A473A" w:rsidDel="00E05BB1">
          <w:rPr>
            <w:rFonts w:ascii="Arial" w:eastAsia="Arial" w:hAnsi="Arial" w:cs="Arial"/>
            <w:spacing w:val="-5"/>
            <w:w w:val="91"/>
          </w:rPr>
          <w:delText>o</w:delText>
        </w:r>
        <w:r w:rsidR="006A473A" w:rsidDel="00E05BB1">
          <w:rPr>
            <w:rFonts w:ascii="Arial" w:eastAsia="Arial" w:hAnsi="Arial" w:cs="Arial"/>
            <w:w w:val="91"/>
          </w:rPr>
          <w:delText>w</w:delText>
        </w:r>
        <w:r w:rsidR="006A473A" w:rsidDel="00E05BB1">
          <w:rPr>
            <w:rFonts w:ascii="Arial" w:eastAsia="Arial" w:hAnsi="Arial" w:cs="Arial"/>
            <w:spacing w:val="11"/>
            <w:w w:val="91"/>
          </w:rPr>
          <w:delText xml:space="preserve"> </w:delText>
        </w:r>
        <w:r w:rsidR="006A473A" w:rsidDel="00E05BB1">
          <w:rPr>
            <w:rFonts w:ascii="Arial" w:eastAsia="Arial" w:hAnsi="Arial" w:cs="Arial"/>
            <w:w w:val="91"/>
          </w:rPr>
          <w:delText xml:space="preserve">households </w:delText>
        </w:r>
        <w:r w:rsidR="006A473A" w:rsidDel="00E05BB1">
          <w:rPr>
            <w:rFonts w:ascii="Arial" w:eastAsia="Arial" w:hAnsi="Arial" w:cs="Arial"/>
          </w:rPr>
          <w:delText>with</w:delText>
        </w:r>
        <w:r w:rsidR="006A473A" w:rsidDel="00E05BB1">
          <w:rPr>
            <w:rFonts w:ascii="Arial" w:eastAsia="Arial" w:hAnsi="Arial" w:cs="Arial"/>
            <w:spacing w:val="4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</w:delText>
        </w:r>
        <w:r w:rsidR="006A473A" w:rsidDel="00E05BB1">
          <w:rPr>
            <w:rFonts w:ascii="Arial" w:eastAsia="Arial" w:hAnsi="Arial" w:cs="Arial"/>
            <w:spacing w:val="-1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w</w:delText>
        </w:r>
        <w:r w:rsidR="006A473A" w:rsidDel="00E05BB1">
          <w:rPr>
            <w:rFonts w:ascii="Arial" w:eastAsia="Arial" w:hAnsi="Arial" w:cs="Arial"/>
          </w:rPr>
          <w:delText>orking</w:delText>
        </w:r>
        <w:r w:rsidR="006A473A" w:rsidDel="00E05BB1">
          <w:rPr>
            <w:rFonts w:ascii="Arial" w:eastAsia="Arial" w:hAnsi="Arial" w:cs="Arial"/>
            <w:spacing w:val="10"/>
          </w:rPr>
          <w:delText xml:space="preserve"> </w:delText>
        </w:r>
        <w:r w:rsidR="006A473A" w:rsidDel="00E05BB1">
          <w:rPr>
            <w:rFonts w:ascii="Arial" w:eastAsia="Arial" w:hAnsi="Arial" w:cs="Arial"/>
            <w:w w:val="86"/>
          </w:rPr>
          <w:delText>age</w:delText>
        </w:r>
        <w:r w:rsidR="006A473A" w:rsidDel="00E05BB1">
          <w:rPr>
            <w:rFonts w:ascii="Arial" w:eastAsia="Arial" w:hAnsi="Arial" w:cs="Arial"/>
            <w:spacing w:val="21"/>
            <w:w w:val="86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adult</w:delText>
        </w:r>
        <w:r w:rsidR="006A473A" w:rsidDel="00E05BB1">
          <w:rPr>
            <w:rFonts w:ascii="Arial" w:eastAsia="Arial" w:hAnsi="Arial" w:cs="Arial"/>
            <w:spacing w:val="31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with</w:delText>
        </w:r>
        <w:r w:rsidR="006A473A" w:rsidDel="00E05BB1">
          <w:rPr>
            <w:rFonts w:ascii="Arial" w:eastAsia="Arial" w:hAnsi="Arial" w:cs="Arial"/>
            <w:spacing w:val="4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disabili</w:delText>
        </w:r>
        <w:r w:rsidR="006A473A" w:rsidDel="00E05BB1">
          <w:rPr>
            <w:rFonts w:ascii="Arial" w:eastAsia="Arial" w:hAnsi="Arial" w:cs="Arial"/>
            <w:spacing w:val="-5"/>
          </w:rPr>
          <w:delText>t</w:delText>
        </w:r>
        <w:r w:rsidR="006A473A" w:rsidDel="00E05BB1">
          <w:rPr>
            <w:rFonts w:ascii="Arial" w:eastAsia="Arial" w:hAnsi="Arial" w:cs="Arial"/>
          </w:rPr>
          <w:delText>y</w:delText>
        </w:r>
        <w:r w:rsidR="006A473A" w:rsidDel="00E05BB1">
          <w:rPr>
            <w:rFonts w:ascii="Arial" w:eastAsia="Arial" w:hAnsi="Arial" w:cs="Arial"/>
            <w:spacing w:val="47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differed</w:delText>
        </w:r>
        <w:r w:rsidR="006A473A" w:rsidDel="00E05BB1">
          <w:rPr>
            <w:rFonts w:ascii="Arial" w:eastAsia="Arial" w:hAnsi="Arial" w:cs="Arial"/>
            <w:spacing w:val="-9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from</w:delText>
        </w:r>
        <w:r w:rsidR="006A473A" w:rsidDel="00E05BB1">
          <w:rPr>
            <w:rFonts w:ascii="Arial" w:eastAsia="Arial" w:hAnsi="Arial" w:cs="Arial"/>
            <w:spacing w:val="16"/>
          </w:rPr>
          <w:delText xml:space="preserve"> </w:delText>
        </w:r>
        <w:r w:rsidR="006A473A" w:rsidDel="00E05BB1">
          <w:rPr>
            <w:rFonts w:ascii="Arial" w:eastAsia="Arial" w:hAnsi="Arial" w:cs="Arial"/>
            <w:w w:val="92"/>
          </w:rPr>
          <w:delText>households</w:delText>
        </w:r>
        <w:r w:rsidR="006A473A" w:rsidDel="00E05BB1">
          <w:rPr>
            <w:rFonts w:ascii="Arial" w:eastAsia="Arial" w:hAnsi="Arial" w:cs="Arial"/>
            <w:spacing w:val="18"/>
            <w:w w:val="92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with</w:delText>
        </w:r>
        <w:r w:rsidR="006A473A" w:rsidDel="00E05BB1">
          <w:rPr>
            <w:rFonts w:ascii="Arial" w:eastAsia="Arial" w:hAnsi="Arial" w:cs="Arial"/>
            <w:spacing w:val="43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no</w:delText>
        </w:r>
        <w:r w:rsidR="006A473A" w:rsidDel="00E05BB1">
          <w:rPr>
            <w:rFonts w:ascii="Arial" w:eastAsia="Arial" w:hAnsi="Arial" w:cs="Arial"/>
            <w:spacing w:val="-3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w</w:delText>
        </w:r>
        <w:r w:rsidR="006A473A" w:rsidDel="00E05BB1">
          <w:rPr>
            <w:rFonts w:ascii="Arial" w:eastAsia="Arial" w:hAnsi="Arial" w:cs="Arial"/>
          </w:rPr>
          <w:delText>orking</w:delText>
        </w:r>
        <w:r w:rsidR="006A473A" w:rsidDel="00E05BB1">
          <w:rPr>
            <w:rFonts w:ascii="Arial" w:eastAsia="Arial" w:hAnsi="Arial" w:cs="Arial"/>
            <w:spacing w:val="11"/>
          </w:rPr>
          <w:delText xml:space="preserve"> </w:delText>
        </w:r>
        <w:r w:rsidR="006A473A" w:rsidDel="00E05BB1">
          <w:rPr>
            <w:rFonts w:ascii="Arial" w:eastAsia="Arial" w:hAnsi="Arial" w:cs="Arial"/>
            <w:w w:val="86"/>
          </w:rPr>
          <w:delText>age</w:delText>
        </w:r>
        <w:r w:rsidR="006A473A" w:rsidDel="00E05BB1">
          <w:rPr>
            <w:rFonts w:ascii="Arial" w:eastAsia="Arial" w:hAnsi="Arial" w:cs="Arial"/>
            <w:spacing w:val="21"/>
            <w:w w:val="86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adult</w:delText>
        </w:r>
        <w:r w:rsidR="006A473A" w:rsidDel="00E05BB1">
          <w:rPr>
            <w:rFonts w:ascii="Arial" w:eastAsia="Arial" w:hAnsi="Arial" w:cs="Arial"/>
            <w:spacing w:val="31"/>
          </w:rPr>
          <w:delText xml:space="preserve"> </w:delText>
        </w:r>
        <w:r w:rsidR="006A473A" w:rsidDel="00E05BB1">
          <w:rPr>
            <w:rFonts w:ascii="Arial" w:eastAsia="Arial" w:hAnsi="Arial" w:cs="Arial"/>
            <w:w w:val="108"/>
          </w:rPr>
          <w:delText xml:space="preserve">with </w:delText>
        </w:r>
        <w:r w:rsidR="006A473A" w:rsidDel="00E05BB1">
          <w:rPr>
            <w:rFonts w:ascii="Arial" w:eastAsia="Arial" w:hAnsi="Arial" w:cs="Arial"/>
          </w:rPr>
          <w:delText>disabili</w:delText>
        </w:r>
        <w:r w:rsidR="006A473A" w:rsidDel="00E05BB1">
          <w:rPr>
            <w:rFonts w:ascii="Arial" w:eastAsia="Arial" w:hAnsi="Arial" w:cs="Arial"/>
            <w:spacing w:val="-5"/>
          </w:rPr>
          <w:delText>t</w:delText>
        </w:r>
        <w:r w:rsidR="006A473A" w:rsidDel="00E05BB1">
          <w:rPr>
            <w:rFonts w:ascii="Arial" w:eastAsia="Arial" w:hAnsi="Arial" w:cs="Arial"/>
            <w:spacing w:val="-18"/>
          </w:rPr>
          <w:delText>y</w:delText>
        </w:r>
        <w:r w:rsidR="006A473A" w:rsidDel="00E05BB1">
          <w:rPr>
            <w:rFonts w:ascii="Arial" w:eastAsia="Arial" w:hAnsi="Arial" w:cs="Arial"/>
          </w:rPr>
          <w:delText>,</w:delText>
        </w:r>
        <w:r w:rsidR="006A473A" w:rsidDel="00E05BB1">
          <w:rPr>
            <w:rFonts w:ascii="Arial" w:eastAsia="Arial" w:hAnsi="Arial" w:cs="Arial"/>
            <w:spacing w:val="54"/>
          </w:rPr>
          <w:delText xml:space="preserve"> </w:delText>
        </w:r>
        <w:r w:rsidR="006A473A" w:rsidDel="00E05BB1">
          <w:rPr>
            <w:rFonts w:ascii="Arial" w:eastAsia="Arial" w:hAnsi="Arial" w:cs="Arial"/>
            <w:spacing w:val="-6"/>
          </w:rPr>
          <w:delText>ov</w:delText>
        </w:r>
        <w:r w:rsidR="006A473A" w:rsidDel="00E05BB1">
          <w:rPr>
            <w:rFonts w:ascii="Arial" w:eastAsia="Arial" w:hAnsi="Arial" w:cs="Arial"/>
          </w:rPr>
          <w:delText>er</w:delText>
        </w:r>
        <w:r w:rsidR="006A473A" w:rsidDel="00E05BB1">
          <w:rPr>
            <w:rFonts w:ascii="Arial" w:eastAsia="Arial" w:hAnsi="Arial" w:cs="Arial"/>
            <w:spacing w:val="-6"/>
          </w:rPr>
          <w:delText xml:space="preserve"> </w:delText>
        </w:r>
        <w:r w:rsidR="006A473A" w:rsidDel="00E05BB1">
          <w:rPr>
            <w:rFonts w:ascii="Arial" w:eastAsia="Arial" w:hAnsi="Arial" w:cs="Arial"/>
          </w:rPr>
          <w:delText>time.</w:delText>
        </w:r>
        <w:r w:rsidR="006A473A" w:rsidDel="00E05BB1">
          <w:rPr>
            <w:rFonts w:ascii="Arial" w:eastAsia="Arial" w:hAnsi="Arial" w:cs="Arial"/>
            <w:spacing w:val="47"/>
          </w:rPr>
          <w:delText xml:space="preserve"> </w:delText>
        </w:r>
      </w:del>
      <w:commentRangeStart w:id="74"/>
      <w:r w:rsidR="006A473A">
        <w:rPr>
          <w:rFonts w:ascii="Arial" w:eastAsia="Arial" w:hAnsi="Arial" w:cs="Arial"/>
        </w:rPr>
        <w:t>Time</w:t>
      </w:r>
      <w:r w:rsidR="006A473A">
        <w:rPr>
          <w:rFonts w:ascii="Arial" w:eastAsia="Arial" w:hAnsi="Arial" w:cs="Arial"/>
          <w:spacing w:val="27"/>
        </w:rPr>
        <w:t xml:space="preserve"> </w:t>
      </w:r>
      <w:r w:rsidR="006A473A">
        <w:rPr>
          <w:rFonts w:ascii="Arial" w:eastAsia="Arial" w:hAnsi="Arial" w:cs="Arial"/>
        </w:rPr>
        <w:t>(quarters)</w:t>
      </w:r>
      <w:r w:rsidR="006A473A">
        <w:rPr>
          <w:rFonts w:ascii="Arial" w:eastAsia="Arial" w:hAnsi="Arial" w:cs="Arial"/>
          <w:spacing w:val="23"/>
        </w:rPr>
        <w:t xml:space="preserve"> </w:t>
      </w:r>
      <w:commentRangeEnd w:id="74"/>
      <w:r w:rsidR="001E1A11">
        <w:rPr>
          <w:rStyle w:val="CommentReference"/>
        </w:rPr>
        <w:commentReference w:id="74"/>
      </w:r>
      <w:r w:rsidR="006A473A">
        <w:rPr>
          <w:rFonts w:ascii="Arial" w:eastAsia="Arial" w:hAnsi="Arial" w:cs="Arial"/>
          <w:spacing w:val="-6"/>
        </w:rPr>
        <w:t>w</w:t>
      </w:r>
      <w:r w:rsidR="006A473A">
        <w:rPr>
          <w:rFonts w:ascii="Arial" w:eastAsia="Arial" w:hAnsi="Arial" w:cs="Arial"/>
        </w:rPr>
        <w:t>as</w:t>
      </w:r>
      <w:r w:rsidR="006A473A">
        <w:rPr>
          <w:rFonts w:ascii="Arial" w:eastAsia="Arial" w:hAnsi="Arial" w:cs="Arial"/>
          <w:spacing w:val="-23"/>
        </w:rPr>
        <w:t xml:space="preserve"> </w:t>
      </w:r>
      <w:r w:rsidR="006A473A">
        <w:rPr>
          <w:rFonts w:ascii="Arial" w:eastAsia="Arial" w:hAnsi="Arial" w:cs="Arial"/>
        </w:rPr>
        <w:t>treated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  <w:spacing w:val="-6"/>
        </w:rPr>
        <w:t>w</w:t>
      </w:r>
      <w:r w:rsidR="006A473A">
        <w:rPr>
          <w:rFonts w:ascii="Arial" w:eastAsia="Arial" w:hAnsi="Arial" w:cs="Arial"/>
        </w:rPr>
        <w:t>as</w:t>
      </w:r>
      <w:r w:rsidR="006A473A">
        <w:rPr>
          <w:rFonts w:ascii="Arial" w:eastAsia="Arial" w:hAnsi="Arial" w:cs="Arial"/>
          <w:spacing w:val="-23"/>
        </w:rPr>
        <w:t xml:space="preserve"> </w:t>
      </w:r>
      <w:r w:rsidR="006A473A">
        <w:rPr>
          <w:rFonts w:ascii="Arial" w:eastAsia="Arial" w:hAnsi="Arial" w:cs="Arial"/>
        </w:rPr>
        <w:t>a co</w:t>
      </w:r>
      <w:r w:rsidR="006A473A">
        <w:rPr>
          <w:rFonts w:ascii="Arial" w:eastAsia="Arial" w:hAnsi="Arial" w:cs="Arial"/>
          <w:spacing w:val="-6"/>
        </w:rPr>
        <w:t>n</w:t>
      </w:r>
      <w:r w:rsidR="006A473A">
        <w:rPr>
          <w:rFonts w:ascii="Arial" w:eastAsia="Arial" w:hAnsi="Arial" w:cs="Arial"/>
        </w:rPr>
        <w:t>ti</w:t>
      </w:r>
      <w:r w:rsidR="006A473A">
        <w:rPr>
          <w:rFonts w:ascii="Arial" w:eastAsia="Arial" w:hAnsi="Arial" w:cs="Arial"/>
          <w:spacing w:val="-5"/>
        </w:rPr>
        <w:t>n</w:t>
      </w:r>
      <w:r w:rsidR="006A473A">
        <w:rPr>
          <w:rFonts w:ascii="Arial" w:eastAsia="Arial" w:hAnsi="Arial" w:cs="Arial"/>
        </w:rPr>
        <w:t>uous</w:t>
      </w:r>
      <w:r w:rsidR="006A473A">
        <w:rPr>
          <w:rFonts w:ascii="Arial" w:eastAsia="Arial" w:hAnsi="Arial" w:cs="Arial"/>
          <w:spacing w:val="-14"/>
        </w:rPr>
        <w:t xml:space="preserve"> </w:t>
      </w:r>
      <w:r w:rsidR="006A473A">
        <w:rPr>
          <w:rFonts w:ascii="Arial" w:eastAsia="Arial" w:hAnsi="Arial" w:cs="Arial"/>
          <w:spacing w:val="-12"/>
        </w:rPr>
        <w:t>v</w:t>
      </w:r>
      <w:r w:rsidR="006A473A">
        <w:rPr>
          <w:rFonts w:ascii="Arial" w:eastAsia="Arial" w:hAnsi="Arial" w:cs="Arial"/>
        </w:rPr>
        <w:t>ariable</w:t>
      </w:r>
      <w:ins w:id="75" w:author="Subharati Ghosh" w:date="2017-03-31T19:14:00Z">
        <w:r w:rsidR="003F0E2A">
          <w:rPr>
            <w:rFonts w:ascii="Arial" w:eastAsia="Arial" w:hAnsi="Arial" w:cs="Arial"/>
            <w:spacing w:val="4"/>
          </w:rPr>
          <w:t xml:space="preserve">. </w:t>
        </w:r>
      </w:ins>
      <w:ins w:id="76" w:author="Subharati Ghosh" w:date="2017-03-31T19:19:00Z">
        <w:r w:rsidR="003F0E2A">
          <w:rPr>
            <w:rFonts w:ascii="Arial" w:eastAsia="Arial" w:hAnsi="Arial" w:cs="Arial"/>
            <w:spacing w:val="4"/>
          </w:rPr>
          <w:t>The total panel was divided into x quarters</w:t>
        </w:r>
      </w:ins>
      <w:del w:id="77" w:author="Subharati Ghosh" w:date="2017-03-31T19:14:00Z">
        <w:r w:rsidR="006A473A" w:rsidDel="003F0E2A">
          <w:rPr>
            <w:rFonts w:ascii="Arial" w:eastAsia="Arial" w:hAnsi="Arial" w:cs="Arial"/>
          </w:rPr>
          <w:delText>,</w:delText>
        </w:r>
      </w:del>
      <w:ins w:id="78" w:author="Subharati Ghosh" w:date="2017-03-31T19:20:00Z">
        <w:r w:rsidR="003F0E2A">
          <w:rPr>
            <w:rFonts w:ascii="Arial" w:eastAsia="Arial" w:hAnsi="Arial" w:cs="Arial"/>
          </w:rPr>
          <w:t>.</w:t>
        </w:r>
      </w:ins>
      <w:del w:id="79" w:author="Subharati Ghosh" w:date="2017-03-31T19:14:00Z">
        <w:r w:rsidR="006A473A" w:rsidDel="003F0E2A">
          <w:rPr>
            <w:rFonts w:ascii="Arial" w:eastAsia="Arial" w:hAnsi="Arial" w:cs="Arial"/>
            <w:spacing w:val="4"/>
          </w:rPr>
          <w:delText xml:space="preserve"> </w:delText>
        </w:r>
      </w:del>
      <w:del w:id="80" w:author="Subharati Ghosh" w:date="2017-03-31T19:20:00Z">
        <w:r w:rsidR="006A473A" w:rsidDel="003F0E2A">
          <w:rPr>
            <w:rFonts w:ascii="Arial" w:eastAsia="Arial" w:hAnsi="Arial" w:cs="Arial"/>
          </w:rPr>
          <w:delText>adult</w:delText>
        </w:r>
        <w:r w:rsidR="006A473A" w:rsidDel="003F0E2A">
          <w:rPr>
            <w:rFonts w:ascii="Arial" w:eastAsia="Arial" w:hAnsi="Arial" w:cs="Arial"/>
            <w:spacing w:val="36"/>
          </w:rPr>
          <w:delText xml:space="preserve"> </w:delText>
        </w:r>
      </w:del>
      <w:ins w:id="81" w:author="Subharati Ghosh" w:date="2017-03-31T19:20:00Z">
        <w:r w:rsidR="003F0E2A">
          <w:rPr>
            <w:rFonts w:ascii="Arial" w:eastAsia="Arial" w:hAnsi="Arial" w:cs="Arial"/>
            <w:spacing w:val="36"/>
          </w:rPr>
          <w:t xml:space="preserve">Wave6 of the 2008 panel included detailed questions to assess adult disability. </w:t>
        </w:r>
      </w:ins>
      <w:ins w:id="82" w:author="Subharati Ghosh" w:date="2017-03-31T20:00:00Z">
        <w:r w:rsidR="0054511E">
          <w:rPr>
            <w:rFonts w:ascii="Arial" w:eastAsia="Arial" w:hAnsi="Arial" w:cs="Arial"/>
            <w:spacing w:val="36"/>
          </w:rPr>
          <w:t xml:space="preserve">Adult </w:t>
        </w:r>
      </w:ins>
      <w:ins w:id="83" w:author="Subharati Ghosh" w:date="2017-03-31T19:50:00Z">
        <w:r w:rsidR="00B51D64">
          <w:rPr>
            <w:rFonts w:ascii="Arial" w:eastAsia="Arial" w:hAnsi="Arial" w:cs="Arial"/>
            <w:spacing w:val="36"/>
          </w:rPr>
          <w:t xml:space="preserve">Disability was assessed by asking the household reference person, whether there was </w:t>
        </w:r>
      </w:ins>
      <w:ins w:id="84" w:author="Subharati Ghosh" w:date="2017-03-31T20:00:00Z">
        <w:r w:rsidR="0054511E">
          <w:rPr>
            <w:rFonts w:ascii="Arial" w:eastAsia="Arial" w:hAnsi="Arial" w:cs="Arial"/>
            <w:spacing w:val="36"/>
          </w:rPr>
          <w:t xml:space="preserve">any adult </w:t>
        </w:r>
      </w:ins>
      <w:ins w:id="85" w:author="Subharati Ghosh" w:date="2017-03-31T20:03:00Z">
        <w:r w:rsidR="00065DDB">
          <w:rPr>
            <w:rFonts w:ascii="Arial" w:eastAsia="Arial" w:hAnsi="Arial" w:cs="Arial"/>
            <w:spacing w:val="36"/>
          </w:rPr>
          <w:t xml:space="preserve">in the household </w:t>
        </w:r>
      </w:ins>
      <w:ins w:id="86" w:author="Subharati Ghosh" w:date="2017-03-31T20:00:00Z">
        <w:r w:rsidR="0054511E">
          <w:rPr>
            <w:rFonts w:ascii="Arial" w:eastAsia="Arial" w:hAnsi="Arial" w:cs="Arial"/>
            <w:spacing w:val="36"/>
          </w:rPr>
          <w:t>who had e</w:t>
        </w:r>
      </w:ins>
      <w:ins w:id="87" w:author="Subharati Ghosh" w:date="2017-03-31T20:01:00Z">
        <w:r w:rsidR="0054511E">
          <w:rPr>
            <w:rFonts w:ascii="Arial" w:eastAsia="Arial" w:hAnsi="Arial" w:cs="Arial"/>
            <w:spacing w:val="36"/>
          </w:rPr>
          <w:t xml:space="preserve">xperienced difficulties with activities of daily living, or have been using assistive devices, such as canes, or had mental retardation, learning disability, developmental disability, </w:t>
        </w:r>
      </w:ins>
      <w:ins w:id="88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or </w:t>
        </w:r>
      </w:ins>
      <w:ins w:id="89" w:author="Subharati Ghosh" w:date="2017-03-31T20:01:00Z">
        <w:r w:rsidR="0054511E">
          <w:rPr>
            <w:rFonts w:ascii="Arial" w:eastAsia="Arial" w:hAnsi="Arial" w:cs="Arial"/>
            <w:spacing w:val="36"/>
          </w:rPr>
          <w:t>Alzheimer</w:t>
        </w:r>
      </w:ins>
      <w:ins w:id="90" w:author="Subharati Ghosh" w:date="2017-03-31T20:02:00Z">
        <w:r w:rsidR="0054511E">
          <w:rPr>
            <w:rFonts w:ascii="Arial" w:eastAsia="Arial" w:hAnsi="Arial" w:cs="Arial"/>
            <w:spacing w:val="36"/>
          </w:rPr>
          <w:t xml:space="preserve">’s or any disease that impacted </w:t>
        </w:r>
        <w:r w:rsidR="00065DDB">
          <w:rPr>
            <w:rFonts w:ascii="Arial" w:eastAsia="Arial" w:hAnsi="Arial" w:cs="Arial"/>
            <w:spacing w:val="36"/>
          </w:rPr>
          <w:t xml:space="preserve">memory, resulting in </w:t>
        </w:r>
      </w:ins>
      <w:ins w:id="91" w:author="Subharati Ghosh" w:date="2017-03-31T19:20:00Z">
        <w:r w:rsidR="00065DDB">
          <w:rPr>
            <w:rFonts w:ascii="Arial" w:eastAsia="Arial" w:hAnsi="Arial" w:cs="Arial"/>
            <w:spacing w:val="36"/>
          </w:rPr>
          <w:t>loss of memory, forgetfulness</w:t>
        </w:r>
      </w:ins>
      <w:ins w:id="92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. Once identified, only those households were selected where the person with disability </w:t>
        </w:r>
      </w:ins>
      <w:ins w:id="93" w:author="Subharati Ghosh" w:date="2017-03-31T20:05:00Z">
        <w:r w:rsidR="00065DDB">
          <w:rPr>
            <w:rFonts w:ascii="Arial" w:eastAsia="Arial" w:hAnsi="Arial" w:cs="Arial"/>
            <w:spacing w:val="36"/>
          </w:rPr>
          <w:t>was between</w:t>
        </w:r>
      </w:ins>
      <w:ins w:id="94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 </w:t>
        </w:r>
      </w:ins>
      <w:ins w:id="95" w:author="Subharati Ghosh" w:date="2017-03-31T20:06:00Z">
        <w:r w:rsidR="00065DDB">
          <w:rPr>
            <w:rFonts w:ascii="Arial" w:eastAsia="Arial" w:hAnsi="Arial" w:cs="Arial"/>
            <w:spacing w:val="36"/>
          </w:rPr>
          <w:t xml:space="preserve">ages </w:t>
        </w:r>
      </w:ins>
      <w:ins w:id="96" w:author="Subharati Ghosh" w:date="2017-03-31T20:04:00Z">
        <w:r w:rsidR="00065DDB">
          <w:rPr>
            <w:rFonts w:ascii="Arial" w:eastAsia="Arial" w:hAnsi="Arial" w:cs="Arial"/>
            <w:spacing w:val="36"/>
          </w:rPr>
          <w:t>18 and 64</w:t>
        </w:r>
      </w:ins>
      <w:ins w:id="97" w:author="Subharati Ghosh" w:date="2017-03-31T20:06:00Z">
        <w:r w:rsidR="00065DDB">
          <w:rPr>
            <w:rFonts w:ascii="Arial" w:eastAsia="Arial" w:hAnsi="Arial" w:cs="Arial"/>
            <w:spacing w:val="36"/>
          </w:rPr>
          <w:t>, with</w:t>
        </w:r>
      </w:ins>
      <w:ins w:id="98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 a </w:t>
        </w:r>
      </w:ins>
      <w:ins w:id="99" w:author="Subharati Ghosh" w:date="2017-03-31T20:08:00Z">
        <w:r w:rsidR="00D879F4">
          <w:rPr>
            <w:rFonts w:ascii="Arial" w:eastAsia="Arial" w:hAnsi="Arial" w:cs="Arial"/>
            <w:spacing w:val="36"/>
          </w:rPr>
          <w:t>chronic illness/</w:t>
        </w:r>
      </w:ins>
      <w:ins w:id="100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 disability, i.e. </w:t>
        </w:r>
      </w:ins>
      <w:ins w:id="101" w:author="Subharati Ghosh" w:date="2017-03-31T20:05:00Z">
        <w:r w:rsidR="00065DDB">
          <w:rPr>
            <w:rFonts w:ascii="Arial" w:eastAsia="Arial" w:hAnsi="Arial" w:cs="Arial"/>
            <w:spacing w:val="36"/>
          </w:rPr>
          <w:t xml:space="preserve">of </w:t>
        </w:r>
      </w:ins>
      <w:ins w:id="102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the duration </w:t>
        </w:r>
      </w:ins>
      <w:ins w:id="103" w:author="Subharati Ghosh" w:date="2017-03-31T20:05:00Z">
        <w:r w:rsidR="00065DDB">
          <w:rPr>
            <w:rFonts w:ascii="Arial" w:eastAsia="Arial" w:hAnsi="Arial" w:cs="Arial"/>
            <w:spacing w:val="36"/>
          </w:rPr>
          <w:t>of</w:t>
        </w:r>
      </w:ins>
      <w:ins w:id="104" w:author="Subharati Ghosh" w:date="2017-03-31T20:04:00Z">
        <w:r w:rsidR="00065DDB">
          <w:rPr>
            <w:rFonts w:ascii="Arial" w:eastAsia="Arial" w:hAnsi="Arial" w:cs="Arial"/>
            <w:spacing w:val="36"/>
          </w:rPr>
          <w:t xml:space="preserve"> at least one year</w:t>
        </w:r>
      </w:ins>
      <w:ins w:id="105" w:author="Subharati Ghosh" w:date="2017-03-31T20:08:00Z">
        <w:r w:rsidR="00D879F4">
          <w:rPr>
            <w:rFonts w:ascii="Arial" w:eastAsia="Arial" w:hAnsi="Arial" w:cs="Arial"/>
            <w:spacing w:val="36"/>
          </w:rPr>
          <w:t>, to capture the sever</w:t>
        </w:r>
      </w:ins>
      <w:ins w:id="106" w:author="Subharati Ghosh" w:date="2017-03-31T20:10:00Z">
        <w:r w:rsidR="00D879F4">
          <w:rPr>
            <w:rFonts w:ascii="Arial" w:eastAsia="Arial" w:hAnsi="Arial" w:cs="Arial"/>
            <w:spacing w:val="36"/>
          </w:rPr>
          <w:t>ity of the disease or illness</w:t>
        </w:r>
      </w:ins>
      <w:ins w:id="107" w:author="Subharati Ghosh" w:date="2017-03-31T20:04:00Z">
        <w:r w:rsidR="00065DDB">
          <w:rPr>
            <w:rFonts w:ascii="Arial" w:eastAsia="Arial" w:hAnsi="Arial" w:cs="Arial"/>
            <w:spacing w:val="36"/>
          </w:rPr>
          <w:t>.</w:t>
        </w:r>
      </w:ins>
      <w:ins w:id="108" w:author="Subharati Ghosh" w:date="2017-03-31T20:06:00Z">
        <w:r w:rsidR="00065DDB">
          <w:rPr>
            <w:rFonts w:ascii="Arial" w:eastAsia="Arial" w:hAnsi="Arial" w:cs="Arial"/>
            <w:spacing w:val="36"/>
          </w:rPr>
          <w:t xml:space="preserve"> </w:t>
        </w:r>
      </w:ins>
      <w:ins w:id="109" w:author="Subharati Ghosh" w:date="2017-03-31T20:11:00Z">
        <w:r w:rsidR="00D879F4">
          <w:rPr>
            <w:rFonts w:ascii="Arial" w:eastAsia="Arial" w:hAnsi="Arial" w:cs="Arial"/>
            <w:spacing w:val="36"/>
          </w:rPr>
          <w:t>Based on the criteria, a</w:t>
        </w:r>
      </w:ins>
      <w:ins w:id="110" w:author="Subharati Ghosh" w:date="2017-03-31T20:06:00Z">
        <w:r w:rsidR="00065DDB">
          <w:rPr>
            <w:rFonts w:ascii="Arial" w:eastAsia="Arial" w:hAnsi="Arial" w:cs="Arial"/>
            <w:spacing w:val="36"/>
          </w:rPr>
          <w:t xml:space="preserve"> total of </w:t>
        </w:r>
        <w:r w:rsidR="00065DDB">
          <w:rPr>
            <w:rFonts w:ascii="Arial" w:eastAsia="Arial" w:hAnsi="Arial" w:cs="Arial"/>
          </w:rPr>
          <w:t xml:space="preserve">7,443 </w:t>
        </w:r>
        <w:r w:rsidR="00065DDB">
          <w:rPr>
            <w:rFonts w:ascii="Arial" w:eastAsia="Arial" w:hAnsi="Arial" w:cs="Arial"/>
            <w:w w:val="92"/>
          </w:rPr>
          <w:t>households</w:t>
        </w:r>
        <w:r w:rsidR="00065DDB">
          <w:rPr>
            <w:rFonts w:ascii="Arial" w:eastAsia="Arial" w:hAnsi="Arial" w:cs="Arial"/>
            <w:spacing w:val="6"/>
            <w:w w:val="92"/>
          </w:rPr>
          <w:t xml:space="preserve"> </w:t>
        </w:r>
        <w:r w:rsidR="00065DDB">
          <w:rPr>
            <w:rFonts w:ascii="Arial" w:eastAsia="Arial" w:hAnsi="Arial" w:cs="Arial"/>
            <w:w w:val="92"/>
          </w:rPr>
          <w:t>(22.16%)</w:t>
        </w:r>
        <w:r w:rsidR="00065DDB">
          <w:rPr>
            <w:rFonts w:ascii="Arial" w:eastAsia="Arial" w:hAnsi="Arial" w:cs="Arial"/>
            <w:spacing w:val="35"/>
            <w:w w:val="92"/>
          </w:rPr>
          <w:t xml:space="preserve"> </w:t>
        </w:r>
      </w:ins>
      <w:ins w:id="111" w:author="Subharati Ghosh" w:date="2017-03-31T20:07:00Z">
        <w:r w:rsidR="00065DDB">
          <w:rPr>
            <w:rFonts w:ascii="Arial" w:eastAsia="Arial" w:hAnsi="Arial" w:cs="Arial"/>
            <w:spacing w:val="35"/>
            <w:w w:val="92"/>
          </w:rPr>
          <w:t xml:space="preserve">identified having </w:t>
        </w:r>
      </w:ins>
      <w:ins w:id="112" w:author="Subharati Ghosh" w:date="2017-03-31T20:06:00Z">
        <w:r w:rsidR="00065DDB">
          <w:rPr>
            <w:rFonts w:ascii="Arial" w:eastAsia="Arial" w:hAnsi="Arial" w:cs="Arial"/>
          </w:rPr>
          <w:t>at</w:t>
        </w:r>
        <w:r w:rsidR="00065DDB">
          <w:rPr>
            <w:rFonts w:ascii="Arial" w:eastAsia="Arial" w:hAnsi="Arial" w:cs="Arial"/>
            <w:spacing w:val="21"/>
          </w:rPr>
          <w:t xml:space="preserve"> </w:t>
        </w:r>
        <w:r w:rsidR="00065DDB">
          <w:rPr>
            <w:rFonts w:ascii="Arial" w:eastAsia="Arial" w:hAnsi="Arial" w:cs="Arial"/>
          </w:rPr>
          <w:t>least</w:t>
        </w:r>
        <w:r w:rsidR="00065DDB">
          <w:rPr>
            <w:rFonts w:ascii="Arial" w:eastAsia="Arial" w:hAnsi="Arial" w:cs="Arial"/>
            <w:spacing w:val="-16"/>
          </w:rPr>
          <w:t xml:space="preserve"> </w:t>
        </w:r>
        <w:r w:rsidR="00065DDB">
          <w:rPr>
            <w:rFonts w:ascii="Arial" w:eastAsia="Arial" w:hAnsi="Arial" w:cs="Arial"/>
            <w:w w:val="89"/>
          </w:rPr>
          <w:t>one</w:t>
        </w:r>
        <w:r w:rsidR="00065DDB">
          <w:rPr>
            <w:rFonts w:ascii="Arial" w:eastAsia="Arial" w:hAnsi="Arial" w:cs="Arial"/>
            <w:spacing w:val="19"/>
            <w:w w:val="89"/>
          </w:rPr>
          <w:t xml:space="preserve"> </w:t>
        </w:r>
        <w:r w:rsidR="00065DDB">
          <w:rPr>
            <w:rFonts w:ascii="Arial" w:eastAsia="Arial" w:hAnsi="Arial" w:cs="Arial"/>
            <w:spacing w:val="-6"/>
          </w:rPr>
          <w:t>w</w:t>
        </w:r>
        <w:r w:rsidR="00065DDB">
          <w:rPr>
            <w:rFonts w:ascii="Arial" w:eastAsia="Arial" w:hAnsi="Arial" w:cs="Arial"/>
          </w:rPr>
          <w:t>orking</w:t>
        </w:r>
        <w:r w:rsidR="00065DDB">
          <w:rPr>
            <w:rFonts w:ascii="Arial" w:eastAsia="Arial" w:hAnsi="Arial" w:cs="Arial"/>
            <w:spacing w:val="10"/>
          </w:rPr>
          <w:t xml:space="preserve"> </w:t>
        </w:r>
        <w:r w:rsidR="00065DDB">
          <w:rPr>
            <w:rFonts w:ascii="Arial" w:eastAsia="Arial" w:hAnsi="Arial" w:cs="Arial"/>
            <w:w w:val="85"/>
          </w:rPr>
          <w:t>age</w:t>
        </w:r>
        <w:r w:rsidR="00065DDB">
          <w:rPr>
            <w:rFonts w:ascii="Arial" w:eastAsia="Arial" w:hAnsi="Arial" w:cs="Arial"/>
            <w:spacing w:val="21"/>
            <w:w w:val="85"/>
          </w:rPr>
          <w:t xml:space="preserve"> </w:t>
        </w:r>
        <w:r w:rsidR="00065DDB">
          <w:rPr>
            <w:rFonts w:ascii="Arial" w:eastAsia="Arial" w:hAnsi="Arial" w:cs="Arial"/>
          </w:rPr>
          <w:t>adult</w:t>
        </w:r>
        <w:r w:rsidR="00065DDB">
          <w:rPr>
            <w:rFonts w:ascii="Arial" w:eastAsia="Arial" w:hAnsi="Arial" w:cs="Arial"/>
            <w:spacing w:val="31"/>
          </w:rPr>
          <w:t xml:space="preserve"> </w:t>
        </w:r>
        <w:r w:rsidR="00065DDB">
          <w:rPr>
            <w:rFonts w:ascii="Arial" w:eastAsia="Arial" w:hAnsi="Arial" w:cs="Arial"/>
          </w:rPr>
          <w:t>with</w:t>
        </w:r>
        <w:r w:rsidR="00065DDB">
          <w:rPr>
            <w:rFonts w:ascii="Arial" w:eastAsia="Arial" w:hAnsi="Arial" w:cs="Arial"/>
            <w:spacing w:val="43"/>
          </w:rPr>
          <w:t xml:space="preserve"> </w:t>
        </w:r>
        <w:r w:rsidR="00065DDB">
          <w:rPr>
            <w:rFonts w:ascii="Arial" w:eastAsia="Arial" w:hAnsi="Arial" w:cs="Arial"/>
            <w:w w:val="104"/>
          </w:rPr>
          <w:t>disabili</w:t>
        </w:r>
        <w:r w:rsidR="00065DDB">
          <w:rPr>
            <w:rFonts w:ascii="Arial" w:eastAsia="Arial" w:hAnsi="Arial" w:cs="Arial"/>
            <w:spacing w:val="-5"/>
            <w:w w:val="104"/>
          </w:rPr>
          <w:t>t</w:t>
        </w:r>
        <w:r w:rsidR="00065DDB">
          <w:rPr>
            <w:rFonts w:ascii="Arial" w:eastAsia="Arial" w:hAnsi="Arial" w:cs="Arial"/>
            <w:spacing w:val="-18"/>
            <w:w w:val="104"/>
          </w:rPr>
          <w:t>y</w:t>
        </w:r>
        <w:r w:rsidR="00065DDB">
          <w:rPr>
            <w:rFonts w:ascii="Arial" w:eastAsia="Arial" w:hAnsi="Arial" w:cs="Arial"/>
            <w:w w:val="98"/>
          </w:rPr>
          <w:t>.</w:t>
        </w:r>
      </w:ins>
      <w:ins w:id="113" w:author="Subharati Ghosh" w:date="2017-03-31T20:12:00Z">
        <w:r w:rsidR="00D879F4">
          <w:rPr>
            <w:rFonts w:ascii="Arial" w:eastAsia="Arial" w:hAnsi="Arial" w:cs="Arial"/>
            <w:w w:val="98"/>
          </w:rPr>
          <w:t xml:space="preserve"> A dichotomous variable indicated whether the </w:t>
        </w:r>
        <w:r w:rsidR="00D879F4">
          <w:rPr>
            <w:rFonts w:ascii="Arial" w:eastAsia="Arial" w:hAnsi="Arial" w:cs="Arial"/>
            <w:w w:val="98"/>
          </w:rPr>
          <w:lastRenderedPageBreak/>
          <w:t xml:space="preserve">household had a working age adult with disability or whether it did not. </w:t>
        </w:r>
      </w:ins>
    </w:p>
    <w:p w14:paraId="26638B5A" w14:textId="768FA00D" w:rsidR="00841664" w:rsidDel="007B6462" w:rsidRDefault="006A473A" w:rsidP="007B6462">
      <w:pPr>
        <w:spacing w:after="0" w:line="450" w:lineRule="atLeast"/>
        <w:ind w:left="120" w:right="57" w:firstLine="339"/>
        <w:rPr>
          <w:del w:id="114" w:author="Subharati Ghosh" w:date="2017-03-31T20:13:00Z"/>
          <w:rFonts w:ascii="Arial" w:eastAsia="Arial" w:hAnsi="Arial" w:cs="Arial"/>
        </w:rPr>
        <w:pPrChange w:id="115" w:author="Subharati Ghosh" w:date="2017-03-31T20:13:00Z">
          <w:pPr>
            <w:spacing w:after="0" w:line="428" w:lineRule="auto"/>
            <w:ind w:left="112" w:right="102"/>
            <w:jc w:val="both"/>
          </w:pPr>
        </w:pPrChange>
      </w:pPr>
      <w:del w:id="116" w:author="Subharati Ghosh" w:date="2017-03-31T20:06:00Z">
        <w:r w:rsidDel="00065DDB">
          <w:rPr>
            <w:rFonts w:ascii="Arial" w:eastAsia="Arial" w:hAnsi="Arial" w:cs="Arial"/>
          </w:rPr>
          <w:delText>disabili</w:delText>
        </w:r>
        <w:r w:rsidDel="00065DDB">
          <w:rPr>
            <w:rFonts w:ascii="Arial" w:eastAsia="Arial" w:hAnsi="Arial" w:cs="Arial"/>
            <w:spacing w:val="-5"/>
          </w:rPr>
          <w:delText>t</w:delText>
        </w:r>
        <w:r w:rsidDel="00065DDB">
          <w:rPr>
            <w:rFonts w:ascii="Arial" w:eastAsia="Arial" w:hAnsi="Arial" w:cs="Arial"/>
          </w:rPr>
          <w:delText>y</w:delText>
        </w:r>
        <w:r w:rsidDel="00065DDB">
          <w:rPr>
            <w:rFonts w:ascii="Arial" w:eastAsia="Arial" w:hAnsi="Arial" w:cs="Arial"/>
            <w:spacing w:val="54"/>
          </w:rPr>
          <w:delText xml:space="preserve"> </w:delText>
        </w:r>
      </w:del>
      <w:del w:id="117" w:author="Subharati Ghosh" w:date="2017-03-31T20:12:00Z">
        <w:r w:rsidDel="00D879F4">
          <w:rPr>
            <w:rFonts w:ascii="Arial" w:eastAsia="Arial" w:hAnsi="Arial" w:cs="Arial"/>
            <w:spacing w:val="-6"/>
          </w:rPr>
          <w:delText>w</w:delText>
        </w:r>
        <w:r w:rsidDel="00D879F4">
          <w:rPr>
            <w:rFonts w:ascii="Arial" w:eastAsia="Arial" w:hAnsi="Arial" w:cs="Arial"/>
          </w:rPr>
          <w:delText>as treated</w:delText>
        </w:r>
        <w:r w:rsidDel="00D879F4">
          <w:rPr>
            <w:rFonts w:ascii="Arial" w:eastAsia="Arial" w:hAnsi="Arial" w:cs="Arial"/>
            <w:spacing w:val="-2"/>
          </w:rPr>
          <w:delText xml:space="preserve"> </w:delText>
        </w:r>
        <w:r w:rsidDel="00D879F4">
          <w:rPr>
            <w:rFonts w:ascii="Arial" w:eastAsia="Arial" w:hAnsi="Arial" w:cs="Arial"/>
            <w:w w:val="83"/>
          </w:rPr>
          <w:delText>as</w:delText>
        </w:r>
        <w:r w:rsidDel="00D879F4">
          <w:rPr>
            <w:rFonts w:ascii="Arial" w:eastAsia="Arial" w:hAnsi="Arial" w:cs="Arial"/>
            <w:spacing w:val="22"/>
            <w:w w:val="83"/>
          </w:rPr>
          <w:delText xml:space="preserve"> </w:delText>
        </w:r>
        <w:r w:rsidDel="00D879F4">
          <w:rPr>
            <w:rFonts w:ascii="Arial" w:eastAsia="Arial" w:hAnsi="Arial" w:cs="Arial"/>
          </w:rPr>
          <w:delText>a</w:delText>
        </w:r>
        <w:r w:rsidDel="00D879F4">
          <w:rPr>
            <w:rFonts w:ascii="Arial" w:eastAsia="Arial" w:hAnsi="Arial" w:cs="Arial"/>
            <w:spacing w:val="-2"/>
          </w:rPr>
          <w:delText xml:space="preserve"> </w:delText>
        </w:r>
        <w:r w:rsidDel="00D879F4">
          <w:rPr>
            <w:rFonts w:ascii="Arial" w:eastAsia="Arial" w:hAnsi="Arial" w:cs="Arial"/>
            <w:w w:val="95"/>
          </w:rPr>
          <w:delText>di</w:delText>
        </w:r>
        <w:r w:rsidDel="00D879F4">
          <w:rPr>
            <w:rFonts w:ascii="Arial" w:eastAsia="Arial" w:hAnsi="Arial" w:cs="Arial"/>
            <w:spacing w:val="-6"/>
            <w:w w:val="95"/>
          </w:rPr>
          <w:delText>c</w:delText>
        </w:r>
        <w:r w:rsidDel="00D879F4">
          <w:rPr>
            <w:rFonts w:ascii="Arial" w:eastAsia="Arial" w:hAnsi="Arial" w:cs="Arial"/>
            <w:w w:val="95"/>
          </w:rPr>
          <w:delText>hotomous</w:delText>
        </w:r>
        <w:r w:rsidDel="00D879F4">
          <w:rPr>
            <w:rFonts w:ascii="Arial" w:eastAsia="Arial" w:hAnsi="Arial" w:cs="Arial"/>
            <w:spacing w:val="23"/>
            <w:w w:val="95"/>
          </w:rPr>
          <w:delText xml:space="preserve"> </w:delText>
        </w:r>
        <w:r w:rsidDel="00D879F4">
          <w:rPr>
            <w:rFonts w:ascii="Arial" w:eastAsia="Arial" w:hAnsi="Arial" w:cs="Arial"/>
          </w:rPr>
          <w:delText>factor</w:delText>
        </w:r>
        <w:r w:rsidDel="00D879F4">
          <w:rPr>
            <w:rFonts w:ascii="Arial" w:eastAsia="Arial" w:hAnsi="Arial" w:cs="Arial"/>
            <w:spacing w:val="10"/>
          </w:rPr>
          <w:delText xml:space="preserve"> </w:delText>
        </w:r>
        <w:r w:rsidDel="00D879F4">
          <w:rPr>
            <w:rFonts w:ascii="Arial" w:eastAsia="Arial" w:hAnsi="Arial" w:cs="Arial"/>
          </w:rPr>
          <w:delText>and</w:delText>
        </w:r>
        <w:r w:rsidDel="00D879F4">
          <w:rPr>
            <w:rFonts w:ascii="Arial" w:eastAsia="Arial" w:hAnsi="Arial" w:cs="Arial"/>
            <w:spacing w:val="-6"/>
          </w:rPr>
          <w:delText xml:space="preserve"> </w:delText>
        </w:r>
        <w:r w:rsidDel="00D879F4">
          <w:rPr>
            <w:rFonts w:ascii="Arial" w:eastAsia="Arial" w:hAnsi="Arial" w:cs="Arial"/>
          </w:rPr>
          <w:delText>the</w:delText>
        </w:r>
        <w:r w:rsidDel="00D879F4">
          <w:rPr>
            <w:rFonts w:ascii="Arial" w:eastAsia="Arial" w:hAnsi="Arial" w:cs="Arial"/>
            <w:spacing w:val="6"/>
          </w:rPr>
          <w:delText xml:space="preserve"> </w:delText>
        </w:r>
        <w:r w:rsidDel="00D879F4">
          <w:rPr>
            <w:rFonts w:ascii="Arial" w:eastAsia="Arial" w:hAnsi="Arial" w:cs="Arial"/>
          </w:rPr>
          <w:delText>i</w:delText>
        </w:r>
        <w:r w:rsidDel="00D879F4">
          <w:rPr>
            <w:rFonts w:ascii="Arial" w:eastAsia="Arial" w:hAnsi="Arial" w:cs="Arial"/>
            <w:spacing w:val="-6"/>
          </w:rPr>
          <w:delText>n</w:delText>
        </w:r>
        <w:r w:rsidDel="00D879F4">
          <w:rPr>
            <w:rFonts w:ascii="Arial" w:eastAsia="Arial" w:hAnsi="Arial" w:cs="Arial"/>
          </w:rPr>
          <w:delText>teraction</w:delText>
        </w:r>
        <w:r w:rsidDel="00D879F4">
          <w:rPr>
            <w:rFonts w:ascii="Arial" w:eastAsia="Arial" w:hAnsi="Arial" w:cs="Arial"/>
            <w:spacing w:val="21"/>
          </w:rPr>
          <w:delText xml:space="preserve"> </w:delText>
        </w:r>
        <w:r w:rsidDel="00D879F4">
          <w:rPr>
            <w:rFonts w:ascii="Arial" w:eastAsia="Arial" w:hAnsi="Arial" w:cs="Arial"/>
            <w:spacing w:val="6"/>
            <w:w w:val="92"/>
          </w:rPr>
          <w:delText>b</w:delText>
        </w:r>
        <w:r w:rsidDel="00D879F4">
          <w:rPr>
            <w:rFonts w:ascii="Arial" w:eastAsia="Arial" w:hAnsi="Arial" w:cs="Arial"/>
            <w:w w:val="92"/>
          </w:rPr>
          <w:delText>e</w:delText>
        </w:r>
        <w:r w:rsidDel="00D879F4">
          <w:rPr>
            <w:rFonts w:ascii="Arial" w:eastAsia="Arial" w:hAnsi="Arial" w:cs="Arial"/>
            <w:spacing w:val="-6"/>
            <w:w w:val="92"/>
          </w:rPr>
          <w:delText>tw</w:delText>
        </w:r>
        <w:r w:rsidDel="00D879F4">
          <w:rPr>
            <w:rFonts w:ascii="Arial" w:eastAsia="Arial" w:hAnsi="Arial" w:cs="Arial"/>
            <w:w w:val="92"/>
          </w:rPr>
          <w:delText>een</w:delText>
        </w:r>
        <w:r w:rsidDel="00D879F4">
          <w:rPr>
            <w:rFonts w:ascii="Arial" w:eastAsia="Arial" w:hAnsi="Arial" w:cs="Arial"/>
            <w:spacing w:val="20"/>
            <w:w w:val="92"/>
          </w:rPr>
          <w:delText xml:space="preserve"> </w:delText>
        </w:r>
        <w:r w:rsidDel="00D879F4">
          <w:rPr>
            <w:rFonts w:ascii="Arial" w:eastAsia="Arial" w:hAnsi="Arial" w:cs="Arial"/>
          </w:rPr>
          <w:delText>time</w:delText>
        </w:r>
        <w:r w:rsidDel="00D879F4">
          <w:rPr>
            <w:rFonts w:ascii="Arial" w:eastAsia="Arial" w:hAnsi="Arial" w:cs="Arial"/>
            <w:spacing w:val="16"/>
          </w:rPr>
          <w:delText xml:space="preserve"> </w:delText>
        </w:r>
        <w:r w:rsidDel="00D879F4">
          <w:rPr>
            <w:rFonts w:ascii="Arial" w:eastAsia="Arial" w:hAnsi="Arial" w:cs="Arial"/>
          </w:rPr>
          <w:delText>and</w:delText>
        </w:r>
        <w:r w:rsidDel="00D879F4">
          <w:rPr>
            <w:rFonts w:ascii="Arial" w:eastAsia="Arial" w:hAnsi="Arial" w:cs="Arial"/>
            <w:spacing w:val="-6"/>
          </w:rPr>
          <w:delText xml:space="preserve"> </w:delText>
        </w:r>
        <w:r w:rsidDel="00D879F4">
          <w:rPr>
            <w:rFonts w:ascii="Arial" w:eastAsia="Arial" w:hAnsi="Arial" w:cs="Arial"/>
            <w:w w:val="95"/>
          </w:rPr>
          <w:delText>adu</w:delText>
        </w:r>
        <w:r w:rsidDel="00D879F4">
          <w:rPr>
            <w:rFonts w:ascii="Arial" w:eastAsia="Arial" w:hAnsi="Arial" w:cs="Arial"/>
            <w:w w:val="131"/>
          </w:rPr>
          <w:delText>lt</w:delText>
        </w:r>
        <w:r w:rsidDel="00D879F4">
          <w:rPr>
            <w:rFonts w:ascii="Arial" w:eastAsia="Arial" w:hAnsi="Arial" w:cs="Arial"/>
            <w:spacing w:val="12"/>
          </w:rPr>
          <w:delText xml:space="preserve"> </w:delText>
        </w:r>
        <w:r w:rsidDel="00D879F4">
          <w:rPr>
            <w:rFonts w:ascii="Arial" w:eastAsia="Arial" w:hAnsi="Arial" w:cs="Arial"/>
          </w:rPr>
          <w:delText>disabili</w:delText>
        </w:r>
        <w:r w:rsidDel="00D879F4">
          <w:rPr>
            <w:rFonts w:ascii="Arial" w:eastAsia="Arial" w:hAnsi="Arial" w:cs="Arial"/>
            <w:spacing w:val="-5"/>
          </w:rPr>
          <w:delText>t</w:delText>
        </w:r>
        <w:r w:rsidDel="00D879F4">
          <w:rPr>
            <w:rFonts w:ascii="Arial" w:eastAsia="Arial" w:hAnsi="Arial" w:cs="Arial"/>
          </w:rPr>
          <w:delText>y</w:delText>
        </w:r>
        <w:r w:rsidDel="00D879F4">
          <w:rPr>
            <w:rFonts w:ascii="Arial" w:eastAsia="Arial" w:hAnsi="Arial" w:cs="Arial"/>
            <w:spacing w:val="46"/>
          </w:rPr>
          <w:delText xml:space="preserve"> </w:delText>
        </w:r>
        <w:r w:rsidDel="00D879F4">
          <w:rPr>
            <w:rFonts w:ascii="Arial" w:eastAsia="Arial" w:hAnsi="Arial" w:cs="Arial"/>
            <w:spacing w:val="-5"/>
            <w:w w:val="89"/>
          </w:rPr>
          <w:delText>w</w:delText>
        </w:r>
        <w:r w:rsidDel="00D879F4">
          <w:rPr>
            <w:rFonts w:ascii="Arial" w:eastAsia="Arial" w:hAnsi="Arial" w:cs="Arial"/>
            <w:w w:val="89"/>
          </w:rPr>
          <w:delText>as</w:delText>
        </w:r>
        <w:r w:rsidDel="00D879F4">
          <w:rPr>
            <w:rFonts w:ascii="Arial" w:eastAsia="Arial" w:hAnsi="Arial" w:cs="Arial"/>
            <w:spacing w:val="20"/>
            <w:w w:val="89"/>
          </w:rPr>
          <w:delText xml:space="preserve"> </w:delText>
        </w:r>
        <w:r w:rsidDel="00D879F4">
          <w:rPr>
            <w:rFonts w:ascii="Arial" w:eastAsia="Arial" w:hAnsi="Arial" w:cs="Arial"/>
          </w:rPr>
          <w:delText>treated</w:delText>
        </w:r>
      </w:del>
    </w:p>
    <w:p w14:paraId="53E5AFC5" w14:textId="7884957D" w:rsidR="00841664" w:rsidDel="007B6462" w:rsidRDefault="006A473A" w:rsidP="007B6462">
      <w:pPr>
        <w:spacing w:after="0" w:line="450" w:lineRule="atLeast"/>
        <w:ind w:left="120" w:right="57" w:firstLine="339"/>
        <w:rPr>
          <w:del w:id="118" w:author="Subharati Ghosh" w:date="2017-03-31T20:13:00Z"/>
          <w:rFonts w:ascii="Arial" w:eastAsia="Arial" w:hAnsi="Arial" w:cs="Arial"/>
          <w:sz w:val="18"/>
          <w:szCs w:val="18"/>
        </w:rPr>
        <w:pPrChange w:id="119" w:author="Subharati Ghosh" w:date="2017-03-31T20:13:00Z">
          <w:pPr>
            <w:spacing w:after="0" w:line="193" w:lineRule="exact"/>
            <w:ind w:left="369" w:right="-20"/>
          </w:pPr>
        </w:pPrChange>
      </w:pPr>
      <w:del w:id="120" w:author="Subharati Ghosh" w:date="2017-03-31T20:13:00Z">
        <w:r w:rsidDel="007B6462">
          <w:rPr>
            <w:rFonts w:ascii="Arial" w:eastAsia="Arial" w:hAnsi="Arial" w:cs="Arial"/>
            <w:w w:val="109"/>
            <w:position w:val="8"/>
            <w:sz w:val="12"/>
            <w:szCs w:val="12"/>
          </w:rPr>
          <w:delText>2</w:delText>
        </w:r>
        <w:r w:rsidDel="007B6462">
          <w:rPr>
            <w:rFonts w:ascii="Arial" w:eastAsia="Arial" w:hAnsi="Arial" w:cs="Arial"/>
            <w:spacing w:val="-23"/>
            <w:position w:val="8"/>
            <w:sz w:val="12"/>
            <w:szCs w:val="12"/>
          </w:rPr>
          <w:delText xml:space="preserve"> </w:delText>
        </w:r>
        <w:r w:rsidDel="007B6462">
          <w:rPr>
            <w:rFonts w:ascii="Arial" w:eastAsia="Arial" w:hAnsi="Arial" w:cs="Arial"/>
            <w:spacing w:val="-15"/>
            <w:sz w:val="18"/>
            <w:szCs w:val="18"/>
          </w:rPr>
          <w:delText>F</w:delText>
        </w:r>
        <w:r w:rsidDel="007B6462">
          <w:rPr>
            <w:rFonts w:ascii="Arial" w:eastAsia="Arial" w:hAnsi="Arial" w:cs="Arial"/>
            <w:sz w:val="18"/>
            <w:szCs w:val="18"/>
          </w:rPr>
          <w:delText>or</w:delText>
        </w:r>
        <w:r w:rsidDel="007B6462">
          <w:rPr>
            <w:rFonts w:ascii="Arial" w:eastAsia="Arial" w:hAnsi="Arial" w:cs="Arial"/>
            <w:spacing w:val="25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 xml:space="preserve">more information </w:delText>
        </w:r>
        <w:r w:rsidDel="007B6462">
          <w:rPr>
            <w:rFonts w:ascii="Arial" w:eastAsia="Arial" w:hAnsi="Arial" w:cs="Arial"/>
            <w:spacing w:val="7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on</w:delText>
        </w:r>
        <w:r w:rsidDel="007B6462">
          <w:rPr>
            <w:rFonts w:ascii="Arial" w:eastAsia="Arial" w:hAnsi="Arial" w:cs="Arial"/>
            <w:spacing w:val="6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the</w:delText>
        </w:r>
        <w:r w:rsidDel="007B6462">
          <w:rPr>
            <w:rFonts w:ascii="Arial" w:eastAsia="Arial" w:hAnsi="Arial" w:cs="Arial"/>
            <w:spacing w:val="17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SIPP</w:delText>
        </w:r>
        <w:r w:rsidDel="007B6462">
          <w:rPr>
            <w:rFonts w:ascii="Arial" w:eastAsia="Arial" w:hAnsi="Arial" w:cs="Arial"/>
            <w:spacing w:val="20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w w:val="91"/>
            <w:sz w:val="18"/>
            <w:szCs w:val="18"/>
          </w:rPr>
          <w:delText>2008</w:delText>
        </w:r>
        <w:r w:rsidDel="007B6462">
          <w:rPr>
            <w:rFonts w:ascii="Arial" w:eastAsia="Arial" w:hAnsi="Arial" w:cs="Arial"/>
            <w:spacing w:val="16"/>
            <w:w w:val="91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panel</w:delText>
        </w:r>
        <w:r w:rsidDel="007B6462">
          <w:rPr>
            <w:rFonts w:ascii="Arial" w:eastAsia="Arial" w:hAnsi="Arial" w:cs="Arial"/>
            <w:spacing w:val="-1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w w:val="92"/>
            <w:sz w:val="18"/>
            <w:szCs w:val="18"/>
          </w:rPr>
          <w:delText>s</w:delText>
        </w:r>
        <w:r w:rsidDel="007B6462">
          <w:rPr>
            <w:rFonts w:ascii="Arial" w:eastAsia="Arial" w:hAnsi="Arial" w:cs="Arial"/>
            <w:spacing w:val="-5"/>
            <w:w w:val="92"/>
            <w:sz w:val="18"/>
            <w:szCs w:val="18"/>
          </w:rPr>
          <w:delText>c</w:delText>
        </w:r>
        <w:r w:rsidDel="007B6462">
          <w:rPr>
            <w:rFonts w:ascii="Arial" w:eastAsia="Arial" w:hAnsi="Arial" w:cs="Arial"/>
            <w:w w:val="92"/>
            <w:sz w:val="18"/>
            <w:szCs w:val="18"/>
          </w:rPr>
          <w:delText>hedule,</w:delText>
        </w:r>
        <w:r w:rsidDel="007B6462">
          <w:rPr>
            <w:rFonts w:ascii="Arial" w:eastAsia="Arial" w:hAnsi="Arial" w:cs="Arial"/>
            <w:spacing w:val="33"/>
            <w:w w:val="92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w w:val="92"/>
            <w:sz w:val="18"/>
            <w:szCs w:val="18"/>
          </w:rPr>
          <w:delText>please</w:delText>
        </w:r>
        <w:r w:rsidDel="007B6462">
          <w:rPr>
            <w:rFonts w:ascii="Arial" w:eastAsia="Arial" w:hAnsi="Arial" w:cs="Arial"/>
            <w:spacing w:val="5"/>
            <w:w w:val="92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refer</w:delText>
        </w:r>
        <w:r w:rsidDel="007B6462">
          <w:rPr>
            <w:rFonts w:ascii="Arial" w:eastAsia="Arial" w:hAnsi="Arial" w:cs="Arial"/>
            <w:spacing w:val="5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to</w:delText>
        </w:r>
        <w:r w:rsidDel="007B6462">
          <w:rPr>
            <w:rFonts w:ascii="Arial" w:eastAsia="Arial" w:hAnsi="Arial" w:cs="Arial"/>
            <w:spacing w:val="24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this</w:delText>
        </w:r>
        <w:r w:rsidDel="007B6462">
          <w:rPr>
            <w:rFonts w:ascii="Arial" w:eastAsia="Arial" w:hAnsi="Arial" w:cs="Arial"/>
            <w:spacing w:val="29"/>
            <w:sz w:val="18"/>
            <w:szCs w:val="18"/>
          </w:rPr>
          <w:delText xml:space="preserve"> </w:delText>
        </w:r>
        <w:r w:rsidR="00C81201" w:rsidDel="007B6462">
          <w:fldChar w:fldCharType="begin"/>
        </w:r>
        <w:r w:rsidR="00C81201" w:rsidDel="007B6462">
          <w:delInstrText xml:space="preserve"> HYPERLINK "http://www.census.gov/programs-surveys/sipp/data/2008-panel.html" \h </w:delInstrText>
        </w:r>
        <w:r w:rsidR="00C81201" w:rsidDel="007B6462">
          <w:fldChar w:fldCharType="separate"/>
        </w:r>
        <w:r w:rsidDel="007B6462">
          <w:rPr>
            <w:rFonts w:ascii="Arial" w:eastAsia="Arial" w:hAnsi="Arial" w:cs="Arial"/>
            <w:sz w:val="18"/>
            <w:szCs w:val="18"/>
          </w:rPr>
          <w:delText>US</w:delText>
        </w:r>
        <w:r w:rsidDel="007B6462">
          <w:rPr>
            <w:rFonts w:ascii="Arial" w:eastAsia="Arial" w:hAnsi="Arial" w:cs="Arial"/>
            <w:spacing w:val="2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w w:val="92"/>
            <w:sz w:val="18"/>
            <w:szCs w:val="18"/>
          </w:rPr>
          <w:delText>Census</w:delText>
        </w:r>
        <w:r w:rsidDel="007B6462">
          <w:rPr>
            <w:rFonts w:ascii="Arial" w:eastAsia="Arial" w:hAnsi="Arial" w:cs="Arial"/>
            <w:spacing w:val="16"/>
            <w:w w:val="92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z w:val="18"/>
            <w:szCs w:val="18"/>
          </w:rPr>
          <w:delText>Bureau</w:delText>
        </w:r>
        <w:r w:rsidDel="007B6462">
          <w:rPr>
            <w:rFonts w:ascii="Arial" w:eastAsia="Arial" w:hAnsi="Arial" w:cs="Arial"/>
            <w:spacing w:val="12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spacing w:val="-5"/>
            <w:sz w:val="18"/>
            <w:szCs w:val="18"/>
          </w:rPr>
          <w:delText>w</w:delText>
        </w:r>
        <w:r w:rsidDel="007B6462">
          <w:rPr>
            <w:rFonts w:ascii="Arial" w:eastAsia="Arial" w:hAnsi="Arial" w:cs="Arial"/>
            <w:sz w:val="18"/>
            <w:szCs w:val="18"/>
          </w:rPr>
          <w:delText>ebsite</w:delText>
        </w:r>
        <w:r w:rsidR="00C81201" w:rsidDel="007B6462">
          <w:rPr>
            <w:rFonts w:ascii="Arial" w:eastAsia="Arial" w:hAnsi="Arial" w:cs="Arial"/>
            <w:sz w:val="18"/>
            <w:szCs w:val="18"/>
          </w:rPr>
          <w:fldChar w:fldCharType="end"/>
        </w:r>
      </w:del>
    </w:p>
    <w:p w14:paraId="2D94FBA0" w14:textId="1602F42F" w:rsidR="00841664" w:rsidRDefault="006A473A" w:rsidP="007B6462">
      <w:pPr>
        <w:spacing w:after="0" w:line="450" w:lineRule="atLeast"/>
        <w:ind w:left="120" w:right="57" w:firstLine="339"/>
        <w:rPr>
          <w:rFonts w:ascii="Arial" w:eastAsia="Arial" w:hAnsi="Arial" w:cs="Arial"/>
          <w:sz w:val="18"/>
          <w:szCs w:val="18"/>
        </w:rPr>
        <w:pPrChange w:id="121" w:author="Subharati Ghosh" w:date="2017-03-31T20:13:00Z">
          <w:pPr>
            <w:spacing w:after="0" w:line="219" w:lineRule="exact"/>
            <w:ind w:left="369" w:right="-20"/>
          </w:pPr>
        </w:pPrChange>
      </w:pPr>
      <w:del w:id="122" w:author="Subharati Ghosh" w:date="2017-03-31T20:13:00Z">
        <w:r w:rsidDel="007B6462">
          <w:rPr>
            <w:rFonts w:ascii="Arial" w:eastAsia="Arial" w:hAnsi="Arial" w:cs="Arial"/>
            <w:w w:val="109"/>
            <w:position w:val="7"/>
            <w:sz w:val="12"/>
            <w:szCs w:val="12"/>
          </w:rPr>
          <w:delText>3</w:delText>
        </w:r>
        <w:r w:rsidDel="007B6462">
          <w:rPr>
            <w:rFonts w:ascii="Arial" w:eastAsia="Arial" w:hAnsi="Arial" w:cs="Arial"/>
            <w:spacing w:val="-23"/>
            <w:position w:val="7"/>
            <w:sz w:val="12"/>
            <w:szCs w:val="12"/>
          </w:rPr>
          <w:delText xml:space="preserve"> </w:delText>
        </w:r>
        <w:r w:rsidR="00C81201" w:rsidDel="007B6462">
          <w:fldChar w:fldCharType="begin"/>
        </w:r>
        <w:r w:rsidR="00C81201" w:rsidDel="007B6462">
          <w:delInstrText xml:space="preserve"> HYPERLINK "http://www.nber.org/cycles/" \h </w:delInstrText>
        </w:r>
        <w:r w:rsidR="00C81201" w:rsidDel="007B6462">
          <w:fldChar w:fldCharType="separate"/>
        </w:r>
        <w:r w:rsidDel="007B6462">
          <w:rPr>
            <w:rFonts w:ascii="Arial" w:eastAsia="Arial" w:hAnsi="Arial" w:cs="Arial"/>
            <w:position w:val="-1"/>
            <w:sz w:val="18"/>
            <w:szCs w:val="18"/>
          </w:rPr>
          <w:delText>NBER</w:delText>
        </w:r>
        <w:r w:rsidDel="007B6462">
          <w:rPr>
            <w:rFonts w:ascii="Arial" w:eastAsia="Arial" w:hAnsi="Arial" w:cs="Arial"/>
            <w:spacing w:val="37"/>
            <w:position w:val="-1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w w:val="91"/>
            <w:position w:val="-1"/>
            <w:sz w:val="18"/>
            <w:szCs w:val="18"/>
          </w:rPr>
          <w:delText>Recession</w:delText>
        </w:r>
        <w:r w:rsidDel="007B6462">
          <w:rPr>
            <w:rFonts w:ascii="Arial" w:eastAsia="Arial" w:hAnsi="Arial" w:cs="Arial"/>
            <w:spacing w:val="19"/>
            <w:w w:val="91"/>
            <w:position w:val="-1"/>
            <w:sz w:val="18"/>
            <w:szCs w:val="18"/>
          </w:rPr>
          <w:delText xml:space="preserve"> </w:delText>
        </w:r>
        <w:r w:rsidDel="007B6462">
          <w:rPr>
            <w:rFonts w:ascii="Arial" w:eastAsia="Arial" w:hAnsi="Arial" w:cs="Arial"/>
            <w:position w:val="-1"/>
            <w:sz w:val="18"/>
            <w:szCs w:val="18"/>
          </w:rPr>
          <w:delText>Cycles</w:delText>
        </w:r>
        <w:r w:rsidR="00C81201" w:rsidDel="007B6462">
          <w:rPr>
            <w:rFonts w:ascii="Arial" w:eastAsia="Arial" w:hAnsi="Arial" w:cs="Arial"/>
            <w:position w:val="-1"/>
            <w:sz w:val="18"/>
            <w:szCs w:val="18"/>
          </w:rPr>
          <w:fldChar w:fldCharType="end"/>
        </w:r>
      </w:del>
    </w:p>
    <w:p w14:paraId="58D9C092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34BD8811" w14:textId="77777777" w:rsidR="00841664" w:rsidRDefault="006A473A">
      <w:pPr>
        <w:spacing w:after="0" w:line="240" w:lineRule="auto"/>
        <w:ind w:left="13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Cont</w:t>
      </w: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ol</w:t>
      </w:r>
      <w:r>
        <w:rPr>
          <w:rFonts w:ascii="Arial" w:eastAsia="Arial" w:hAnsi="Arial" w:cs="Arial"/>
          <w:i/>
          <w:spacing w:val="28"/>
        </w:rPr>
        <w:t xml:space="preserve"> </w:t>
      </w:r>
      <w:r>
        <w:rPr>
          <w:rFonts w:ascii="Arial" w:eastAsia="Arial" w:hAnsi="Arial" w:cs="Arial"/>
          <w:i/>
        </w:rPr>
        <w:t>variables</w:t>
      </w:r>
    </w:p>
    <w:p w14:paraId="7DCA8DAE" w14:textId="792707C1" w:rsidR="00841664" w:rsidRDefault="00426ACE" w:rsidP="003E5CC9">
      <w:pPr>
        <w:spacing w:before="17" w:after="0" w:line="428" w:lineRule="auto"/>
        <w:ind w:left="105" w:right="80" w:firstLine="55"/>
        <w:rPr>
          <w:rFonts w:ascii="Arial" w:eastAsia="Arial" w:hAnsi="Arial" w:cs="Arial"/>
        </w:rPr>
        <w:pPrChange w:id="123" w:author="Subharati Ghosh" w:date="2017-03-31T20:15:00Z">
          <w:pPr>
            <w:spacing w:before="17" w:after="0" w:line="428" w:lineRule="auto"/>
            <w:ind w:left="105" w:right="80" w:firstLine="55"/>
            <w:jc w:val="both"/>
          </w:pPr>
        </w:pPrChange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04" behindDoc="1" locked="0" layoutInCell="1" allowOverlap="1" wp14:anchorId="2B5E73CC" wp14:editId="084FD18F">
                <wp:simplePos x="0" y="0"/>
                <wp:positionH relativeFrom="page">
                  <wp:posOffset>6378575</wp:posOffset>
                </wp:positionH>
                <wp:positionV relativeFrom="paragraph">
                  <wp:posOffset>1006475</wp:posOffset>
                </wp:positionV>
                <wp:extent cx="487680" cy="161925"/>
                <wp:effectExtent l="0" t="0" r="0" b="0"/>
                <wp:wrapNone/>
                <wp:docPr id="1319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161925"/>
                          <a:chOff x="10045" y="1585"/>
                          <a:chExt cx="768" cy="255"/>
                        </a:xfrm>
                      </wpg:grpSpPr>
                      <wpg:grpSp>
                        <wpg:cNvPr id="1320" name="Group 1320"/>
                        <wpg:cNvGrpSpPr>
                          <a:grpSpLocks/>
                        </wpg:cNvGrpSpPr>
                        <wpg:grpSpPr bwMode="auto">
                          <a:xfrm>
                            <a:off x="10055" y="1595"/>
                            <a:ext cx="274" cy="235"/>
                            <a:chOff x="10055" y="1595"/>
                            <a:chExt cx="274" cy="235"/>
                          </a:xfrm>
                        </wpg:grpSpPr>
                        <wps:wsp>
                          <wps:cNvPr id="1321" name="Freeform 1321"/>
                          <wps:cNvSpPr>
                            <a:spLocks/>
                          </wps:cNvSpPr>
                          <wps:spPr bwMode="auto">
                            <a:xfrm>
                              <a:off x="10055" y="1595"/>
                              <a:ext cx="274" cy="235"/>
                            </a:xfrm>
                            <a:custGeom>
                              <a:avLst/>
                              <a:gdLst>
                                <a:gd name="T0" fmla="+- 0 10055 10055"/>
                                <a:gd name="T1" fmla="*/ T0 w 274"/>
                                <a:gd name="T2" fmla="+- 0 1830 1595"/>
                                <a:gd name="T3" fmla="*/ 1830 h 235"/>
                                <a:gd name="T4" fmla="+- 0 10329 10055"/>
                                <a:gd name="T5" fmla="*/ T4 w 274"/>
                                <a:gd name="T6" fmla="+- 0 1830 1595"/>
                                <a:gd name="T7" fmla="*/ 1830 h 235"/>
                                <a:gd name="T8" fmla="+- 0 10329 10055"/>
                                <a:gd name="T9" fmla="*/ T8 w 274"/>
                                <a:gd name="T10" fmla="+- 0 1595 1595"/>
                                <a:gd name="T11" fmla="*/ 1595 h 235"/>
                                <a:gd name="T12" fmla="+- 0 10055 10055"/>
                                <a:gd name="T13" fmla="*/ T12 w 274"/>
                                <a:gd name="T14" fmla="+- 0 1595 1595"/>
                                <a:gd name="T15" fmla="*/ 1595 h 235"/>
                                <a:gd name="T16" fmla="+- 0 10055 10055"/>
                                <a:gd name="T17" fmla="*/ T16 w 274"/>
                                <a:gd name="T18" fmla="+- 0 1830 1595"/>
                                <a:gd name="T19" fmla="*/ 1830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4" h="235">
                                  <a:moveTo>
                                    <a:pt x="0" y="235"/>
                                  </a:moveTo>
                                  <a:lnTo>
                                    <a:pt x="274" y="235"/>
                                  </a:lnTo>
                                  <a:lnTo>
                                    <a:pt x="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2" name="Group 1318"/>
                        <wpg:cNvGrpSpPr>
                          <a:grpSpLocks/>
                        </wpg:cNvGrpSpPr>
                        <wpg:grpSpPr bwMode="auto">
                          <a:xfrm>
                            <a:off x="10320" y="1595"/>
                            <a:ext cx="483" cy="235"/>
                            <a:chOff x="10320" y="1595"/>
                            <a:chExt cx="483" cy="235"/>
                          </a:xfrm>
                        </wpg:grpSpPr>
                        <wps:wsp>
                          <wps:cNvPr id="1323" name="Freeform 1319"/>
                          <wps:cNvSpPr>
                            <a:spLocks/>
                          </wps:cNvSpPr>
                          <wps:spPr bwMode="auto">
                            <a:xfrm>
                              <a:off x="10320" y="1595"/>
                              <a:ext cx="483" cy="235"/>
                            </a:xfrm>
                            <a:custGeom>
                              <a:avLst/>
                              <a:gdLst>
                                <a:gd name="T0" fmla="+- 0 10320 10320"/>
                                <a:gd name="T1" fmla="*/ T0 w 483"/>
                                <a:gd name="T2" fmla="+- 0 1830 1595"/>
                                <a:gd name="T3" fmla="*/ 1830 h 235"/>
                                <a:gd name="T4" fmla="+- 0 10803 10320"/>
                                <a:gd name="T5" fmla="*/ T4 w 483"/>
                                <a:gd name="T6" fmla="+- 0 1830 1595"/>
                                <a:gd name="T7" fmla="*/ 1830 h 235"/>
                                <a:gd name="T8" fmla="+- 0 10803 10320"/>
                                <a:gd name="T9" fmla="*/ T8 w 483"/>
                                <a:gd name="T10" fmla="+- 0 1595 1595"/>
                                <a:gd name="T11" fmla="*/ 1595 h 235"/>
                                <a:gd name="T12" fmla="+- 0 10320 10320"/>
                                <a:gd name="T13" fmla="*/ T12 w 483"/>
                                <a:gd name="T14" fmla="+- 0 1595 1595"/>
                                <a:gd name="T15" fmla="*/ 1595 h 235"/>
                                <a:gd name="T16" fmla="+- 0 10320 10320"/>
                                <a:gd name="T17" fmla="*/ T16 w 483"/>
                                <a:gd name="T18" fmla="+- 0 1830 1595"/>
                                <a:gd name="T19" fmla="*/ 1830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" h="235">
                                  <a:moveTo>
                                    <a:pt x="0" y="235"/>
                                  </a:moveTo>
                                  <a:lnTo>
                                    <a:pt x="483" y="235"/>
                                  </a:lnTo>
                                  <a:lnTo>
                                    <a:pt x="4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7513A" id="Group 1317" o:spid="_x0000_s1026" style="position:absolute;margin-left:502.25pt;margin-top:79.25pt;width:38.4pt;height:12.75pt;z-index:-3776;mso-position-horizontal-relative:page" coordorigin="10045,1585" coordsize="76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">
                <v:group id="Group 1320" o:spid="_x0000_s1027" style="position:absolute;left:10055;top:1595;width:274;height:235" coordorigin="10055,1595" coordsize="27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<v:shape id="Freeform 1321" o:spid="_x0000_s1028" style="position:absolute;left:10055;top:1595;width:274;height:235;visibility:visible;mso-wrap-style:square;v-text-anchor:top" coordsize="27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KRcMA&#10;AADdAAAADwAAAGRycy9kb3ducmV2LnhtbERPS2vCQBC+C/6HZYTedJP4oE1dRVpKiwdBK56H7JgE&#10;s7MxuzXJv3cLgrf5+J6zXHemEjdqXGlZQTyJQBBnVpecKzj+fo1fQTiPrLGyTAp6crBeDQdLTLVt&#10;eU+3g89FCGGXooLC+zqV0mUFGXQTWxMH7mwbgz7AJpe6wTaEm0omUbSQBksODQXW9FFQdjn8GQWf&#10;22Q2rxYuntrT7jvXbX99i3qlXkbd5h2Ep84/xQ/3jw7zp0kM/9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gKRcMAAADdAAAADwAAAAAAAAAAAAAAAACYAgAAZHJzL2Rv&#10;d25yZXYueG1sUEsFBgAAAAAEAAQA9QAAAIgDAAAAAA==&#10;" path="m,235r274,l274,,,,,235e" fillcolor="#fff200" stroked="f">
                    <v:path arrowok="t" o:connecttype="custom" o:connectlocs="0,1830;274,1830;274,1595;0,1595;0,1830" o:connectangles="0,0,0,0,0"/>
                  </v:shape>
                </v:group>
                <v:group id="Group 1318" o:spid="_x0000_s1029" style="position:absolute;left:10320;top:1595;width:483;height:235" coordorigin="10320,1595" coordsize="48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Rvk8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SZL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G+TwwAAAN0AAAAP&#10;AAAAAAAAAAAAAAAAAKoCAABkcnMvZG93bnJldi54bWxQSwUGAAAAAAQABAD6AAAAmgMAAAAA&#10;">
                  <v:shape id="Freeform 1319" o:spid="_x0000_s1030" style="position:absolute;left:10320;top:1595;width:483;height:235;visibility:visible;mso-wrap-style:square;v-text-anchor:top" coordsize="48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y2MUA&#10;AADdAAAADwAAAGRycy9kb3ducmV2LnhtbERPS2vCQBC+C/6HZQq9lGajQi3RVURsleLFRzwP2TEJ&#10;zc7G7DZGf323UPA2H99zpvPOVKKlxpWWFQyiGARxZnXJuYLj4eP1HYTzyBory6TgRg7ms35viom2&#10;V95Ru/e5CCHsElRQeF8nUrqsIIMusjVx4M62MegDbHKpG7yGcFPJYRy/SYMlh4YCa1oWlH3vf4wC&#10;z5fF4fO0PY7TdPmyblfn+1fcKvX81C0mIDx1/iH+d290mD8ajuDvm3CC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LLYxQAAAN0AAAAPAAAAAAAAAAAAAAAAAJgCAABkcnMv&#10;ZG93bnJldi54bWxQSwUGAAAAAAQABAD1AAAAigMAAAAA&#10;" path="m,235r483,l483,,,,,235e" fillcolor="#fff200" stroked="f">
                    <v:path arrowok="t" o:connecttype="custom" o:connectlocs="0,1830;483,1830;483,1595;0,1595;0,1830" o:connectangles="0,0,0,0,0"/>
                  </v:shape>
                </v:group>
                <w10:wrap anchorx="page"/>
              </v:group>
            </w:pict>
          </mc:Fallback>
        </mc:AlternateContent>
      </w:r>
      <w:ins w:id="124" w:author="Subharati Ghosh" w:date="2017-03-31T20:14:00Z">
        <w:r w:rsidR="003E5CC9">
          <w:rPr>
            <w:rFonts w:ascii="Arial" w:eastAsia="Arial" w:hAnsi="Arial" w:cs="Arial"/>
          </w:rPr>
          <w:t xml:space="preserve">We controlled for four </w:t>
        </w:r>
      </w:ins>
      <w:del w:id="125" w:author="Subharati Ghosh" w:date="2017-03-31T20:14:00Z">
        <w:r w:rsidR="006A473A" w:rsidDel="003E5CC9">
          <w:rPr>
            <w:rFonts w:ascii="Arial" w:eastAsia="Arial" w:hAnsi="Arial" w:cs="Arial"/>
          </w:rPr>
          <w:delText>The</w:delText>
        </w:r>
        <w:r w:rsidR="006A473A" w:rsidDel="003E5CC9">
          <w:rPr>
            <w:rFonts w:ascii="Arial" w:eastAsia="Arial" w:hAnsi="Arial" w:cs="Arial"/>
            <w:spacing w:val="1"/>
          </w:rPr>
          <w:delText xml:space="preserve"> </w:delText>
        </w:r>
      </w:del>
      <w:r w:rsidR="006A473A">
        <w:rPr>
          <w:rFonts w:ascii="Arial" w:eastAsia="Arial" w:hAnsi="Arial" w:cs="Arial"/>
          <w:w w:val="94"/>
        </w:rPr>
        <w:t>demographic</w:t>
      </w:r>
      <w:r w:rsidR="006A473A">
        <w:rPr>
          <w:rFonts w:ascii="Arial" w:eastAsia="Arial" w:hAnsi="Arial" w:cs="Arial"/>
          <w:spacing w:val="17"/>
          <w:w w:val="94"/>
        </w:rPr>
        <w:t xml:space="preserve"> </w:t>
      </w:r>
      <w:r w:rsidR="006A473A">
        <w:rPr>
          <w:rFonts w:ascii="Arial" w:eastAsia="Arial" w:hAnsi="Arial" w:cs="Arial"/>
        </w:rPr>
        <w:t>factors</w:t>
      </w:r>
      <w:r w:rsidR="006A473A">
        <w:rPr>
          <w:rFonts w:ascii="Arial" w:eastAsia="Arial" w:hAnsi="Arial" w:cs="Arial"/>
          <w:spacing w:val="-22"/>
        </w:rPr>
        <w:t xml:space="preserve"> </w:t>
      </w:r>
      <w:r w:rsidR="006A473A">
        <w:rPr>
          <w:rFonts w:ascii="Arial" w:eastAsia="Arial" w:hAnsi="Arial" w:cs="Arial"/>
          <w:w w:val="112"/>
        </w:rPr>
        <w:t>li</w:t>
      </w:r>
      <w:r w:rsidR="006A473A">
        <w:rPr>
          <w:rFonts w:ascii="Arial" w:eastAsia="Arial" w:hAnsi="Arial" w:cs="Arial"/>
          <w:spacing w:val="-6"/>
          <w:w w:val="112"/>
        </w:rPr>
        <w:t>k</w:t>
      </w:r>
      <w:r w:rsidR="006A473A">
        <w:rPr>
          <w:rFonts w:ascii="Arial" w:eastAsia="Arial" w:hAnsi="Arial" w:cs="Arial"/>
          <w:w w:val="78"/>
        </w:rPr>
        <w:t>e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  <w:i/>
          <w:w w:val="90"/>
        </w:rPr>
        <w:t>gender</w:t>
      </w:r>
      <w:r w:rsidR="006A473A">
        <w:rPr>
          <w:rFonts w:ascii="Arial" w:eastAsia="Arial" w:hAnsi="Arial" w:cs="Arial"/>
          <w:i/>
          <w:spacing w:val="-37"/>
        </w:rPr>
        <w:t xml:space="preserve"> </w:t>
      </w:r>
      <w:r w:rsidR="006A473A">
        <w:rPr>
          <w:rFonts w:ascii="Arial" w:eastAsia="Arial" w:hAnsi="Arial" w:cs="Arial"/>
        </w:rPr>
        <w:t>,</w:t>
      </w:r>
      <w:r w:rsidR="006A473A">
        <w:rPr>
          <w:rFonts w:ascii="Arial" w:eastAsia="Arial" w:hAnsi="Arial" w:cs="Arial"/>
          <w:spacing w:val="10"/>
        </w:rPr>
        <w:t xml:space="preserve"> </w:t>
      </w:r>
      <w:r w:rsidR="006A473A">
        <w:rPr>
          <w:rFonts w:ascii="Arial" w:eastAsia="Arial" w:hAnsi="Arial" w:cs="Arial"/>
          <w:i/>
        </w:rPr>
        <w:t>marital</w:t>
      </w:r>
      <w:r w:rsidR="006A473A">
        <w:rPr>
          <w:rFonts w:ascii="Arial" w:eastAsia="Arial" w:hAnsi="Arial" w:cs="Arial"/>
          <w:i/>
          <w:spacing w:val="31"/>
        </w:rPr>
        <w:t xml:space="preserve"> </w:t>
      </w:r>
      <w:r w:rsidR="006A473A">
        <w:rPr>
          <w:rFonts w:ascii="Arial" w:eastAsia="Arial" w:hAnsi="Arial" w:cs="Arial"/>
          <w:i/>
          <w:w w:val="92"/>
        </w:rPr>
        <w:t>status</w:t>
      </w:r>
      <w:r w:rsidR="006A473A">
        <w:rPr>
          <w:rFonts w:ascii="Arial" w:eastAsia="Arial" w:hAnsi="Arial" w:cs="Arial"/>
          <w:i/>
          <w:spacing w:val="-43"/>
        </w:rPr>
        <w:t xml:space="preserve"> </w:t>
      </w:r>
      <w:r w:rsidR="006A473A">
        <w:rPr>
          <w:rFonts w:ascii="Arial" w:eastAsia="Arial" w:hAnsi="Arial" w:cs="Arial"/>
        </w:rPr>
        <w:t>,</w:t>
      </w:r>
      <w:r w:rsidR="006A473A">
        <w:rPr>
          <w:rFonts w:ascii="Arial" w:eastAsia="Arial" w:hAnsi="Arial" w:cs="Arial"/>
          <w:spacing w:val="10"/>
        </w:rPr>
        <w:t xml:space="preserve"> </w:t>
      </w:r>
      <w:r w:rsidR="006A473A">
        <w:rPr>
          <w:rFonts w:ascii="Arial" w:eastAsia="Arial" w:hAnsi="Arial" w:cs="Arial"/>
          <w:i/>
          <w:spacing w:val="-11"/>
          <w:w w:val="80"/>
        </w:rPr>
        <w:t>e</w:t>
      </w:r>
      <w:r w:rsidR="006A473A">
        <w:rPr>
          <w:rFonts w:ascii="Arial" w:eastAsia="Arial" w:hAnsi="Arial" w:cs="Arial"/>
          <w:i/>
          <w:w w:val="91"/>
        </w:rPr>
        <w:t>du</w:t>
      </w:r>
      <w:r w:rsidR="006A473A">
        <w:rPr>
          <w:rFonts w:ascii="Arial" w:eastAsia="Arial" w:hAnsi="Arial" w:cs="Arial"/>
          <w:i/>
          <w:spacing w:val="-11"/>
          <w:w w:val="91"/>
        </w:rPr>
        <w:t>c</w:t>
      </w:r>
      <w:r w:rsidR="006A473A">
        <w:rPr>
          <w:rFonts w:ascii="Arial" w:eastAsia="Arial" w:hAnsi="Arial" w:cs="Arial"/>
          <w:i/>
        </w:rPr>
        <w:t>ation</w:t>
      </w:r>
      <w:r w:rsidR="006A473A">
        <w:rPr>
          <w:rFonts w:ascii="Arial" w:eastAsia="Arial" w:hAnsi="Arial" w:cs="Arial"/>
          <w:i/>
          <w:spacing w:val="-44"/>
        </w:rPr>
        <w:t xml:space="preserve"> </w:t>
      </w:r>
      <w:r w:rsidR="006A473A">
        <w:rPr>
          <w:rFonts w:ascii="Arial" w:eastAsia="Arial" w:hAnsi="Arial" w:cs="Arial"/>
        </w:rPr>
        <w:t>,</w:t>
      </w:r>
      <w:r w:rsidR="006A473A">
        <w:rPr>
          <w:rFonts w:ascii="Arial" w:eastAsia="Arial" w:hAnsi="Arial" w:cs="Arial"/>
          <w:spacing w:val="10"/>
        </w:rPr>
        <w:t xml:space="preserve"> </w:t>
      </w:r>
      <w:r w:rsidR="006A473A">
        <w:rPr>
          <w:rFonts w:ascii="Arial" w:eastAsia="Arial" w:hAnsi="Arial" w:cs="Arial"/>
          <w:i/>
          <w:spacing w:val="-11"/>
          <w:w w:val="123"/>
        </w:rPr>
        <w:t>r</w:t>
      </w:r>
      <w:r w:rsidR="006A473A">
        <w:rPr>
          <w:rFonts w:ascii="Arial" w:eastAsia="Arial" w:hAnsi="Arial" w:cs="Arial"/>
          <w:i/>
          <w:w w:val="90"/>
        </w:rPr>
        <w:t>a</w:t>
      </w:r>
      <w:r w:rsidR="006A473A">
        <w:rPr>
          <w:rFonts w:ascii="Arial" w:eastAsia="Arial" w:hAnsi="Arial" w:cs="Arial"/>
          <w:i/>
          <w:spacing w:val="-11"/>
          <w:w w:val="90"/>
        </w:rPr>
        <w:t>c</w:t>
      </w:r>
      <w:r w:rsidR="006A473A">
        <w:rPr>
          <w:rFonts w:ascii="Arial" w:eastAsia="Arial" w:hAnsi="Arial" w:cs="Arial"/>
          <w:i/>
          <w:w w:val="80"/>
        </w:rPr>
        <w:t>e</w:t>
      </w:r>
      <w:r w:rsidR="006A473A">
        <w:rPr>
          <w:rFonts w:ascii="Arial" w:eastAsia="Arial" w:hAnsi="Arial" w:cs="Arial"/>
          <w:i/>
          <w:spacing w:val="-45"/>
        </w:rPr>
        <w:t xml:space="preserve"> </w:t>
      </w:r>
      <w:r w:rsidR="006A473A">
        <w:rPr>
          <w:rFonts w:ascii="Arial" w:eastAsia="Arial" w:hAnsi="Arial" w:cs="Arial"/>
        </w:rPr>
        <w:t>,</w:t>
      </w:r>
      <w:r w:rsidR="006A473A">
        <w:rPr>
          <w:rFonts w:ascii="Arial" w:eastAsia="Arial" w:hAnsi="Arial" w:cs="Arial"/>
          <w:spacing w:val="10"/>
        </w:rPr>
        <w:t xml:space="preserve"> </w:t>
      </w:r>
      <w:r w:rsidR="006A473A">
        <w:rPr>
          <w:rFonts w:ascii="Arial" w:eastAsia="Arial" w:hAnsi="Arial" w:cs="Arial"/>
        </w:rPr>
        <w:t>and</w:t>
      </w:r>
      <w:r w:rsidR="006A473A">
        <w:rPr>
          <w:rFonts w:ascii="Arial" w:eastAsia="Arial" w:hAnsi="Arial" w:cs="Arial"/>
          <w:spacing w:val="-10"/>
        </w:rPr>
        <w:t xml:space="preserve"> </w:t>
      </w:r>
      <w:r w:rsidR="006A473A">
        <w:rPr>
          <w:rFonts w:ascii="Arial" w:eastAsia="Arial" w:hAnsi="Arial" w:cs="Arial"/>
          <w:i/>
        </w:rPr>
        <w:t>ethnicity</w:t>
      </w:r>
      <w:r w:rsidR="006A473A">
        <w:rPr>
          <w:rFonts w:ascii="Arial" w:eastAsia="Arial" w:hAnsi="Arial" w:cs="Arial"/>
          <w:i/>
          <w:spacing w:val="31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1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3"/>
        </w:rPr>
        <w:t xml:space="preserve"> </w:t>
      </w:r>
      <w:r w:rsidR="006A473A">
        <w:rPr>
          <w:rFonts w:ascii="Arial" w:eastAsia="Arial" w:hAnsi="Arial" w:cs="Arial"/>
          <w:w w:val="91"/>
        </w:rPr>
        <w:t>referen</w:t>
      </w:r>
      <w:r w:rsidR="006A473A">
        <w:rPr>
          <w:rFonts w:ascii="Arial" w:eastAsia="Arial" w:hAnsi="Arial" w:cs="Arial"/>
          <w:spacing w:val="1"/>
          <w:w w:val="91"/>
        </w:rPr>
        <w:t>c</w:t>
      </w:r>
      <w:r w:rsidR="006A473A">
        <w:rPr>
          <w:rFonts w:ascii="Arial" w:eastAsia="Arial" w:hAnsi="Arial" w:cs="Arial"/>
          <w:w w:val="78"/>
        </w:rPr>
        <w:t xml:space="preserve">e </w:t>
      </w:r>
      <w:r w:rsidR="006A473A">
        <w:rPr>
          <w:rFonts w:ascii="Arial" w:eastAsia="Arial" w:hAnsi="Arial" w:cs="Arial"/>
          <w:spacing w:val="5"/>
          <w:w w:val="87"/>
        </w:rPr>
        <w:t>p</w:t>
      </w:r>
      <w:r w:rsidR="006A473A">
        <w:rPr>
          <w:rFonts w:ascii="Arial" w:eastAsia="Arial" w:hAnsi="Arial" w:cs="Arial"/>
          <w:w w:val="87"/>
        </w:rPr>
        <w:t>ersons</w:t>
      </w:r>
      <w:r w:rsidR="006A473A">
        <w:rPr>
          <w:rFonts w:ascii="Arial" w:eastAsia="Arial" w:hAnsi="Arial" w:cs="Arial"/>
          <w:spacing w:val="25"/>
          <w:w w:val="87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-1"/>
        </w:rPr>
        <w:t xml:space="preserve"> </w:t>
      </w:r>
      <w:del w:id="126" w:author="Subharati Ghosh" w:date="2017-03-31T20:14:00Z">
        <w:r w:rsidR="006A473A" w:rsidDel="003E5CC9">
          <w:rPr>
            <w:rFonts w:ascii="Arial" w:eastAsia="Arial" w:hAnsi="Arial" w:cs="Arial"/>
            <w:w w:val="86"/>
          </w:rPr>
          <w:delText xml:space="preserve">households </w:delText>
        </w:r>
        <w:r w:rsidR="006A473A" w:rsidDel="003E5CC9">
          <w:rPr>
            <w:rFonts w:ascii="Arial" w:eastAsia="Arial" w:hAnsi="Arial" w:cs="Arial"/>
            <w:spacing w:val="1"/>
            <w:w w:val="86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-5"/>
            <w:w w:val="86"/>
          </w:rPr>
          <w:delText>w</w:delText>
        </w:r>
        <w:r w:rsidR="006A473A" w:rsidDel="003E5CC9">
          <w:rPr>
            <w:rFonts w:ascii="Arial" w:eastAsia="Arial" w:hAnsi="Arial" w:cs="Arial"/>
            <w:w w:val="86"/>
          </w:rPr>
          <w:delText>ere</w:delText>
        </w:r>
        <w:r w:rsidR="006A473A" w:rsidDel="003E5CC9">
          <w:rPr>
            <w:rFonts w:ascii="Arial" w:eastAsia="Arial" w:hAnsi="Arial" w:cs="Arial"/>
            <w:spacing w:val="36"/>
            <w:w w:val="86"/>
          </w:rPr>
          <w:delText xml:space="preserve"> </w:delText>
        </w:r>
        <w:r w:rsidR="006A473A" w:rsidDel="003E5CC9">
          <w:rPr>
            <w:rFonts w:ascii="Arial" w:eastAsia="Arial" w:hAnsi="Arial" w:cs="Arial"/>
            <w:w w:val="86"/>
          </w:rPr>
          <w:delText>used</w:delText>
        </w:r>
        <w:r w:rsidR="006A473A" w:rsidDel="003E5CC9">
          <w:rPr>
            <w:rFonts w:ascii="Arial" w:eastAsia="Arial" w:hAnsi="Arial" w:cs="Arial"/>
            <w:spacing w:val="24"/>
            <w:w w:val="86"/>
          </w:rPr>
          <w:delText xml:space="preserve"> </w:delText>
        </w:r>
        <w:r w:rsidR="006A473A" w:rsidDel="003E5CC9">
          <w:rPr>
            <w:rFonts w:ascii="Arial" w:eastAsia="Arial" w:hAnsi="Arial" w:cs="Arial"/>
            <w:w w:val="86"/>
          </w:rPr>
          <w:delText>as</w:delText>
        </w:r>
        <w:r w:rsidR="006A473A" w:rsidDel="003E5CC9">
          <w:rPr>
            <w:rFonts w:ascii="Arial" w:eastAsia="Arial" w:hAnsi="Arial" w:cs="Arial"/>
            <w:spacing w:val="10"/>
            <w:w w:val="86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co</w:delText>
        </w:r>
        <w:r w:rsidR="006A473A" w:rsidDel="003E5CC9">
          <w:rPr>
            <w:rFonts w:ascii="Arial" w:eastAsia="Arial" w:hAnsi="Arial" w:cs="Arial"/>
            <w:spacing w:val="-6"/>
          </w:rPr>
          <w:delText>n</w:delText>
        </w:r>
        <w:r w:rsidR="006A473A" w:rsidDel="003E5CC9">
          <w:rPr>
            <w:rFonts w:ascii="Arial" w:eastAsia="Arial" w:hAnsi="Arial" w:cs="Arial"/>
          </w:rPr>
          <w:delText xml:space="preserve">trol </w:delText>
        </w:r>
        <w:r w:rsidR="006A473A" w:rsidDel="003E5CC9">
          <w:rPr>
            <w:rFonts w:ascii="Arial" w:eastAsia="Arial" w:hAnsi="Arial" w:cs="Arial"/>
            <w:spacing w:val="-11"/>
            <w:w w:val="93"/>
          </w:rPr>
          <w:delText>v</w:delText>
        </w:r>
        <w:r w:rsidR="006A473A" w:rsidDel="003E5CC9">
          <w:rPr>
            <w:rFonts w:ascii="Arial" w:eastAsia="Arial" w:hAnsi="Arial" w:cs="Arial"/>
            <w:w w:val="93"/>
          </w:rPr>
          <w:delText>ariables</w:delText>
        </w:r>
      </w:del>
      <w:ins w:id="127" w:author="Subharati Ghosh" w:date="2017-03-31T20:14:00Z">
        <w:r w:rsidR="003E5CC9">
          <w:rPr>
            <w:rFonts w:ascii="Arial" w:eastAsia="Arial" w:hAnsi="Arial" w:cs="Arial"/>
            <w:w w:val="93"/>
          </w:rPr>
          <w:t xml:space="preserve"> </w:t>
        </w:r>
        <w:r w:rsidR="003E5CC9">
          <w:rPr>
            <w:rFonts w:ascii="Arial" w:eastAsia="Arial" w:hAnsi="Arial" w:cs="Arial"/>
            <w:w w:val="86"/>
          </w:rPr>
          <w:t>in</w:t>
        </w:r>
      </w:ins>
      <w:r w:rsidR="006A473A">
        <w:rPr>
          <w:rFonts w:ascii="Arial" w:eastAsia="Arial" w:hAnsi="Arial" w:cs="Arial"/>
          <w:spacing w:val="17"/>
          <w:w w:val="93"/>
        </w:rPr>
        <w:t xml:space="preserve"> </w:t>
      </w:r>
      <w:r w:rsidR="006A473A">
        <w:rPr>
          <w:rFonts w:ascii="Arial" w:eastAsia="Arial" w:hAnsi="Arial" w:cs="Arial"/>
        </w:rPr>
        <w:t>our</w:t>
      </w:r>
      <w:r w:rsidR="006A473A">
        <w:rPr>
          <w:rFonts w:ascii="Arial" w:eastAsia="Arial" w:hAnsi="Arial" w:cs="Arial"/>
          <w:spacing w:val="1"/>
        </w:rPr>
        <w:t xml:space="preserve"> </w:t>
      </w:r>
      <w:r w:rsidR="006A473A">
        <w:rPr>
          <w:rFonts w:ascii="Arial" w:eastAsia="Arial" w:hAnsi="Arial" w:cs="Arial"/>
          <w:w w:val="94"/>
        </w:rPr>
        <w:t>anal</w:t>
      </w:r>
      <w:r w:rsidR="006A473A">
        <w:rPr>
          <w:rFonts w:ascii="Arial" w:eastAsia="Arial" w:hAnsi="Arial" w:cs="Arial"/>
          <w:w w:val="89"/>
        </w:rPr>
        <w:t>ys</w:t>
      </w:r>
      <w:r w:rsidR="006A473A">
        <w:rPr>
          <w:rFonts w:ascii="Arial" w:eastAsia="Arial" w:hAnsi="Arial" w:cs="Arial"/>
          <w:w w:val="121"/>
        </w:rPr>
        <w:t>i</w:t>
      </w:r>
      <w:r w:rsidR="006A473A">
        <w:rPr>
          <w:rFonts w:ascii="Arial" w:eastAsia="Arial" w:hAnsi="Arial" w:cs="Arial"/>
          <w:w w:val="76"/>
        </w:rPr>
        <w:t>s</w:t>
      </w:r>
      <w:ins w:id="128" w:author="Subharati Ghosh" w:date="2017-03-31T20:16:00Z">
        <w:r w:rsidR="003E5CC9">
          <w:rPr>
            <w:rFonts w:ascii="Arial" w:eastAsia="Arial" w:hAnsi="Arial" w:cs="Arial"/>
            <w:spacing w:val="-26"/>
          </w:rPr>
          <w:t xml:space="preserve">.  </w:t>
        </w:r>
      </w:ins>
      <w:del w:id="129" w:author="Subharati Ghosh" w:date="2017-03-31T20:16:00Z">
        <w:r w:rsidR="006A473A" w:rsidDel="003E5CC9">
          <w:rPr>
            <w:rFonts w:ascii="Arial" w:eastAsia="Arial" w:hAnsi="Arial" w:cs="Arial"/>
            <w:w w:val="96"/>
          </w:rPr>
          <w:delText>.</w:delText>
        </w:r>
        <w:r w:rsidR="006A473A" w:rsidDel="003E5CC9">
          <w:rPr>
            <w:rFonts w:ascii="Arial" w:eastAsia="Arial" w:hAnsi="Arial" w:cs="Arial"/>
          </w:rPr>
          <w:delText xml:space="preserve"> </w:delText>
        </w:r>
      </w:del>
      <w:ins w:id="130" w:author="Subharati Ghosh" w:date="2017-03-31T20:19:00Z">
        <w:r w:rsidR="003E5CC9">
          <w:rPr>
            <w:rFonts w:ascii="Arial" w:eastAsia="Arial" w:hAnsi="Arial" w:cs="Arial"/>
          </w:rPr>
          <w:t xml:space="preserve">Gender was a dichotomous variable </w:t>
        </w:r>
      </w:ins>
      <w:ins w:id="131" w:author="Subharati Ghosh" w:date="2017-03-31T20:20:00Z">
        <w:r w:rsidR="003E5CC9">
          <w:rPr>
            <w:rFonts w:ascii="Arial" w:eastAsia="Arial" w:hAnsi="Arial" w:cs="Arial"/>
          </w:rPr>
          <w:t xml:space="preserve">(male &amp; female), and so was marital status. Household reference persons who were divorced, widowed and never married were categorized as </w:t>
        </w:r>
      </w:ins>
      <w:ins w:id="132" w:author="Subharati Ghosh" w:date="2017-03-31T20:21:00Z">
        <w:r w:rsidR="003E5CC9">
          <w:rPr>
            <w:rFonts w:ascii="Arial" w:eastAsia="Arial" w:hAnsi="Arial" w:cs="Arial"/>
          </w:rPr>
          <w:t>‘not married’. Education h</w:t>
        </w:r>
      </w:ins>
      <w:ins w:id="133" w:author="Subharati Ghosh" w:date="2017-03-31T20:22:00Z">
        <w:r w:rsidR="003E5CC9">
          <w:rPr>
            <w:rFonts w:ascii="Arial" w:eastAsia="Arial" w:hAnsi="Arial" w:cs="Arial"/>
          </w:rPr>
          <w:t xml:space="preserve">ad three categories, </w:t>
        </w:r>
      </w:ins>
      <w:ins w:id="134" w:author="Subharati Ghosh" w:date="2017-03-31T20:23:00Z">
        <w:r w:rsidR="003E5CC9">
          <w:rPr>
            <w:rFonts w:ascii="Arial" w:eastAsia="Arial" w:hAnsi="Arial" w:cs="Arial"/>
          </w:rPr>
          <w:t>‘</w:t>
        </w:r>
        <w:r w:rsidR="003E5CC9">
          <w:rPr>
            <w:rFonts w:ascii="Arial" w:eastAsia="Arial" w:hAnsi="Arial" w:cs="Arial"/>
          </w:rPr>
          <w:t>high-s</w:t>
        </w:r>
        <w:r w:rsidR="003E5CC9">
          <w:rPr>
            <w:rFonts w:ascii="Arial" w:eastAsia="Arial" w:hAnsi="Arial" w:cs="Arial"/>
            <w:spacing w:val="-5"/>
          </w:rPr>
          <w:t>c</w:t>
        </w:r>
        <w:r w:rsidR="003E5CC9">
          <w:rPr>
            <w:rFonts w:ascii="Arial" w:eastAsia="Arial" w:hAnsi="Arial" w:cs="Arial"/>
          </w:rPr>
          <w:t>h</w:t>
        </w:r>
        <w:r w:rsidR="003E5CC9">
          <w:rPr>
            <w:rFonts w:ascii="Arial" w:eastAsia="Arial" w:hAnsi="Arial" w:cs="Arial"/>
            <w:spacing w:val="6"/>
          </w:rPr>
          <w:t>o</w:t>
        </w:r>
        <w:r w:rsidR="003E5CC9">
          <w:rPr>
            <w:rFonts w:ascii="Arial" w:eastAsia="Arial" w:hAnsi="Arial" w:cs="Arial"/>
          </w:rPr>
          <w:t>ol</w:t>
        </w:r>
        <w:r w:rsidR="003E5CC9">
          <w:rPr>
            <w:rFonts w:ascii="Arial" w:eastAsia="Arial" w:hAnsi="Arial" w:cs="Arial"/>
            <w:spacing w:val="-13"/>
          </w:rPr>
          <w:t xml:space="preserve"> </w:t>
        </w:r>
        <w:r w:rsidR="003E5CC9">
          <w:rPr>
            <w:rFonts w:ascii="Arial" w:eastAsia="Arial" w:hAnsi="Arial" w:cs="Arial"/>
          </w:rPr>
          <w:t>or</w:t>
        </w:r>
        <w:r w:rsidR="003E5CC9">
          <w:rPr>
            <w:rFonts w:ascii="Arial" w:eastAsia="Arial" w:hAnsi="Arial" w:cs="Arial"/>
            <w:spacing w:val="9"/>
          </w:rPr>
          <w:t xml:space="preserve"> </w:t>
        </w:r>
        <w:r w:rsidR="003E5CC9">
          <w:rPr>
            <w:rFonts w:ascii="Arial" w:eastAsia="Arial" w:hAnsi="Arial" w:cs="Arial"/>
          </w:rPr>
          <w:t>le</w:t>
        </w:r>
        <w:r w:rsidR="003E5CC9">
          <w:rPr>
            <w:rFonts w:ascii="Arial" w:eastAsia="Arial" w:hAnsi="Arial" w:cs="Arial"/>
            <w:spacing w:val="1"/>
          </w:rPr>
          <w:t>s</w:t>
        </w:r>
        <w:r w:rsidR="003E5CC9">
          <w:rPr>
            <w:rFonts w:ascii="Arial" w:eastAsia="Arial" w:hAnsi="Arial" w:cs="Arial"/>
          </w:rPr>
          <w:t>s’</w:t>
        </w:r>
        <w:r w:rsidR="003E5CC9">
          <w:rPr>
            <w:rFonts w:ascii="Arial" w:eastAsia="Arial" w:hAnsi="Arial" w:cs="Arial"/>
          </w:rPr>
          <w:t>,</w:t>
        </w:r>
        <w:r w:rsidR="003E5CC9">
          <w:rPr>
            <w:rFonts w:ascii="Arial" w:eastAsia="Arial" w:hAnsi="Arial" w:cs="Arial"/>
            <w:spacing w:val="-19"/>
          </w:rPr>
          <w:t xml:space="preserve"> </w:t>
        </w:r>
        <w:r w:rsidR="003E5CC9">
          <w:rPr>
            <w:rFonts w:ascii="Arial" w:eastAsia="Arial" w:hAnsi="Arial" w:cs="Arial"/>
          </w:rPr>
          <w:t>‘</w:t>
        </w:r>
        <w:r w:rsidR="003E5CC9">
          <w:rPr>
            <w:rFonts w:ascii="Arial" w:eastAsia="Arial" w:hAnsi="Arial" w:cs="Arial"/>
          </w:rPr>
          <w:t>some</w:t>
        </w:r>
        <w:r w:rsidR="003E5CC9">
          <w:rPr>
            <w:rFonts w:ascii="Arial" w:eastAsia="Arial" w:hAnsi="Arial" w:cs="Arial"/>
            <w:spacing w:val="-20"/>
          </w:rPr>
          <w:t xml:space="preserve"> </w:t>
        </w:r>
        <w:r w:rsidR="003E5CC9">
          <w:rPr>
            <w:rFonts w:ascii="Arial" w:eastAsia="Arial" w:hAnsi="Arial" w:cs="Arial"/>
            <w:w w:val="90"/>
          </w:rPr>
          <w:t>college,</w:t>
        </w:r>
        <w:r w:rsidR="003E5CC9">
          <w:rPr>
            <w:rFonts w:ascii="Arial" w:eastAsia="Arial" w:hAnsi="Arial" w:cs="Arial"/>
            <w:spacing w:val="23"/>
            <w:w w:val="90"/>
          </w:rPr>
          <w:t xml:space="preserve"> </w:t>
        </w:r>
        <w:r w:rsidR="003E5CC9">
          <w:rPr>
            <w:rFonts w:ascii="Arial" w:eastAsia="Arial" w:hAnsi="Arial" w:cs="Arial"/>
          </w:rPr>
          <w:t xml:space="preserve">diploma, </w:t>
        </w:r>
        <w:r w:rsidR="003E5CC9">
          <w:rPr>
            <w:rFonts w:ascii="Arial" w:eastAsia="Arial" w:hAnsi="Arial" w:cs="Arial"/>
            <w:w w:val="89"/>
          </w:rPr>
          <w:t>ass</w:t>
        </w:r>
        <w:r w:rsidR="003E5CC9">
          <w:rPr>
            <w:rFonts w:ascii="Arial" w:eastAsia="Arial" w:hAnsi="Arial" w:cs="Arial"/>
            <w:spacing w:val="5"/>
            <w:w w:val="89"/>
          </w:rPr>
          <w:t>o</w:t>
        </w:r>
        <w:r w:rsidR="003E5CC9">
          <w:rPr>
            <w:rFonts w:ascii="Arial" w:eastAsia="Arial" w:hAnsi="Arial" w:cs="Arial"/>
            <w:w w:val="89"/>
          </w:rPr>
          <w:t>ciated</w:t>
        </w:r>
        <w:r w:rsidR="003E5CC9">
          <w:rPr>
            <w:rFonts w:ascii="Arial" w:eastAsia="Arial" w:hAnsi="Arial" w:cs="Arial"/>
            <w:spacing w:val="8"/>
            <w:w w:val="89"/>
          </w:rPr>
          <w:t xml:space="preserve"> </w:t>
        </w:r>
        <w:r w:rsidR="003E5CC9">
          <w:rPr>
            <w:rFonts w:ascii="Arial" w:eastAsia="Arial" w:hAnsi="Arial" w:cs="Arial"/>
            <w:w w:val="89"/>
          </w:rPr>
          <w:t>degrees’</w:t>
        </w:r>
        <w:r w:rsidR="003E5CC9">
          <w:rPr>
            <w:rFonts w:ascii="Arial" w:eastAsia="Arial" w:hAnsi="Arial" w:cs="Arial"/>
            <w:spacing w:val="13"/>
            <w:w w:val="89"/>
          </w:rPr>
          <w:t xml:space="preserve"> </w:t>
        </w:r>
        <w:r w:rsidR="003E5CC9">
          <w:rPr>
            <w:rFonts w:ascii="Arial" w:eastAsia="Arial" w:hAnsi="Arial" w:cs="Arial"/>
            <w:w w:val="93"/>
          </w:rPr>
          <w:t>and</w:t>
        </w:r>
        <w:r w:rsidR="003E5CC9">
          <w:rPr>
            <w:rFonts w:ascii="Arial" w:eastAsia="Arial" w:hAnsi="Arial" w:cs="Arial"/>
            <w:spacing w:val="2"/>
            <w:w w:val="93"/>
          </w:rPr>
          <w:t xml:space="preserve"> </w:t>
        </w:r>
        <w:r w:rsidR="003E5CC9">
          <w:rPr>
            <w:rFonts w:ascii="Arial" w:eastAsia="Arial" w:hAnsi="Arial" w:cs="Arial"/>
            <w:w w:val="93"/>
          </w:rPr>
          <w:t>‘</w:t>
        </w:r>
        <w:r w:rsidR="003E5CC9">
          <w:rPr>
            <w:rFonts w:ascii="Arial" w:eastAsia="Arial" w:hAnsi="Arial" w:cs="Arial"/>
            <w:w w:val="93"/>
          </w:rPr>
          <w:t>ba</w:t>
        </w:r>
        <w:r w:rsidR="003E5CC9">
          <w:rPr>
            <w:rFonts w:ascii="Arial" w:eastAsia="Arial" w:hAnsi="Arial" w:cs="Arial"/>
            <w:spacing w:val="-6"/>
            <w:w w:val="93"/>
          </w:rPr>
          <w:t>c</w:t>
        </w:r>
        <w:r w:rsidR="003E5CC9">
          <w:rPr>
            <w:rFonts w:ascii="Arial" w:eastAsia="Arial" w:hAnsi="Arial" w:cs="Arial"/>
            <w:w w:val="93"/>
          </w:rPr>
          <w:t>helors</w:t>
        </w:r>
        <w:r w:rsidR="003E5CC9">
          <w:rPr>
            <w:rFonts w:ascii="Arial" w:eastAsia="Arial" w:hAnsi="Arial" w:cs="Arial"/>
            <w:spacing w:val="17"/>
            <w:w w:val="93"/>
          </w:rPr>
          <w:t xml:space="preserve"> </w:t>
        </w:r>
        <w:r w:rsidR="003E5CC9">
          <w:rPr>
            <w:rFonts w:ascii="Arial" w:eastAsia="Arial" w:hAnsi="Arial" w:cs="Arial"/>
          </w:rPr>
          <w:t>or</w:t>
        </w:r>
        <w:r w:rsidR="003E5CC9">
          <w:rPr>
            <w:rFonts w:ascii="Arial" w:eastAsia="Arial" w:hAnsi="Arial" w:cs="Arial"/>
            <w:spacing w:val="-8"/>
          </w:rPr>
          <w:t xml:space="preserve"> </w:t>
        </w:r>
        <w:r w:rsidR="003E5CC9">
          <w:rPr>
            <w:rFonts w:ascii="Arial" w:eastAsia="Arial" w:hAnsi="Arial" w:cs="Arial"/>
          </w:rPr>
          <w:t xml:space="preserve">higher’. </w:t>
        </w:r>
        <w:r w:rsidR="00613303">
          <w:rPr>
            <w:rFonts w:ascii="Arial" w:eastAsia="Arial" w:hAnsi="Arial" w:cs="Arial"/>
          </w:rPr>
          <w:t xml:space="preserve">We also included a </w:t>
        </w:r>
      </w:ins>
      <w:ins w:id="135" w:author="Subharati Ghosh" w:date="2017-03-31T20:24:00Z">
        <w:r w:rsidR="00613303">
          <w:rPr>
            <w:rFonts w:ascii="Arial" w:eastAsia="Arial" w:hAnsi="Arial" w:cs="Arial"/>
          </w:rPr>
          <w:t>variable</w:t>
        </w:r>
      </w:ins>
      <w:ins w:id="136" w:author="Subharati Ghosh" w:date="2017-03-31T20:23:00Z">
        <w:r w:rsidR="00613303">
          <w:rPr>
            <w:rFonts w:ascii="Arial" w:eastAsia="Arial" w:hAnsi="Arial" w:cs="Arial"/>
          </w:rPr>
          <w:t xml:space="preserve"> </w:t>
        </w:r>
      </w:ins>
      <w:ins w:id="137" w:author="Subharati Ghosh" w:date="2017-03-31T20:24:00Z">
        <w:r w:rsidR="00613303">
          <w:rPr>
            <w:rFonts w:ascii="Arial" w:eastAsia="Arial" w:hAnsi="Arial" w:cs="Arial"/>
          </w:rPr>
          <w:t xml:space="preserve">labeled race/ ethnicity, which was based on two variables, </w:t>
        </w:r>
        <w:r w:rsidR="00613303">
          <w:rPr>
            <w:rFonts w:ascii="Arial" w:eastAsia="Arial" w:hAnsi="Arial" w:cs="Arial"/>
            <w:i/>
          </w:rPr>
          <w:t xml:space="preserve">ethnicity </w:t>
        </w:r>
        <w:r w:rsidR="00613303">
          <w:rPr>
            <w:rFonts w:ascii="Arial" w:eastAsia="Arial" w:hAnsi="Arial" w:cs="Arial"/>
          </w:rPr>
          <w:t xml:space="preserve">and </w:t>
        </w:r>
        <w:r w:rsidR="00613303">
          <w:rPr>
            <w:rFonts w:ascii="Arial" w:eastAsia="Arial" w:hAnsi="Arial" w:cs="Arial"/>
            <w:i/>
          </w:rPr>
          <w:t xml:space="preserve">racial origin. </w:t>
        </w:r>
        <w:r w:rsidR="00613303">
          <w:rPr>
            <w:rFonts w:ascii="Arial" w:eastAsia="Arial" w:hAnsi="Arial" w:cs="Arial"/>
          </w:rPr>
          <w:t xml:space="preserve">The SIPP assessed ethnicity </w:t>
        </w:r>
      </w:ins>
      <w:ins w:id="138" w:author="Subharati Ghosh" w:date="2017-03-31T20:26:00Z">
        <w:r w:rsidR="00613303">
          <w:rPr>
            <w:rFonts w:ascii="Arial" w:eastAsia="Arial" w:hAnsi="Arial" w:cs="Arial"/>
          </w:rPr>
          <w:t>using</w:t>
        </w:r>
      </w:ins>
      <w:ins w:id="139" w:author="Subharati Ghosh" w:date="2017-03-31T20:24:00Z">
        <w:r w:rsidR="00613303">
          <w:rPr>
            <w:rFonts w:ascii="Arial" w:eastAsia="Arial" w:hAnsi="Arial" w:cs="Arial"/>
          </w:rPr>
          <w:t xml:space="preserve"> a dicho</w:t>
        </w:r>
      </w:ins>
      <w:ins w:id="140" w:author="Subharati Ghosh" w:date="2017-03-31T20:25:00Z">
        <w:r w:rsidR="00613303">
          <w:rPr>
            <w:rFonts w:ascii="Arial" w:eastAsia="Arial" w:hAnsi="Arial" w:cs="Arial"/>
          </w:rPr>
          <w:t>to</w:t>
        </w:r>
      </w:ins>
      <w:ins w:id="141" w:author="Subharati Ghosh" w:date="2017-03-31T20:24:00Z">
        <w:r w:rsidR="00613303">
          <w:rPr>
            <w:rFonts w:ascii="Arial" w:eastAsia="Arial" w:hAnsi="Arial" w:cs="Arial"/>
          </w:rPr>
          <w:t xml:space="preserve">mous variable, </w:t>
        </w:r>
      </w:ins>
      <w:ins w:id="142" w:author="Subharati Ghosh" w:date="2017-03-31T20:26:00Z">
        <w:r w:rsidR="00613303">
          <w:rPr>
            <w:rFonts w:ascii="Arial" w:eastAsia="Arial" w:hAnsi="Arial" w:cs="Arial"/>
          </w:rPr>
          <w:t>which assessed whether the householder was or was not of Hispanic or Latino origin</w:t>
        </w:r>
      </w:ins>
      <w:ins w:id="143" w:author="Subharati Ghosh" w:date="2017-03-31T20:24:00Z">
        <w:r w:rsidR="00613303">
          <w:rPr>
            <w:rFonts w:ascii="Arial" w:eastAsia="Arial" w:hAnsi="Arial" w:cs="Arial"/>
          </w:rPr>
          <w:t xml:space="preserve">. </w:t>
        </w:r>
      </w:ins>
      <w:ins w:id="144" w:author="Subharati Ghosh" w:date="2017-03-31T20:27:00Z">
        <w:r w:rsidR="00613303">
          <w:rPr>
            <w:rFonts w:ascii="Arial" w:eastAsia="Arial" w:hAnsi="Arial" w:cs="Arial"/>
            <w:i/>
          </w:rPr>
          <w:t xml:space="preserve">Racial origin </w:t>
        </w:r>
        <w:r w:rsidR="00613303" w:rsidRPr="00613303">
          <w:rPr>
            <w:rFonts w:ascii="Arial" w:eastAsia="Arial" w:hAnsi="Arial" w:cs="Arial"/>
            <w:rPrChange w:id="145" w:author="Subharati Ghosh" w:date="2017-03-31T20:27:00Z">
              <w:rPr>
                <w:rFonts w:ascii="Arial" w:eastAsia="Arial" w:hAnsi="Arial" w:cs="Arial"/>
                <w:i/>
              </w:rPr>
            </w:rPrChange>
          </w:rPr>
          <w:t>was assessed</w:t>
        </w:r>
        <w:r w:rsidR="00613303">
          <w:rPr>
            <w:rFonts w:ascii="Arial" w:eastAsia="Arial" w:hAnsi="Arial" w:cs="Arial"/>
          </w:rPr>
          <w:t xml:space="preserve"> by asking respondents to identify themselves as </w:t>
        </w:r>
      </w:ins>
      <w:ins w:id="146" w:author="Subharati Ghosh" w:date="2017-03-31T20:28:00Z">
        <w:r w:rsidR="00613303">
          <w:rPr>
            <w:rFonts w:ascii="Arial" w:eastAsia="Arial" w:hAnsi="Arial" w:cs="Arial"/>
          </w:rPr>
          <w:t xml:space="preserve">‘White alone’, ‘Black alone’, </w:t>
        </w:r>
      </w:ins>
      <w:ins w:id="147" w:author="Subharati Ghosh" w:date="2017-03-31T20:29:00Z">
        <w:r w:rsidR="00613303">
          <w:rPr>
            <w:rFonts w:ascii="Arial" w:eastAsia="Arial" w:hAnsi="Arial" w:cs="Arial"/>
          </w:rPr>
          <w:t>‘Asian’ and ‘Others’, including Native Hawaiian and Pacific Islanders. A</w:t>
        </w:r>
        <w:bookmarkStart w:id="148" w:name="_GoBack"/>
        <w:bookmarkEnd w:id="148"/>
        <w:r w:rsidR="00613303">
          <w:rPr>
            <w:rFonts w:ascii="Arial" w:eastAsia="Arial" w:hAnsi="Arial" w:cs="Arial"/>
          </w:rPr>
          <w:t>sians and Others were collapsed</w:t>
        </w:r>
      </w:ins>
      <w:ins w:id="149" w:author="Subharati Ghosh" w:date="2017-03-31T20:30:00Z">
        <w:r w:rsidR="00613303">
          <w:rPr>
            <w:rFonts w:ascii="Arial" w:eastAsia="Arial" w:hAnsi="Arial" w:cs="Arial"/>
          </w:rPr>
          <w:t xml:space="preserve"> into one category. Taking the two measures, </w:t>
        </w:r>
        <w:r w:rsidR="00613303" w:rsidRPr="00613303">
          <w:rPr>
            <w:rFonts w:ascii="Arial" w:eastAsia="Arial" w:hAnsi="Arial" w:cs="Arial"/>
            <w:i/>
            <w:rPrChange w:id="150" w:author="Subharati Ghosh" w:date="2017-03-31T20:30:00Z">
              <w:rPr>
                <w:rFonts w:ascii="Arial" w:eastAsia="Arial" w:hAnsi="Arial" w:cs="Arial"/>
              </w:rPr>
            </w:rPrChange>
          </w:rPr>
          <w:t>racial origin</w:t>
        </w:r>
        <w:r w:rsidR="00613303">
          <w:rPr>
            <w:rFonts w:ascii="Arial" w:eastAsia="Arial" w:hAnsi="Arial" w:cs="Arial"/>
          </w:rPr>
          <w:t xml:space="preserve"> and </w:t>
        </w:r>
        <w:r w:rsidR="00613303" w:rsidRPr="00613303">
          <w:rPr>
            <w:rFonts w:ascii="Arial" w:eastAsia="Arial" w:hAnsi="Arial" w:cs="Arial"/>
            <w:i/>
            <w:rPrChange w:id="151" w:author="Subharati Ghosh" w:date="2017-03-31T20:30:00Z">
              <w:rPr>
                <w:rFonts w:ascii="Arial" w:eastAsia="Arial" w:hAnsi="Arial" w:cs="Arial"/>
              </w:rPr>
            </w:rPrChange>
          </w:rPr>
          <w:t>ethnicity</w:t>
        </w:r>
        <w:r w:rsidR="00613303">
          <w:rPr>
            <w:rFonts w:ascii="Arial" w:eastAsia="Arial" w:hAnsi="Arial" w:cs="Arial"/>
          </w:rPr>
          <w:t xml:space="preserve">, </w:t>
        </w:r>
      </w:ins>
      <w:ins w:id="152" w:author="Subharati Ghosh" w:date="2017-03-31T20:27:00Z">
        <w:r w:rsidR="00613303" w:rsidRPr="00613303">
          <w:rPr>
            <w:rFonts w:ascii="Arial" w:eastAsia="Arial" w:hAnsi="Arial" w:cs="Arial"/>
            <w:rPrChange w:id="153" w:author="Subharati Ghosh" w:date="2017-03-31T20:27:00Z">
              <w:rPr>
                <w:rFonts w:ascii="Arial" w:eastAsia="Arial" w:hAnsi="Arial" w:cs="Arial"/>
                <w:i/>
              </w:rPr>
            </w:rPrChange>
          </w:rPr>
          <w:t xml:space="preserve"> </w:t>
        </w:r>
      </w:ins>
      <w:ins w:id="154" w:author="Subharati Ghosh" w:date="2017-03-31T20:31:00Z">
        <w:r w:rsidR="00613303">
          <w:rPr>
            <w:rFonts w:ascii="Arial" w:eastAsia="Arial" w:hAnsi="Arial" w:cs="Arial"/>
          </w:rPr>
          <w:t>resulted in a measure race/ethnicity, which had</w:t>
        </w:r>
      </w:ins>
      <w:del w:id="155" w:author="Subharati Ghosh" w:date="2017-03-31T20:15:00Z">
        <w:r w:rsidR="006A473A" w:rsidRPr="00613303" w:rsidDel="003E5CC9">
          <w:rPr>
            <w:rFonts w:ascii="Arial" w:eastAsia="Arial" w:hAnsi="Arial" w:cs="Arial"/>
            <w:rPrChange w:id="156" w:author="Subharati Ghosh" w:date="2017-03-31T20:27:00Z">
              <w:rPr>
                <w:rFonts w:ascii="Arial" w:eastAsia="Arial" w:hAnsi="Arial" w:cs="Arial"/>
                <w:spacing w:val="-26"/>
              </w:rPr>
            </w:rPrChange>
          </w:rPr>
          <w:delText xml:space="preserve"> </w:delText>
        </w:r>
      </w:del>
      <w:del w:id="157" w:author="Subharati Ghosh" w:date="2017-03-31T20:30:00Z">
        <w:r w:rsidR="006A473A" w:rsidDel="00613303">
          <w:rPr>
            <w:rFonts w:ascii="Arial" w:eastAsia="Arial" w:hAnsi="Arial" w:cs="Arial"/>
          </w:rPr>
          <w:delText xml:space="preserve">The </w:delText>
        </w:r>
        <w:r w:rsidR="006A473A" w:rsidDel="00613303">
          <w:rPr>
            <w:rFonts w:ascii="Arial" w:eastAsia="Arial" w:hAnsi="Arial" w:cs="Arial"/>
            <w:i/>
            <w:spacing w:val="-11"/>
          </w:rPr>
          <w:delText>r</w:delText>
        </w:r>
        <w:r w:rsidR="006A473A" w:rsidDel="00613303">
          <w:rPr>
            <w:rFonts w:ascii="Arial" w:eastAsia="Arial" w:hAnsi="Arial" w:cs="Arial"/>
            <w:i/>
          </w:rPr>
          <w:delText>a</w:delText>
        </w:r>
        <w:r w:rsidR="006A473A" w:rsidDel="00613303">
          <w:rPr>
            <w:rFonts w:ascii="Arial" w:eastAsia="Arial" w:hAnsi="Arial" w:cs="Arial"/>
            <w:i/>
            <w:spacing w:val="-11"/>
          </w:rPr>
          <w:delText>c</w:delText>
        </w:r>
        <w:r w:rsidR="006A473A" w:rsidDel="00613303">
          <w:rPr>
            <w:rFonts w:ascii="Arial" w:eastAsia="Arial" w:hAnsi="Arial" w:cs="Arial"/>
            <w:i/>
          </w:rPr>
          <w:delText>e/ethnicity</w:delText>
        </w:r>
        <w:r w:rsidR="006A473A" w:rsidDel="00613303">
          <w:rPr>
            <w:rFonts w:ascii="Arial" w:eastAsia="Arial" w:hAnsi="Arial" w:cs="Arial"/>
            <w:i/>
            <w:spacing w:val="40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 xml:space="preserve">factor </w:delText>
        </w:r>
        <w:r w:rsidR="006A473A" w:rsidDel="00613303">
          <w:rPr>
            <w:rFonts w:ascii="Arial" w:eastAsia="Arial" w:hAnsi="Arial" w:cs="Arial"/>
            <w:w w:val="93"/>
          </w:rPr>
          <w:delText>had</w:delText>
        </w:r>
      </w:del>
      <w:r w:rsidR="006A473A">
        <w:rPr>
          <w:rFonts w:ascii="Arial" w:eastAsia="Arial" w:hAnsi="Arial" w:cs="Arial"/>
          <w:w w:val="93"/>
        </w:rPr>
        <w:t xml:space="preserve"> </w:t>
      </w:r>
      <w:r w:rsidR="006A473A">
        <w:rPr>
          <w:rFonts w:ascii="Arial" w:eastAsia="Arial" w:hAnsi="Arial" w:cs="Arial"/>
        </w:rPr>
        <w:t>four</w:t>
      </w:r>
      <w:r w:rsidR="006A473A">
        <w:rPr>
          <w:rFonts w:ascii="Arial" w:eastAsia="Arial" w:hAnsi="Arial" w:cs="Arial"/>
          <w:spacing w:val="8"/>
        </w:rPr>
        <w:t xml:space="preserve"> </w:t>
      </w:r>
      <w:r w:rsidR="006A473A">
        <w:rPr>
          <w:rFonts w:ascii="Arial" w:eastAsia="Arial" w:hAnsi="Arial" w:cs="Arial"/>
          <w:w w:val="90"/>
        </w:rPr>
        <w:t>categories</w:t>
      </w:r>
      <w:r w:rsidR="006A473A">
        <w:rPr>
          <w:rFonts w:ascii="Arial" w:eastAsia="Arial" w:hAnsi="Arial" w:cs="Arial"/>
          <w:spacing w:val="19"/>
          <w:w w:val="90"/>
        </w:rPr>
        <w:t xml:space="preserve"> </w:t>
      </w:r>
      <w:del w:id="158" w:author="Subharati Ghosh" w:date="2017-03-31T20:32:00Z">
        <w:r w:rsidR="006A473A" w:rsidDel="00613303">
          <w:rPr>
            <w:rFonts w:ascii="Arial" w:eastAsia="Arial" w:hAnsi="Arial" w:cs="Arial"/>
            <w:w w:val="102"/>
          </w:rPr>
          <w:delText>“</w:delText>
        </w:r>
      </w:del>
      <w:ins w:id="159" w:author="Subharati Ghosh" w:date="2017-03-31T20:32:00Z">
        <w:r w:rsidR="00613303">
          <w:rPr>
            <w:rFonts w:ascii="Arial" w:eastAsia="Arial" w:hAnsi="Arial" w:cs="Arial"/>
            <w:w w:val="102"/>
          </w:rPr>
          <w:t>’</w:t>
        </w:r>
      </w:ins>
      <w:r w:rsidR="006A473A">
        <w:rPr>
          <w:rFonts w:ascii="Arial" w:eastAsia="Arial" w:hAnsi="Arial" w:cs="Arial"/>
          <w:w w:val="102"/>
        </w:rPr>
        <w:t>non-</w:t>
      </w:r>
      <w:del w:id="160" w:author="Subharati Ghosh" w:date="2017-03-31T20:32:00Z">
        <w:r w:rsidR="006A473A" w:rsidDel="00613303">
          <w:rPr>
            <w:rFonts w:ascii="Arial" w:eastAsia="Arial" w:hAnsi="Arial" w:cs="Arial"/>
            <w:w w:val="102"/>
          </w:rPr>
          <w:delText>hi</w:delText>
        </w:r>
        <w:r w:rsidR="006A473A" w:rsidDel="00613303">
          <w:rPr>
            <w:rFonts w:ascii="Arial" w:eastAsia="Arial" w:hAnsi="Arial" w:cs="Arial"/>
            <w:w w:val="76"/>
          </w:rPr>
          <w:delText>s</w:delText>
        </w:r>
        <w:r w:rsidR="006A473A" w:rsidDel="00613303">
          <w:rPr>
            <w:rFonts w:ascii="Arial" w:eastAsia="Arial" w:hAnsi="Arial" w:cs="Arial"/>
            <w:w w:val="97"/>
          </w:rPr>
          <w:delText>p</w:delText>
        </w:r>
        <w:r w:rsidR="006A473A" w:rsidDel="00613303">
          <w:rPr>
            <w:rFonts w:ascii="Arial" w:eastAsia="Arial" w:hAnsi="Arial" w:cs="Arial"/>
            <w:w w:val="94"/>
          </w:rPr>
          <w:delText>anic</w:delText>
        </w:r>
      </w:del>
      <w:ins w:id="161" w:author="Subharati Ghosh" w:date="2017-03-31T20:32:00Z">
        <w:r w:rsidR="00613303">
          <w:rPr>
            <w:rFonts w:ascii="Arial" w:eastAsia="Arial" w:hAnsi="Arial" w:cs="Arial"/>
            <w:w w:val="102"/>
          </w:rPr>
          <w:t>Hi</w:t>
        </w:r>
        <w:r w:rsidR="00613303">
          <w:rPr>
            <w:rFonts w:ascii="Arial" w:eastAsia="Arial" w:hAnsi="Arial" w:cs="Arial"/>
            <w:w w:val="76"/>
          </w:rPr>
          <w:t>s</w:t>
        </w:r>
        <w:r w:rsidR="00613303">
          <w:rPr>
            <w:rFonts w:ascii="Arial" w:eastAsia="Arial" w:hAnsi="Arial" w:cs="Arial"/>
            <w:w w:val="97"/>
          </w:rPr>
          <w:t>p</w:t>
        </w:r>
        <w:r w:rsidR="00613303">
          <w:rPr>
            <w:rFonts w:ascii="Arial" w:eastAsia="Arial" w:hAnsi="Arial" w:cs="Arial"/>
            <w:w w:val="94"/>
          </w:rPr>
          <w:t>anic</w:t>
        </w:r>
      </w:ins>
      <w:r w:rsidR="006A473A">
        <w:rPr>
          <w:rFonts w:ascii="Arial" w:eastAsia="Arial" w:hAnsi="Arial" w:cs="Arial"/>
          <w:spacing w:val="12"/>
        </w:rPr>
        <w:t xml:space="preserve"> </w:t>
      </w:r>
      <w:del w:id="162" w:author="Subharati Ghosh" w:date="2017-03-31T20:33:00Z">
        <w:r w:rsidR="006A473A" w:rsidDel="00613303">
          <w:rPr>
            <w:rFonts w:ascii="Arial" w:eastAsia="Arial" w:hAnsi="Arial" w:cs="Arial"/>
          </w:rPr>
          <w:delText>white</w:delText>
        </w:r>
      </w:del>
      <w:ins w:id="163" w:author="Subharati Ghosh" w:date="2017-03-31T20:33:00Z">
        <w:r w:rsidR="00613303">
          <w:rPr>
            <w:rFonts w:ascii="Arial" w:eastAsia="Arial" w:hAnsi="Arial" w:cs="Arial"/>
          </w:rPr>
          <w:t>W</w:t>
        </w:r>
        <w:r w:rsidR="00613303">
          <w:rPr>
            <w:rFonts w:ascii="Arial" w:eastAsia="Arial" w:hAnsi="Arial" w:cs="Arial"/>
          </w:rPr>
          <w:t>hite</w:t>
        </w:r>
      </w:ins>
      <w:del w:id="164" w:author="Subharati Ghosh" w:date="2017-03-31T20:32:00Z">
        <w:r w:rsidR="006A473A" w:rsidDel="00613303">
          <w:rPr>
            <w:rFonts w:ascii="Arial" w:eastAsia="Arial" w:hAnsi="Arial" w:cs="Arial"/>
          </w:rPr>
          <w:delText>”,</w:delText>
        </w:r>
        <w:r w:rsidR="006A473A" w:rsidDel="00613303">
          <w:rPr>
            <w:rFonts w:ascii="Arial" w:eastAsia="Arial" w:hAnsi="Arial" w:cs="Arial"/>
            <w:spacing w:val="38"/>
          </w:rPr>
          <w:delText xml:space="preserve"> </w:delText>
        </w:r>
      </w:del>
      <w:ins w:id="165" w:author="Subharati Ghosh" w:date="2017-03-31T20:32:00Z">
        <w:r w:rsidR="00613303">
          <w:rPr>
            <w:rFonts w:ascii="Arial" w:eastAsia="Arial" w:hAnsi="Arial" w:cs="Arial"/>
          </w:rPr>
          <w:t>‘</w:t>
        </w:r>
        <w:r w:rsidR="00613303">
          <w:rPr>
            <w:rFonts w:ascii="Arial" w:eastAsia="Arial" w:hAnsi="Arial" w:cs="Arial"/>
          </w:rPr>
          <w:t>,</w:t>
        </w:r>
        <w:r w:rsidR="00613303">
          <w:rPr>
            <w:rFonts w:ascii="Arial" w:eastAsia="Arial" w:hAnsi="Arial" w:cs="Arial"/>
            <w:spacing w:val="38"/>
          </w:rPr>
          <w:t xml:space="preserve"> </w:t>
        </w:r>
      </w:ins>
      <w:del w:id="166" w:author="Subharati Ghosh" w:date="2017-03-31T20:32:00Z">
        <w:r w:rsidR="006A473A" w:rsidDel="00613303">
          <w:rPr>
            <w:rFonts w:ascii="Arial" w:eastAsia="Arial" w:hAnsi="Arial" w:cs="Arial"/>
            <w:w w:val="97"/>
          </w:rPr>
          <w:delText>“</w:delText>
        </w:r>
      </w:del>
      <w:ins w:id="167" w:author="Subharati Ghosh" w:date="2017-03-31T20:32:00Z">
        <w:r w:rsidR="00613303">
          <w:rPr>
            <w:rFonts w:ascii="Arial" w:eastAsia="Arial" w:hAnsi="Arial" w:cs="Arial"/>
            <w:w w:val="97"/>
          </w:rPr>
          <w:t>’</w:t>
        </w:r>
      </w:ins>
      <w:r w:rsidR="006A473A">
        <w:rPr>
          <w:rFonts w:ascii="Arial" w:eastAsia="Arial" w:hAnsi="Arial" w:cs="Arial"/>
          <w:w w:val="97"/>
        </w:rPr>
        <w:t>non-</w:t>
      </w:r>
      <w:del w:id="168" w:author="Subharati Ghosh" w:date="2017-03-31T20:32:00Z">
        <w:r w:rsidR="006A473A" w:rsidDel="00613303">
          <w:rPr>
            <w:rFonts w:ascii="Arial" w:eastAsia="Arial" w:hAnsi="Arial" w:cs="Arial"/>
            <w:w w:val="97"/>
          </w:rPr>
          <w:delText>hispanic</w:delText>
        </w:r>
      </w:del>
      <w:ins w:id="169" w:author="Subharati Ghosh" w:date="2017-03-31T20:32:00Z">
        <w:r w:rsidR="00613303">
          <w:rPr>
            <w:rFonts w:ascii="Arial" w:eastAsia="Arial" w:hAnsi="Arial" w:cs="Arial"/>
            <w:w w:val="97"/>
          </w:rPr>
          <w:t>Hispanic</w:t>
        </w:r>
      </w:ins>
      <w:r w:rsidR="006A473A">
        <w:rPr>
          <w:rFonts w:ascii="Arial" w:eastAsia="Arial" w:hAnsi="Arial" w:cs="Arial"/>
          <w:spacing w:val="15"/>
          <w:w w:val="97"/>
        </w:rPr>
        <w:t xml:space="preserve"> </w:t>
      </w:r>
      <w:del w:id="170" w:author="Subharati Ghosh" w:date="2017-03-31T20:33:00Z">
        <w:r w:rsidR="006A473A" w:rsidDel="00613303">
          <w:rPr>
            <w:rFonts w:ascii="Arial" w:eastAsia="Arial" w:hAnsi="Arial" w:cs="Arial"/>
          </w:rPr>
          <w:delText>bla</w:delText>
        </w:r>
        <w:r w:rsidR="006A473A" w:rsidDel="00613303">
          <w:rPr>
            <w:rFonts w:ascii="Arial" w:eastAsia="Arial" w:hAnsi="Arial" w:cs="Arial"/>
            <w:spacing w:val="-6"/>
          </w:rPr>
          <w:delText>c</w:delText>
        </w:r>
        <w:r w:rsidR="006A473A" w:rsidDel="00613303">
          <w:rPr>
            <w:rFonts w:ascii="Arial" w:eastAsia="Arial" w:hAnsi="Arial" w:cs="Arial"/>
          </w:rPr>
          <w:delText>k</w:delText>
        </w:r>
      </w:del>
      <w:ins w:id="171" w:author="Subharati Ghosh" w:date="2017-03-31T20:33:00Z">
        <w:r w:rsidR="00613303">
          <w:rPr>
            <w:rFonts w:ascii="Arial" w:eastAsia="Arial" w:hAnsi="Arial" w:cs="Arial"/>
          </w:rPr>
          <w:t>B</w:t>
        </w:r>
        <w:r w:rsidR="00613303">
          <w:rPr>
            <w:rFonts w:ascii="Arial" w:eastAsia="Arial" w:hAnsi="Arial" w:cs="Arial"/>
          </w:rPr>
          <w:t>la</w:t>
        </w:r>
        <w:r w:rsidR="00613303">
          <w:rPr>
            <w:rFonts w:ascii="Arial" w:eastAsia="Arial" w:hAnsi="Arial" w:cs="Arial"/>
            <w:spacing w:val="-6"/>
          </w:rPr>
          <w:t>c</w:t>
        </w:r>
        <w:r w:rsidR="00613303">
          <w:rPr>
            <w:rFonts w:ascii="Arial" w:eastAsia="Arial" w:hAnsi="Arial" w:cs="Arial"/>
          </w:rPr>
          <w:t>k</w:t>
        </w:r>
      </w:ins>
      <w:del w:id="172" w:author="Subharati Ghosh" w:date="2017-03-31T20:33:00Z">
        <w:r w:rsidR="006A473A" w:rsidDel="00613303">
          <w:rPr>
            <w:rFonts w:ascii="Arial" w:eastAsia="Arial" w:hAnsi="Arial" w:cs="Arial"/>
          </w:rPr>
          <w:delText>”,</w:delText>
        </w:r>
        <w:r w:rsidR="006A473A" w:rsidDel="00613303">
          <w:rPr>
            <w:rFonts w:ascii="Arial" w:eastAsia="Arial" w:hAnsi="Arial" w:cs="Arial"/>
            <w:spacing w:val="22"/>
          </w:rPr>
          <w:delText xml:space="preserve"> </w:delText>
        </w:r>
      </w:del>
      <w:ins w:id="173" w:author="Subharati Ghosh" w:date="2017-03-31T20:33:00Z">
        <w:r w:rsidR="00613303">
          <w:rPr>
            <w:rFonts w:ascii="Arial" w:eastAsia="Arial" w:hAnsi="Arial" w:cs="Arial"/>
          </w:rPr>
          <w:t>‘</w:t>
        </w:r>
        <w:r w:rsidR="00613303">
          <w:rPr>
            <w:rFonts w:ascii="Arial" w:eastAsia="Arial" w:hAnsi="Arial" w:cs="Arial"/>
          </w:rPr>
          <w:t>,</w:t>
        </w:r>
        <w:r w:rsidR="00613303">
          <w:rPr>
            <w:rFonts w:ascii="Arial" w:eastAsia="Arial" w:hAnsi="Arial" w:cs="Arial"/>
            <w:spacing w:val="22"/>
          </w:rPr>
          <w:t xml:space="preserve"> </w:t>
        </w:r>
      </w:ins>
      <w:del w:id="174" w:author="Subharati Ghosh" w:date="2017-03-31T20:33:00Z">
        <w:r w:rsidR="006A473A" w:rsidDel="00613303">
          <w:rPr>
            <w:rFonts w:ascii="Arial" w:eastAsia="Arial" w:hAnsi="Arial" w:cs="Arial"/>
          </w:rPr>
          <w:delText>“</w:delText>
        </w:r>
      </w:del>
      <w:ins w:id="175" w:author="Subharati Ghosh" w:date="2017-03-31T20:33:00Z">
        <w:r w:rsidR="00613303">
          <w:rPr>
            <w:rFonts w:ascii="Arial" w:eastAsia="Arial" w:hAnsi="Arial" w:cs="Arial"/>
          </w:rPr>
          <w:t>’</w:t>
        </w:r>
      </w:ins>
      <w:del w:id="176" w:author="Subharati Ghosh" w:date="2017-03-31T20:32:00Z">
        <w:r w:rsidR="006A473A" w:rsidDel="00613303">
          <w:rPr>
            <w:rFonts w:ascii="Arial" w:eastAsia="Arial" w:hAnsi="Arial" w:cs="Arial"/>
          </w:rPr>
          <w:delText>hispanic</w:delText>
        </w:r>
      </w:del>
      <w:ins w:id="177" w:author="Subharati Ghosh" w:date="2017-03-31T20:32:00Z">
        <w:r w:rsidR="00613303">
          <w:rPr>
            <w:rFonts w:ascii="Arial" w:eastAsia="Arial" w:hAnsi="Arial" w:cs="Arial"/>
          </w:rPr>
          <w:t>Hispanic</w:t>
        </w:r>
      </w:ins>
      <w:del w:id="178" w:author="Subharati Ghosh" w:date="2017-03-31T20:33:00Z">
        <w:r w:rsidR="006A473A" w:rsidDel="00613303">
          <w:rPr>
            <w:rFonts w:ascii="Arial" w:eastAsia="Arial" w:hAnsi="Arial" w:cs="Arial"/>
          </w:rPr>
          <w:delText>”</w:delText>
        </w:r>
        <w:r w:rsidR="006A473A" w:rsidDel="00613303">
          <w:rPr>
            <w:rFonts w:ascii="Arial" w:eastAsia="Arial" w:hAnsi="Arial" w:cs="Arial"/>
            <w:spacing w:val="31"/>
          </w:rPr>
          <w:delText xml:space="preserve"> </w:delText>
        </w:r>
      </w:del>
      <w:ins w:id="179" w:author="Subharati Ghosh" w:date="2017-03-31T20:33:00Z">
        <w:r w:rsidR="00613303">
          <w:rPr>
            <w:rFonts w:ascii="Arial" w:eastAsia="Arial" w:hAnsi="Arial" w:cs="Arial"/>
          </w:rPr>
          <w:t>‘</w:t>
        </w:r>
        <w:r w:rsidR="00613303">
          <w:rPr>
            <w:rFonts w:ascii="Arial" w:eastAsia="Arial" w:hAnsi="Arial" w:cs="Arial"/>
            <w:spacing w:val="31"/>
          </w:rPr>
          <w:t xml:space="preserve"> </w:t>
        </w:r>
      </w:ins>
      <w:r w:rsidR="006A473A">
        <w:rPr>
          <w:rFonts w:ascii="Arial" w:eastAsia="Arial" w:hAnsi="Arial" w:cs="Arial"/>
        </w:rPr>
        <w:t>and</w:t>
      </w:r>
      <w:r w:rsidR="006A473A">
        <w:rPr>
          <w:rFonts w:ascii="Arial" w:eastAsia="Arial" w:hAnsi="Arial" w:cs="Arial"/>
          <w:spacing w:val="-10"/>
        </w:rPr>
        <w:t xml:space="preserve"> </w:t>
      </w:r>
      <w:del w:id="180" w:author="Subharati Ghosh" w:date="2017-03-31T20:33:00Z">
        <w:r w:rsidR="006A473A" w:rsidDel="00613303">
          <w:rPr>
            <w:rFonts w:ascii="Arial" w:eastAsia="Arial" w:hAnsi="Arial" w:cs="Arial"/>
          </w:rPr>
          <w:delText>“</w:delText>
        </w:r>
      </w:del>
      <w:ins w:id="181" w:author="Subharati Ghosh" w:date="2017-03-31T20:33:00Z">
        <w:r w:rsidR="00613303">
          <w:rPr>
            <w:rFonts w:ascii="Arial" w:eastAsia="Arial" w:hAnsi="Arial" w:cs="Arial"/>
          </w:rPr>
          <w:t>’</w:t>
        </w:r>
      </w:ins>
      <w:r w:rsidR="006A473A">
        <w:rPr>
          <w:rFonts w:ascii="Arial" w:eastAsia="Arial" w:hAnsi="Arial" w:cs="Arial"/>
        </w:rPr>
        <w:t>others</w:t>
      </w:r>
      <w:del w:id="182" w:author="Subharati Ghosh" w:date="2017-03-31T20:33:00Z">
        <w:r w:rsidR="006A473A" w:rsidDel="00613303">
          <w:rPr>
            <w:rFonts w:ascii="Arial" w:eastAsia="Arial" w:hAnsi="Arial" w:cs="Arial"/>
          </w:rPr>
          <w:delText>”.</w:delText>
        </w:r>
      </w:del>
      <w:ins w:id="183" w:author="Subharati Ghosh" w:date="2017-03-31T20:33:00Z">
        <w:r w:rsidR="00613303">
          <w:rPr>
            <w:rFonts w:ascii="Arial" w:eastAsia="Arial" w:hAnsi="Arial" w:cs="Arial"/>
          </w:rPr>
          <w:t xml:space="preserve">Non-Hispanic White and non-Hispanic Black are henceforth referred to as </w:t>
        </w:r>
      </w:ins>
      <w:ins w:id="184" w:author="Subharati Ghosh" w:date="2017-03-31T20:34:00Z">
        <w:r w:rsidR="00613303">
          <w:rPr>
            <w:rFonts w:ascii="Arial" w:eastAsia="Arial" w:hAnsi="Arial" w:cs="Arial"/>
          </w:rPr>
          <w:t>‘Black’ and ‘White’.</w:t>
        </w:r>
      </w:ins>
      <w:del w:id="185" w:author="Subharati Ghosh" w:date="2017-03-31T20:33:00Z">
        <w:r w:rsidR="006A473A" w:rsidDel="00613303">
          <w:rPr>
            <w:rFonts w:ascii="Arial" w:eastAsia="Arial" w:hAnsi="Arial" w:cs="Arial"/>
            <w:spacing w:val="61"/>
          </w:rPr>
          <w:delText xml:space="preserve"> </w:delText>
        </w:r>
      </w:del>
      <w:del w:id="186" w:author="Subharati Ghosh" w:date="2017-03-31T20:32:00Z">
        <w:r w:rsidR="006A473A" w:rsidDel="00613303">
          <w:rPr>
            <w:rFonts w:ascii="Arial" w:eastAsia="Arial" w:hAnsi="Arial" w:cs="Arial"/>
            <w:spacing w:val="-18"/>
          </w:rPr>
          <w:delText>F</w:delText>
        </w:r>
        <w:r w:rsidR="006A473A" w:rsidDel="00613303">
          <w:rPr>
            <w:rFonts w:ascii="Arial" w:eastAsia="Arial" w:hAnsi="Arial" w:cs="Arial"/>
          </w:rPr>
          <w:delText>or</w:delText>
        </w:r>
        <w:r w:rsidR="006A473A" w:rsidDel="00613303">
          <w:rPr>
            <w:rFonts w:ascii="Arial" w:eastAsia="Arial" w:hAnsi="Arial" w:cs="Arial"/>
            <w:spacing w:val="11"/>
          </w:rPr>
          <w:delText xml:space="preserve"> </w:delText>
        </w:r>
        <w:r w:rsidR="006A473A" w:rsidDel="00613303">
          <w:rPr>
            <w:rFonts w:ascii="Arial" w:eastAsia="Arial" w:hAnsi="Arial" w:cs="Arial"/>
            <w:w w:val="102"/>
          </w:rPr>
          <w:delText>simplici</w:delText>
        </w:r>
        <w:r w:rsidR="006A473A" w:rsidDel="00613303">
          <w:rPr>
            <w:rFonts w:ascii="Arial" w:eastAsia="Arial" w:hAnsi="Arial" w:cs="Arial"/>
            <w:spacing w:val="-5"/>
            <w:w w:val="102"/>
          </w:rPr>
          <w:delText>t</w:delText>
        </w:r>
        <w:r w:rsidR="006A473A" w:rsidDel="00613303">
          <w:rPr>
            <w:rFonts w:ascii="Arial" w:eastAsia="Arial" w:hAnsi="Arial" w:cs="Arial"/>
            <w:spacing w:val="-18"/>
            <w:w w:val="102"/>
          </w:rPr>
          <w:delText>y</w:delText>
        </w:r>
        <w:r w:rsidR="006A473A" w:rsidDel="00613303">
          <w:rPr>
            <w:rFonts w:ascii="Arial" w:eastAsia="Arial" w:hAnsi="Arial" w:cs="Arial"/>
            <w:w w:val="97"/>
          </w:rPr>
          <w:delText xml:space="preserve">, </w:delText>
        </w:r>
        <w:r w:rsidR="006A473A" w:rsidDel="00613303">
          <w:rPr>
            <w:rFonts w:ascii="Arial" w:eastAsia="Arial" w:hAnsi="Arial" w:cs="Arial"/>
            <w:w w:val="112"/>
          </w:rPr>
          <w:delText>“white”</w:delText>
        </w:r>
        <w:r w:rsidR="006A473A" w:rsidDel="00613303">
          <w:rPr>
            <w:rFonts w:ascii="Arial" w:eastAsia="Arial" w:hAnsi="Arial" w:cs="Arial"/>
            <w:spacing w:val="5"/>
            <w:w w:val="112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and</w:delText>
        </w:r>
        <w:r w:rsidR="006A473A" w:rsidDel="00613303">
          <w:rPr>
            <w:rFonts w:ascii="Arial" w:eastAsia="Arial" w:hAnsi="Arial" w:cs="Arial"/>
            <w:spacing w:val="-3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“bla</w:delText>
        </w:r>
        <w:r w:rsidR="006A473A" w:rsidDel="00613303">
          <w:rPr>
            <w:rFonts w:ascii="Arial" w:eastAsia="Arial" w:hAnsi="Arial" w:cs="Arial"/>
            <w:spacing w:val="-6"/>
          </w:rPr>
          <w:delText>c</w:delText>
        </w:r>
        <w:r w:rsidR="006A473A" w:rsidDel="00613303">
          <w:rPr>
            <w:rFonts w:ascii="Arial" w:eastAsia="Arial" w:hAnsi="Arial" w:cs="Arial"/>
          </w:rPr>
          <w:delText xml:space="preserve">k” </w:delText>
        </w:r>
        <w:r w:rsidR="006A473A" w:rsidDel="00613303">
          <w:rPr>
            <w:rFonts w:ascii="Arial" w:eastAsia="Arial" w:hAnsi="Arial" w:cs="Arial"/>
            <w:spacing w:val="10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indicated</w:delText>
        </w:r>
        <w:r w:rsidR="006A473A" w:rsidDel="00613303">
          <w:rPr>
            <w:rFonts w:ascii="Arial" w:eastAsia="Arial" w:hAnsi="Arial" w:cs="Arial"/>
            <w:spacing w:val="4"/>
          </w:rPr>
          <w:delText xml:space="preserve"> </w:delText>
        </w:r>
        <w:r w:rsidR="006A473A" w:rsidDel="00613303">
          <w:rPr>
            <w:rFonts w:ascii="Arial" w:eastAsia="Arial" w:hAnsi="Arial" w:cs="Arial"/>
            <w:w w:val="92"/>
          </w:rPr>
          <w:delText>categories</w:delText>
        </w:r>
        <w:r w:rsidR="006A473A" w:rsidDel="00613303">
          <w:rPr>
            <w:rFonts w:ascii="Arial" w:eastAsia="Arial" w:hAnsi="Arial" w:cs="Arial"/>
            <w:spacing w:val="17"/>
            <w:w w:val="92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“non-hispanic white”</w:delText>
        </w:r>
        <w:r w:rsidR="006A473A" w:rsidDel="00613303">
          <w:rPr>
            <w:rFonts w:ascii="Arial" w:eastAsia="Arial" w:hAnsi="Arial" w:cs="Arial"/>
            <w:spacing w:val="53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and</w:delText>
        </w:r>
        <w:r w:rsidR="006A473A" w:rsidDel="00613303">
          <w:rPr>
            <w:rFonts w:ascii="Arial" w:eastAsia="Arial" w:hAnsi="Arial" w:cs="Arial"/>
            <w:spacing w:val="-3"/>
          </w:rPr>
          <w:delText xml:space="preserve"> </w:delText>
        </w:r>
        <w:r w:rsidR="006A473A" w:rsidDel="00613303">
          <w:rPr>
            <w:rFonts w:ascii="Arial" w:eastAsia="Arial" w:hAnsi="Arial" w:cs="Arial"/>
          </w:rPr>
          <w:delText>“non-hispanic bla</w:delText>
        </w:r>
        <w:r w:rsidR="006A473A" w:rsidDel="00613303">
          <w:rPr>
            <w:rFonts w:ascii="Arial" w:eastAsia="Arial" w:hAnsi="Arial" w:cs="Arial"/>
            <w:spacing w:val="-6"/>
          </w:rPr>
          <w:delText>c</w:delText>
        </w:r>
        <w:r w:rsidR="006A473A" w:rsidDel="00613303">
          <w:rPr>
            <w:rFonts w:ascii="Arial" w:eastAsia="Arial" w:hAnsi="Arial" w:cs="Arial"/>
          </w:rPr>
          <w:delText>k”.</w:delText>
        </w:r>
      </w:del>
      <w:del w:id="187" w:author="Subharati Ghosh" w:date="2017-03-31T20:23:00Z">
        <w:r w:rsidR="006A473A" w:rsidDel="003E5CC9">
          <w:rPr>
            <w:rFonts w:ascii="Arial" w:eastAsia="Arial" w:hAnsi="Arial" w:cs="Arial"/>
            <w:spacing w:val="60"/>
          </w:rPr>
          <w:delText xml:space="preserve"> </w:delText>
        </w:r>
        <w:r w:rsidR="006A473A" w:rsidDel="003E5CC9">
          <w:rPr>
            <w:rFonts w:ascii="Arial" w:eastAsia="Arial" w:hAnsi="Arial" w:cs="Arial"/>
            <w:w w:val="103"/>
          </w:rPr>
          <w:delText>Ex</w:delText>
        </w:r>
        <w:r w:rsidR="006A473A" w:rsidDel="003E5CC9">
          <w:rPr>
            <w:rFonts w:ascii="Arial" w:eastAsia="Arial" w:hAnsi="Arial" w:cs="Arial"/>
            <w:w w:val="102"/>
          </w:rPr>
          <w:delText>plain</w:delText>
        </w:r>
        <w:r w:rsidDel="003E5CC9">
          <w:rPr>
            <w:noProof/>
          </w:rPr>
          <mc:AlternateContent>
            <mc:Choice Requires="wpg">
              <w:drawing>
                <wp:anchor distT="0" distB="0" distL="114300" distR="114300" simplePos="0" relativeHeight="503312705" behindDoc="1" locked="0" layoutInCell="1" allowOverlap="1" wp14:anchorId="618D25C2" wp14:editId="2030E850">
                  <wp:simplePos x="0" y="0"/>
                  <wp:positionH relativeFrom="page">
                    <wp:posOffset>904875</wp:posOffset>
                  </wp:positionH>
                  <wp:positionV relativeFrom="paragraph">
                    <wp:posOffset>15875</wp:posOffset>
                  </wp:positionV>
                  <wp:extent cx="1736090" cy="192405"/>
                  <wp:effectExtent l="0" t="1270" r="0" b="6350"/>
                  <wp:wrapNone/>
                  <wp:docPr id="1296" name="Group 1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36090" cy="192405"/>
                            <a:chOff x="1425" y="25"/>
                            <a:chExt cx="2734" cy="303"/>
                          </a:xfrm>
                        </wpg:grpSpPr>
                        <wpg:grpSp>
                          <wpg:cNvPr id="1297" name="Group 1315"/>
                          <wpg:cNvGrpSpPr>
                            <a:grpSpLocks/>
                          </wpg:cNvGrpSpPr>
                          <wpg:grpSpPr bwMode="auto">
                            <a:xfrm>
                              <a:off x="1435" y="59"/>
                              <a:ext cx="392" cy="235"/>
                              <a:chOff x="1435" y="59"/>
                              <a:chExt cx="392" cy="235"/>
                            </a:xfrm>
                          </wpg:grpSpPr>
                          <wps:wsp>
                            <wps:cNvPr id="1298" name="Freeform 1316"/>
                            <wps:cNvSpPr>
                              <a:spLocks/>
                            </wps:cNvSpPr>
                            <wps:spPr bwMode="auto">
                              <a:xfrm>
                                <a:off x="1435" y="59"/>
                                <a:ext cx="392" cy="235"/>
                              </a:xfrm>
                              <a:custGeom>
                                <a:avLst/>
                                <a:gdLst>
                                  <a:gd name="T0" fmla="+- 0 1435 1435"/>
                                  <a:gd name="T1" fmla="*/ T0 w 392"/>
                                  <a:gd name="T2" fmla="+- 0 294 59"/>
                                  <a:gd name="T3" fmla="*/ 294 h 235"/>
                                  <a:gd name="T4" fmla="+- 0 1827 1435"/>
                                  <a:gd name="T5" fmla="*/ T4 w 392"/>
                                  <a:gd name="T6" fmla="+- 0 294 59"/>
                                  <a:gd name="T7" fmla="*/ 294 h 235"/>
                                  <a:gd name="T8" fmla="+- 0 1827 1435"/>
                                  <a:gd name="T9" fmla="*/ T8 w 392"/>
                                  <a:gd name="T10" fmla="+- 0 59 59"/>
                                  <a:gd name="T11" fmla="*/ 59 h 235"/>
                                  <a:gd name="T12" fmla="+- 0 1435 1435"/>
                                  <a:gd name="T13" fmla="*/ T12 w 392"/>
                                  <a:gd name="T14" fmla="+- 0 59 59"/>
                                  <a:gd name="T15" fmla="*/ 59 h 235"/>
                                  <a:gd name="T16" fmla="+- 0 1435 1435"/>
                                  <a:gd name="T17" fmla="*/ T16 w 392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92" h="235">
                                    <a:moveTo>
                                      <a:pt x="0" y="235"/>
                                    </a:moveTo>
                                    <a:lnTo>
                                      <a:pt x="392" y="235"/>
                                    </a:lnTo>
                                    <a:lnTo>
                                      <a:pt x="39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99" name="Group 1313"/>
                          <wpg:cNvGrpSpPr>
                            <a:grpSpLocks/>
                          </wpg:cNvGrpSpPr>
                          <wpg:grpSpPr bwMode="auto">
                            <a:xfrm>
                              <a:off x="1809" y="59"/>
                              <a:ext cx="313" cy="235"/>
                              <a:chOff x="1809" y="59"/>
                              <a:chExt cx="313" cy="235"/>
                            </a:xfrm>
                          </wpg:grpSpPr>
                          <wps:wsp>
                            <wps:cNvPr id="1300" name="Freeform 1314"/>
                            <wps:cNvSpPr>
                              <a:spLocks/>
                            </wps:cNvSpPr>
                            <wps:spPr bwMode="auto">
                              <a:xfrm>
                                <a:off x="1809" y="59"/>
                                <a:ext cx="313" cy="235"/>
                              </a:xfrm>
                              <a:custGeom>
                                <a:avLst/>
                                <a:gdLst>
                                  <a:gd name="T0" fmla="+- 0 1809 1809"/>
                                  <a:gd name="T1" fmla="*/ T0 w 313"/>
                                  <a:gd name="T2" fmla="+- 0 294 59"/>
                                  <a:gd name="T3" fmla="*/ 294 h 235"/>
                                  <a:gd name="T4" fmla="+- 0 2122 1809"/>
                                  <a:gd name="T5" fmla="*/ T4 w 313"/>
                                  <a:gd name="T6" fmla="+- 0 294 59"/>
                                  <a:gd name="T7" fmla="*/ 294 h 235"/>
                                  <a:gd name="T8" fmla="+- 0 2122 1809"/>
                                  <a:gd name="T9" fmla="*/ T8 w 313"/>
                                  <a:gd name="T10" fmla="+- 0 59 59"/>
                                  <a:gd name="T11" fmla="*/ 59 h 235"/>
                                  <a:gd name="T12" fmla="+- 0 1809 1809"/>
                                  <a:gd name="T13" fmla="*/ T12 w 313"/>
                                  <a:gd name="T14" fmla="+- 0 59 59"/>
                                  <a:gd name="T15" fmla="*/ 59 h 235"/>
                                  <a:gd name="T16" fmla="+- 0 1809 1809"/>
                                  <a:gd name="T17" fmla="*/ T16 w 313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13" h="235">
                                    <a:moveTo>
                                      <a:pt x="0" y="235"/>
                                    </a:moveTo>
                                    <a:lnTo>
                                      <a:pt x="313" y="235"/>
                                    </a:lnTo>
                                    <a:lnTo>
                                      <a:pt x="31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1" name="Group 1311"/>
                          <wpg:cNvGrpSpPr>
                            <a:grpSpLocks/>
                          </wpg:cNvGrpSpPr>
                          <wpg:grpSpPr bwMode="auto">
                            <a:xfrm>
                              <a:off x="2106" y="59"/>
                              <a:ext cx="301" cy="235"/>
                              <a:chOff x="2106" y="59"/>
                              <a:chExt cx="301" cy="235"/>
                            </a:xfrm>
                          </wpg:grpSpPr>
                          <wps:wsp>
                            <wps:cNvPr id="1302" name="Freeform 1312"/>
                            <wps:cNvSpPr>
                              <a:spLocks/>
                            </wps:cNvSpPr>
                            <wps:spPr bwMode="auto">
                              <a:xfrm>
                                <a:off x="2106" y="59"/>
                                <a:ext cx="301" cy="235"/>
                              </a:xfrm>
                              <a:custGeom>
                                <a:avLst/>
                                <a:gdLst>
                                  <a:gd name="T0" fmla="+- 0 2106 2106"/>
                                  <a:gd name="T1" fmla="*/ T0 w 301"/>
                                  <a:gd name="T2" fmla="+- 0 294 59"/>
                                  <a:gd name="T3" fmla="*/ 294 h 235"/>
                                  <a:gd name="T4" fmla="+- 0 2407 2106"/>
                                  <a:gd name="T5" fmla="*/ T4 w 301"/>
                                  <a:gd name="T6" fmla="+- 0 294 59"/>
                                  <a:gd name="T7" fmla="*/ 294 h 235"/>
                                  <a:gd name="T8" fmla="+- 0 2407 2106"/>
                                  <a:gd name="T9" fmla="*/ T8 w 301"/>
                                  <a:gd name="T10" fmla="+- 0 59 59"/>
                                  <a:gd name="T11" fmla="*/ 59 h 235"/>
                                  <a:gd name="T12" fmla="+- 0 2106 2106"/>
                                  <a:gd name="T13" fmla="*/ T12 w 301"/>
                                  <a:gd name="T14" fmla="+- 0 59 59"/>
                                  <a:gd name="T15" fmla="*/ 59 h 235"/>
                                  <a:gd name="T16" fmla="+- 0 2106 2106"/>
                                  <a:gd name="T17" fmla="*/ T16 w 301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01" h="235">
                                    <a:moveTo>
                                      <a:pt x="0" y="235"/>
                                    </a:moveTo>
                                    <a:lnTo>
                                      <a:pt x="301" y="235"/>
                                    </a:lnTo>
                                    <a:lnTo>
                                      <a:pt x="3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3" name="Group 1309"/>
                          <wpg:cNvGrpSpPr>
                            <a:grpSpLocks/>
                          </wpg:cNvGrpSpPr>
                          <wpg:grpSpPr bwMode="auto">
                            <a:xfrm>
                              <a:off x="2429" y="59"/>
                              <a:ext cx="2" cy="235"/>
                              <a:chOff x="2429" y="59"/>
                              <a:chExt cx="2" cy="235"/>
                            </a:xfrm>
                          </wpg:grpSpPr>
                          <wps:wsp>
                            <wps:cNvPr id="1304" name="Freeform 1310"/>
                            <wps:cNvSpPr>
                              <a:spLocks/>
                            </wps:cNvSpPr>
                            <wps:spPr bwMode="auto">
                              <a:xfrm>
                                <a:off x="2429" y="59"/>
                                <a:ext cx="2" cy="235"/>
                              </a:xfrm>
                              <a:custGeom>
                                <a:avLst/>
                                <a:gdLst>
                                  <a:gd name="T0" fmla="+- 0 59 59"/>
                                  <a:gd name="T1" fmla="*/ 59 h 235"/>
                                  <a:gd name="T2" fmla="+- 0 294 59"/>
                                  <a:gd name="T3" fmla="*/ 294 h 23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5">
                                    <a:moveTo>
                                      <a:pt x="0" y="0"/>
                                    </a:move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noFill/>
                              <a:ln w="43283">
                                <a:solidFill>
                                  <a:srgbClr val="FFF2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5" name="Group 1307"/>
                          <wpg:cNvGrpSpPr>
                            <a:grpSpLocks/>
                          </wpg:cNvGrpSpPr>
                          <wpg:grpSpPr bwMode="auto">
                            <a:xfrm>
                              <a:off x="2457" y="59"/>
                              <a:ext cx="398" cy="235"/>
                              <a:chOff x="2457" y="59"/>
                              <a:chExt cx="398" cy="235"/>
                            </a:xfrm>
                          </wpg:grpSpPr>
                          <wps:wsp>
                            <wps:cNvPr id="1306" name="Freeform 1308"/>
                            <wps:cNvSpPr>
                              <a:spLocks/>
                            </wps:cNvSpPr>
                            <wps:spPr bwMode="auto">
                              <a:xfrm>
                                <a:off x="2457" y="59"/>
                                <a:ext cx="398" cy="235"/>
                              </a:xfrm>
                              <a:custGeom>
                                <a:avLst/>
                                <a:gdLst>
                                  <a:gd name="T0" fmla="+- 0 2457 2457"/>
                                  <a:gd name="T1" fmla="*/ T0 w 398"/>
                                  <a:gd name="T2" fmla="+- 0 294 59"/>
                                  <a:gd name="T3" fmla="*/ 294 h 235"/>
                                  <a:gd name="T4" fmla="+- 0 2856 2457"/>
                                  <a:gd name="T5" fmla="*/ T4 w 398"/>
                                  <a:gd name="T6" fmla="+- 0 294 59"/>
                                  <a:gd name="T7" fmla="*/ 294 h 235"/>
                                  <a:gd name="T8" fmla="+- 0 2856 2457"/>
                                  <a:gd name="T9" fmla="*/ T8 w 398"/>
                                  <a:gd name="T10" fmla="+- 0 59 59"/>
                                  <a:gd name="T11" fmla="*/ 59 h 235"/>
                                  <a:gd name="T12" fmla="+- 0 2457 2457"/>
                                  <a:gd name="T13" fmla="*/ T12 w 398"/>
                                  <a:gd name="T14" fmla="+- 0 59 59"/>
                                  <a:gd name="T15" fmla="*/ 59 h 235"/>
                                  <a:gd name="T16" fmla="+- 0 2457 2457"/>
                                  <a:gd name="T17" fmla="*/ T16 w 398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98" h="235">
                                    <a:moveTo>
                                      <a:pt x="0" y="235"/>
                                    </a:moveTo>
                                    <a:lnTo>
                                      <a:pt x="399" y="235"/>
                                    </a:lnTo>
                                    <a:lnTo>
                                      <a:pt x="39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7" name="Group 1305"/>
                          <wpg:cNvGrpSpPr>
                            <a:grpSpLocks/>
                          </wpg:cNvGrpSpPr>
                          <wpg:grpSpPr bwMode="auto">
                            <a:xfrm>
                              <a:off x="2876" y="59"/>
                              <a:ext cx="2" cy="235"/>
                              <a:chOff x="2876" y="59"/>
                              <a:chExt cx="2" cy="235"/>
                            </a:xfrm>
                          </wpg:grpSpPr>
                          <wps:wsp>
                            <wps:cNvPr id="1308" name="Freeform 1306"/>
                            <wps:cNvSpPr>
                              <a:spLocks/>
                            </wps:cNvSpPr>
                            <wps:spPr bwMode="auto">
                              <a:xfrm>
                                <a:off x="2876" y="59"/>
                                <a:ext cx="2" cy="235"/>
                              </a:xfrm>
                              <a:custGeom>
                                <a:avLst/>
                                <a:gdLst>
                                  <a:gd name="T0" fmla="+- 0 59 59"/>
                                  <a:gd name="T1" fmla="*/ 59 h 235"/>
                                  <a:gd name="T2" fmla="+- 0 294 59"/>
                                  <a:gd name="T3" fmla="*/ 294 h 23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5">
                                    <a:moveTo>
                                      <a:pt x="0" y="0"/>
                                    </a:move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noFill/>
                              <a:ln w="43283">
                                <a:solidFill>
                                  <a:srgbClr val="FFF2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9" name="Group 1303"/>
                          <wpg:cNvGrpSpPr>
                            <a:grpSpLocks/>
                          </wpg:cNvGrpSpPr>
                          <wpg:grpSpPr bwMode="auto">
                            <a:xfrm>
                              <a:off x="2904" y="59"/>
                              <a:ext cx="361" cy="235"/>
                              <a:chOff x="2904" y="59"/>
                              <a:chExt cx="361" cy="235"/>
                            </a:xfrm>
                          </wpg:grpSpPr>
                          <wps:wsp>
                            <wps:cNvPr id="1310" name="Freeform 1304"/>
                            <wps:cNvSpPr>
                              <a:spLocks/>
                            </wps:cNvSpPr>
                            <wps:spPr bwMode="auto">
                              <a:xfrm>
                                <a:off x="2904" y="59"/>
                                <a:ext cx="361" cy="235"/>
                              </a:xfrm>
                              <a:custGeom>
                                <a:avLst/>
                                <a:gdLst>
                                  <a:gd name="T0" fmla="+- 0 2904 2904"/>
                                  <a:gd name="T1" fmla="*/ T0 w 361"/>
                                  <a:gd name="T2" fmla="+- 0 294 59"/>
                                  <a:gd name="T3" fmla="*/ 294 h 235"/>
                                  <a:gd name="T4" fmla="+- 0 3266 2904"/>
                                  <a:gd name="T5" fmla="*/ T4 w 361"/>
                                  <a:gd name="T6" fmla="+- 0 294 59"/>
                                  <a:gd name="T7" fmla="*/ 294 h 235"/>
                                  <a:gd name="T8" fmla="+- 0 3266 2904"/>
                                  <a:gd name="T9" fmla="*/ T8 w 361"/>
                                  <a:gd name="T10" fmla="+- 0 59 59"/>
                                  <a:gd name="T11" fmla="*/ 59 h 235"/>
                                  <a:gd name="T12" fmla="+- 0 2904 2904"/>
                                  <a:gd name="T13" fmla="*/ T12 w 361"/>
                                  <a:gd name="T14" fmla="+- 0 59 59"/>
                                  <a:gd name="T15" fmla="*/ 59 h 235"/>
                                  <a:gd name="T16" fmla="+- 0 2904 2904"/>
                                  <a:gd name="T17" fmla="*/ T16 w 361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61" h="235">
                                    <a:moveTo>
                                      <a:pt x="0" y="235"/>
                                    </a:moveTo>
                                    <a:lnTo>
                                      <a:pt x="362" y="235"/>
                                    </a:lnTo>
                                    <a:lnTo>
                                      <a:pt x="36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1" name="Group 1301"/>
                          <wpg:cNvGrpSpPr>
                            <a:grpSpLocks/>
                          </wpg:cNvGrpSpPr>
                          <wpg:grpSpPr bwMode="auto">
                            <a:xfrm>
                              <a:off x="3287" y="59"/>
                              <a:ext cx="2" cy="235"/>
                              <a:chOff x="3287" y="59"/>
                              <a:chExt cx="2" cy="235"/>
                            </a:xfrm>
                          </wpg:grpSpPr>
                          <wps:wsp>
                            <wps:cNvPr id="1312" name="Freeform 1302"/>
                            <wps:cNvSpPr>
                              <a:spLocks/>
                            </wps:cNvSpPr>
                            <wps:spPr bwMode="auto">
                              <a:xfrm>
                                <a:off x="3287" y="59"/>
                                <a:ext cx="2" cy="235"/>
                              </a:xfrm>
                              <a:custGeom>
                                <a:avLst/>
                                <a:gdLst>
                                  <a:gd name="T0" fmla="+- 0 59 59"/>
                                  <a:gd name="T1" fmla="*/ 59 h 235"/>
                                  <a:gd name="T2" fmla="+- 0 294 59"/>
                                  <a:gd name="T3" fmla="*/ 294 h 23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235">
                                    <a:moveTo>
                                      <a:pt x="0" y="0"/>
                                    </a:move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noFill/>
                              <a:ln w="43283">
                                <a:solidFill>
                                  <a:srgbClr val="FFF2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3" name="Group 1299"/>
                          <wpg:cNvGrpSpPr>
                            <a:grpSpLocks/>
                          </wpg:cNvGrpSpPr>
                          <wpg:grpSpPr bwMode="auto">
                            <a:xfrm>
                              <a:off x="3315" y="59"/>
                              <a:ext cx="313" cy="235"/>
                              <a:chOff x="3315" y="59"/>
                              <a:chExt cx="313" cy="235"/>
                            </a:xfrm>
                          </wpg:grpSpPr>
                          <wps:wsp>
                            <wps:cNvPr id="1314" name="Freeform 1300"/>
                            <wps:cNvSpPr>
                              <a:spLocks/>
                            </wps:cNvSpPr>
                            <wps:spPr bwMode="auto">
                              <a:xfrm>
                                <a:off x="3315" y="59"/>
                                <a:ext cx="313" cy="235"/>
                              </a:xfrm>
                              <a:custGeom>
                                <a:avLst/>
                                <a:gdLst>
                                  <a:gd name="T0" fmla="+- 0 3315 3315"/>
                                  <a:gd name="T1" fmla="*/ T0 w 313"/>
                                  <a:gd name="T2" fmla="+- 0 294 59"/>
                                  <a:gd name="T3" fmla="*/ 294 h 235"/>
                                  <a:gd name="T4" fmla="+- 0 3628 3315"/>
                                  <a:gd name="T5" fmla="*/ T4 w 313"/>
                                  <a:gd name="T6" fmla="+- 0 294 59"/>
                                  <a:gd name="T7" fmla="*/ 294 h 235"/>
                                  <a:gd name="T8" fmla="+- 0 3628 3315"/>
                                  <a:gd name="T9" fmla="*/ T8 w 313"/>
                                  <a:gd name="T10" fmla="+- 0 59 59"/>
                                  <a:gd name="T11" fmla="*/ 59 h 235"/>
                                  <a:gd name="T12" fmla="+- 0 3315 3315"/>
                                  <a:gd name="T13" fmla="*/ T12 w 313"/>
                                  <a:gd name="T14" fmla="+- 0 59 59"/>
                                  <a:gd name="T15" fmla="*/ 59 h 235"/>
                                  <a:gd name="T16" fmla="+- 0 3315 3315"/>
                                  <a:gd name="T17" fmla="*/ T16 w 313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13" h="235">
                                    <a:moveTo>
                                      <a:pt x="0" y="235"/>
                                    </a:moveTo>
                                    <a:lnTo>
                                      <a:pt x="313" y="235"/>
                                    </a:lnTo>
                                    <a:lnTo>
                                      <a:pt x="31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5" name="Group 1297"/>
                          <wpg:cNvGrpSpPr>
                            <a:grpSpLocks/>
                          </wpg:cNvGrpSpPr>
                          <wpg:grpSpPr bwMode="auto">
                            <a:xfrm>
                              <a:off x="3612" y="59"/>
                              <a:ext cx="289" cy="235"/>
                              <a:chOff x="3612" y="59"/>
                              <a:chExt cx="289" cy="235"/>
                            </a:xfrm>
                          </wpg:grpSpPr>
                          <wps:wsp>
                            <wps:cNvPr id="1316" name="Freeform 1298"/>
                            <wps:cNvSpPr>
                              <a:spLocks/>
                            </wps:cNvSpPr>
                            <wps:spPr bwMode="auto">
                              <a:xfrm>
                                <a:off x="3612" y="59"/>
                                <a:ext cx="289" cy="235"/>
                              </a:xfrm>
                              <a:custGeom>
                                <a:avLst/>
                                <a:gdLst>
                                  <a:gd name="T0" fmla="+- 0 3612 3612"/>
                                  <a:gd name="T1" fmla="*/ T0 w 289"/>
                                  <a:gd name="T2" fmla="+- 0 294 59"/>
                                  <a:gd name="T3" fmla="*/ 294 h 235"/>
                                  <a:gd name="T4" fmla="+- 0 3901 3612"/>
                                  <a:gd name="T5" fmla="*/ T4 w 289"/>
                                  <a:gd name="T6" fmla="+- 0 294 59"/>
                                  <a:gd name="T7" fmla="*/ 294 h 235"/>
                                  <a:gd name="T8" fmla="+- 0 3901 3612"/>
                                  <a:gd name="T9" fmla="*/ T8 w 289"/>
                                  <a:gd name="T10" fmla="+- 0 59 59"/>
                                  <a:gd name="T11" fmla="*/ 59 h 235"/>
                                  <a:gd name="T12" fmla="+- 0 3612 3612"/>
                                  <a:gd name="T13" fmla="*/ T12 w 289"/>
                                  <a:gd name="T14" fmla="+- 0 59 59"/>
                                  <a:gd name="T15" fmla="*/ 59 h 235"/>
                                  <a:gd name="T16" fmla="+- 0 3612 3612"/>
                                  <a:gd name="T17" fmla="*/ T16 w 289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89" h="235">
                                    <a:moveTo>
                                      <a:pt x="0" y="235"/>
                                    </a:moveTo>
                                    <a:lnTo>
                                      <a:pt x="289" y="235"/>
                                    </a:lnTo>
                                    <a:lnTo>
                                      <a:pt x="28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7" name="Group 1295"/>
                          <wpg:cNvGrpSpPr>
                            <a:grpSpLocks/>
                          </wpg:cNvGrpSpPr>
                          <wpg:grpSpPr bwMode="auto">
                            <a:xfrm>
                              <a:off x="3885" y="59"/>
                              <a:ext cx="264" cy="235"/>
                              <a:chOff x="3885" y="59"/>
                              <a:chExt cx="264" cy="235"/>
                            </a:xfrm>
                          </wpg:grpSpPr>
                          <wps:wsp>
                            <wps:cNvPr id="1318" name="Freeform 1296"/>
                            <wps:cNvSpPr>
                              <a:spLocks/>
                            </wps:cNvSpPr>
                            <wps:spPr bwMode="auto">
                              <a:xfrm>
                                <a:off x="3885" y="59"/>
                                <a:ext cx="264" cy="235"/>
                              </a:xfrm>
                              <a:custGeom>
                                <a:avLst/>
                                <a:gdLst>
                                  <a:gd name="T0" fmla="+- 0 3885 3885"/>
                                  <a:gd name="T1" fmla="*/ T0 w 264"/>
                                  <a:gd name="T2" fmla="+- 0 294 59"/>
                                  <a:gd name="T3" fmla="*/ 294 h 235"/>
                                  <a:gd name="T4" fmla="+- 0 4150 3885"/>
                                  <a:gd name="T5" fmla="*/ T4 w 264"/>
                                  <a:gd name="T6" fmla="+- 0 294 59"/>
                                  <a:gd name="T7" fmla="*/ 294 h 235"/>
                                  <a:gd name="T8" fmla="+- 0 4150 3885"/>
                                  <a:gd name="T9" fmla="*/ T8 w 264"/>
                                  <a:gd name="T10" fmla="+- 0 59 59"/>
                                  <a:gd name="T11" fmla="*/ 59 h 235"/>
                                  <a:gd name="T12" fmla="+- 0 3885 3885"/>
                                  <a:gd name="T13" fmla="*/ T12 w 264"/>
                                  <a:gd name="T14" fmla="+- 0 59 59"/>
                                  <a:gd name="T15" fmla="*/ 59 h 235"/>
                                  <a:gd name="T16" fmla="+- 0 3885 3885"/>
                                  <a:gd name="T17" fmla="*/ T16 w 264"/>
                                  <a:gd name="T18" fmla="+- 0 294 59"/>
                                  <a:gd name="T19" fmla="*/ 294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64" h="235">
                                    <a:moveTo>
                                      <a:pt x="0" y="235"/>
                                    </a:moveTo>
                                    <a:lnTo>
                                      <a:pt x="265" y="235"/>
                                    </a:lnTo>
                                    <a:lnTo>
                                      <a:pt x="2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2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29DAD19" id="Group 1294" o:spid="_x0000_s1026" style="position:absolute;margin-left:71.25pt;margin-top:1.25pt;width:136.7pt;height:15.15pt;z-index:-3775;mso-position-horizontal-relative:page" coordorigin="1425,25" coordsize="273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">
                  <v:group id="Group 1315" o:spid="_x0000_s1027" style="position:absolute;left:1435;top:59;width:392;height:235" coordorigin="1435,59" coordsize="39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  <v:shape id="Freeform 1316" o:spid="_x0000_s1028" style="position:absolute;left:1435;top:59;width:392;height:235;visibility:visible;mso-wrap-style:square;v-text-anchor:top" coordsize="39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rCcYA&#10;AADdAAAADwAAAGRycy9kb3ducmV2LnhtbESPQWvCQBCF74X+h2WE3upGoWJTV5GCIEjBaC7ehuy4&#10;iWZnQ3bV+O87h0JvM7w3732zWA2+VXfqYxPYwGScgSKugm3YGSiPm/c5qJiQLbaBycCTIqyWry8L&#10;zG14cEH3Q3JKQjjmaKBOqcu1jlVNHuM4dMSinUPvMcnaO217fEi4b/U0y2baY8PSUGNH3zVV18PN&#10;Gzg/98V2fpr8XE6ucvyxK92uKI15Gw3rL1CJhvRv/rveWsGffgqufCMj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orCcYAAADdAAAADwAAAAAAAAAAAAAAAACYAgAAZHJz&#10;L2Rvd25yZXYueG1sUEsFBgAAAAAEAAQA9QAAAIsDAAAAAA==&#10;" path="m,235r392,l392,,,,,235e" fillcolor="#fff200" stroked="f">
                      <v:path arrowok="t" o:connecttype="custom" o:connectlocs="0,294;392,294;392,59;0,59;0,294" o:connectangles="0,0,0,0,0"/>
                    </v:shape>
                  </v:group>
                  <v:group id="Group 1313" o:spid="_x0000_s1029" style="position:absolute;left:1809;top:59;width:313;height:235" coordorigin="1809,59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47mMMAAADdAAAADwAAAGRycy9kb3ducmV2LnhtbERPS4vCMBC+C/sfwizs&#10;TdO6KFqNIrK7eBDBB4i3oRnbYjMpTbat/94Igrf5+J4zX3amFA3VrrCsIB5EIIhTqwvOFJyOv/0J&#10;COeRNZaWScGdHCwXH705Jtq2vKfm4DMRQtglqCD3vkqkdGlOBt3AVsSBu9raoA+wzqSusQ3hppTD&#10;KBpLgwWHhhwrWueU3g7/RsFfi+3qO/5ptrfr+n45jnbnbUxKfX12qxkIT51/i1/ujQ7zh9Mp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bjuYwwAAAN0AAAAP&#10;AAAAAAAAAAAAAAAAAKoCAABkcnMvZG93bnJldi54bWxQSwUGAAAAAAQABAD6AAAAmgMAAAAA&#10;">
                    <v:shape id="Freeform 1314" o:spid="_x0000_s1030" style="position:absolute;left:1809;top:59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vEMYA&#10;AADdAAAADwAAAGRycy9kb3ducmV2LnhtbESPzU4DMQyE75V4h8hI3NosVCqwNK0oVX8kTnT7ANbG&#10;bBY2zipJ2+Xt60MlbrZmPPN5vhx8p84UUxvYwOOkAEVcB9tyY+BYbcYvoFJGttgFJgN/lGC5uBvN&#10;sbThwl90PuRGSQinEg24nPtS61Q78pgmoScW7TtEj1nW2Ggb8SLhvtNPRTHTHluWBoc9fTiqfw8n&#10;b6Da1c+ryh2ncT/bbl7D+vMHV9GYh/vh/Q1UpiH/m2/Xeyv400L45RsZQS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ivEMYAAADdAAAADwAAAAAAAAAAAAAAAACYAgAAZHJz&#10;L2Rvd25yZXYueG1sUEsFBgAAAAAEAAQA9QAAAIsDAAAAAA==&#10;" path="m,235r313,l313,,,,,235e" fillcolor="#fff200" stroked="f">
                      <v:path arrowok="t" o:connecttype="custom" o:connectlocs="0,294;313,294;313,59;0,59;0,294" o:connectangles="0,0,0,0,0"/>
                    </v:shape>
                  </v:group>
                  <v:group id="Group 1311" o:spid="_x0000_s1031" style="position:absolute;left:2106;top:59;width:301;height:235" coordorigin="2106,59" coordsize="30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  <v:shape id="Freeform 1312" o:spid="_x0000_s1032" style="position:absolute;left:2106;top:59;width:301;height:235;visibility:visible;mso-wrap-style:square;v-text-anchor:top" coordsize="30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wOcMA&#10;AADdAAAADwAAAGRycy9kb3ducmV2LnhtbERPTWvCQBC9F/oflil4q7uNIBJdg5YKCh6qFrwO2TGJ&#10;ZmfT7Bpjf323IPQ2j/c5s6y3teio9ZVjDW9DBYI4d6biQsPXYfU6AeEDssHaMWm4k4ds/vw0w9S4&#10;G++o24dCxBD2KWooQ2hSKX1ekkU/dA1x5E6utRgibAtpWrzFcFvLRKmxtFhxbCixofeS8sv+ajXQ&#10;tj/+bBpD58P3avPRLfmoPkdaD176xRREoD78ix/utYnzRyqBv2/iC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rwOcMAAADdAAAADwAAAAAAAAAAAAAAAACYAgAAZHJzL2Rv&#10;d25yZXYueG1sUEsFBgAAAAAEAAQA9QAAAIgDAAAAAA==&#10;" path="m,235r301,l301,,,,,235e" fillcolor="#fff200" stroked="f">
                      <v:path arrowok="t" o:connecttype="custom" o:connectlocs="0,294;301,294;301,59;0,59;0,294" o:connectangles="0,0,0,0,0"/>
                    </v:shape>
                  </v:group>
                  <v:group id="Group 1309" o:spid="_x0000_s1033" style="position:absolute;left:2429;top:59;width:2;height:235" coordorigin="2429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  <v:shape id="Freeform 1310" o:spid="_x0000_s1034" style="position:absolute;left:2429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jU8QA&#10;AADdAAAADwAAAGRycy9kb3ducmV2LnhtbERPS2sCMRC+F/ofwhR6q9m6IrI1StUKHnqpD8TbsJl9&#10;0M1kSbK6+uubguBtPr7nTOe9acSZnK8tK3gfJCCIc6trLhXsd+u3CQgfkDU2lknBlTzMZ89PU8y0&#10;vfAPnbehFDGEfYYKqhDaTEqfV2TQD2xLHLnCOoMhQldK7fASw00jh0kylgZrjg0VtrSsKP/ddkZB&#10;f+X14dZ9udNxVWwWaeqLXfet1OtL//kBIlAfHuK7e6Pj/DQZwf838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W41PEAAAA3QAAAA8AAAAAAAAAAAAAAAAAmAIAAGRycy9k&#10;b3ducmV2LnhtbFBLBQYAAAAABAAEAPUAAACJAwAAAAA=&#10;" path="m,l,235e" filled="f" strokecolor="#fff200" strokeweight="1.2023mm">
                      <v:path arrowok="t" o:connecttype="custom" o:connectlocs="0,59;0,294" o:connectangles="0,0"/>
                    </v:shape>
                  </v:group>
                  <v:group id="Group 1307" o:spid="_x0000_s1035" style="position:absolute;left:2457;top:59;width:398;height:235" coordorigin="2457,59" coordsize="39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rh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3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yKuHwwAAAN0AAAAP&#10;AAAAAAAAAAAAAAAAAKoCAABkcnMvZG93bnJldi54bWxQSwUGAAAAAAQABAD6AAAAmgMAAAAA&#10;">
                    <v:shape id="Freeform 1308" o:spid="_x0000_s1036" style="position:absolute;left:2457;top:59;width:398;height:235;visibility:visible;mso-wrap-style:square;v-text-anchor:top" coordsize="39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3HFMIA&#10;AADdAAAADwAAAGRycy9kb3ducmV2LnhtbERPTYvCMBC9C/sfwizsTVMV1K1GkYK4eBFrFzwOzdgW&#10;m0lpYu3++40geJvH+5zVpje16Kh1lWUF41EEgji3uuJCQXbeDRcgnEfWWFsmBX/kYLP+GKww1vbB&#10;J+pSX4gQwi5GBaX3TSyly0sy6Ea2IQ7c1bYGfYBtIXWLjxBuajmJopk0WHFoKLGhpKT8lt6Ngukl&#10;sel9f6Dvipus+L10h2R+VOrrs98uQXjq/Vv8cv/oMH8azeD5TTh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ccUwgAAAN0AAAAPAAAAAAAAAAAAAAAAAJgCAABkcnMvZG93&#10;bnJldi54bWxQSwUGAAAAAAQABAD1AAAAhwMAAAAA&#10;" path="m,235r399,l399,,,,,235e" fillcolor="#fff200" stroked="f">
                      <v:path arrowok="t" o:connecttype="custom" o:connectlocs="0,294;399,294;399,59;0,59;0,294" o:connectangles="0,0,0,0,0"/>
                    </v:shape>
                  </v:group>
                  <v:group id="Group 1305" o:spid="_x0000_s1037" style="position:absolute;left:2876;top:59;width:2;height:235" coordorigin="2876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aQa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VpBrwwAAAN0AAAAP&#10;AAAAAAAAAAAAAAAAAKoCAABkcnMvZG93bnJldi54bWxQSwUGAAAAAAQABAD6AAAAmgMAAAAA&#10;">
                    <v:shape id="Freeform 1306" o:spid="_x0000_s1038" style="position:absolute;left:2876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pVscA&#10;AADdAAAADwAAAGRycy9kb3ducmV2LnhtbESPS2vDMBCE74X+B7GF3Bq5NZTiRgl9JJBDLnlRelus&#10;9YNaKyPJiZNf3z0EettlZme+nS1G16kThdh6NvA0zUARl962XBs47FePr6BiQrbYeSYDF4qwmN/f&#10;zbCw/sxbOu1SrSSEY4EGmpT6QutYNuQwTn1PLFrlg8Mka6i1DXiWcNfp5yx70Q5bloYGe/psqPzd&#10;Dc7AeOHV8Tosw8/3V7X+yPNY7YeNMZOH8f0NVKIx/Ztv12sr+HkmuPKNj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b6VbHAAAA3QAAAA8AAAAAAAAAAAAAAAAAmAIAAGRy&#10;cy9kb3ducmV2LnhtbFBLBQYAAAAABAAEAPUAAACMAwAAAAA=&#10;" path="m,l,235e" filled="f" strokecolor="#fff200" strokeweight="1.2023mm">
                      <v:path arrowok="t" o:connecttype="custom" o:connectlocs="0,59;0,294" o:connectangles="0,0"/>
                    </v:shape>
                  </v:group>
                  <v:group id="Group 1303" o:spid="_x0000_s1039" style="position:absolute;left:2904;top:59;width:361;height:235" coordorigin="2904,59" coordsize="36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Whg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cTS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haGCwwAAAN0AAAAP&#10;AAAAAAAAAAAAAAAAAKoCAABkcnMvZG93bnJldi54bWxQSwUGAAAAAAQABAD6AAAAmgMAAAAA&#10;">
                    <v:shape id="Freeform 1304" o:spid="_x0000_s1040" style="position:absolute;left:2904;top:59;width:361;height:235;visibility:visible;mso-wrap-style:square;v-text-anchor:top" coordsize="36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S9MYA&#10;AADdAAAADwAAAGRycy9kb3ducmV2LnhtbESPQUsDMRCF70L/Q5iCN5ttS1XWpkWE0h68dCt4HTbj&#10;ZnUzCUnarv565yB4m+G9ee+b9Xb0g7pQyn1gA/NZBYq4DbbnzsDbaXf3CCoXZItDYDLwTRm2m8nN&#10;GmsbrnykS1M6JSGcazTgSom11rl15DHPQiQW7SMkj0XW1Gmb8CrhftCLqrrXHnuWBoeRXhy1X83Z&#10;G4j7w869N6+rh/yjP49LiqlarIy5nY7PT6AKjeXf/Hd9sIK/nAu/fCMj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3S9MYAAADdAAAADwAAAAAAAAAAAAAAAACYAgAAZHJz&#10;L2Rvd25yZXYueG1sUEsFBgAAAAAEAAQA9QAAAIsDAAAAAA==&#10;" path="m,235r362,l362,,,,,235e" fillcolor="#fff200" stroked="f">
                      <v:path arrowok="t" o:connecttype="custom" o:connectlocs="0,294;362,294;362,59;0,59;0,294" o:connectangles="0,0,0,0,0"/>
                    </v:shape>
                  </v:group>
                  <v:group id="Group 1301" o:spid="_x0000_s1041" style="position:absolute;left:3287;top:59;width:2;height:235" coordorigin="3287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7Wc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T5S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KjtZwwAAAN0AAAAP&#10;AAAAAAAAAAAAAAAAAKoCAABkcnMvZG93bnJldi54bWxQSwUGAAAAAAQABAD6AAAAmgMAAAAA&#10;">
                    <v:shape id="Freeform 1302" o:spid="_x0000_s1042" style="position:absolute;left:3287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IYcUA&#10;AADdAAAADwAAAGRycy9kb3ducmV2LnhtbERPyWrDMBC9F/IPYgK9NXJsKMWNErI0kEMvTVpKboM1&#10;Xog1MpLsOP36qlDIbR5vncVqNK0YyPnGsoL5LAFBXFjdcKXg87R/egHhA7LG1jIpuJGH1XLysMBc&#10;2yt/0HAMlYgh7HNUUIfQ5VL6oiaDfmY74siV1hkMEbpKaofXGG5amSbJszTYcGyosaNtTcXl2BsF&#10;4433Xz/9mzt/78rDJst8eerflXqcjutXEIHGcBf/uw86zs/mKfx9E0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hhxQAAAN0AAAAPAAAAAAAAAAAAAAAAAJgCAABkcnMv&#10;ZG93bnJldi54bWxQSwUGAAAAAAQABAD1AAAAigMAAAAA&#10;" path="m,l,235e" filled="f" strokecolor="#fff200" strokeweight="1.2023mm">
                      <v:path arrowok="t" o:connecttype="custom" o:connectlocs="0,59;0,294" o:connectangles="0,0"/>
                    </v:shape>
                  </v:group>
                  <v:group id="Group 1299" o:spid="_x0000_s1043" style="position:absolute;left:3315;top:59;width:313;height:235" coordorigin="3315,59" coordsize="31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QAt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7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AC1wwAAAN0AAAAP&#10;AAAAAAAAAAAAAAAAAKoCAABkcnMvZG93bnJldi54bWxQSwUGAAAAAAQABAD6AAAAmgMAAAAA&#10;">
                    <v:shape id="Freeform 1300" o:spid="_x0000_s1044" style="position:absolute;left:3315;top:59;width:313;height:235;visibility:visible;mso-wrap-style:square;v-text-anchor:top" coordsize="31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/zsMA&#10;AADdAAAADwAAAGRycy9kb3ducmV2LnhtbERPzWoCMRC+F/oOYYTeulm1aLs1SrVoBU91fYBhM91s&#10;3UyWJNX17Y1Q8DYf3+/MFr1txYl8aBwrGGY5COLK6YZrBYdy/fwKIkRkja1jUnChAIv548MMC+3O&#10;/E2nfaxFCuFQoAITY1dIGSpDFkPmOuLE/ThvMSboa6k9nlO4beUozyfSYsOpwWBHK0PVcf9nFZRf&#10;1XRZmsPYbyeb9Zv73P3i0iv1NOg/3kFE6uNd/O/e6jR/PHyB2zfpB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o/zsMAAADdAAAADwAAAAAAAAAAAAAAAACYAgAAZHJzL2Rv&#10;d25yZXYueG1sUEsFBgAAAAAEAAQA9QAAAIgDAAAAAA==&#10;" path="m,235r313,l313,,,,,235e" fillcolor="#fff200" stroked="f">
                      <v:path arrowok="t" o:connecttype="custom" o:connectlocs="0,294;313,294;313,59;0,59;0,294" o:connectangles="0,0,0,0,0"/>
                    </v:shape>
                  </v:group>
                  <v:group id="Group 1297" o:spid="_x0000_s1045" style="position:absolute;left:3612;top:59;width:289;height:235" coordorigin="3612,59" coordsize="289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E9W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/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ET1awwAAAN0AAAAP&#10;AAAAAAAAAAAAAAAAAKoCAABkcnMvZG93bnJldi54bWxQSwUGAAAAAAQABAD6AAAAmgMAAAAA&#10;">
                    <v:shape id="Freeform 1298" o:spid="_x0000_s1046" style="position:absolute;left:3612;top:59;width:289;height:235;visibility:visible;mso-wrap-style:square;v-text-anchor:top" coordsize="289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96LMMA&#10;AADdAAAADwAAAGRycy9kb3ducmV2LnhtbERPy6rCMBDdX/AfwgjuNPWBSDWKCKKLC+ILXI7N2Bab&#10;SW2i1vv1RhDubg7nOZNZbQrxoMrllhV0OxEI4sTqnFMFh/2yPQLhPLLGwjIpeJGD2bTxM8FY2ydv&#10;6bHzqQgh7GJUkHlfxlK6JCODrmNL4sBdbGXQB1ilUlf4DOGmkL0oGkqDOYeGDEtaZJRcd3ejYLAZ&#10;3Y5/5e92jqfXxvXywep8XCvVatbzMQhPtf8Xf91rHeb3u0P4fBNO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96LMMAAADdAAAADwAAAAAAAAAAAAAAAACYAgAAZHJzL2Rv&#10;d25yZXYueG1sUEsFBgAAAAAEAAQA9QAAAIgDAAAAAA==&#10;" path="m,235r289,l289,,,,,235e" fillcolor="#fff200" stroked="f">
                      <v:path arrowok="t" o:connecttype="custom" o:connectlocs="0,294;289,294;289,59;0,59;0,294" o:connectangles="0,0,0,0,0"/>
                    </v:shape>
                  </v:group>
                  <v:group id="Group 1295" o:spid="_x0000_s1047" style="position:absolute;left:3885;top:59;width:264;height:235" coordorigin="3885,59" coordsize="264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  <v:shape id="Freeform 1296" o:spid="_x0000_s1048" style="position:absolute;left:3885;top:59;width:264;height:235;visibility:visible;mso-wrap-style:square;v-text-anchor:top" coordsize="26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9IZcYA&#10;AADdAAAADwAAAGRycy9kb3ducmV2LnhtbESPQWvCQBCF74L/YRmhN92oICV1DaUQsKc2aUv1NmTH&#10;JCQ7G7JbTf+9cyj0NsN78943+2xyvbrSGFrPBtarBBRx5W3LtYHPj3z5CCpEZIu9ZzLwSwGyw3y2&#10;x9T6Gxd0LWOtJIRDigaaGIdU61A15DCs/EAs2sWPDqOsY63tiDcJd73eJMlOO2xZGhoc6KWhqit/&#10;nIEv//6Wd1TE/Hw6Ffa1/aah3BrzsJien0BFmuK/+e/6aAV/uxZc+UZG0Ic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9IZcYAAADdAAAADwAAAAAAAAAAAAAAAACYAgAAZHJz&#10;L2Rvd25yZXYueG1sUEsFBgAAAAAEAAQA9QAAAIsDAAAAAA==&#10;" path="m,235r265,l265,,,,,235e" fillcolor="#fff200" stroked="f">
                      <v:path arrowok="t" o:connecttype="custom" o:connectlocs="0,294;265,294;265,59;0,59;0,294" o:connectangles="0,0,0,0,0"/>
                    </v:shape>
                  </v:group>
                  <w10:wrap anchorx="page"/>
                </v:group>
              </w:pict>
            </mc:Fallback>
          </mc:AlternateContent>
        </w:r>
        <w:r w:rsidR="006A473A" w:rsidDel="003E5CC9">
          <w:rPr>
            <w:rFonts w:ascii="Arial" w:eastAsia="Arial" w:hAnsi="Arial" w:cs="Arial"/>
            <w:spacing w:val="-2"/>
            <w:w w:val="91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and</w:delText>
        </w:r>
        <w:r w:rsidR="006A473A" w:rsidDel="003E5CC9">
          <w:rPr>
            <w:rFonts w:ascii="Arial" w:eastAsia="Arial" w:hAnsi="Arial" w:cs="Arial"/>
            <w:spacing w:val="-21"/>
          </w:rPr>
          <w:delText xml:space="preserve"> </w:delText>
        </w:r>
        <w:r w:rsidR="006A473A" w:rsidDel="003E5CC9">
          <w:rPr>
            <w:rFonts w:ascii="Arial" w:eastAsia="Arial" w:hAnsi="Arial" w:cs="Arial"/>
            <w:w w:val="96"/>
          </w:rPr>
          <w:delText>eth</w:delText>
        </w:r>
        <w:r w:rsidR="006A473A" w:rsidDel="003E5CC9">
          <w:rPr>
            <w:rFonts w:ascii="Arial" w:eastAsia="Arial" w:hAnsi="Arial" w:cs="Arial"/>
            <w:w w:val="97"/>
          </w:rPr>
          <w:delText>nic</w:delText>
        </w:r>
        <w:r w:rsidR="006A473A" w:rsidDel="003E5CC9">
          <w:rPr>
            <w:rFonts w:ascii="Arial" w:eastAsia="Arial" w:hAnsi="Arial" w:cs="Arial"/>
            <w:w w:val="129"/>
          </w:rPr>
          <w:delText>i</w:delText>
        </w:r>
        <w:r w:rsidR="006A473A" w:rsidDel="003E5CC9">
          <w:rPr>
            <w:rFonts w:ascii="Arial" w:eastAsia="Arial" w:hAnsi="Arial" w:cs="Arial"/>
            <w:spacing w:val="-6"/>
            <w:w w:val="129"/>
          </w:rPr>
          <w:delText>t</w:delText>
        </w:r>
        <w:r w:rsidR="006A473A" w:rsidDel="003E5CC9">
          <w:rPr>
            <w:rFonts w:ascii="Arial" w:eastAsia="Arial" w:hAnsi="Arial" w:cs="Arial"/>
          </w:rPr>
          <w:delText xml:space="preserve">y. </w:delText>
        </w:r>
        <w:r w:rsidR="006A473A" w:rsidDel="003E5CC9">
          <w:rPr>
            <w:rFonts w:ascii="Arial" w:eastAsia="Arial" w:hAnsi="Arial" w:cs="Arial"/>
            <w:spacing w:val="-27"/>
          </w:rPr>
          <w:delText xml:space="preserve"> </w:delText>
        </w:r>
        <w:r w:rsidR="006A473A" w:rsidDel="003E5CC9">
          <w:rPr>
            <w:rFonts w:ascii="Arial" w:eastAsia="Arial" w:hAnsi="Arial" w:cs="Arial"/>
            <w:i/>
            <w:w w:val="92"/>
          </w:rPr>
          <w:delText>Gender</w:delText>
        </w:r>
        <w:r w:rsidR="006A473A" w:rsidDel="003E5CC9">
          <w:rPr>
            <w:rFonts w:ascii="Arial" w:eastAsia="Arial" w:hAnsi="Arial" w:cs="Arial"/>
            <w:i/>
            <w:spacing w:val="34"/>
            <w:w w:val="9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of</w:delText>
        </w:r>
        <w:r w:rsidR="006A473A" w:rsidDel="003E5CC9">
          <w:rPr>
            <w:rFonts w:ascii="Arial" w:eastAsia="Arial" w:hAnsi="Arial" w:cs="Arial"/>
            <w:spacing w:val="-8"/>
          </w:rPr>
          <w:delText xml:space="preserve"> </w:delText>
        </w:r>
        <w:r w:rsidR="006A473A" w:rsidDel="003E5CC9">
          <w:rPr>
            <w:rFonts w:ascii="Arial" w:eastAsia="Arial" w:hAnsi="Arial" w:cs="Arial"/>
            <w:w w:val="87"/>
          </w:rPr>
          <w:delText>reference</w:delText>
        </w:r>
        <w:r w:rsidR="006A473A" w:rsidDel="003E5CC9">
          <w:rPr>
            <w:rFonts w:ascii="Arial" w:eastAsia="Arial" w:hAnsi="Arial" w:cs="Arial"/>
            <w:spacing w:val="23"/>
            <w:w w:val="87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5"/>
            <w:w w:val="87"/>
          </w:rPr>
          <w:delText>p</w:delText>
        </w:r>
        <w:r w:rsidR="006A473A" w:rsidDel="003E5CC9">
          <w:rPr>
            <w:rFonts w:ascii="Arial" w:eastAsia="Arial" w:hAnsi="Arial" w:cs="Arial"/>
            <w:w w:val="87"/>
          </w:rPr>
          <w:delText>ersons</w:delText>
        </w:r>
        <w:r w:rsidR="006A473A" w:rsidDel="003E5CC9">
          <w:rPr>
            <w:rFonts w:ascii="Arial" w:eastAsia="Arial" w:hAnsi="Arial" w:cs="Arial"/>
            <w:spacing w:val="20"/>
            <w:w w:val="87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had</w:delText>
        </w:r>
        <w:r w:rsidR="006A473A" w:rsidDel="003E5CC9">
          <w:rPr>
            <w:rFonts w:ascii="Arial" w:eastAsia="Arial" w:hAnsi="Arial" w:cs="Arial"/>
            <w:spacing w:val="-21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-6"/>
            <w:w w:val="135"/>
          </w:rPr>
          <w:delText>t</w:delText>
        </w:r>
        <w:r w:rsidR="006A473A" w:rsidDel="003E5CC9">
          <w:rPr>
            <w:rFonts w:ascii="Arial" w:eastAsia="Arial" w:hAnsi="Arial" w:cs="Arial"/>
            <w:spacing w:val="-6"/>
            <w:w w:val="97"/>
          </w:rPr>
          <w:delText>w</w:delText>
        </w:r>
        <w:r w:rsidR="006A473A" w:rsidDel="003E5CC9">
          <w:rPr>
            <w:rFonts w:ascii="Arial" w:eastAsia="Arial" w:hAnsi="Arial" w:cs="Arial"/>
            <w:w w:val="87"/>
          </w:rPr>
          <w:delText>o</w:delText>
        </w:r>
        <w:r w:rsidR="006A473A" w:rsidDel="003E5CC9">
          <w:rPr>
            <w:rFonts w:ascii="Arial" w:eastAsia="Arial" w:hAnsi="Arial" w:cs="Arial"/>
            <w:spacing w:val="5"/>
          </w:rPr>
          <w:delText xml:space="preserve"> </w:delText>
        </w:r>
        <w:r w:rsidR="006A473A" w:rsidDel="003E5CC9">
          <w:rPr>
            <w:rFonts w:ascii="Arial" w:eastAsia="Arial" w:hAnsi="Arial" w:cs="Arial"/>
            <w:w w:val="90"/>
          </w:rPr>
          <w:delText>categories:</w:delText>
        </w:r>
        <w:r w:rsidR="006A473A" w:rsidDel="003E5CC9">
          <w:rPr>
            <w:rFonts w:ascii="Arial" w:eastAsia="Arial" w:hAnsi="Arial" w:cs="Arial"/>
            <w:spacing w:val="39"/>
            <w:w w:val="90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“male”</w:delText>
        </w:r>
        <w:r w:rsidR="006A473A" w:rsidDel="003E5CC9">
          <w:rPr>
            <w:rFonts w:ascii="Arial" w:eastAsia="Arial" w:hAnsi="Arial" w:cs="Arial"/>
            <w:spacing w:val="30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and</w:delText>
        </w:r>
        <w:r w:rsidR="006A473A" w:rsidDel="003E5CC9">
          <w:rPr>
            <w:rFonts w:ascii="Arial" w:eastAsia="Arial" w:hAnsi="Arial" w:cs="Arial"/>
            <w:spacing w:val="-21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 xml:space="preserve">“female”. </w:delText>
        </w:r>
        <w:r w:rsidR="006A473A" w:rsidDel="003E5CC9">
          <w:rPr>
            <w:rFonts w:ascii="Arial" w:eastAsia="Arial" w:hAnsi="Arial" w:cs="Arial"/>
            <w:i/>
          </w:rPr>
          <w:delText>Edu</w:delText>
        </w:r>
        <w:r w:rsidR="006A473A" w:rsidDel="003E5CC9">
          <w:rPr>
            <w:rFonts w:ascii="Arial" w:eastAsia="Arial" w:hAnsi="Arial" w:cs="Arial"/>
            <w:i/>
            <w:spacing w:val="-11"/>
          </w:rPr>
          <w:delText>c</w:delText>
        </w:r>
        <w:r w:rsidR="006A473A" w:rsidDel="003E5CC9">
          <w:rPr>
            <w:rFonts w:ascii="Arial" w:eastAsia="Arial" w:hAnsi="Arial" w:cs="Arial"/>
            <w:i/>
          </w:rPr>
          <w:delText>ation</w:delText>
        </w:r>
        <w:r w:rsidR="006A473A" w:rsidDel="003E5CC9">
          <w:rPr>
            <w:rFonts w:ascii="Arial" w:eastAsia="Arial" w:hAnsi="Arial" w:cs="Arial"/>
            <w:i/>
            <w:spacing w:val="8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of</w:delText>
        </w:r>
        <w:r w:rsidR="006A473A" w:rsidDel="003E5CC9">
          <w:rPr>
            <w:rFonts w:ascii="Arial" w:eastAsia="Arial" w:hAnsi="Arial" w:cs="Arial"/>
            <w:spacing w:val="2"/>
          </w:rPr>
          <w:delText xml:space="preserve"> </w:delText>
        </w:r>
        <w:r w:rsidR="006A473A" w:rsidDel="003E5CC9">
          <w:rPr>
            <w:rFonts w:ascii="Arial" w:eastAsia="Arial" w:hAnsi="Arial" w:cs="Arial"/>
            <w:w w:val="89"/>
          </w:rPr>
          <w:delText>reference</w:delText>
        </w:r>
        <w:r w:rsidR="006A473A" w:rsidDel="003E5CC9">
          <w:rPr>
            <w:rFonts w:ascii="Arial" w:eastAsia="Arial" w:hAnsi="Arial" w:cs="Arial"/>
            <w:spacing w:val="28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5"/>
            <w:w w:val="89"/>
          </w:rPr>
          <w:delText>p</w:delText>
        </w:r>
        <w:r w:rsidR="006A473A" w:rsidDel="003E5CC9">
          <w:rPr>
            <w:rFonts w:ascii="Arial" w:eastAsia="Arial" w:hAnsi="Arial" w:cs="Arial"/>
            <w:w w:val="89"/>
          </w:rPr>
          <w:delText>ersons</w:delText>
        </w:r>
        <w:r w:rsidR="006A473A" w:rsidDel="003E5CC9">
          <w:rPr>
            <w:rFonts w:ascii="Arial" w:eastAsia="Arial" w:hAnsi="Arial" w:cs="Arial"/>
            <w:spacing w:val="25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had</w:delText>
        </w:r>
        <w:r w:rsidR="006A473A" w:rsidDel="003E5CC9">
          <w:rPr>
            <w:rFonts w:ascii="Arial" w:eastAsia="Arial" w:hAnsi="Arial" w:cs="Arial"/>
            <w:spacing w:val="-6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three</w:delText>
        </w:r>
        <w:r w:rsidR="006A473A" w:rsidDel="003E5CC9">
          <w:rPr>
            <w:rFonts w:ascii="Arial" w:eastAsia="Arial" w:hAnsi="Arial" w:cs="Arial"/>
            <w:spacing w:val="-8"/>
          </w:rPr>
          <w:delText xml:space="preserve"> </w:delText>
        </w:r>
        <w:r w:rsidR="006A473A" w:rsidDel="003E5CC9">
          <w:rPr>
            <w:rFonts w:ascii="Arial" w:eastAsia="Arial" w:hAnsi="Arial" w:cs="Arial"/>
            <w:w w:val="92"/>
          </w:rPr>
          <w:delText>categories:</w:delText>
        </w:r>
        <w:r w:rsidR="006A473A" w:rsidDel="003E5CC9">
          <w:rPr>
            <w:rFonts w:ascii="Arial" w:eastAsia="Arial" w:hAnsi="Arial" w:cs="Arial"/>
            <w:spacing w:val="41"/>
            <w:w w:val="9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“high-s</w:delText>
        </w:r>
        <w:r w:rsidR="006A473A" w:rsidDel="003E5CC9">
          <w:rPr>
            <w:rFonts w:ascii="Arial" w:eastAsia="Arial" w:hAnsi="Arial" w:cs="Arial"/>
            <w:spacing w:val="-5"/>
          </w:rPr>
          <w:delText>c</w:delText>
        </w:r>
        <w:r w:rsidR="006A473A" w:rsidDel="003E5CC9">
          <w:rPr>
            <w:rFonts w:ascii="Arial" w:eastAsia="Arial" w:hAnsi="Arial" w:cs="Arial"/>
          </w:rPr>
          <w:delText>h</w:delText>
        </w:r>
        <w:r w:rsidR="006A473A" w:rsidDel="003E5CC9">
          <w:rPr>
            <w:rFonts w:ascii="Arial" w:eastAsia="Arial" w:hAnsi="Arial" w:cs="Arial"/>
            <w:spacing w:val="6"/>
          </w:rPr>
          <w:delText>o</w:delText>
        </w:r>
        <w:r w:rsidR="006A473A" w:rsidDel="003E5CC9">
          <w:rPr>
            <w:rFonts w:ascii="Arial" w:eastAsia="Arial" w:hAnsi="Arial" w:cs="Arial"/>
          </w:rPr>
          <w:delText>ol</w:delText>
        </w:r>
        <w:r w:rsidR="006A473A" w:rsidDel="003E5CC9">
          <w:rPr>
            <w:rFonts w:ascii="Arial" w:eastAsia="Arial" w:hAnsi="Arial" w:cs="Arial"/>
            <w:spacing w:val="-13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or</w:delText>
        </w:r>
        <w:r w:rsidR="006A473A" w:rsidDel="003E5CC9">
          <w:rPr>
            <w:rFonts w:ascii="Arial" w:eastAsia="Arial" w:hAnsi="Arial" w:cs="Arial"/>
            <w:spacing w:val="9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le</w:delText>
        </w:r>
        <w:r w:rsidR="006A473A" w:rsidDel="003E5CC9">
          <w:rPr>
            <w:rFonts w:ascii="Arial" w:eastAsia="Arial" w:hAnsi="Arial" w:cs="Arial"/>
            <w:spacing w:val="1"/>
          </w:rPr>
          <w:delText>s</w:delText>
        </w:r>
        <w:r w:rsidR="006A473A" w:rsidDel="003E5CC9">
          <w:rPr>
            <w:rFonts w:ascii="Arial" w:eastAsia="Arial" w:hAnsi="Arial" w:cs="Arial"/>
          </w:rPr>
          <w:delText>s”,</w:delText>
        </w:r>
        <w:r w:rsidR="006A473A" w:rsidDel="003E5CC9">
          <w:rPr>
            <w:rFonts w:ascii="Arial" w:eastAsia="Arial" w:hAnsi="Arial" w:cs="Arial"/>
            <w:spacing w:val="-19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“some</w:delText>
        </w:r>
        <w:r w:rsidR="006A473A" w:rsidDel="003E5CC9">
          <w:rPr>
            <w:rFonts w:ascii="Arial" w:eastAsia="Arial" w:hAnsi="Arial" w:cs="Arial"/>
            <w:spacing w:val="-20"/>
          </w:rPr>
          <w:delText xml:space="preserve"> </w:delText>
        </w:r>
        <w:r w:rsidR="006A473A" w:rsidDel="003E5CC9">
          <w:rPr>
            <w:rFonts w:ascii="Arial" w:eastAsia="Arial" w:hAnsi="Arial" w:cs="Arial"/>
            <w:w w:val="90"/>
          </w:rPr>
          <w:delText>college,</w:delText>
        </w:r>
        <w:r w:rsidR="006A473A" w:rsidDel="003E5CC9">
          <w:rPr>
            <w:rFonts w:ascii="Arial" w:eastAsia="Arial" w:hAnsi="Arial" w:cs="Arial"/>
            <w:spacing w:val="23"/>
            <w:w w:val="90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 xml:space="preserve">diploma, </w:delText>
        </w:r>
        <w:r w:rsidR="006A473A" w:rsidDel="003E5CC9">
          <w:rPr>
            <w:rFonts w:ascii="Arial" w:eastAsia="Arial" w:hAnsi="Arial" w:cs="Arial"/>
            <w:w w:val="89"/>
          </w:rPr>
          <w:delText>ass</w:delText>
        </w:r>
        <w:r w:rsidR="006A473A" w:rsidDel="003E5CC9">
          <w:rPr>
            <w:rFonts w:ascii="Arial" w:eastAsia="Arial" w:hAnsi="Arial" w:cs="Arial"/>
            <w:spacing w:val="5"/>
            <w:w w:val="89"/>
          </w:rPr>
          <w:delText>o</w:delText>
        </w:r>
        <w:r w:rsidR="006A473A" w:rsidDel="003E5CC9">
          <w:rPr>
            <w:rFonts w:ascii="Arial" w:eastAsia="Arial" w:hAnsi="Arial" w:cs="Arial"/>
            <w:w w:val="89"/>
          </w:rPr>
          <w:delText>ciated</w:delText>
        </w:r>
        <w:r w:rsidR="006A473A" w:rsidDel="003E5CC9">
          <w:rPr>
            <w:rFonts w:ascii="Arial" w:eastAsia="Arial" w:hAnsi="Arial" w:cs="Arial"/>
            <w:spacing w:val="8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w w:val="89"/>
          </w:rPr>
          <w:delText>degrees”</w:delText>
        </w:r>
        <w:r w:rsidR="006A473A" w:rsidDel="003E5CC9">
          <w:rPr>
            <w:rFonts w:ascii="Arial" w:eastAsia="Arial" w:hAnsi="Arial" w:cs="Arial"/>
            <w:spacing w:val="13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w w:val="93"/>
          </w:rPr>
          <w:delText>and</w:delText>
        </w:r>
        <w:r w:rsidR="006A473A" w:rsidDel="003E5CC9">
          <w:rPr>
            <w:rFonts w:ascii="Arial" w:eastAsia="Arial" w:hAnsi="Arial" w:cs="Arial"/>
            <w:spacing w:val="2"/>
            <w:w w:val="93"/>
          </w:rPr>
          <w:delText xml:space="preserve"> </w:delText>
        </w:r>
        <w:r w:rsidR="006A473A" w:rsidDel="003E5CC9">
          <w:rPr>
            <w:rFonts w:ascii="Arial" w:eastAsia="Arial" w:hAnsi="Arial" w:cs="Arial"/>
            <w:w w:val="93"/>
          </w:rPr>
          <w:delText>“ba</w:delText>
        </w:r>
        <w:r w:rsidR="006A473A" w:rsidDel="003E5CC9">
          <w:rPr>
            <w:rFonts w:ascii="Arial" w:eastAsia="Arial" w:hAnsi="Arial" w:cs="Arial"/>
            <w:spacing w:val="-6"/>
            <w:w w:val="93"/>
          </w:rPr>
          <w:delText>c</w:delText>
        </w:r>
        <w:r w:rsidR="006A473A" w:rsidDel="003E5CC9">
          <w:rPr>
            <w:rFonts w:ascii="Arial" w:eastAsia="Arial" w:hAnsi="Arial" w:cs="Arial"/>
            <w:w w:val="93"/>
          </w:rPr>
          <w:delText>helors</w:delText>
        </w:r>
        <w:r w:rsidR="006A473A" w:rsidDel="003E5CC9">
          <w:rPr>
            <w:rFonts w:ascii="Arial" w:eastAsia="Arial" w:hAnsi="Arial" w:cs="Arial"/>
            <w:spacing w:val="17"/>
            <w:w w:val="93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or</w:delText>
        </w:r>
        <w:r w:rsidR="006A473A" w:rsidDel="003E5CC9">
          <w:rPr>
            <w:rFonts w:ascii="Arial" w:eastAsia="Arial" w:hAnsi="Arial" w:cs="Arial"/>
            <w:spacing w:val="-8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higher”.</w:delText>
        </w:r>
      </w:del>
      <w:del w:id="188" w:author="Subharati Ghosh" w:date="2017-03-31T20:21:00Z">
        <w:r w:rsidR="006A473A" w:rsidDel="003E5CC9">
          <w:rPr>
            <w:rFonts w:ascii="Arial" w:eastAsia="Arial" w:hAnsi="Arial" w:cs="Arial"/>
            <w:spacing w:val="32"/>
          </w:rPr>
          <w:delText xml:space="preserve"> </w:delText>
        </w:r>
        <w:r w:rsidR="006A473A" w:rsidDel="003E5CC9">
          <w:rPr>
            <w:rFonts w:ascii="Arial" w:eastAsia="Arial" w:hAnsi="Arial" w:cs="Arial"/>
            <w:i/>
          </w:rPr>
          <w:delText>Marital</w:delText>
        </w:r>
        <w:r w:rsidR="006A473A" w:rsidDel="003E5CC9">
          <w:rPr>
            <w:rFonts w:ascii="Arial" w:eastAsia="Arial" w:hAnsi="Arial" w:cs="Arial"/>
            <w:i/>
            <w:spacing w:val="31"/>
          </w:rPr>
          <w:delText xml:space="preserve"> </w:delText>
        </w:r>
        <w:r w:rsidR="006A473A" w:rsidDel="003E5CC9">
          <w:rPr>
            <w:rFonts w:ascii="Arial" w:eastAsia="Arial" w:hAnsi="Arial" w:cs="Arial"/>
            <w:i/>
            <w:w w:val="92"/>
          </w:rPr>
          <w:delText>status</w:delText>
        </w:r>
        <w:r w:rsidR="006A473A" w:rsidDel="003E5CC9">
          <w:rPr>
            <w:rFonts w:ascii="Arial" w:eastAsia="Arial" w:hAnsi="Arial" w:cs="Arial"/>
            <w:i/>
            <w:spacing w:val="21"/>
            <w:w w:val="9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of</w:delText>
        </w:r>
        <w:r w:rsidR="006A473A" w:rsidDel="003E5CC9">
          <w:rPr>
            <w:rFonts w:ascii="Arial" w:eastAsia="Arial" w:hAnsi="Arial" w:cs="Arial"/>
            <w:spacing w:val="-15"/>
          </w:rPr>
          <w:delText xml:space="preserve"> </w:delText>
        </w:r>
        <w:r w:rsidR="006A473A" w:rsidDel="003E5CC9">
          <w:rPr>
            <w:rFonts w:ascii="Arial" w:eastAsia="Arial" w:hAnsi="Arial" w:cs="Arial"/>
            <w:w w:val="89"/>
          </w:rPr>
          <w:delText>reference</w:delText>
        </w:r>
        <w:r w:rsidR="006A473A" w:rsidDel="003E5CC9">
          <w:rPr>
            <w:rFonts w:ascii="Arial" w:eastAsia="Arial" w:hAnsi="Arial" w:cs="Arial"/>
            <w:spacing w:val="-5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5"/>
            <w:w w:val="89"/>
          </w:rPr>
          <w:delText>p</w:delText>
        </w:r>
        <w:r w:rsidR="006A473A" w:rsidDel="003E5CC9">
          <w:rPr>
            <w:rFonts w:ascii="Arial" w:eastAsia="Arial" w:hAnsi="Arial" w:cs="Arial"/>
            <w:w w:val="89"/>
          </w:rPr>
          <w:delText>ersons</w:delText>
        </w:r>
        <w:r w:rsidR="006A473A" w:rsidDel="003E5CC9">
          <w:rPr>
            <w:rFonts w:ascii="Arial" w:eastAsia="Arial" w:hAnsi="Arial" w:cs="Arial"/>
            <w:spacing w:val="-5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w w:val="89"/>
          </w:rPr>
          <w:delText>had</w:delText>
        </w:r>
        <w:r w:rsidR="006A473A" w:rsidDel="003E5CC9">
          <w:rPr>
            <w:rFonts w:ascii="Arial" w:eastAsia="Arial" w:hAnsi="Arial" w:cs="Arial"/>
            <w:spacing w:val="19"/>
            <w:w w:val="89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-6"/>
            <w:w w:val="135"/>
          </w:rPr>
          <w:delText>t</w:delText>
        </w:r>
        <w:r w:rsidR="006A473A" w:rsidDel="003E5CC9">
          <w:rPr>
            <w:rFonts w:ascii="Arial" w:eastAsia="Arial" w:hAnsi="Arial" w:cs="Arial"/>
            <w:spacing w:val="-6"/>
            <w:w w:val="97"/>
          </w:rPr>
          <w:delText>w</w:delText>
        </w:r>
        <w:r w:rsidR="006A473A" w:rsidDel="003E5CC9">
          <w:rPr>
            <w:rFonts w:ascii="Arial" w:eastAsia="Arial" w:hAnsi="Arial" w:cs="Arial"/>
            <w:w w:val="87"/>
          </w:rPr>
          <w:delText>o</w:delText>
        </w:r>
        <w:r w:rsidR="006A473A" w:rsidDel="003E5CC9">
          <w:rPr>
            <w:rFonts w:ascii="Arial" w:eastAsia="Arial" w:hAnsi="Arial" w:cs="Arial"/>
            <w:spacing w:val="-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 xml:space="preserve">categories: “married” </w:delText>
        </w:r>
        <w:r w:rsidR="006A473A" w:rsidDel="003E5CC9">
          <w:rPr>
            <w:rFonts w:ascii="Arial" w:eastAsia="Arial" w:hAnsi="Arial" w:cs="Arial"/>
            <w:spacing w:val="23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and</w:delText>
        </w:r>
        <w:r w:rsidR="006A473A" w:rsidDel="003E5CC9">
          <w:rPr>
            <w:rFonts w:ascii="Arial" w:eastAsia="Arial" w:hAnsi="Arial" w:cs="Arial"/>
            <w:spacing w:val="-3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“not</w:delText>
        </w:r>
        <w:r w:rsidR="006A473A" w:rsidDel="003E5CC9">
          <w:rPr>
            <w:rFonts w:ascii="Arial" w:eastAsia="Arial" w:hAnsi="Arial" w:cs="Arial"/>
            <w:spacing w:val="57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 xml:space="preserve">married”. </w:delText>
        </w:r>
        <w:r w:rsidR="006A473A" w:rsidDel="003E5CC9">
          <w:rPr>
            <w:rFonts w:ascii="Arial" w:eastAsia="Arial" w:hAnsi="Arial" w:cs="Arial"/>
            <w:spacing w:val="11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Di</w:delText>
        </w:r>
        <w:r w:rsidR="006A473A" w:rsidDel="003E5CC9">
          <w:rPr>
            <w:rFonts w:ascii="Arial" w:eastAsia="Arial" w:hAnsi="Arial" w:cs="Arial"/>
            <w:spacing w:val="-5"/>
          </w:rPr>
          <w:delText>v</w:delText>
        </w:r>
        <w:r w:rsidR="006A473A" w:rsidDel="003E5CC9">
          <w:rPr>
            <w:rFonts w:ascii="Arial" w:eastAsia="Arial" w:hAnsi="Arial" w:cs="Arial"/>
          </w:rPr>
          <w:delText>orced</w:delText>
        </w:r>
        <w:r w:rsidR="006A473A" w:rsidDel="003E5CC9">
          <w:rPr>
            <w:rFonts w:ascii="Arial" w:eastAsia="Arial" w:hAnsi="Arial" w:cs="Arial"/>
            <w:spacing w:val="-1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or</w:delText>
        </w:r>
        <w:r w:rsidR="006A473A" w:rsidDel="003E5CC9">
          <w:rPr>
            <w:rFonts w:ascii="Arial" w:eastAsia="Arial" w:hAnsi="Arial" w:cs="Arial"/>
            <w:spacing w:val="1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wid</w:delText>
        </w:r>
        <w:r w:rsidR="006A473A" w:rsidDel="003E5CC9">
          <w:rPr>
            <w:rFonts w:ascii="Arial" w:eastAsia="Arial" w:hAnsi="Arial" w:cs="Arial"/>
            <w:spacing w:val="-6"/>
          </w:rPr>
          <w:delText>ow</w:delText>
        </w:r>
        <w:r w:rsidR="006A473A" w:rsidDel="003E5CC9">
          <w:rPr>
            <w:rFonts w:ascii="Arial" w:eastAsia="Arial" w:hAnsi="Arial" w:cs="Arial"/>
          </w:rPr>
          <w:delText>ed</w:delText>
        </w:r>
        <w:r w:rsidR="006A473A" w:rsidDel="003E5CC9">
          <w:rPr>
            <w:rFonts w:ascii="Arial" w:eastAsia="Arial" w:hAnsi="Arial" w:cs="Arial"/>
            <w:spacing w:val="-21"/>
          </w:rPr>
          <w:delText xml:space="preserve"> </w:delText>
        </w:r>
        <w:r w:rsidR="006A473A" w:rsidDel="003E5CC9">
          <w:rPr>
            <w:rFonts w:ascii="Arial" w:eastAsia="Arial" w:hAnsi="Arial" w:cs="Arial"/>
            <w:w w:val="91"/>
          </w:rPr>
          <w:delText>reference</w:delText>
        </w:r>
        <w:r w:rsidR="006A473A" w:rsidDel="003E5CC9">
          <w:rPr>
            <w:rFonts w:ascii="Arial" w:eastAsia="Arial" w:hAnsi="Arial" w:cs="Arial"/>
            <w:spacing w:val="18"/>
            <w:w w:val="91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5"/>
            <w:w w:val="91"/>
          </w:rPr>
          <w:delText>p</w:delText>
        </w:r>
        <w:r w:rsidR="006A473A" w:rsidDel="003E5CC9">
          <w:rPr>
            <w:rFonts w:ascii="Arial" w:eastAsia="Arial" w:hAnsi="Arial" w:cs="Arial"/>
            <w:w w:val="91"/>
          </w:rPr>
          <w:delText>ersons</w:delText>
        </w:r>
        <w:r w:rsidR="006A473A" w:rsidDel="003E5CC9">
          <w:rPr>
            <w:rFonts w:ascii="Arial" w:eastAsia="Arial" w:hAnsi="Arial" w:cs="Arial"/>
            <w:spacing w:val="15"/>
            <w:w w:val="91"/>
          </w:rPr>
          <w:delText xml:space="preserve"> </w:delText>
        </w:r>
        <w:r w:rsidR="006A473A" w:rsidDel="003E5CC9">
          <w:rPr>
            <w:rFonts w:ascii="Arial" w:eastAsia="Arial" w:hAnsi="Arial" w:cs="Arial"/>
            <w:spacing w:val="-5"/>
            <w:w w:val="91"/>
          </w:rPr>
          <w:delText>w</w:delText>
        </w:r>
        <w:r w:rsidR="006A473A" w:rsidDel="003E5CC9">
          <w:rPr>
            <w:rFonts w:ascii="Arial" w:eastAsia="Arial" w:hAnsi="Arial" w:cs="Arial"/>
            <w:w w:val="91"/>
          </w:rPr>
          <w:delText>ere</w:delText>
        </w:r>
        <w:r w:rsidR="006A473A" w:rsidDel="003E5CC9">
          <w:rPr>
            <w:rFonts w:ascii="Arial" w:eastAsia="Arial" w:hAnsi="Arial" w:cs="Arial"/>
            <w:spacing w:val="20"/>
            <w:w w:val="91"/>
          </w:rPr>
          <w:delText xml:space="preserve"> </w:delText>
        </w:r>
        <w:r w:rsidR="006A473A" w:rsidDel="003E5CC9">
          <w:rPr>
            <w:rFonts w:ascii="Arial" w:eastAsia="Arial" w:hAnsi="Arial" w:cs="Arial"/>
            <w:w w:val="91"/>
          </w:rPr>
          <w:delText>considered</w:delText>
        </w:r>
        <w:r w:rsidR="006A473A" w:rsidDel="003E5CC9">
          <w:rPr>
            <w:rFonts w:ascii="Arial" w:eastAsia="Arial" w:hAnsi="Arial" w:cs="Arial"/>
            <w:spacing w:val="40"/>
            <w:w w:val="91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in</w:delText>
        </w:r>
        <w:r w:rsidR="006A473A" w:rsidDel="003E5CC9">
          <w:rPr>
            <w:rFonts w:ascii="Arial" w:eastAsia="Arial" w:hAnsi="Arial" w:cs="Arial"/>
            <w:spacing w:val="22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the</w:delText>
        </w:r>
        <w:r w:rsidR="006A473A" w:rsidDel="003E5CC9">
          <w:rPr>
            <w:rFonts w:ascii="Arial" w:eastAsia="Arial" w:hAnsi="Arial" w:cs="Arial"/>
            <w:spacing w:val="9"/>
          </w:rPr>
          <w:delText xml:space="preserve"> </w:delText>
        </w:r>
        <w:r w:rsidR="006A473A" w:rsidDel="003E5CC9">
          <w:rPr>
            <w:rFonts w:ascii="Arial" w:eastAsia="Arial" w:hAnsi="Arial" w:cs="Arial"/>
            <w:w w:val="112"/>
          </w:rPr>
          <w:delText xml:space="preserve">“not </w:delText>
        </w:r>
        <w:r w:rsidR="006A473A" w:rsidDel="003E5CC9">
          <w:rPr>
            <w:rFonts w:ascii="Arial" w:eastAsia="Arial" w:hAnsi="Arial" w:cs="Arial"/>
          </w:rPr>
          <w:delText>married”</w:delText>
        </w:r>
        <w:r w:rsidR="006A473A" w:rsidDel="003E5CC9">
          <w:rPr>
            <w:rFonts w:ascii="Arial" w:eastAsia="Arial" w:hAnsi="Arial" w:cs="Arial"/>
            <w:spacing w:val="37"/>
          </w:rPr>
          <w:delText xml:space="preserve"> </w:delText>
        </w:r>
        <w:r w:rsidR="006A473A" w:rsidDel="003E5CC9">
          <w:rPr>
            <w:rFonts w:ascii="Arial" w:eastAsia="Arial" w:hAnsi="Arial" w:cs="Arial"/>
          </w:rPr>
          <w:delText>categor</w:delText>
        </w:r>
        <w:r w:rsidR="006A473A" w:rsidDel="003E5CC9">
          <w:rPr>
            <w:rFonts w:ascii="Arial" w:eastAsia="Arial" w:hAnsi="Arial" w:cs="Arial"/>
            <w:spacing w:val="-17"/>
          </w:rPr>
          <w:delText>y</w:delText>
        </w:r>
        <w:r w:rsidR="006A473A" w:rsidDel="003E5CC9">
          <w:rPr>
            <w:rFonts w:ascii="Arial" w:eastAsia="Arial" w:hAnsi="Arial" w:cs="Arial"/>
          </w:rPr>
          <w:delText>.</w:delText>
        </w:r>
      </w:del>
    </w:p>
    <w:p w14:paraId="5EAA3855" w14:textId="77777777" w:rsidR="00841664" w:rsidRDefault="00841664">
      <w:pPr>
        <w:spacing w:before="1" w:after="0" w:line="110" w:lineRule="exact"/>
        <w:rPr>
          <w:sz w:val="11"/>
          <w:szCs w:val="11"/>
        </w:rPr>
      </w:pPr>
    </w:p>
    <w:p w14:paraId="433FF2E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756D347" w14:textId="77777777" w:rsidR="00841664" w:rsidRDefault="006A473A">
      <w:pPr>
        <w:spacing w:after="0" w:line="240" w:lineRule="auto"/>
        <w:ind w:left="160" w:right="66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22"/>
        </w:rPr>
        <w:t>ANA</w:t>
      </w:r>
      <w:r>
        <w:rPr>
          <w:rFonts w:ascii="Arial" w:eastAsia="Arial" w:hAnsi="Arial" w:cs="Arial"/>
          <w:b/>
          <w:bCs/>
          <w:spacing w:val="-26"/>
          <w:w w:val="122"/>
        </w:rPr>
        <w:t>L</w:t>
      </w:r>
      <w:r>
        <w:rPr>
          <w:rFonts w:ascii="Arial" w:eastAsia="Arial" w:hAnsi="Arial" w:cs="Arial"/>
          <w:b/>
          <w:bCs/>
          <w:w w:val="122"/>
        </w:rPr>
        <w:t>YTIC</w:t>
      </w:r>
      <w:r>
        <w:rPr>
          <w:rFonts w:ascii="Arial" w:eastAsia="Arial" w:hAnsi="Arial" w:cs="Arial"/>
          <w:b/>
          <w:bCs/>
          <w:spacing w:val="16"/>
          <w:w w:val="122"/>
        </w:rPr>
        <w:t xml:space="preserve"> </w:t>
      </w:r>
      <w:r>
        <w:rPr>
          <w:rFonts w:ascii="Arial" w:eastAsia="Arial" w:hAnsi="Arial" w:cs="Arial"/>
          <w:b/>
          <w:bCs/>
          <w:w w:val="114"/>
        </w:rPr>
        <w:t>STR</w:t>
      </w:r>
      <w:r>
        <w:rPr>
          <w:rFonts w:ascii="Arial" w:eastAsia="Arial" w:hAnsi="Arial" w:cs="Arial"/>
          <w:b/>
          <w:bCs/>
          <w:spacing w:val="-21"/>
          <w:w w:val="119"/>
        </w:rPr>
        <w:t>A</w:t>
      </w:r>
      <w:r>
        <w:rPr>
          <w:rFonts w:ascii="Arial" w:eastAsia="Arial" w:hAnsi="Arial" w:cs="Arial"/>
          <w:b/>
          <w:bCs/>
          <w:w w:val="121"/>
        </w:rPr>
        <w:t>TEGY</w:t>
      </w:r>
    </w:p>
    <w:p w14:paraId="28F3FD39" w14:textId="77777777" w:rsidR="00841664" w:rsidRDefault="00841664">
      <w:pPr>
        <w:spacing w:before="10" w:after="0" w:line="130" w:lineRule="exact"/>
        <w:rPr>
          <w:sz w:val="13"/>
          <w:szCs w:val="13"/>
        </w:rPr>
      </w:pPr>
    </w:p>
    <w:p w14:paraId="3346308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6C15795" w14:textId="77777777" w:rsidR="00841664" w:rsidRDefault="006A473A">
      <w:pPr>
        <w:spacing w:after="0" w:line="423" w:lineRule="auto"/>
        <w:ind w:left="154" w:right="55" w:firstLine="3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mixed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(fixed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random)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2"/>
        </w:rPr>
        <w:t>effects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fit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5"/>
        </w:rPr>
        <w:t>analyze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3"/>
        </w:rPr>
        <w:t>househol</w:t>
      </w:r>
      <w:r>
        <w:rPr>
          <w:rFonts w:ascii="Arial" w:eastAsia="Arial" w:hAnsi="Arial" w:cs="Arial"/>
          <w:spacing w:val="1"/>
          <w:w w:val="93"/>
        </w:rPr>
        <w:t>d</w:t>
      </w:r>
      <w:r>
        <w:rPr>
          <w:rFonts w:ascii="Arial" w:eastAsia="Arial" w:hAnsi="Arial" w:cs="Arial"/>
          <w:w w:val="93"/>
        </w:rPr>
        <w:t>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6"/>
          <w:w w:val="101"/>
        </w:rPr>
        <w:t>w</w:t>
      </w:r>
      <w:r>
        <w:rPr>
          <w:rFonts w:ascii="Arial" w:eastAsia="Arial" w:hAnsi="Arial" w:cs="Arial"/>
          <w:w w:val="102"/>
        </w:rPr>
        <w:t xml:space="preserve">orking </w:t>
      </w:r>
      <w:r>
        <w:rPr>
          <w:rFonts w:ascii="Arial" w:eastAsia="Arial" w:hAnsi="Arial" w:cs="Arial"/>
          <w:w w:val="86"/>
        </w:rPr>
        <w:t>age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differ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2"/>
        </w:rPr>
        <w:t>households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86"/>
        </w:rPr>
        <w:t>age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02"/>
        </w:rPr>
        <w:t xml:space="preserve">during </w:t>
      </w:r>
      <w:r>
        <w:rPr>
          <w:rFonts w:ascii="Arial" w:eastAsia="Arial" w:hAnsi="Arial" w:cs="Arial"/>
        </w:rPr>
        <w:lastRenderedPageBreak/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1"/>
        </w:rPr>
        <w:t>recession,</w:t>
      </w:r>
      <w:r>
        <w:rPr>
          <w:rFonts w:ascii="Arial" w:eastAsia="Arial" w:hAnsi="Arial" w:cs="Arial"/>
          <w:spacing w:val="47"/>
          <w:w w:val="91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Income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Pov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2"/>
        </w:rPr>
        <w:t>measure</w:t>
      </w:r>
      <w:r>
        <w:rPr>
          <w:rFonts w:ascii="Arial" w:eastAsia="Arial" w:hAnsi="Arial" w:cs="Arial"/>
          <w:spacing w:val="40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economic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7"/>
        </w:rPr>
        <w:t>b</w:t>
      </w:r>
      <w:r>
        <w:rPr>
          <w:rFonts w:ascii="Arial" w:eastAsia="Arial" w:hAnsi="Arial" w:cs="Arial"/>
        </w:rPr>
        <w:t>eing,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trolling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3"/>
        </w:rPr>
        <w:t xml:space="preserve">for </w:t>
      </w:r>
      <w:r>
        <w:rPr>
          <w:rFonts w:ascii="Arial" w:eastAsia="Arial" w:hAnsi="Arial" w:cs="Arial"/>
          <w:w w:val="93"/>
        </w:rPr>
        <w:t>demographic</w:t>
      </w:r>
      <w:r>
        <w:rPr>
          <w:rFonts w:ascii="Arial" w:eastAsia="Arial" w:hAnsi="Arial" w:cs="Arial"/>
          <w:spacing w:val="9"/>
          <w:w w:val="93"/>
        </w:rPr>
        <w:t xml:space="preserve"> </w:t>
      </w:r>
      <w:r>
        <w:rPr>
          <w:rFonts w:ascii="Arial" w:eastAsia="Arial" w:hAnsi="Arial" w:cs="Arial"/>
        </w:rPr>
        <w:t>factors.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88"/>
        </w:rPr>
        <w:t>Since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3"/>
        </w:rPr>
        <w:t>dataset</w:t>
      </w:r>
      <w:r>
        <w:rPr>
          <w:rFonts w:ascii="Arial" w:eastAsia="Arial" w:hAnsi="Arial" w:cs="Arial"/>
          <w:spacing w:val="9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longitudinal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nature,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accou</w:t>
      </w:r>
      <w:r>
        <w:rPr>
          <w:rFonts w:ascii="Arial" w:eastAsia="Arial" w:hAnsi="Arial" w:cs="Arial"/>
          <w:spacing w:val="-6"/>
          <w:w w:val="90"/>
        </w:rPr>
        <w:t>n</w:t>
      </w:r>
      <w:r>
        <w:rPr>
          <w:rFonts w:ascii="Arial" w:eastAsia="Arial" w:hAnsi="Arial" w:cs="Arial"/>
          <w:w w:val="135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15"/>
        </w:rPr>
        <w:t>“</w:t>
      </w:r>
      <w:r>
        <w:rPr>
          <w:rFonts w:ascii="Arial" w:eastAsia="Arial" w:hAnsi="Arial" w:cs="Arial"/>
          <w:spacing w:val="6"/>
          <w:w w:val="115"/>
        </w:rPr>
        <w:t>b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-6"/>
          <w:w w:val="135"/>
        </w:rPr>
        <w:t>t</w:t>
      </w:r>
      <w:r>
        <w:rPr>
          <w:rFonts w:ascii="Arial" w:eastAsia="Arial" w:hAnsi="Arial" w:cs="Arial"/>
          <w:spacing w:val="-6"/>
          <w:w w:val="97"/>
        </w:rPr>
        <w:t>w</w:t>
      </w:r>
      <w:r>
        <w:rPr>
          <w:rFonts w:ascii="Arial" w:eastAsia="Arial" w:hAnsi="Arial" w:cs="Arial"/>
          <w:w w:val="84"/>
        </w:rPr>
        <w:t>een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household” </w:t>
      </w:r>
      <w:r>
        <w:rPr>
          <w:rFonts w:ascii="Arial" w:eastAsia="Arial" w:hAnsi="Arial" w:cs="Arial"/>
          <w:w w:val="93"/>
        </w:rPr>
        <w:t>differences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mixed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used.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40"/>
        </w:rPr>
        <w:t xml:space="preserve"> </w:t>
      </w:r>
      <w:r>
        <w:rPr>
          <w:rFonts w:ascii="Arial" w:eastAsia="Arial" w:hAnsi="Arial" w:cs="Arial"/>
        </w:rPr>
        <w:t>denoted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ector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8"/>
        </w:rPr>
        <w:t>res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onses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</w:rPr>
        <w:t xml:space="preserve">(FPL100-ratio). 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1"/>
        </w:rPr>
        <w:t xml:space="preserve">Θ </w:t>
      </w:r>
      <w:r>
        <w:rPr>
          <w:rFonts w:ascii="Arial" w:eastAsia="Arial" w:hAnsi="Arial" w:cs="Arial"/>
          <w:w w:val="92"/>
        </w:rPr>
        <w:t>denoted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ector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2"/>
        </w:rPr>
        <w:t>effect factors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  <w:w w:val="111"/>
        </w:rPr>
        <w:t>li</w:t>
      </w:r>
      <w:r>
        <w:rPr>
          <w:rFonts w:ascii="Arial" w:eastAsia="Arial" w:hAnsi="Arial" w:cs="Arial"/>
          <w:spacing w:val="-5"/>
          <w:w w:val="111"/>
        </w:rPr>
        <w:t>k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0"/>
        </w:rPr>
        <w:t>gender,</w:t>
      </w:r>
      <w:r>
        <w:rPr>
          <w:rFonts w:ascii="Arial" w:eastAsia="Arial" w:hAnsi="Arial" w:cs="Arial"/>
          <w:spacing w:val="9"/>
          <w:w w:val="90"/>
        </w:rPr>
        <w:t xml:space="preserve"> </w:t>
      </w:r>
      <w:r>
        <w:rPr>
          <w:rFonts w:ascii="Arial" w:eastAsia="Arial" w:hAnsi="Arial" w:cs="Arial"/>
        </w:rPr>
        <w:t>marital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3"/>
        </w:rPr>
        <w:t>status,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  <w:w w:val="93"/>
        </w:rPr>
        <w:t>education</w:t>
      </w:r>
      <w:r>
        <w:rPr>
          <w:rFonts w:ascii="Arial" w:eastAsia="Arial" w:hAnsi="Arial" w:cs="Arial"/>
          <w:spacing w:val="15"/>
          <w:w w:val="93"/>
        </w:rPr>
        <w:t xml:space="preserve"> </w:t>
      </w:r>
      <w:r>
        <w:rPr>
          <w:rFonts w:ascii="Arial" w:eastAsia="Arial" w:hAnsi="Arial" w:cs="Arial"/>
          <w:w w:val="93"/>
        </w:rPr>
        <w:t>le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el,</w:t>
      </w:r>
      <w:r>
        <w:rPr>
          <w:rFonts w:ascii="Arial" w:eastAsia="Arial" w:hAnsi="Arial" w:cs="Arial"/>
          <w:spacing w:val="5"/>
          <w:w w:val="93"/>
        </w:rPr>
        <w:t xml:space="preserve"> </w:t>
      </w:r>
      <w:r>
        <w:rPr>
          <w:rFonts w:ascii="Arial" w:eastAsia="Arial" w:hAnsi="Arial" w:cs="Arial"/>
        </w:rPr>
        <w:t>race/ethnici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w w:val="91"/>
        </w:rPr>
        <w:t xml:space="preserve">reference 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erson,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w w:val="91"/>
        </w:rPr>
        <w:t>along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w w:val="93"/>
        </w:rPr>
        <w:t>denoted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effect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(in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quarters), starting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0"/>
        </w:rPr>
        <w:t>2008-Q3</w:t>
      </w:r>
      <w:r>
        <w:rPr>
          <w:rFonts w:ascii="Arial" w:eastAsia="Arial" w:hAnsi="Arial" w:cs="Arial"/>
          <w:spacing w:val="13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ending</w:t>
      </w:r>
      <w:r>
        <w:rPr>
          <w:rFonts w:ascii="Arial" w:eastAsia="Arial" w:hAnsi="Arial" w:cs="Arial"/>
          <w:spacing w:val="12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6"/>
        </w:rPr>
        <w:t xml:space="preserve">2013-Q1. </w:t>
      </w:r>
      <w:r>
        <w:rPr>
          <w:rFonts w:ascii="Arial" w:eastAsia="Arial" w:hAnsi="Arial" w:cs="Arial"/>
          <w:spacing w:val="27"/>
          <w:w w:val="86"/>
        </w:rPr>
        <w:t xml:space="preserve"> </w:t>
      </w:r>
      <w:r>
        <w:rPr>
          <w:rFonts w:ascii="Arial" w:eastAsia="Arial" w:hAnsi="Arial" w:cs="Arial"/>
          <w:i/>
          <w:w w:val="86"/>
        </w:rPr>
        <w:t>b</w:t>
      </w:r>
      <w:r>
        <w:rPr>
          <w:rFonts w:ascii="Arial" w:eastAsia="Arial" w:hAnsi="Arial" w:cs="Arial"/>
          <w:i/>
          <w:spacing w:val="3"/>
          <w:w w:val="86"/>
        </w:rPr>
        <w:t xml:space="preserve"> </w:t>
      </w:r>
      <w:r>
        <w:rPr>
          <w:rFonts w:ascii="Arial" w:eastAsia="Arial" w:hAnsi="Arial" w:cs="Arial"/>
          <w:w w:val="86"/>
        </w:rPr>
        <w:t xml:space="preserve">denoted </w:t>
      </w:r>
      <w:r>
        <w:rPr>
          <w:rFonts w:ascii="Arial" w:eastAsia="Arial" w:hAnsi="Arial" w:cs="Arial"/>
          <w:spacing w:val="12"/>
          <w:w w:val="8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2"/>
        </w:rPr>
        <w:t>household</w:t>
      </w:r>
      <w:r>
        <w:rPr>
          <w:rFonts w:ascii="Arial" w:eastAsia="Arial" w:hAnsi="Arial" w:cs="Arial"/>
          <w:spacing w:val="3"/>
          <w:w w:val="92"/>
        </w:rPr>
        <w:t xml:space="preserve"> </w:t>
      </w:r>
      <w:r>
        <w:rPr>
          <w:rFonts w:ascii="Arial" w:eastAsia="Arial" w:hAnsi="Arial" w:cs="Arial"/>
          <w:w w:val="92"/>
        </w:rPr>
        <w:t>le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92"/>
        </w:rPr>
        <w:t>random</w:t>
      </w:r>
      <w:r>
        <w:rPr>
          <w:rFonts w:ascii="Arial" w:eastAsia="Arial" w:hAnsi="Arial" w:cs="Arial"/>
          <w:spacing w:val="36"/>
          <w:w w:val="92"/>
        </w:rPr>
        <w:t xml:space="preserve"> </w:t>
      </w:r>
      <w:r>
        <w:rPr>
          <w:rFonts w:ascii="Arial" w:eastAsia="Arial" w:hAnsi="Arial" w:cs="Arial"/>
          <w:w w:val="92"/>
        </w:rPr>
        <w:t>effect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</w:rPr>
        <w:t>(random 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tercept).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>separate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w w:val="99"/>
        </w:rPr>
        <w:t>stimation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  <w:w w:val="76"/>
        </w:rPr>
        <w:t>b</w:t>
      </w:r>
      <w:r>
        <w:rPr>
          <w:rFonts w:ascii="Arial" w:eastAsia="Arial" w:hAnsi="Arial" w:cs="Arial"/>
          <w:i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i/>
          <w:w w:val="60"/>
        </w:rPr>
        <w:t>E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</w:rPr>
        <w:t>ensures</w:t>
      </w:r>
      <w:r>
        <w:rPr>
          <w:rFonts w:ascii="Arial" w:eastAsia="Arial" w:hAnsi="Arial" w:cs="Arial"/>
          <w:spacing w:val="14"/>
          <w:w w:val="8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0"/>
        </w:rPr>
        <w:t>separate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</w:rPr>
        <w:t>estimation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  <w:w w:val="135"/>
        </w:rPr>
        <w:t>t</w:t>
      </w:r>
      <w:r>
        <w:rPr>
          <w:rFonts w:ascii="Arial" w:eastAsia="Arial" w:hAnsi="Arial" w:cs="Arial"/>
          <w:spacing w:val="-6"/>
          <w:w w:val="97"/>
        </w:rPr>
        <w:t>w</w:t>
      </w:r>
      <w:r>
        <w:rPr>
          <w:rFonts w:ascii="Arial" w:eastAsia="Arial" w:hAnsi="Arial" w:cs="Arial"/>
          <w:w w:val="87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  <w:w w:val="135"/>
        </w:rPr>
        <w:t>t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6"/>
          <w:w w:val="99"/>
        </w:rPr>
        <w:t>p</w:t>
      </w:r>
      <w:r>
        <w:rPr>
          <w:rFonts w:ascii="Arial" w:eastAsia="Arial" w:hAnsi="Arial" w:cs="Arial"/>
          <w:w w:val="77"/>
        </w:rPr>
        <w:t>es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2"/>
        </w:rPr>
        <w:t>(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35"/>
          <w:w w:val="92"/>
        </w:rPr>
        <w:t xml:space="preserve"> </w:t>
      </w:r>
      <w:r>
        <w:rPr>
          <w:rFonts w:ascii="Arial" w:eastAsia="Arial" w:hAnsi="Arial" w:cs="Arial"/>
          <w:w w:val="92"/>
        </w:rPr>
        <w:t>household,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i/>
          <w:w w:val="76"/>
        </w:rPr>
        <w:t>b</w:t>
      </w:r>
      <w:r>
        <w:rPr>
          <w:rFonts w:ascii="Arial" w:eastAsia="Arial" w:hAnsi="Arial" w:cs="Arial"/>
          <w:i/>
          <w:spacing w:val="10"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93"/>
        </w:rPr>
        <w:t>household,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i/>
          <w:w w:val="60"/>
        </w:rPr>
        <w:t>E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spacing w:val="-2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3"/>
        </w:rPr>
        <w:t>example,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4"/>
        </w:rPr>
        <w:t>simple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mixed-effects 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4"/>
        </w:rPr>
        <w:t>analysis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written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83"/>
        </w:rPr>
        <w:t>as</w:t>
      </w:r>
    </w:p>
    <w:p w14:paraId="6249B81B" w14:textId="77777777" w:rsidR="00841664" w:rsidRDefault="006A473A">
      <w:pPr>
        <w:tabs>
          <w:tab w:val="left" w:pos="9240"/>
        </w:tabs>
        <w:spacing w:before="93" w:after="0" w:line="240" w:lineRule="auto"/>
        <w:ind w:left="3359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6"/>
        </w:rPr>
        <w:t>Y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0</w:t>
      </w:r>
      <w:r>
        <w:rPr>
          <w:rFonts w:ascii="Arial" w:eastAsia="Arial" w:hAnsi="Arial" w:cs="Arial"/>
          <w:spacing w:val="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2"/>
          <w:w w:val="131"/>
        </w:rPr>
        <w:t xml:space="preserve"> </w:t>
      </w:r>
      <w:r>
        <w:rPr>
          <w:rFonts w:ascii="Arial" w:eastAsia="Arial" w:hAnsi="Arial" w:cs="Arial"/>
          <w:i/>
          <w:spacing w:val="12"/>
          <w:w w:val="98"/>
        </w:rPr>
        <w:t>β</w:t>
      </w:r>
      <w:r>
        <w:rPr>
          <w:rFonts w:ascii="Arial" w:eastAsia="Arial" w:hAnsi="Arial" w:cs="Arial"/>
          <w:i/>
          <w:w w:val="128"/>
        </w:rPr>
        <w:t>t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2"/>
          <w:w w:val="131"/>
        </w:rPr>
        <w:t xml:space="preserve"> </w:t>
      </w:r>
      <w:r>
        <w:rPr>
          <w:rFonts w:ascii="Arial" w:eastAsia="Arial" w:hAnsi="Arial" w:cs="Arial"/>
          <w:i/>
          <w:w w:val="123"/>
        </w:rPr>
        <w:t>X</w:t>
      </w:r>
      <w:r>
        <w:rPr>
          <w:rFonts w:ascii="Arial" w:eastAsia="Arial" w:hAnsi="Arial" w:cs="Arial"/>
          <w:i/>
          <w:spacing w:val="10"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w w:val="99"/>
        </w:rPr>
        <w:t>Θ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1"/>
          <w:w w:val="131"/>
        </w:rPr>
        <w:t xml:space="preserve"> </w:t>
      </w:r>
      <w:r>
        <w:rPr>
          <w:rFonts w:ascii="Arial" w:eastAsia="Arial" w:hAnsi="Arial" w:cs="Arial"/>
          <w:i/>
          <w:w w:val="76"/>
        </w:rPr>
        <w:t>b</w:t>
      </w:r>
      <w:r>
        <w:rPr>
          <w:rFonts w:ascii="Arial" w:eastAsia="Arial" w:hAnsi="Arial" w:cs="Arial"/>
          <w:i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spacing w:val="14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2"/>
          <w:w w:val="131"/>
        </w:rPr>
        <w:t xml:space="preserve"> </w:t>
      </w:r>
      <w:r>
        <w:rPr>
          <w:rFonts w:ascii="Arial" w:eastAsia="Arial" w:hAnsi="Arial" w:cs="Arial"/>
          <w:i/>
          <w:w w:val="60"/>
        </w:rPr>
        <w:t>E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position w:val="-3"/>
          <w:sz w:val="16"/>
          <w:szCs w:val="16"/>
        </w:rPr>
        <w:tab/>
      </w:r>
      <w:r>
        <w:rPr>
          <w:rFonts w:ascii="Arial" w:eastAsia="Arial" w:hAnsi="Arial" w:cs="Arial"/>
          <w:w w:val="103"/>
        </w:rPr>
        <w:t>(1)</w:t>
      </w:r>
    </w:p>
    <w:p w14:paraId="4128E0DD" w14:textId="77777777" w:rsidR="00841664" w:rsidRDefault="00841664">
      <w:pPr>
        <w:spacing w:before="7" w:after="0" w:line="140" w:lineRule="exact"/>
        <w:rPr>
          <w:sz w:val="14"/>
          <w:szCs w:val="14"/>
        </w:rPr>
      </w:pPr>
    </w:p>
    <w:p w14:paraId="58475E3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4F56AD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60FDF25" w14:textId="77777777" w:rsidR="00841664" w:rsidRDefault="006A473A">
      <w:pPr>
        <w:spacing w:after="0" w:line="384" w:lineRule="auto"/>
        <w:ind w:left="160" w:right="116" w:hanging="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where,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i/>
          <w:w w:val="60"/>
        </w:rPr>
        <w:t>E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measureme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errors,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  <w:w w:val="153"/>
        </w:rPr>
        <w:t>i</w:t>
      </w:r>
      <w:r>
        <w:rPr>
          <w:rFonts w:ascii="Arial" w:eastAsia="Arial" w:hAnsi="Arial" w:cs="Arial"/>
          <w:i/>
          <w:spacing w:val="-16"/>
          <w:w w:val="153"/>
        </w:rPr>
        <w:t xml:space="preserve"> </w:t>
      </w:r>
      <w:r>
        <w:rPr>
          <w:rFonts w:ascii="Arial" w:eastAsia="Arial" w:hAnsi="Arial" w:cs="Arial"/>
          <w:w w:val="92"/>
        </w:rPr>
        <w:t>ranges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households,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  <w:i/>
          <w:w w:val="183"/>
        </w:rPr>
        <w:t>j</w:t>
      </w:r>
      <w:r>
        <w:rPr>
          <w:rFonts w:ascii="Arial" w:eastAsia="Arial" w:hAnsi="Arial" w:cs="Arial"/>
          <w:i/>
          <w:spacing w:val="-23"/>
          <w:w w:val="18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7"/>
        </w:rPr>
        <w:t xml:space="preserve">to </w:t>
      </w:r>
      <w:r>
        <w:rPr>
          <w:rFonts w:ascii="Arial" w:eastAsia="Arial" w:hAnsi="Arial" w:cs="Arial"/>
          <w:i/>
          <w:w w:val="94"/>
        </w:rPr>
        <w:t>T</w:t>
      </w:r>
      <w:r>
        <w:rPr>
          <w:rFonts w:ascii="Arial" w:eastAsia="Arial" w:hAnsi="Arial" w:cs="Arial"/>
          <w:i/>
          <w:spacing w:val="-31"/>
        </w:rPr>
        <w:t xml:space="preserve">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total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quarters.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res</w:t>
      </w:r>
      <w:r>
        <w:rPr>
          <w:rFonts w:ascii="Arial" w:eastAsia="Arial" w:hAnsi="Arial" w:cs="Arial"/>
          <w:spacing w:val="6"/>
          <w:w w:val="89"/>
        </w:rPr>
        <w:t>p</w:t>
      </w:r>
      <w:r>
        <w:rPr>
          <w:rFonts w:ascii="Arial" w:eastAsia="Arial" w:hAnsi="Arial" w:cs="Arial"/>
          <w:w w:val="89"/>
        </w:rPr>
        <w:t>onse</w:t>
      </w:r>
      <w:r>
        <w:rPr>
          <w:rFonts w:ascii="Arial" w:eastAsia="Arial" w:hAnsi="Arial" w:cs="Arial"/>
          <w:spacing w:val="28"/>
          <w:w w:val="89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i/>
          <w:w w:val="127"/>
        </w:rPr>
        <w:t>i</w:t>
      </w:r>
      <w:r>
        <w:rPr>
          <w:rFonts w:ascii="Arial" w:eastAsia="Arial" w:hAnsi="Arial" w:cs="Arial"/>
          <w:i/>
          <w:w w:val="127"/>
          <w:position w:val="8"/>
          <w:sz w:val="16"/>
          <w:szCs w:val="16"/>
        </w:rPr>
        <w:t>th</w:t>
      </w:r>
      <w:r>
        <w:rPr>
          <w:rFonts w:ascii="Arial" w:eastAsia="Arial" w:hAnsi="Arial" w:cs="Arial"/>
          <w:i/>
          <w:spacing w:val="27"/>
          <w:w w:val="127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</w:rPr>
        <w:t>household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i/>
          <w:w w:val="128"/>
        </w:rPr>
        <w:t>t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3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 xml:space="preserve">is </w:t>
      </w:r>
      <w:r>
        <w:rPr>
          <w:rFonts w:ascii="Arial" w:eastAsia="Arial" w:hAnsi="Arial" w:cs="Arial"/>
          <w:w w:val="90"/>
        </w:rPr>
        <w:t>assumed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differ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mean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0</w:t>
      </w:r>
      <w:r>
        <w:rPr>
          <w:rFonts w:ascii="Arial" w:eastAsia="Arial" w:hAnsi="Arial" w:cs="Arial"/>
          <w:spacing w:val="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</w:rPr>
        <w:t>+</w:t>
      </w:r>
      <w:r>
        <w:rPr>
          <w:rFonts w:ascii="Arial" w:eastAsia="Arial" w:hAnsi="Arial" w:cs="Arial"/>
          <w:spacing w:val="-33"/>
          <w:w w:val="132"/>
        </w:rPr>
        <w:t xml:space="preserve"> </w:t>
      </w:r>
      <w:r>
        <w:rPr>
          <w:rFonts w:ascii="Arial" w:eastAsia="Arial" w:hAnsi="Arial" w:cs="Arial"/>
          <w:i/>
          <w:spacing w:val="12"/>
          <w:w w:val="98"/>
        </w:rPr>
        <w:t>β</w:t>
      </w:r>
      <w:r>
        <w:rPr>
          <w:rFonts w:ascii="Arial" w:eastAsia="Arial" w:hAnsi="Arial" w:cs="Arial"/>
          <w:i/>
          <w:w w:val="128"/>
        </w:rPr>
        <w:t>t</w:t>
      </w:r>
      <w:r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1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</w:rPr>
        <w:t>+</w:t>
      </w:r>
      <w:r>
        <w:rPr>
          <w:rFonts w:ascii="Arial" w:eastAsia="Arial" w:hAnsi="Arial" w:cs="Arial"/>
          <w:spacing w:val="-33"/>
          <w:w w:val="132"/>
        </w:rPr>
        <w:t xml:space="preserve"> </w:t>
      </w:r>
      <w:r>
        <w:rPr>
          <w:rFonts w:ascii="Arial" w:eastAsia="Arial" w:hAnsi="Arial" w:cs="Arial"/>
          <w:i/>
          <w:w w:val="123"/>
        </w:rPr>
        <w:t>X</w:t>
      </w:r>
      <w:r>
        <w:rPr>
          <w:rFonts w:ascii="Arial" w:eastAsia="Arial" w:hAnsi="Arial" w:cs="Arial"/>
          <w:i/>
          <w:spacing w:val="10"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w w:val="99"/>
        </w:rPr>
        <w:t>Θ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household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w w:val="93"/>
        </w:rPr>
        <w:t>effect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i/>
          <w:w w:val="76"/>
        </w:rPr>
        <w:t>b</w:t>
      </w:r>
      <w:r>
        <w:rPr>
          <w:rFonts w:ascii="Arial" w:eastAsia="Arial" w:hAnsi="Arial" w:cs="Arial"/>
          <w:i/>
          <w:w w:val="162"/>
          <w:position w:val="-3"/>
          <w:sz w:val="16"/>
          <w:szCs w:val="16"/>
        </w:rPr>
        <w:t>i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107"/>
        </w:rPr>
        <w:t>within</w:t>
      </w:r>
    </w:p>
    <w:p w14:paraId="79F054A5" w14:textId="77777777" w:rsidR="00841664" w:rsidRDefault="00841664">
      <w:pPr>
        <w:spacing w:after="0"/>
        <w:jc w:val="both"/>
        <w:sectPr w:rsidR="00841664">
          <w:pgSz w:w="12240" w:h="15840"/>
          <w:pgMar w:top="1400" w:right="1260" w:bottom="1000" w:left="1280" w:header="0" w:footer="806" w:gutter="0"/>
          <w:cols w:space="720"/>
        </w:sectPr>
      </w:pPr>
    </w:p>
    <w:p w14:paraId="13EC45B7" w14:textId="77777777" w:rsidR="00841664" w:rsidRDefault="006A473A">
      <w:pPr>
        <w:spacing w:before="53" w:after="0" w:line="380" w:lineRule="auto"/>
        <w:ind w:left="160" w:right="99"/>
        <w:rPr>
          <w:rFonts w:ascii="Arial" w:eastAsia="Arial" w:hAnsi="Arial" w:cs="Arial"/>
        </w:rPr>
      </w:pPr>
      <w:r>
        <w:rPr>
          <w:rFonts w:ascii="Arial" w:eastAsia="Arial" w:hAnsi="Arial" w:cs="Arial"/>
          <w:w w:val="91"/>
        </w:rPr>
        <w:lastRenderedPageBreak/>
        <w:t>household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90"/>
        </w:rPr>
        <w:t>measureme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error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  <w:w w:val="60"/>
        </w:rPr>
        <w:t>E</w:t>
      </w:r>
      <w:r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>
        <w:rPr>
          <w:rFonts w:ascii="Arial" w:eastAsia="Arial" w:hAnsi="Arial" w:cs="Arial"/>
          <w:i/>
          <w:spacing w:val="-25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1"/>
        </w:rPr>
        <w:t>household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tw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w w:val="91"/>
        </w:rPr>
        <w:t>household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91"/>
        </w:rPr>
        <w:t>errors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0"/>
        </w:rPr>
        <w:t>ass</w:t>
      </w:r>
      <w:r>
        <w:rPr>
          <w:rFonts w:ascii="Arial" w:eastAsia="Arial" w:hAnsi="Arial" w:cs="Arial"/>
          <w:w w:val="97"/>
        </w:rPr>
        <w:t>um</w:t>
      </w:r>
      <w:r>
        <w:rPr>
          <w:rFonts w:ascii="Arial" w:eastAsia="Arial" w:hAnsi="Arial" w:cs="Arial"/>
          <w:w w:val="87"/>
        </w:rPr>
        <w:t xml:space="preserve">ed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normal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6"/>
        </w:rPr>
        <w:t>inde</w:t>
      </w:r>
      <w:r>
        <w:rPr>
          <w:rFonts w:ascii="Arial" w:eastAsia="Arial" w:hAnsi="Arial" w:cs="Arial"/>
          <w:spacing w:val="7"/>
          <w:w w:val="96"/>
        </w:rPr>
        <w:t>p</w:t>
      </w:r>
      <w:r>
        <w:rPr>
          <w:rFonts w:ascii="Arial" w:eastAsia="Arial" w:hAnsi="Arial" w:cs="Arial"/>
          <w:w w:val="91"/>
        </w:rPr>
        <w:t>ende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0"/>
          <w:position w:val="8"/>
          <w:sz w:val="16"/>
          <w:szCs w:val="16"/>
        </w:rPr>
        <w:t>4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14"/>
        </w:rPr>
        <w:t>“time”</w:t>
      </w:r>
      <w:r>
        <w:rPr>
          <w:rFonts w:ascii="Arial" w:eastAsia="Arial" w:hAnsi="Arial" w:cs="Arial"/>
          <w:spacing w:val="3"/>
          <w:w w:val="114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effect.</w:t>
      </w:r>
    </w:p>
    <w:p w14:paraId="6A3B360D" w14:textId="77777777" w:rsidR="00841664" w:rsidRDefault="006A473A">
      <w:pPr>
        <w:spacing w:before="40" w:after="0" w:line="418" w:lineRule="auto"/>
        <w:ind w:left="64" w:right="98" w:firstLine="393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trough,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great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0"/>
        </w:rPr>
        <w:t>recession</w:t>
      </w:r>
      <w:r>
        <w:rPr>
          <w:rFonts w:ascii="Arial" w:eastAsia="Arial" w:hAnsi="Arial" w:cs="Arial"/>
          <w:spacing w:val="34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2"/>
        </w:rPr>
        <w:t>rea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hed</w:t>
      </w:r>
      <w:r>
        <w:rPr>
          <w:rFonts w:ascii="Arial" w:eastAsia="Arial" w:hAnsi="Arial" w:cs="Arial"/>
          <w:spacing w:val="40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89"/>
        </w:rPr>
        <w:t>second</w:t>
      </w:r>
      <w:r>
        <w:rPr>
          <w:rFonts w:ascii="Arial" w:eastAsia="Arial" w:hAnsi="Arial" w:cs="Arial"/>
          <w:spacing w:val="42"/>
          <w:w w:val="89"/>
        </w:rPr>
        <w:t xml:space="preserve"> </w:t>
      </w:r>
      <w:r>
        <w:rPr>
          <w:rFonts w:ascii="Arial" w:eastAsia="Arial" w:hAnsi="Arial" w:cs="Arial"/>
        </w:rPr>
        <w:t>quarter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2009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(marking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the 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hnical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3"/>
        </w:rPr>
        <w:t>end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0"/>
        </w:rPr>
        <w:t>re</w:t>
      </w:r>
      <w:r>
        <w:rPr>
          <w:rFonts w:ascii="Arial" w:eastAsia="Arial" w:hAnsi="Arial" w:cs="Arial"/>
          <w:spacing w:val="1"/>
          <w:w w:val="90"/>
        </w:rPr>
        <w:t>c</w:t>
      </w:r>
      <w:r>
        <w:rPr>
          <w:rFonts w:ascii="Arial" w:eastAsia="Arial" w:hAnsi="Arial" w:cs="Arial"/>
          <w:w w:val="90"/>
        </w:rPr>
        <w:t>ession,</w:t>
      </w:r>
      <w:r>
        <w:rPr>
          <w:rFonts w:ascii="Arial" w:eastAsia="Arial" w:hAnsi="Arial" w:cs="Arial"/>
          <w:spacing w:val="38"/>
          <w:w w:val="90"/>
        </w:rPr>
        <w:t xml:space="preserve"> </w:t>
      </w:r>
      <w:r>
        <w:rPr>
          <w:rFonts w:ascii="Arial" w:eastAsia="Arial" w:hAnsi="Arial" w:cs="Arial"/>
        </w:rPr>
        <w:t>defined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  <w:w w:val="141"/>
        </w:rPr>
        <w:t>t</w:t>
      </w:r>
      <w:r>
        <w:rPr>
          <w:rFonts w:ascii="Arial" w:eastAsia="Arial" w:hAnsi="Arial" w:cs="Arial"/>
          <w:spacing w:val="-6"/>
          <w:w w:val="101"/>
        </w:rPr>
        <w:t>w</w:t>
      </w:r>
      <w:r>
        <w:rPr>
          <w:rFonts w:ascii="Arial" w:eastAsia="Arial" w:hAnsi="Arial" w:cs="Arial"/>
          <w:w w:val="90"/>
        </w:rPr>
        <w:t>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4"/>
        </w:rPr>
        <w:t>consecuti</w:t>
      </w:r>
      <w:r>
        <w:rPr>
          <w:rFonts w:ascii="Arial" w:eastAsia="Arial" w:hAnsi="Arial" w:cs="Arial"/>
          <w:spacing w:val="-5"/>
          <w:w w:val="94"/>
        </w:rPr>
        <w:t>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27"/>
          <w:w w:val="94"/>
        </w:rPr>
        <w:t xml:space="preserve"> </w:t>
      </w:r>
      <w:r>
        <w:rPr>
          <w:rFonts w:ascii="Arial" w:eastAsia="Arial" w:hAnsi="Arial" w:cs="Arial"/>
        </w:rPr>
        <w:t>quarters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declining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GDP)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0"/>
          <w:w w:val="95"/>
          <w:position w:val="8"/>
          <w:sz w:val="16"/>
          <w:szCs w:val="16"/>
        </w:rPr>
        <w:t>5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w w:val="96"/>
        </w:rPr>
        <w:t>According</w:t>
      </w:r>
      <w:r>
        <w:rPr>
          <w:rFonts w:ascii="Arial" w:eastAsia="Arial" w:hAnsi="Arial" w:cs="Arial"/>
          <w:spacing w:val="4"/>
          <w:w w:val="9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NBER,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8"/>
        </w:rPr>
        <w:t>June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  <w:w w:val="88"/>
        </w:rPr>
        <w:t>2009</w:t>
      </w:r>
      <w:r>
        <w:rPr>
          <w:rFonts w:ascii="Arial" w:eastAsia="Arial" w:hAnsi="Arial" w:cs="Arial"/>
          <w:spacing w:val="3"/>
          <w:w w:val="88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9"/>
          <w:w w:val="8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7"/>
        </w:rPr>
        <w:t>recession.</w:t>
      </w:r>
      <w:r>
        <w:rPr>
          <w:rFonts w:ascii="Arial" w:eastAsia="Arial" w:hAnsi="Arial" w:cs="Arial"/>
          <w:spacing w:val="41"/>
          <w:w w:val="87"/>
        </w:rPr>
        <w:t xml:space="preserve"> </w:t>
      </w:r>
      <w:r>
        <w:rPr>
          <w:rFonts w:ascii="Arial" w:eastAsia="Arial" w:hAnsi="Arial" w:cs="Arial"/>
          <w:spacing w:val="-18"/>
          <w:w w:val="105"/>
        </w:rPr>
        <w:t>W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he</w:t>
      </w:r>
      <w:r>
        <w:rPr>
          <w:rFonts w:ascii="Arial" w:eastAsia="Arial" w:hAnsi="Arial" w:cs="Arial"/>
          <w:spacing w:val="-5"/>
          <w:w w:val="88"/>
        </w:rPr>
        <w:t>ck</w:t>
      </w:r>
      <w:r>
        <w:rPr>
          <w:rFonts w:ascii="Arial" w:eastAsia="Arial" w:hAnsi="Arial" w:cs="Arial"/>
          <w:w w:val="88"/>
        </w:rPr>
        <w:t>ed</w:t>
      </w:r>
      <w:r>
        <w:rPr>
          <w:rFonts w:ascii="Arial" w:eastAsia="Arial" w:hAnsi="Arial" w:cs="Arial"/>
          <w:spacing w:val="14"/>
          <w:w w:val="8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as</w:t>
      </w:r>
      <w:r>
        <w:rPr>
          <w:rFonts w:ascii="Arial" w:eastAsia="Arial" w:hAnsi="Arial" w:cs="Arial"/>
          <w:spacing w:val="-10"/>
          <w:w w:val="92"/>
        </w:rPr>
        <w:t xml:space="preserve"> </w:t>
      </w:r>
      <w:r>
        <w:rPr>
          <w:rFonts w:ascii="Arial" w:eastAsia="Arial" w:hAnsi="Arial" w:cs="Arial"/>
          <w:w w:val="92"/>
        </w:rPr>
        <w:t xml:space="preserve">reflected </w:t>
      </w:r>
      <w:r>
        <w:rPr>
          <w:rFonts w:ascii="Arial" w:eastAsia="Arial" w:hAnsi="Arial" w:cs="Arial"/>
          <w:w w:val="107"/>
        </w:rPr>
        <w:t>in</w:t>
      </w:r>
      <w:r>
        <w:rPr>
          <w:rFonts w:ascii="Arial" w:eastAsia="Arial" w:hAnsi="Arial" w:cs="Arial"/>
          <w:spacing w:val="8"/>
          <w:w w:val="10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 d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>nw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trend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initial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quarters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 u</w:t>
      </w:r>
      <w:r>
        <w:rPr>
          <w:rFonts w:ascii="Arial" w:eastAsia="Arial" w:hAnsi="Arial" w:cs="Arial"/>
          <w:spacing w:val="-6"/>
        </w:rPr>
        <w:t>pw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trend.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13"/>
        </w:rPr>
        <w:t xml:space="preserve">A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“time”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21"/>
          <w:w w:val="87"/>
        </w:rPr>
        <w:t xml:space="preserve"> </w:t>
      </w:r>
      <w:r>
        <w:rPr>
          <w:rFonts w:ascii="Arial" w:eastAsia="Arial" w:hAnsi="Arial" w:cs="Arial"/>
          <w:w w:val="94"/>
        </w:rPr>
        <w:t>insufficie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5"/>
        </w:rPr>
        <w:t>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5"/>
        </w:rPr>
        <w:t>capture</w:t>
      </w:r>
      <w:r>
        <w:rPr>
          <w:rFonts w:ascii="Arial" w:eastAsia="Arial" w:hAnsi="Arial" w:cs="Arial"/>
          <w:spacing w:val="14"/>
          <w:w w:val="9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effe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-18"/>
          <w:w w:val="105"/>
        </w:rPr>
        <w:t>W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1"/>
        </w:rPr>
        <w:t>added</w:t>
      </w:r>
      <w:r>
        <w:rPr>
          <w:rFonts w:ascii="Arial" w:eastAsia="Arial" w:hAnsi="Arial" w:cs="Arial"/>
          <w:spacing w:val="16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7"/>
        </w:rPr>
        <w:t>second</w:t>
      </w:r>
      <w:r>
        <w:rPr>
          <w:rFonts w:ascii="Arial" w:eastAsia="Arial" w:hAnsi="Arial" w:cs="Arial"/>
          <w:spacing w:val="19"/>
          <w:w w:val="87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tim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position w:val="8"/>
          <w:sz w:val="16"/>
          <w:szCs w:val="16"/>
        </w:rPr>
        <w:t>2</w:t>
      </w:r>
      <w:r>
        <w:rPr>
          <w:rFonts w:ascii="Arial" w:eastAsia="Arial" w:hAnsi="Arial" w:cs="Arial"/>
          <w:spacing w:val="36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</w:rPr>
        <w:t xml:space="preserve">to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hange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direction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trend.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107"/>
        </w:rPr>
        <w:t>Th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7"/>
        </w:rPr>
        <w:t>second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14"/>
          <w:w w:val="89"/>
        </w:rPr>
        <w:t xml:space="preserve"> </w:t>
      </w:r>
      <w:r>
        <w:rPr>
          <w:rFonts w:ascii="Arial" w:eastAsia="Arial" w:hAnsi="Arial" w:cs="Arial"/>
          <w:w w:val="89"/>
        </w:rPr>
        <w:t>added</w:t>
      </w:r>
      <w:r>
        <w:rPr>
          <w:rFonts w:ascii="Arial" w:eastAsia="Arial" w:hAnsi="Arial" w:cs="Arial"/>
          <w:spacing w:val="31"/>
          <w:w w:val="89"/>
        </w:rPr>
        <w:t xml:space="preserve"> </w:t>
      </w:r>
      <w:r>
        <w:rPr>
          <w:rFonts w:ascii="Arial" w:eastAsia="Arial" w:hAnsi="Arial" w:cs="Arial"/>
          <w:w w:val="105"/>
        </w:rPr>
        <w:t>aft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115"/>
        </w:rPr>
        <w:t>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ce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tering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9"/>
        </w:rPr>
        <w:t xml:space="preserve">original </w:t>
      </w:r>
      <w:r>
        <w:rPr>
          <w:rFonts w:ascii="Arial" w:eastAsia="Arial" w:hAnsi="Arial" w:cs="Arial"/>
        </w:rPr>
        <w:t xml:space="preserve">“time”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6"/>
        </w:rPr>
        <w:t>av</w:t>
      </w:r>
      <w:r>
        <w:rPr>
          <w:rFonts w:ascii="Arial" w:eastAsia="Arial" w:hAnsi="Arial" w:cs="Arial"/>
        </w:rPr>
        <w:t>oid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ducing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ulticollineari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indicator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23"/>
          <w:w w:val="87"/>
        </w:rPr>
        <w:t xml:space="preserve"> </w:t>
      </w:r>
      <w:r>
        <w:rPr>
          <w:rFonts w:ascii="Arial" w:eastAsia="Arial" w:hAnsi="Arial" w:cs="Arial"/>
          <w:w w:val="87"/>
        </w:rPr>
        <w:t>used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6"/>
        </w:rPr>
        <w:t>denote</w:t>
      </w:r>
      <w:r>
        <w:rPr>
          <w:rFonts w:ascii="Arial" w:eastAsia="Arial" w:hAnsi="Arial" w:cs="Arial"/>
          <w:spacing w:val="-19"/>
          <w:w w:val="96"/>
        </w:rPr>
        <w:t xml:space="preserve"> </w:t>
      </w:r>
      <w:r>
        <w:rPr>
          <w:rFonts w:ascii="Arial" w:eastAsia="Arial" w:hAnsi="Arial" w:cs="Arial"/>
          <w:w w:val="96"/>
        </w:rPr>
        <w:t xml:space="preserve">the </w:t>
      </w:r>
      <w:r>
        <w:rPr>
          <w:rFonts w:ascii="Arial" w:eastAsia="Arial" w:hAnsi="Arial" w:cs="Arial"/>
          <w:w w:val="90"/>
        </w:rPr>
        <w:t>presence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age</w:t>
      </w:r>
      <w:r>
        <w:rPr>
          <w:rFonts w:ascii="Arial" w:eastAsia="Arial" w:hAnsi="Arial" w:cs="Arial"/>
          <w:spacing w:val="28"/>
          <w:w w:val="87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household.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tw</w:t>
      </w:r>
      <w:r>
        <w:rPr>
          <w:rFonts w:ascii="Arial" w:eastAsia="Arial" w:hAnsi="Arial" w:cs="Arial"/>
          <w:w w:val="94"/>
        </w:rPr>
        <w:t>een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  <w:w w:val="116"/>
        </w:rPr>
        <w:t>thi</w:t>
      </w:r>
      <w:r>
        <w:rPr>
          <w:rFonts w:ascii="Arial" w:eastAsia="Arial" w:hAnsi="Arial" w:cs="Arial"/>
          <w:w w:val="79"/>
        </w:rPr>
        <w:t xml:space="preserve">s </w:t>
      </w:r>
      <w:r>
        <w:rPr>
          <w:rFonts w:ascii="Arial" w:eastAsia="Arial" w:hAnsi="Arial" w:cs="Arial"/>
        </w:rPr>
        <w:t>indicator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ariable</w:t>
      </w:r>
      <w:r>
        <w:rPr>
          <w:rFonts w:ascii="Arial" w:eastAsia="Arial" w:hAnsi="Arial" w:cs="Arial"/>
          <w:spacing w:val="14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 xml:space="preserve">time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1"/>
          <w:w w:val="90"/>
        </w:rPr>
        <w:t xml:space="preserve"> </w:t>
      </w:r>
      <w:r>
        <w:rPr>
          <w:rFonts w:ascii="Arial" w:eastAsia="Arial" w:hAnsi="Arial" w:cs="Arial"/>
          <w:w w:val="90"/>
        </w:rPr>
        <w:t>also</w:t>
      </w:r>
      <w:r>
        <w:rPr>
          <w:rFonts w:ascii="Arial" w:eastAsia="Arial" w:hAnsi="Arial" w:cs="Arial"/>
          <w:spacing w:val="1"/>
          <w:w w:val="90"/>
        </w:rPr>
        <w:t xml:space="preserve"> </w:t>
      </w:r>
      <w:r>
        <w:rPr>
          <w:rFonts w:ascii="Arial" w:eastAsia="Arial" w:hAnsi="Arial" w:cs="Arial"/>
          <w:w w:val="90"/>
        </w:rPr>
        <w:t>included</w:t>
      </w:r>
      <w:r>
        <w:rPr>
          <w:rFonts w:ascii="Arial" w:eastAsia="Arial" w:hAnsi="Arial" w:cs="Arial"/>
          <w:spacing w:val="51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4"/>
        </w:rPr>
        <w:t>estimate</w:t>
      </w:r>
      <w:r>
        <w:rPr>
          <w:rFonts w:ascii="Arial" w:eastAsia="Arial" w:hAnsi="Arial" w:cs="Arial"/>
          <w:spacing w:val="8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1"/>
        </w:rPr>
        <w:t>difference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9"/>
        </w:rPr>
        <w:t>slo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es</w:t>
      </w:r>
      <w:r>
        <w:rPr>
          <w:rFonts w:ascii="Arial" w:eastAsia="Arial" w:hAnsi="Arial" w:cs="Arial"/>
          <w:spacing w:val="-9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5"/>
          <w:w w:val="89"/>
        </w:rPr>
        <w:t>tw</w:t>
      </w:r>
      <w:r>
        <w:rPr>
          <w:rFonts w:ascii="Arial" w:eastAsia="Arial" w:hAnsi="Arial" w:cs="Arial"/>
          <w:w w:val="89"/>
        </w:rPr>
        <w:t>een</w:t>
      </w:r>
      <w:r>
        <w:rPr>
          <w:rFonts w:ascii="Arial" w:eastAsia="Arial" w:hAnsi="Arial" w:cs="Arial"/>
          <w:spacing w:val="26"/>
          <w:w w:val="89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</w:p>
    <w:p w14:paraId="7C956FE1" w14:textId="77777777" w:rsidR="00841664" w:rsidRDefault="006A473A">
      <w:pPr>
        <w:spacing w:before="15" w:after="0" w:line="240" w:lineRule="auto"/>
        <w:ind w:left="152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5"/>
        </w:rPr>
        <w:t>age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  <w:w w:val="114"/>
        </w:rPr>
        <w:t>fit:</w:t>
      </w:r>
    </w:p>
    <w:p w14:paraId="0BF1FECE" w14:textId="77777777" w:rsidR="00841664" w:rsidRDefault="00841664">
      <w:pPr>
        <w:spacing w:before="12" w:after="0" w:line="200" w:lineRule="exact"/>
        <w:rPr>
          <w:sz w:val="20"/>
          <w:szCs w:val="20"/>
        </w:rPr>
      </w:pPr>
    </w:p>
    <w:p w14:paraId="5DC8E63F" w14:textId="77777777" w:rsidR="00841664" w:rsidRDefault="00841664">
      <w:pPr>
        <w:spacing w:after="0"/>
        <w:sectPr w:rsidR="00841664">
          <w:pgSz w:w="12240" w:h="15840"/>
          <w:pgMar w:top="1400" w:right="1280" w:bottom="1000" w:left="1280" w:header="0" w:footer="806" w:gutter="0"/>
          <w:cols w:space="720"/>
        </w:sectPr>
      </w:pPr>
    </w:p>
    <w:p w14:paraId="7F35EEAD" w14:textId="077540A0" w:rsidR="00841664" w:rsidRDefault="00426ACE">
      <w:pPr>
        <w:spacing w:before="35" w:after="0" w:line="240" w:lineRule="auto"/>
        <w:ind w:left="1869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07" behindDoc="1" locked="0" layoutInCell="1" allowOverlap="1" wp14:anchorId="7EEE7CB5" wp14:editId="7238C89E">
                <wp:simplePos x="0" y="0"/>
                <wp:positionH relativeFrom="page">
                  <wp:posOffset>3267075</wp:posOffset>
                </wp:positionH>
                <wp:positionV relativeFrom="paragraph">
                  <wp:posOffset>132715</wp:posOffset>
                </wp:positionV>
                <wp:extent cx="43180" cy="100965"/>
                <wp:effectExtent l="0" t="1270" r="4445" b="2540"/>
                <wp:wrapNone/>
                <wp:docPr id="1295" name="Text Box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1774B" w14:textId="77777777" w:rsidR="00C81201" w:rsidRDefault="00C81201">
                            <w:pPr>
                              <w:spacing w:after="0" w:line="153" w:lineRule="exact"/>
                              <w:ind w:right="-64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w w:val="192"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E7CB5" id="_x0000_t202" coordsize="21600,21600" o:spt="202" path="m,l,21600r21600,l21600,xe">
                <v:stroke joinstyle="miter"/>
                <v:path gradientshapeok="t" o:connecttype="rect"/>
              </v:shapetype>
              <v:shape id="Text Box 1293" o:spid="_x0000_s1026" type="#_x0000_t202" style="position:absolute;left:0;text-align:left;margin-left:257.25pt;margin-top:10.45pt;width:3.4pt;height:7.95pt;z-index:-37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OLrgIAAK0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" filled="f" stroked="f">
                <v:textbox inset="0,0,0,0">
                  <w:txbxContent>
                    <w:p w14:paraId="5861774B" w14:textId="77777777" w:rsidR="00C81201" w:rsidRDefault="00C81201">
                      <w:pPr>
                        <w:spacing w:after="0" w:line="153" w:lineRule="exact"/>
                        <w:ind w:right="-6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w w:val="192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710" behindDoc="1" locked="0" layoutInCell="1" allowOverlap="1" wp14:anchorId="1E3327EA" wp14:editId="529B0A2E">
                <wp:simplePos x="0" y="0"/>
                <wp:positionH relativeFrom="page">
                  <wp:posOffset>3844925</wp:posOffset>
                </wp:positionH>
                <wp:positionV relativeFrom="paragraph">
                  <wp:posOffset>154305</wp:posOffset>
                </wp:positionV>
                <wp:extent cx="33655" cy="76200"/>
                <wp:effectExtent l="0" t="3810" r="0" b="0"/>
                <wp:wrapNone/>
                <wp:docPr id="1294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5AB8C" w14:textId="77777777" w:rsidR="00C81201" w:rsidRDefault="00C81201">
                            <w:pPr>
                              <w:spacing w:after="0" w:line="115" w:lineRule="exact"/>
                              <w:ind w:right="-58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w w:val="199"/>
                                <w:sz w:val="12"/>
                                <w:szCs w:val="1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27EA" id="Text Box 1292" o:spid="_x0000_s1027" type="#_x0000_t202" style="position:absolute;left:0;text-align:left;margin-left:302.75pt;margin-top:12.15pt;width:2.65pt;height:6pt;z-index:-37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K/sA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" filled="f" stroked="f">
                <v:textbox inset="0,0,0,0">
                  <w:txbxContent>
                    <w:p w14:paraId="2845AB8C" w14:textId="77777777" w:rsidR="00C81201" w:rsidRDefault="00C81201">
                      <w:pPr>
                        <w:spacing w:after="0" w:line="115" w:lineRule="exact"/>
                        <w:ind w:right="-58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w w:val="199"/>
                          <w:sz w:val="12"/>
                          <w:szCs w:val="12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i/>
          <w:w w:val="86"/>
        </w:rPr>
        <w:t>Y</w:t>
      </w:r>
      <w:r w:rsidR="006A473A">
        <w:rPr>
          <w:rFonts w:ascii="Arial" w:eastAsia="Arial" w:hAnsi="Arial" w:cs="Arial"/>
          <w:i/>
          <w:w w:val="177"/>
          <w:position w:val="-3"/>
          <w:sz w:val="16"/>
          <w:szCs w:val="16"/>
        </w:rPr>
        <w:t>ij</w:t>
      </w:r>
      <w:r w:rsidR="006A473A"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i/>
          <w:spacing w:val="-9"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w w:val="131"/>
        </w:rPr>
        <w:t>=</w:t>
      </w:r>
      <w:r w:rsidR="006A473A">
        <w:rPr>
          <w:rFonts w:ascii="Arial" w:eastAsia="Arial" w:hAnsi="Arial" w:cs="Arial"/>
          <w:spacing w:val="-19"/>
          <w:w w:val="131"/>
        </w:rPr>
        <w:t xml:space="preserve"> </w:t>
      </w:r>
      <w:r w:rsidR="006A473A">
        <w:rPr>
          <w:rFonts w:ascii="Arial" w:eastAsia="Arial" w:hAnsi="Arial" w:cs="Arial"/>
          <w:i/>
        </w:rPr>
        <w:t>β</w:t>
      </w:r>
      <w:r w:rsidR="006A473A">
        <w:rPr>
          <w:rFonts w:ascii="Arial" w:eastAsia="Arial" w:hAnsi="Arial" w:cs="Arial"/>
          <w:position w:val="-3"/>
          <w:sz w:val="16"/>
          <w:szCs w:val="16"/>
        </w:rPr>
        <w:t>0</w:t>
      </w:r>
      <w:r w:rsidR="006A473A">
        <w:rPr>
          <w:rFonts w:ascii="Arial" w:eastAsia="Arial" w:hAnsi="Arial" w:cs="Arial"/>
          <w:spacing w:val="7"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w w:val="131"/>
        </w:rPr>
        <w:t>+</w:t>
      </w:r>
      <w:r w:rsidR="006A473A">
        <w:rPr>
          <w:rFonts w:ascii="Arial" w:eastAsia="Arial" w:hAnsi="Arial" w:cs="Arial"/>
          <w:spacing w:val="-32"/>
          <w:w w:val="131"/>
        </w:rPr>
        <w:t xml:space="preserve"> </w:t>
      </w:r>
      <w:r w:rsidR="006A473A">
        <w:rPr>
          <w:rFonts w:ascii="Arial" w:eastAsia="Arial" w:hAnsi="Arial" w:cs="Arial"/>
          <w:i/>
          <w:w w:val="98"/>
        </w:rPr>
        <w:t>β</w:t>
      </w:r>
      <w:r w:rsidR="006A473A">
        <w:rPr>
          <w:rFonts w:ascii="Arial" w:eastAsia="Arial" w:hAnsi="Arial" w:cs="Arial"/>
          <w:spacing w:val="10"/>
          <w:w w:val="95"/>
          <w:position w:val="-3"/>
          <w:sz w:val="16"/>
          <w:szCs w:val="16"/>
        </w:rPr>
        <w:t>1</w:t>
      </w:r>
      <w:r w:rsidR="006A473A">
        <w:rPr>
          <w:rFonts w:ascii="Arial" w:eastAsia="Arial" w:hAnsi="Arial" w:cs="Arial"/>
          <w:i/>
          <w:w w:val="128"/>
        </w:rPr>
        <w:t>t</w:t>
      </w:r>
      <w:r w:rsidR="006A473A">
        <w:rPr>
          <w:rFonts w:ascii="Arial" w:eastAsia="Arial" w:hAnsi="Arial" w:cs="Arial"/>
          <w:i/>
          <w:w w:val="192"/>
          <w:position w:val="-3"/>
          <w:sz w:val="16"/>
          <w:szCs w:val="16"/>
        </w:rPr>
        <w:t>j</w:t>
      </w:r>
      <w:r w:rsidR="006A473A"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i/>
          <w:spacing w:val="-21"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w w:val="131"/>
        </w:rPr>
        <w:t>+</w:t>
      </w:r>
      <w:r w:rsidR="006A473A">
        <w:rPr>
          <w:rFonts w:ascii="Arial" w:eastAsia="Arial" w:hAnsi="Arial" w:cs="Arial"/>
          <w:spacing w:val="-32"/>
          <w:w w:val="131"/>
        </w:rPr>
        <w:t xml:space="preserve"> </w:t>
      </w:r>
      <w:r w:rsidR="006A473A">
        <w:rPr>
          <w:rFonts w:ascii="Arial" w:eastAsia="Arial" w:hAnsi="Arial" w:cs="Arial"/>
          <w:i/>
          <w:w w:val="98"/>
        </w:rPr>
        <w:t>β</w:t>
      </w:r>
      <w:r w:rsidR="006A473A">
        <w:rPr>
          <w:rFonts w:ascii="Arial" w:eastAsia="Arial" w:hAnsi="Arial" w:cs="Arial"/>
          <w:spacing w:val="10"/>
          <w:w w:val="95"/>
          <w:position w:val="-3"/>
          <w:sz w:val="16"/>
          <w:szCs w:val="16"/>
        </w:rPr>
        <w:t>2</w:t>
      </w:r>
      <w:r w:rsidR="006A473A">
        <w:rPr>
          <w:rFonts w:ascii="Arial" w:eastAsia="Arial" w:hAnsi="Arial" w:cs="Arial"/>
          <w:i/>
          <w:w w:val="128"/>
        </w:rPr>
        <w:t>t</w:t>
      </w:r>
      <w:r w:rsidR="006A473A">
        <w:rPr>
          <w:rFonts w:ascii="Arial" w:eastAsia="Arial" w:hAnsi="Arial" w:cs="Arial"/>
          <w:w w:val="95"/>
          <w:position w:val="9"/>
          <w:sz w:val="16"/>
          <w:szCs w:val="16"/>
        </w:rPr>
        <w:t>2</w:t>
      </w:r>
      <w:r w:rsidR="006A473A">
        <w:rPr>
          <w:rFonts w:ascii="Arial" w:eastAsia="Arial" w:hAnsi="Arial" w:cs="Arial"/>
          <w:spacing w:val="14"/>
          <w:position w:val="9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w w:val="131"/>
        </w:rPr>
        <w:t>+</w:t>
      </w:r>
      <w:r w:rsidR="006A473A">
        <w:rPr>
          <w:rFonts w:ascii="Arial" w:eastAsia="Arial" w:hAnsi="Arial" w:cs="Arial"/>
          <w:spacing w:val="-32"/>
          <w:w w:val="131"/>
        </w:rPr>
        <w:t xml:space="preserve"> </w:t>
      </w:r>
      <w:r w:rsidR="006A473A">
        <w:rPr>
          <w:rFonts w:ascii="Arial" w:eastAsia="Arial" w:hAnsi="Arial" w:cs="Arial"/>
          <w:i/>
        </w:rPr>
        <w:t>β</w:t>
      </w:r>
      <w:r w:rsidR="006A473A">
        <w:rPr>
          <w:rFonts w:ascii="Arial" w:eastAsia="Arial" w:hAnsi="Arial" w:cs="Arial"/>
          <w:i/>
          <w:position w:val="-3"/>
          <w:sz w:val="16"/>
          <w:szCs w:val="16"/>
        </w:rPr>
        <w:t>D</w:t>
      </w:r>
      <w:r w:rsidR="006A473A">
        <w:rPr>
          <w:rFonts w:ascii="Arial" w:eastAsia="Arial" w:hAnsi="Arial" w:cs="Arial"/>
          <w:i/>
          <w:spacing w:val="-9"/>
          <w:position w:val="-3"/>
          <w:sz w:val="16"/>
          <w:szCs w:val="16"/>
        </w:rPr>
        <w:t xml:space="preserve"> </w:t>
      </w:r>
      <w:r w:rsidR="006A473A">
        <w:rPr>
          <w:rFonts w:ascii="Arial" w:eastAsia="Arial" w:hAnsi="Arial" w:cs="Arial"/>
          <w:w w:val="108"/>
        </w:rPr>
        <w:t>1</w:t>
      </w:r>
      <w:r w:rsidR="006A473A">
        <w:rPr>
          <w:rFonts w:ascii="Arial" w:eastAsia="Arial" w:hAnsi="Arial" w:cs="Arial"/>
          <w:i/>
          <w:w w:val="120"/>
          <w:position w:val="-3"/>
          <w:sz w:val="16"/>
          <w:szCs w:val="16"/>
        </w:rPr>
        <w:t>D</w:t>
      </w:r>
    </w:p>
    <w:p w14:paraId="53126359" w14:textId="77777777" w:rsidR="00841664" w:rsidRDefault="006A473A">
      <w:pPr>
        <w:spacing w:before="68" w:after="0" w:line="240" w:lineRule="auto"/>
        <w:ind w:right="-85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2"/>
          <w:w w:val="131"/>
        </w:rPr>
        <w:t xml:space="preserve"> </w:t>
      </w:r>
      <w:r>
        <w:rPr>
          <w:rFonts w:ascii="Arial" w:eastAsia="Arial" w:hAnsi="Arial" w:cs="Arial"/>
          <w:i/>
          <w:w w:val="98"/>
        </w:rPr>
        <w:t>β</w:t>
      </w:r>
      <w:r>
        <w:rPr>
          <w:rFonts w:ascii="Arial" w:eastAsia="Arial" w:hAnsi="Arial" w:cs="Arial"/>
          <w:i/>
          <w:spacing w:val="10"/>
          <w:w w:val="137"/>
          <w:position w:val="-3"/>
          <w:sz w:val="16"/>
          <w:szCs w:val="16"/>
        </w:rPr>
        <w:t>t</w:t>
      </w:r>
      <w:r>
        <w:rPr>
          <w:rFonts w:ascii="Arial" w:eastAsia="Arial" w:hAnsi="Arial" w:cs="Arial"/>
          <w:w w:val="115"/>
        </w:rPr>
        <w:t>(</w:t>
      </w:r>
      <w:r>
        <w:rPr>
          <w:rFonts w:ascii="Arial" w:eastAsia="Arial" w:hAnsi="Arial" w:cs="Arial"/>
          <w:w w:val="108"/>
        </w:rPr>
        <w:t>1</w:t>
      </w:r>
      <w:r>
        <w:rPr>
          <w:rFonts w:ascii="Arial" w:eastAsia="Arial" w:hAnsi="Arial" w:cs="Arial"/>
          <w:i/>
          <w:w w:val="120"/>
          <w:position w:val="-3"/>
          <w:sz w:val="16"/>
          <w:szCs w:val="16"/>
        </w:rPr>
        <w:t>D</w:t>
      </w:r>
      <w:r>
        <w:rPr>
          <w:rFonts w:ascii="Arial" w:eastAsia="Arial" w:hAnsi="Arial" w:cs="Arial"/>
          <w:i/>
          <w:w w:val="199"/>
          <w:position w:val="-6"/>
          <w:sz w:val="12"/>
          <w:szCs w:val="12"/>
        </w:rPr>
        <w:t>i</w:t>
      </w:r>
    </w:p>
    <w:p w14:paraId="037A3AF5" w14:textId="77777777" w:rsidR="00841664" w:rsidRDefault="006A473A">
      <w:pPr>
        <w:tabs>
          <w:tab w:val="left" w:pos="3440"/>
        </w:tabs>
        <w:spacing w:after="0" w:line="372" w:lineRule="exact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Meiryo" w:eastAsia="Meiryo" w:hAnsi="Meiryo" w:cs="Meiryo"/>
          <w:i/>
          <w:w w:val="79"/>
          <w:position w:val="2"/>
        </w:rPr>
        <w:t>∗</w:t>
      </w:r>
      <w:r>
        <w:rPr>
          <w:rFonts w:ascii="Meiryo" w:eastAsia="Meiryo" w:hAnsi="Meiryo" w:cs="Meiryo"/>
          <w:i/>
          <w:spacing w:val="-10"/>
          <w:w w:val="79"/>
          <w:position w:val="2"/>
        </w:rPr>
        <w:t xml:space="preserve"> </w:t>
      </w:r>
      <w:r>
        <w:rPr>
          <w:rFonts w:ascii="Arial" w:eastAsia="Arial" w:hAnsi="Arial" w:cs="Arial"/>
          <w:i/>
          <w:w w:val="128"/>
          <w:position w:val="2"/>
        </w:rPr>
        <w:t>t</w:t>
      </w:r>
      <w:r>
        <w:rPr>
          <w:rFonts w:ascii="Arial" w:eastAsia="Arial" w:hAnsi="Arial" w:cs="Arial"/>
          <w:i/>
          <w:w w:val="192"/>
          <w:position w:val="-1"/>
          <w:sz w:val="16"/>
          <w:szCs w:val="16"/>
        </w:rPr>
        <w:t>j</w:t>
      </w:r>
      <w:r>
        <w:rPr>
          <w:rFonts w:ascii="Arial" w:eastAsia="Arial" w:hAnsi="Arial" w:cs="Arial"/>
          <w:i/>
          <w:spacing w:val="-2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2"/>
        </w:rPr>
        <w:t>)</w:t>
      </w:r>
      <w:r>
        <w:rPr>
          <w:rFonts w:ascii="Arial" w:eastAsia="Arial" w:hAnsi="Arial" w:cs="Arial"/>
          <w:spacing w:val="-2"/>
          <w:position w:val="2"/>
        </w:rPr>
        <w:t xml:space="preserve"> </w:t>
      </w:r>
      <w:r>
        <w:rPr>
          <w:rFonts w:ascii="Arial" w:eastAsia="Arial" w:hAnsi="Arial" w:cs="Arial"/>
          <w:w w:val="131"/>
          <w:position w:val="2"/>
        </w:rPr>
        <w:t>+</w:t>
      </w:r>
      <w:r>
        <w:rPr>
          <w:rFonts w:ascii="Arial" w:eastAsia="Arial" w:hAnsi="Arial" w:cs="Arial"/>
          <w:spacing w:val="-31"/>
          <w:w w:val="131"/>
          <w:position w:val="2"/>
        </w:rPr>
        <w:t xml:space="preserve"> </w:t>
      </w:r>
      <w:r>
        <w:rPr>
          <w:rFonts w:ascii="Arial" w:eastAsia="Arial" w:hAnsi="Arial" w:cs="Arial"/>
          <w:i/>
          <w:w w:val="123"/>
          <w:position w:val="2"/>
        </w:rPr>
        <w:t>X</w:t>
      </w:r>
      <w:r>
        <w:rPr>
          <w:rFonts w:ascii="Arial" w:eastAsia="Arial" w:hAnsi="Arial" w:cs="Arial"/>
          <w:i/>
          <w:spacing w:val="10"/>
          <w:w w:val="162"/>
          <w:position w:val="-1"/>
          <w:sz w:val="16"/>
          <w:szCs w:val="16"/>
        </w:rPr>
        <w:t>i</w:t>
      </w:r>
      <w:r>
        <w:rPr>
          <w:rFonts w:ascii="Arial" w:eastAsia="Arial" w:hAnsi="Arial" w:cs="Arial"/>
          <w:w w:val="99"/>
          <w:position w:val="2"/>
        </w:rPr>
        <w:t>Θ</w:t>
      </w:r>
      <w:r>
        <w:rPr>
          <w:rFonts w:ascii="Arial" w:eastAsia="Arial" w:hAnsi="Arial" w:cs="Arial"/>
          <w:spacing w:val="-13"/>
          <w:position w:val="2"/>
        </w:rPr>
        <w:t xml:space="preserve"> </w:t>
      </w:r>
      <w:r>
        <w:rPr>
          <w:rFonts w:ascii="Arial" w:eastAsia="Arial" w:hAnsi="Arial" w:cs="Arial"/>
          <w:w w:val="131"/>
          <w:position w:val="2"/>
        </w:rPr>
        <w:t>+</w:t>
      </w:r>
      <w:r>
        <w:rPr>
          <w:rFonts w:ascii="Arial" w:eastAsia="Arial" w:hAnsi="Arial" w:cs="Arial"/>
          <w:spacing w:val="-31"/>
          <w:w w:val="131"/>
          <w:position w:val="2"/>
        </w:rPr>
        <w:t xml:space="preserve"> </w:t>
      </w:r>
      <w:r>
        <w:rPr>
          <w:rFonts w:ascii="Arial" w:eastAsia="Arial" w:hAnsi="Arial" w:cs="Arial"/>
          <w:i/>
          <w:w w:val="76"/>
          <w:position w:val="2"/>
        </w:rPr>
        <w:t>b</w:t>
      </w:r>
      <w:r>
        <w:rPr>
          <w:rFonts w:ascii="Arial" w:eastAsia="Arial" w:hAnsi="Arial" w:cs="Arial"/>
          <w:i/>
          <w:w w:val="162"/>
          <w:position w:val="-1"/>
          <w:sz w:val="16"/>
          <w:szCs w:val="16"/>
        </w:rPr>
        <w:t>i</w:t>
      </w:r>
      <w:r>
        <w:rPr>
          <w:rFonts w:ascii="Arial" w:eastAsia="Arial" w:hAnsi="Arial" w:cs="Arial"/>
          <w:i/>
          <w:spacing w:val="1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  <w:position w:val="2"/>
        </w:rPr>
        <w:t>+</w:t>
      </w:r>
      <w:r>
        <w:rPr>
          <w:rFonts w:ascii="Arial" w:eastAsia="Arial" w:hAnsi="Arial" w:cs="Arial"/>
          <w:spacing w:val="-32"/>
          <w:w w:val="131"/>
          <w:position w:val="2"/>
        </w:rPr>
        <w:t xml:space="preserve"> </w:t>
      </w:r>
      <w:r>
        <w:rPr>
          <w:rFonts w:ascii="Arial" w:eastAsia="Arial" w:hAnsi="Arial" w:cs="Arial"/>
          <w:i/>
          <w:w w:val="60"/>
          <w:position w:val="2"/>
        </w:rPr>
        <w:t>E</w:t>
      </w:r>
      <w:r>
        <w:rPr>
          <w:rFonts w:ascii="Arial" w:eastAsia="Arial" w:hAnsi="Arial" w:cs="Arial"/>
          <w:i/>
          <w:w w:val="177"/>
          <w:position w:val="-1"/>
          <w:sz w:val="16"/>
          <w:szCs w:val="16"/>
        </w:rPr>
        <w:t>ij</w:t>
      </w:r>
      <w:r>
        <w:rPr>
          <w:rFonts w:ascii="Arial" w:eastAsia="Arial" w:hAnsi="Arial" w:cs="Arial"/>
          <w:i/>
          <w:position w:val="-1"/>
          <w:sz w:val="16"/>
          <w:szCs w:val="16"/>
        </w:rPr>
        <w:tab/>
      </w:r>
      <w:r>
        <w:rPr>
          <w:rFonts w:ascii="Arial" w:eastAsia="Arial" w:hAnsi="Arial" w:cs="Arial"/>
          <w:w w:val="103"/>
          <w:position w:val="2"/>
        </w:rPr>
        <w:t>(2)</w:t>
      </w:r>
    </w:p>
    <w:p w14:paraId="03347285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280" w:bottom="1000" w:left="1280" w:header="720" w:footer="720" w:gutter="0"/>
          <w:cols w:num="3" w:space="720" w:equalWidth="0">
            <w:col w:w="4829" w:space="68"/>
            <w:col w:w="824" w:space="68"/>
            <w:col w:w="3891"/>
          </w:cols>
        </w:sectPr>
      </w:pPr>
    </w:p>
    <w:p w14:paraId="0E19FD8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62114FF" w14:textId="77777777" w:rsidR="00841664" w:rsidRDefault="00841664">
      <w:pPr>
        <w:spacing w:before="5" w:after="0" w:line="240" w:lineRule="exact"/>
        <w:rPr>
          <w:sz w:val="24"/>
          <w:szCs w:val="24"/>
        </w:rPr>
      </w:pPr>
    </w:p>
    <w:p w14:paraId="0E2F2E0A" w14:textId="77777777" w:rsidR="00841664" w:rsidRDefault="006A473A">
      <w:pPr>
        <w:spacing w:before="68" w:after="0" w:line="371" w:lineRule="auto"/>
        <w:ind w:left="160" w:right="95" w:firstLine="3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where,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08"/>
        </w:rPr>
        <w:t>1</w:t>
      </w:r>
      <w:r>
        <w:rPr>
          <w:rFonts w:ascii="Arial" w:eastAsia="Arial" w:hAnsi="Arial" w:cs="Arial"/>
          <w:i/>
          <w:w w:val="120"/>
          <w:position w:val="-3"/>
          <w:sz w:val="16"/>
          <w:szCs w:val="16"/>
        </w:rPr>
        <w:t>D</w:t>
      </w:r>
      <w:r>
        <w:rPr>
          <w:rFonts w:ascii="Arial" w:eastAsia="Arial" w:hAnsi="Arial" w:cs="Arial"/>
          <w:i/>
          <w:w w:val="199"/>
          <w:position w:val="-6"/>
          <w:sz w:val="12"/>
          <w:szCs w:val="12"/>
        </w:rPr>
        <w:t>i</w:t>
      </w:r>
      <w:r>
        <w:rPr>
          <w:rFonts w:ascii="Arial" w:eastAsia="Arial" w:hAnsi="Arial" w:cs="Arial"/>
          <w:i/>
          <w:position w:val="-6"/>
          <w:sz w:val="12"/>
          <w:szCs w:val="12"/>
        </w:rPr>
        <w:t xml:space="preserve">  </w:t>
      </w:r>
      <w:r>
        <w:rPr>
          <w:rFonts w:ascii="Arial" w:eastAsia="Arial" w:hAnsi="Arial" w:cs="Arial"/>
          <w:i/>
          <w:spacing w:val="1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34"/>
        </w:rPr>
        <w:t>=</w:t>
      </w:r>
      <w:r>
        <w:rPr>
          <w:rFonts w:ascii="Arial" w:eastAsia="Arial" w:hAnsi="Arial" w:cs="Arial"/>
          <w:spacing w:val="9"/>
          <w:w w:val="134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household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i/>
          <w:w w:val="153"/>
        </w:rPr>
        <w:t>i</w:t>
      </w:r>
      <w:r>
        <w:rPr>
          <w:rFonts w:ascii="Arial" w:eastAsia="Arial" w:hAnsi="Arial" w:cs="Arial"/>
          <w:i/>
          <w:spacing w:val="-2"/>
          <w:w w:val="153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8"/>
        </w:rPr>
        <w:t>di</w:t>
      </w:r>
      <w:r>
        <w:rPr>
          <w:rFonts w:ascii="Arial" w:eastAsia="Arial" w:hAnsi="Arial" w:cs="Arial"/>
          <w:w w:val="79"/>
        </w:rPr>
        <w:t>s</w:t>
      </w:r>
      <w:r>
        <w:rPr>
          <w:rFonts w:ascii="Arial" w:eastAsia="Arial" w:hAnsi="Arial" w:cs="Arial"/>
          <w:w w:val="95"/>
        </w:rPr>
        <w:t>ab</w:t>
      </w:r>
      <w:r>
        <w:rPr>
          <w:rFonts w:ascii="Arial" w:eastAsia="Arial" w:hAnsi="Arial" w:cs="Arial"/>
          <w:w w:val="130"/>
        </w:rPr>
        <w:t>ili</w:t>
      </w:r>
      <w:r>
        <w:rPr>
          <w:rFonts w:ascii="Arial" w:eastAsia="Arial" w:hAnsi="Arial" w:cs="Arial"/>
          <w:spacing w:val="-5"/>
          <w:w w:val="130"/>
        </w:rPr>
        <w:t>t</w:t>
      </w:r>
      <w:r>
        <w:rPr>
          <w:rFonts w:ascii="Arial" w:eastAsia="Arial" w:hAnsi="Arial" w:cs="Arial"/>
          <w:spacing w:val="-18"/>
          <w:w w:val="106"/>
        </w:rPr>
        <w:t>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  <w:w w:val="85"/>
        </w:rPr>
        <w:t>else</w:t>
      </w:r>
      <w:r>
        <w:rPr>
          <w:rFonts w:ascii="Arial" w:eastAsia="Arial" w:hAnsi="Arial" w:cs="Arial"/>
          <w:spacing w:val="39"/>
          <w:w w:val="85"/>
        </w:rPr>
        <w:t xml:space="preserve"> </w:t>
      </w:r>
      <w:r>
        <w:rPr>
          <w:rFonts w:ascii="Arial" w:eastAsia="Arial" w:hAnsi="Arial" w:cs="Arial"/>
          <w:w w:val="108"/>
        </w:rPr>
        <w:t>1</w:t>
      </w:r>
      <w:r>
        <w:rPr>
          <w:rFonts w:ascii="Arial" w:eastAsia="Arial" w:hAnsi="Arial" w:cs="Arial"/>
          <w:i/>
          <w:w w:val="120"/>
          <w:position w:val="-3"/>
          <w:sz w:val="16"/>
          <w:szCs w:val="16"/>
        </w:rPr>
        <w:t>D</w:t>
      </w:r>
      <w:r>
        <w:rPr>
          <w:rFonts w:ascii="Arial" w:eastAsia="Arial" w:hAnsi="Arial" w:cs="Arial"/>
          <w:i/>
          <w:w w:val="199"/>
          <w:position w:val="-6"/>
          <w:sz w:val="12"/>
          <w:szCs w:val="12"/>
        </w:rPr>
        <w:t>i</w:t>
      </w:r>
      <w:r>
        <w:rPr>
          <w:rFonts w:ascii="Arial" w:eastAsia="Arial" w:hAnsi="Arial" w:cs="Arial"/>
          <w:i/>
          <w:position w:val="-6"/>
          <w:sz w:val="12"/>
          <w:szCs w:val="12"/>
        </w:rPr>
        <w:t xml:space="preserve">  </w:t>
      </w:r>
      <w:r>
        <w:rPr>
          <w:rFonts w:ascii="Arial" w:eastAsia="Arial" w:hAnsi="Arial" w:cs="Arial"/>
          <w:i/>
          <w:spacing w:val="1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34"/>
        </w:rPr>
        <w:t>=</w:t>
      </w:r>
      <w:r>
        <w:rPr>
          <w:rFonts w:ascii="Arial" w:eastAsia="Arial" w:hAnsi="Arial" w:cs="Arial"/>
          <w:spacing w:val="9"/>
          <w:w w:val="134"/>
        </w:rPr>
        <w:t xml:space="preserve"> </w:t>
      </w:r>
      <w:r>
        <w:rPr>
          <w:rFonts w:ascii="Arial" w:eastAsia="Arial" w:hAnsi="Arial" w:cs="Arial"/>
        </w:rPr>
        <w:t xml:space="preserve">0.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1"/>
        </w:rPr>
        <w:t xml:space="preserve">The </w:t>
      </w:r>
      <w:r>
        <w:rPr>
          <w:rFonts w:ascii="Arial" w:eastAsia="Arial" w:hAnsi="Arial" w:cs="Arial"/>
          <w:spacing w:val="-5"/>
          <w:w w:val="91"/>
        </w:rPr>
        <w:t>h</w:t>
      </w:r>
      <w:r>
        <w:rPr>
          <w:rFonts w:ascii="Arial" w:eastAsia="Arial" w:hAnsi="Arial" w:cs="Arial"/>
          <w:w w:val="91"/>
        </w:rPr>
        <w:t>y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otheses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terests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are:</w:t>
      </w:r>
    </w:p>
    <w:p w14:paraId="43060056" w14:textId="77777777" w:rsidR="00841664" w:rsidRDefault="006A473A">
      <w:pPr>
        <w:spacing w:before="60"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4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vs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i/>
          <w:position w:val="-5"/>
          <w:sz w:val="12"/>
          <w:szCs w:val="12"/>
        </w:rPr>
        <w:t xml:space="preserve">a  </w:t>
      </w:r>
      <w:r>
        <w:rPr>
          <w:rFonts w:ascii="Arial" w:eastAsia="Arial" w:hAnsi="Arial" w:cs="Arial"/>
          <w:i/>
          <w:spacing w:val="12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spacing w:val="-2"/>
          <w:w w:val="114"/>
        </w:rPr>
        <w:t>1</w:t>
      </w:r>
      <w:r>
        <w:rPr>
          <w:rFonts w:ascii="Arial" w:eastAsia="Arial" w:hAnsi="Arial" w:cs="Arial"/>
          <w:w w:val="114"/>
        </w:rPr>
        <w:t>=</w:t>
      </w:r>
      <w:r>
        <w:rPr>
          <w:rFonts w:ascii="Arial" w:eastAsia="Arial" w:hAnsi="Arial" w:cs="Arial"/>
          <w:spacing w:val="-7"/>
          <w:w w:val="114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hanged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101"/>
        </w:rPr>
        <w:t>time</w:t>
      </w:r>
    </w:p>
    <w:p w14:paraId="5847C0C0" w14:textId="77777777" w:rsidR="00841664" w:rsidRDefault="00841664">
      <w:pPr>
        <w:spacing w:before="1" w:after="0" w:line="180" w:lineRule="exact"/>
        <w:rPr>
          <w:sz w:val="18"/>
          <w:szCs w:val="18"/>
        </w:rPr>
      </w:pPr>
    </w:p>
    <w:p w14:paraId="53BA79F7" w14:textId="77777777" w:rsidR="00841664" w:rsidRDefault="006A473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4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vs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i/>
          <w:position w:val="-5"/>
          <w:sz w:val="12"/>
          <w:szCs w:val="12"/>
        </w:rPr>
        <w:t xml:space="preserve">a  </w:t>
      </w:r>
      <w:r>
        <w:rPr>
          <w:rFonts w:ascii="Arial" w:eastAsia="Arial" w:hAnsi="Arial" w:cs="Arial"/>
          <w:i/>
          <w:spacing w:val="12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spacing w:val="-2"/>
          <w:w w:val="114"/>
        </w:rPr>
        <w:t>1</w:t>
      </w:r>
      <w:r>
        <w:rPr>
          <w:rFonts w:ascii="Arial" w:eastAsia="Arial" w:hAnsi="Arial" w:cs="Arial"/>
          <w:w w:val="114"/>
        </w:rPr>
        <w:t>=</w:t>
      </w:r>
      <w:r>
        <w:rPr>
          <w:rFonts w:ascii="Arial" w:eastAsia="Arial" w:hAnsi="Arial" w:cs="Arial"/>
          <w:spacing w:val="-7"/>
          <w:w w:val="114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trend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hanged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direction</w:t>
      </w:r>
    </w:p>
    <w:p w14:paraId="33E5C801" w14:textId="77777777" w:rsidR="00841664" w:rsidRDefault="00841664">
      <w:pPr>
        <w:spacing w:before="1" w:after="0" w:line="180" w:lineRule="exact"/>
        <w:rPr>
          <w:sz w:val="18"/>
          <w:szCs w:val="18"/>
        </w:rPr>
      </w:pPr>
    </w:p>
    <w:p w14:paraId="1136AEF3" w14:textId="77777777" w:rsidR="00841664" w:rsidRDefault="006A473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3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4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vs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3</w:t>
      </w:r>
      <w:r>
        <w:rPr>
          <w:rFonts w:ascii="Arial" w:eastAsia="Arial" w:hAnsi="Arial" w:cs="Arial"/>
          <w:i/>
          <w:position w:val="-5"/>
          <w:sz w:val="12"/>
          <w:szCs w:val="12"/>
        </w:rPr>
        <w:t xml:space="preserve">a  </w:t>
      </w:r>
      <w:r>
        <w:rPr>
          <w:rFonts w:ascii="Arial" w:eastAsia="Arial" w:hAnsi="Arial" w:cs="Arial"/>
          <w:i/>
          <w:spacing w:val="12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spacing w:val="-2"/>
          <w:w w:val="114"/>
        </w:rPr>
        <w:t>1</w:t>
      </w:r>
      <w:r>
        <w:rPr>
          <w:rFonts w:ascii="Arial" w:eastAsia="Arial" w:hAnsi="Arial" w:cs="Arial"/>
          <w:w w:val="114"/>
        </w:rPr>
        <w:t>=</w:t>
      </w:r>
      <w:r>
        <w:rPr>
          <w:rFonts w:ascii="Arial" w:eastAsia="Arial" w:hAnsi="Arial" w:cs="Arial"/>
          <w:spacing w:val="-7"/>
          <w:w w:val="114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3"/>
        </w:rPr>
        <w:t>effect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FPL100-ratio</w:t>
      </w:r>
    </w:p>
    <w:p w14:paraId="79E258EC" w14:textId="77777777" w:rsidR="00841664" w:rsidRDefault="00841664">
      <w:pPr>
        <w:spacing w:before="1" w:after="0" w:line="180" w:lineRule="exact"/>
        <w:rPr>
          <w:sz w:val="18"/>
          <w:szCs w:val="18"/>
        </w:rPr>
      </w:pPr>
    </w:p>
    <w:p w14:paraId="7B7A3BDC" w14:textId="77777777" w:rsidR="00841664" w:rsidRDefault="006A473A">
      <w:pPr>
        <w:spacing w:after="0" w:line="323" w:lineRule="auto"/>
        <w:ind w:left="705" w:right="98" w:hanging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4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4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  <w:w w:val="98"/>
        </w:rPr>
        <w:t>β</w:t>
      </w:r>
      <w:r>
        <w:rPr>
          <w:rFonts w:ascii="Arial" w:eastAsia="Arial" w:hAnsi="Arial" w:cs="Arial"/>
          <w:i/>
          <w:w w:val="137"/>
          <w:position w:val="-3"/>
          <w:sz w:val="16"/>
          <w:szCs w:val="16"/>
        </w:rPr>
        <w:t>t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8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3"/>
        </w:rPr>
        <w:t>=</w:t>
      </w:r>
      <w:r>
        <w:rPr>
          <w:rFonts w:ascii="Arial" w:eastAsia="Arial" w:hAnsi="Arial" w:cs="Arial"/>
          <w:spacing w:val="-20"/>
          <w:w w:val="133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35"/>
        </w:rPr>
        <w:t xml:space="preserve"> </w:t>
      </w:r>
      <w:r>
        <w:rPr>
          <w:rFonts w:ascii="Arial" w:eastAsia="Arial" w:hAnsi="Arial" w:cs="Arial"/>
        </w:rPr>
        <w:t>vs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4</w:t>
      </w:r>
      <w:r>
        <w:rPr>
          <w:rFonts w:ascii="Arial" w:eastAsia="Arial" w:hAnsi="Arial" w:cs="Arial"/>
          <w:i/>
          <w:position w:val="-5"/>
          <w:sz w:val="12"/>
          <w:szCs w:val="12"/>
        </w:rPr>
        <w:t xml:space="preserve">a  </w:t>
      </w:r>
      <w:r>
        <w:rPr>
          <w:rFonts w:ascii="Arial" w:eastAsia="Arial" w:hAnsi="Arial" w:cs="Arial"/>
          <w:i/>
          <w:spacing w:val="12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  <w:w w:val="98"/>
        </w:rPr>
        <w:t>β</w:t>
      </w:r>
      <w:r>
        <w:rPr>
          <w:rFonts w:ascii="Arial" w:eastAsia="Arial" w:hAnsi="Arial" w:cs="Arial"/>
          <w:i/>
          <w:w w:val="137"/>
          <w:position w:val="-3"/>
          <w:sz w:val="16"/>
          <w:szCs w:val="16"/>
        </w:rPr>
        <w:t>t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8"/>
          <w:position w:val="-3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spacing w:val="-2"/>
          <w:w w:val="115"/>
        </w:rPr>
        <w:t>1</w:t>
      </w:r>
      <w:r>
        <w:rPr>
          <w:rFonts w:ascii="Arial" w:eastAsia="Arial" w:hAnsi="Arial" w:cs="Arial"/>
          <w:w w:val="115"/>
        </w:rPr>
        <w:t>=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</w:rPr>
        <w:t>0 tested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on 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slo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1"/>
        </w:rPr>
        <w:t xml:space="preserve">FPL100-ratio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</w:p>
    <w:p w14:paraId="1B5756F1" w14:textId="77777777" w:rsidR="00841664" w:rsidRDefault="00841664">
      <w:pPr>
        <w:spacing w:before="5" w:after="0" w:line="140" w:lineRule="exact"/>
        <w:rPr>
          <w:sz w:val="14"/>
          <w:szCs w:val="14"/>
        </w:rPr>
      </w:pPr>
    </w:p>
    <w:p w14:paraId="00AF244F" w14:textId="77777777" w:rsidR="00841664" w:rsidRDefault="006A473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5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4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Θ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33"/>
        </w:rPr>
        <w:t xml:space="preserve"> </w:t>
      </w:r>
      <w:r>
        <w:rPr>
          <w:rFonts w:ascii="Arial" w:eastAsia="Arial" w:hAnsi="Arial" w:cs="Arial"/>
        </w:rPr>
        <w:t>vs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5</w:t>
      </w:r>
      <w:r>
        <w:rPr>
          <w:rFonts w:ascii="Arial" w:eastAsia="Arial" w:hAnsi="Arial" w:cs="Arial"/>
          <w:i/>
          <w:position w:val="-5"/>
          <w:sz w:val="12"/>
          <w:szCs w:val="12"/>
        </w:rPr>
        <w:t xml:space="preserve">a  </w:t>
      </w:r>
      <w:r>
        <w:rPr>
          <w:rFonts w:ascii="Arial" w:eastAsia="Arial" w:hAnsi="Arial" w:cs="Arial"/>
          <w:i/>
          <w:spacing w:val="12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Θ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Meiryo" w:eastAsia="Meiryo" w:hAnsi="Meiryo" w:cs="Meiryo"/>
          <w:i/>
          <w:spacing w:val="-2"/>
          <w:w w:val="114"/>
        </w:rPr>
        <w:t>1</w:t>
      </w:r>
      <w:r>
        <w:rPr>
          <w:rFonts w:ascii="Arial" w:eastAsia="Arial" w:hAnsi="Arial" w:cs="Arial"/>
          <w:w w:val="114"/>
        </w:rPr>
        <w:t>=</w:t>
      </w:r>
      <w:r>
        <w:rPr>
          <w:rFonts w:ascii="Arial" w:eastAsia="Arial" w:hAnsi="Arial" w:cs="Arial"/>
          <w:spacing w:val="-7"/>
          <w:w w:val="114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5"/>
        </w:rPr>
        <w:t>demographic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3"/>
        </w:rPr>
        <w:t>effect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FPL100-ratio.</w:t>
      </w:r>
    </w:p>
    <w:p w14:paraId="5A10AC7C" w14:textId="77777777" w:rsidR="00841664" w:rsidRDefault="00841664">
      <w:pPr>
        <w:spacing w:before="8" w:after="0" w:line="260" w:lineRule="exact"/>
        <w:rPr>
          <w:sz w:val="26"/>
          <w:szCs w:val="26"/>
        </w:rPr>
      </w:pPr>
    </w:p>
    <w:p w14:paraId="4CB5FD52" w14:textId="77777777" w:rsidR="00841664" w:rsidRDefault="006A473A">
      <w:pPr>
        <w:spacing w:after="0" w:line="428" w:lineRule="auto"/>
        <w:ind w:left="160" w:right="1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addition,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demographic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factors,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tw</w:t>
      </w:r>
      <w:r>
        <w:rPr>
          <w:rFonts w:ascii="Arial" w:eastAsia="Arial" w:hAnsi="Arial" w:cs="Arial"/>
          <w:w w:val="94"/>
        </w:rPr>
        <w:t>een</w:t>
      </w:r>
      <w:r>
        <w:rPr>
          <w:rFonts w:ascii="Arial" w:eastAsia="Arial" w:hAnsi="Arial" w:cs="Arial"/>
          <w:spacing w:val="36"/>
          <w:w w:val="94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demograhic factors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  <w:w w:val="90"/>
        </w:rPr>
        <w:t>also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tested.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demographic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ere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  <w:w w:val="88"/>
        </w:rPr>
        <w:t xml:space="preserve">considered 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effects.</w:t>
      </w:r>
    </w:p>
    <w:p w14:paraId="7CC403C8" w14:textId="77777777" w:rsidR="00841664" w:rsidRDefault="006A473A">
      <w:pPr>
        <w:spacing w:before="5" w:after="0" w:line="240" w:lineRule="auto"/>
        <w:ind w:left="499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fit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88"/>
        </w:rPr>
        <w:t>some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effect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along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1"/>
        </w:rPr>
        <w:t>after</w:t>
      </w:r>
    </w:p>
    <w:p w14:paraId="06D21D6D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45BF8530" w14:textId="273AB575" w:rsidR="00841664" w:rsidRDefault="00426ACE">
      <w:pPr>
        <w:spacing w:after="0" w:line="240" w:lineRule="auto"/>
        <w:ind w:left="160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06" behindDoc="1" locked="0" layoutInCell="1" allowOverlap="1" wp14:anchorId="2B8EEEBC" wp14:editId="7BE8A624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2377440" cy="1270"/>
                <wp:effectExtent l="9525" t="10795" r="13335" b="6985"/>
                <wp:wrapNone/>
                <wp:docPr id="1292" name="Group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440" y="368"/>
                          <a:chExt cx="3744" cy="2"/>
                        </a:xfrm>
                      </wpg:grpSpPr>
                      <wps:wsp>
                        <wps:cNvPr id="1293" name="Freeform 1291"/>
                        <wps:cNvSpPr>
                          <a:spLocks/>
                        </wps:cNvSpPr>
                        <wps:spPr bwMode="auto">
                          <a:xfrm>
                            <a:off x="1440" y="368"/>
                            <a:ext cx="374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744"/>
                              <a:gd name="T2" fmla="+- 0 5184 1440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8CCC4" id="Group 1290" o:spid="_x0000_s1026" style="position:absolute;margin-left:1in;margin-top:18.4pt;width:187.2pt;height:.1pt;z-index:-3774;mso-position-horizontal-relative:page" coordorigin="1440,368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">
                <v:shape id="Freeform 1291" o:spid="_x0000_s1027" style="position:absolute;left:1440;top:368;width:3744;height:2;visibility:visible;mso-wrap-style:square;v-text-anchor:top" coordsize="3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kOcMA&#10;AADdAAAADwAAAGRycy9kb3ducmV2LnhtbERPzYrCMBC+C/sOYRa8iKZbWdGuUVZF0ItS9QHGZrYt&#10;NpPSRK1vb4QFb/Px/c503ppK3KhxpWUFX4MIBHFmdcm5gtNx3R+DcB5ZY2WZFDzIwXz20Zliou2d&#10;U7odfC5CCLsEFRTe14mULivIoBvYmjhwf7Yx6ANscqkbvIdwU8k4ikbSYMmhocCalgVll8PVKLC9&#10;dLKP0+E2/Y5X68tu0WsX56tS3c/29weEp9a/xf/ujQ7z48kQXt+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DkOcMAAADdAAAADwAAAAAAAAAAAAAAAACYAgAAZHJzL2Rv&#10;d25yZXYueG1sUEsFBgAAAAAEAAQA9QAAAIgDAAAAAA==&#10;" path="m,l3744,e" filled="f" strokeweight=".14042mm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pacing w:val="6"/>
        </w:rPr>
        <w:t>p</w:t>
      </w:r>
      <w:r w:rsidR="006A473A">
        <w:rPr>
          <w:rFonts w:ascii="Arial" w:eastAsia="Arial" w:hAnsi="Arial" w:cs="Arial"/>
        </w:rPr>
        <w:t>erforming</w:t>
      </w:r>
      <w:r w:rsidR="006A473A">
        <w:rPr>
          <w:rFonts w:ascii="Arial" w:eastAsia="Arial" w:hAnsi="Arial" w:cs="Arial"/>
          <w:spacing w:val="13"/>
        </w:rPr>
        <w:t xml:space="preserve"> </w:t>
      </w:r>
      <w:r w:rsidR="006A473A">
        <w:rPr>
          <w:rFonts w:ascii="Arial" w:eastAsia="Arial" w:hAnsi="Arial" w:cs="Arial"/>
        </w:rPr>
        <w:t>“ba</w:t>
      </w:r>
      <w:r w:rsidR="006A473A">
        <w:rPr>
          <w:rFonts w:ascii="Arial" w:eastAsia="Arial" w:hAnsi="Arial" w:cs="Arial"/>
          <w:spacing w:val="-6"/>
        </w:rPr>
        <w:t>c</w:t>
      </w:r>
      <w:r w:rsidR="006A473A">
        <w:rPr>
          <w:rFonts w:ascii="Arial" w:eastAsia="Arial" w:hAnsi="Arial" w:cs="Arial"/>
        </w:rPr>
        <w:t>k</w:t>
      </w:r>
      <w:r w:rsidR="006A473A">
        <w:rPr>
          <w:rFonts w:ascii="Arial" w:eastAsia="Arial" w:hAnsi="Arial" w:cs="Arial"/>
          <w:spacing w:val="-6"/>
        </w:rPr>
        <w:t>w</w:t>
      </w:r>
      <w:r w:rsidR="006A473A">
        <w:rPr>
          <w:rFonts w:ascii="Arial" w:eastAsia="Arial" w:hAnsi="Arial" w:cs="Arial"/>
        </w:rPr>
        <w:t>ard</w:t>
      </w:r>
      <w:r w:rsidR="006A473A">
        <w:rPr>
          <w:rFonts w:ascii="Arial" w:eastAsia="Arial" w:hAnsi="Arial" w:cs="Arial"/>
          <w:spacing w:val="36"/>
        </w:rPr>
        <w:t xml:space="preserve"> </w:t>
      </w:r>
      <w:r w:rsidR="006A473A">
        <w:rPr>
          <w:rFonts w:ascii="Arial" w:eastAsia="Arial" w:hAnsi="Arial" w:cs="Arial"/>
          <w:w w:val="80"/>
        </w:rPr>
        <w:t>e</w:t>
      </w:r>
      <w:r w:rsidR="006A473A">
        <w:rPr>
          <w:rFonts w:ascii="Arial" w:eastAsia="Arial" w:hAnsi="Arial" w:cs="Arial"/>
          <w:w w:val="126"/>
        </w:rPr>
        <w:t>li</w:t>
      </w:r>
      <w:r w:rsidR="006A473A">
        <w:rPr>
          <w:rFonts w:ascii="Arial" w:eastAsia="Arial" w:hAnsi="Arial" w:cs="Arial"/>
          <w:w w:val="101"/>
        </w:rPr>
        <w:t>m</w:t>
      </w:r>
      <w:r w:rsidR="006A473A">
        <w:rPr>
          <w:rFonts w:ascii="Arial" w:eastAsia="Arial" w:hAnsi="Arial" w:cs="Arial"/>
          <w:w w:val="108"/>
        </w:rPr>
        <w:t>in</w:t>
      </w:r>
      <w:r w:rsidR="006A473A">
        <w:rPr>
          <w:rFonts w:ascii="Arial" w:eastAsia="Arial" w:hAnsi="Arial" w:cs="Arial"/>
          <w:w w:val="109"/>
        </w:rPr>
        <w:t>ation”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on the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full</w:t>
      </w:r>
      <w:r w:rsidR="006A473A">
        <w:rPr>
          <w:rFonts w:ascii="Arial" w:eastAsia="Arial" w:hAnsi="Arial" w:cs="Arial"/>
          <w:spacing w:val="43"/>
        </w:rPr>
        <w:t xml:space="preserve"> </w:t>
      </w:r>
      <w:r w:rsidR="006A473A">
        <w:rPr>
          <w:rFonts w:ascii="Arial" w:eastAsia="Arial" w:hAnsi="Arial" w:cs="Arial"/>
        </w:rPr>
        <w:t>m</w:t>
      </w:r>
      <w:r w:rsidR="006A473A">
        <w:rPr>
          <w:rFonts w:ascii="Arial" w:eastAsia="Arial" w:hAnsi="Arial" w:cs="Arial"/>
          <w:spacing w:val="6"/>
        </w:rPr>
        <w:t>o</w:t>
      </w:r>
      <w:r w:rsidR="006A473A">
        <w:rPr>
          <w:rFonts w:ascii="Arial" w:eastAsia="Arial" w:hAnsi="Arial" w:cs="Arial"/>
        </w:rPr>
        <w:t>del.</w:t>
      </w:r>
      <w:r w:rsidR="006A473A">
        <w:rPr>
          <w:rFonts w:ascii="Arial" w:eastAsia="Arial" w:hAnsi="Arial" w:cs="Arial"/>
          <w:spacing w:val="14"/>
        </w:rPr>
        <w:t xml:space="preserve"> </w:t>
      </w:r>
      <w:r w:rsidR="006A473A">
        <w:rPr>
          <w:rFonts w:ascii="Arial" w:eastAsia="Arial" w:hAnsi="Arial" w:cs="Arial"/>
        </w:rPr>
        <w:t xml:space="preserve">Elimination 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fixed</w:t>
      </w:r>
      <w:r w:rsidR="006A473A">
        <w:rPr>
          <w:rFonts w:ascii="Arial" w:eastAsia="Arial" w:hAnsi="Arial" w:cs="Arial"/>
          <w:spacing w:val="7"/>
        </w:rPr>
        <w:t xml:space="preserve"> </w:t>
      </w:r>
      <w:r w:rsidR="006A473A">
        <w:rPr>
          <w:rFonts w:ascii="Arial" w:eastAsia="Arial" w:hAnsi="Arial" w:cs="Arial"/>
          <w:w w:val="92"/>
        </w:rPr>
        <w:t>effects</w:t>
      </w:r>
      <w:r w:rsidR="006A473A">
        <w:rPr>
          <w:rFonts w:ascii="Arial" w:eastAsia="Arial" w:hAnsi="Arial" w:cs="Arial"/>
          <w:spacing w:val="17"/>
          <w:w w:val="92"/>
        </w:rPr>
        <w:t xml:space="preserve"> </w:t>
      </w:r>
      <w:r w:rsidR="006A473A">
        <w:rPr>
          <w:rFonts w:ascii="Arial" w:eastAsia="Arial" w:hAnsi="Arial" w:cs="Arial"/>
          <w:spacing w:val="-6"/>
        </w:rPr>
        <w:t>w</w:t>
      </w:r>
      <w:r w:rsidR="006A473A">
        <w:rPr>
          <w:rFonts w:ascii="Arial" w:eastAsia="Arial" w:hAnsi="Arial" w:cs="Arial"/>
        </w:rPr>
        <w:t>ere</w:t>
      </w:r>
      <w:r w:rsidR="006A473A">
        <w:rPr>
          <w:rFonts w:ascii="Arial" w:eastAsia="Arial" w:hAnsi="Arial" w:cs="Arial"/>
          <w:spacing w:val="-21"/>
        </w:rPr>
        <w:t xml:space="preserve"> </w:t>
      </w:r>
      <w:r w:rsidR="006A473A">
        <w:rPr>
          <w:rFonts w:ascii="Arial" w:eastAsia="Arial" w:hAnsi="Arial" w:cs="Arial"/>
        </w:rPr>
        <w:t>done</w:t>
      </w:r>
    </w:p>
    <w:p w14:paraId="5F654AD1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280" w:bottom="1000" w:left="1280" w:header="720" w:footer="720" w:gutter="0"/>
          <w:cols w:space="720"/>
        </w:sectPr>
      </w:pPr>
    </w:p>
    <w:p w14:paraId="4BF41F99" w14:textId="04B6B493" w:rsidR="00841664" w:rsidRDefault="00426ACE">
      <w:pPr>
        <w:tabs>
          <w:tab w:val="left" w:pos="1920"/>
        </w:tabs>
        <w:spacing w:before="54" w:after="0" w:line="323" w:lineRule="exact"/>
        <w:ind w:left="409" w:right="-8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08" behindDoc="1" locked="0" layoutInCell="1" allowOverlap="1" wp14:anchorId="25697B04" wp14:editId="4C08B28D">
                <wp:simplePos x="0" y="0"/>
                <wp:positionH relativeFrom="page">
                  <wp:posOffset>1752600</wp:posOffset>
                </wp:positionH>
                <wp:positionV relativeFrom="paragraph">
                  <wp:posOffset>120015</wp:posOffset>
                </wp:positionV>
                <wp:extent cx="279400" cy="128270"/>
                <wp:effectExtent l="0" t="635" r="0" b="4445"/>
                <wp:wrapNone/>
                <wp:docPr id="1291" name="Text Box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29FF3" w14:textId="77777777" w:rsidR="00C81201" w:rsidRDefault="00C81201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position w:val="-1"/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0"/>
                                <w:position w:val="-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position w:val="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position w:val="3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15"/>
                                <w:position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62"/>
                                <w:position w:val="3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97B04" id="Text Box 1289" o:spid="_x0000_s1028" type="#_x0000_t202" style="position:absolute;left:0;text-align:left;margin-left:138pt;margin-top:9.45pt;width:22pt;height:10.1pt;z-index:-37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92tA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" filled="f" stroked="f">
                <v:textbox inset="0,0,0,0">
                  <w:txbxContent>
                    <w:p w14:paraId="1A529FF3" w14:textId="77777777" w:rsidR="00C81201" w:rsidRDefault="00C81201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position w:val="-1"/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i/>
                          <w:spacing w:val="-10"/>
                          <w:position w:val="-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position w:val="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i/>
                          <w:position w:val="3"/>
                          <w:sz w:val="18"/>
                          <w:szCs w:val="18"/>
                        </w:rPr>
                        <w:t xml:space="preserve">,  </w:t>
                      </w:r>
                      <w:r>
                        <w:rPr>
                          <w:rFonts w:ascii="Arial" w:eastAsia="Arial" w:hAnsi="Arial" w:cs="Arial"/>
                          <w:i/>
                          <w:spacing w:val="15"/>
                          <w:position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w w:val="62"/>
                          <w:position w:val="3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w w:val="109"/>
          <w:position w:val="6"/>
          <w:sz w:val="12"/>
          <w:szCs w:val="12"/>
        </w:rPr>
        <w:t>4</w:t>
      </w:r>
      <w:r w:rsidR="006A473A"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w w:val="119"/>
          <w:position w:val="-1"/>
          <w:sz w:val="18"/>
          <w:szCs w:val="18"/>
        </w:rPr>
        <w:t>(</w:t>
      </w:r>
      <w:r w:rsidR="006A473A">
        <w:rPr>
          <w:rFonts w:ascii="Arial" w:eastAsia="Arial" w:hAnsi="Arial" w:cs="Arial"/>
          <w:i/>
          <w:w w:val="78"/>
          <w:position w:val="-1"/>
          <w:sz w:val="18"/>
          <w:szCs w:val="18"/>
        </w:rPr>
        <w:t>b</w:t>
      </w:r>
      <w:r w:rsidR="006A473A">
        <w:rPr>
          <w:rFonts w:ascii="Arial" w:eastAsia="Arial" w:hAnsi="Arial" w:cs="Arial"/>
          <w:i/>
          <w:w w:val="199"/>
          <w:position w:val="-3"/>
          <w:sz w:val="12"/>
          <w:szCs w:val="12"/>
        </w:rPr>
        <w:t>i</w:t>
      </w:r>
      <w:r w:rsidR="006A473A">
        <w:rPr>
          <w:rFonts w:ascii="Arial" w:eastAsia="Arial" w:hAnsi="Arial" w:cs="Arial"/>
          <w:i/>
          <w:position w:val="-3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i/>
          <w:spacing w:val="-6"/>
          <w:position w:val="-3"/>
          <w:sz w:val="12"/>
          <w:szCs w:val="12"/>
        </w:rPr>
        <w:t xml:space="preserve"> </w:t>
      </w:r>
      <w:r w:rsidR="006A473A">
        <w:rPr>
          <w:rFonts w:ascii="Meiryo" w:eastAsia="Meiryo" w:hAnsi="Meiryo" w:cs="Meiryo"/>
          <w:i/>
          <w:position w:val="-1"/>
          <w:sz w:val="18"/>
          <w:szCs w:val="18"/>
        </w:rPr>
        <w:t>∼</w:t>
      </w:r>
      <w:r w:rsidR="006A473A">
        <w:rPr>
          <w:rFonts w:ascii="Meiryo" w:eastAsia="Meiryo" w:hAnsi="Meiryo" w:cs="Meiryo"/>
          <w:i/>
          <w:spacing w:val="-11"/>
          <w:position w:val="-1"/>
          <w:sz w:val="18"/>
          <w:szCs w:val="18"/>
        </w:rPr>
        <w:t xml:space="preserve"> </w:t>
      </w:r>
      <w:r w:rsidR="006A473A">
        <w:rPr>
          <w:rFonts w:ascii="Meiryo" w:eastAsia="Meiryo" w:hAnsi="Meiryo" w:cs="Meiryo"/>
          <w:i/>
          <w:position w:val="-1"/>
          <w:sz w:val="18"/>
          <w:szCs w:val="18"/>
        </w:rPr>
        <w:t>N</w:t>
      </w:r>
      <w:r w:rsidR="006A473A">
        <w:rPr>
          <w:rFonts w:ascii="Meiryo" w:eastAsia="Meiryo" w:hAnsi="Meiryo" w:cs="Meiryo"/>
          <w:i/>
          <w:spacing w:val="-18"/>
          <w:position w:val="-1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position w:val="-1"/>
          <w:sz w:val="18"/>
          <w:szCs w:val="18"/>
        </w:rPr>
        <w:t>(0</w:t>
      </w:r>
      <w:r w:rsidR="006A473A">
        <w:rPr>
          <w:rFonts w:ascii="Arial" w:eastAsia="Arial" w:hAnsi="Arial" w:cs="Arial"/>
          <w:i/>
          <w:position w:val="-1"/>
          <w:sz w:val="18"/>
          <w:szCs w:val="18"/>
        </w:rPr>
        <w:t>,</w:t>
      </w:r>
      <w:r w:rsidR="006A473A">
        <w:rPr>
          <w:rFonts w:ascii="Arial" w:eastAsia="Arial" w:hAnsi="Arial" w:cs="Arial"/>
          <w:i/>
          <w:spacing w:val="-15"/>
          <w:position w:val="-1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i/>
          <w:spacing w:val="7"/>
          <w:position w:val="-1"/>
          <w:sz w:val="18"/>
          <w:szCs w:val="18"/>
        </w:rPr>
        <w:t>σ</w:t>
      </w:r>
      <w:r w:rsidR="006A473A">
        <w:rPr>
          <w:rFonts w:ascii="Arial" w:eastAsia="Arial" w:hAnsi="Arial" w:cs="Arial"/>
          <w:position w:val="6"/>
          <w:sz w:val="12"/>
          <w:szCs w:val="12"/>
        </w:rPr>
        <w:t>2</w:t>
      </w:r>
      <w:r w:rsidR="006A473A">
        <w:rPr>
          <w:rFonts w:ascii="Arial" w:eastAsia="Arial" w:hAnsi="Arial" w:cs="Arial"/>
          <w:spacing w:val="-32"/>
          <w:position w:val="6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position w:val="6"/>
          <w:sz w:val="12"/>
          <w:szCs w:val="12"/>
        </w:rPr>
        <w:tab/>
      </w:r>
      <w:r w:rsidR="006A473A">
        <w:rPr>
          <w:rFonts w:ascii="Arial" w:eastAsia="Arial" w:hAnsi="Arial" w:cs="Arial"/>
          <w:i/>
          <w:w w:val="214"/>
          <w:position w:val="-3"/>
          <w:sz w:val="12"/>
          <w:szCs w:val="12"/>
        </w:rPr>
        <w:t>ij</w:t>
      </w:r>
    </w:p>
    <w:p w14:paraId="6F6D0B18" w14:textId="77777777" w:rsidR="00841664" w:rsidRDefault="006A473A">
      <w:pPr>
        <w:spacing w:before="54" w:after="0" w:line="323" w:lineRule="exact"/>
        <w:ind w:right="-8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Meiryo" w:eastAsia="Meiryo" w:hAnsi="Meiryo" w:cs="Meiryo"/>
          <w:i/>
          <w:position w:val="-1"/>
          <w:sz w:val="18"/>
          <w:szCs w:val="18"/>
        </w:rPr>
        <w:t>∼</w:t>
      </w:r>
      <w:r>
        <w:rPr>
          <w:rFonts w:ascii="Meiryo" w:eastAsia="Meiryo" w:hAnsi="Meiryo" w:cs="Meiryo"/>
          <w:i/>
          <w:spacing w:val="-11"/>
          <w:position w:val="-1"/>
          <w:sz w:val="18"/>
          <w:szCs w:val="18"/>
        </w:rPr>
        <w:t xml:space="preserve"> </w:t>
      </w:r>
      <w:r>
        <w:rPr>
          <w:rFonts w:ascii="Meiryo" w:eastAsia="Meiryo" w:hAnsi="Meiryo" w:cs="Meiryo"/>
          <w:i/>
          <w:position w:val="-1"/>
          <w:sz w:val="18"/>
          <w:szCs w:val="18"/>
        </w:rPr>
        <w:t>N</w:t>
      </w:r>
      <w:r>
        <w:rPr>
          <w:rFonts w:ascii="Meiryo" w:eastAsia="Meiryo" w:hAnsi="Meiryo" w:cs="Meiryo"/>
          <w:i/>
          <w:spacing w:val="-1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(0</w:t>
      </w:r>
      <w:r>
        <w:rPr>
          <w:rFonts w:ascii="Arial" w:eastAsia="Arial" w:hAnsi="Arial" w:cs="Arial"/>
          <w:i/>
          <w:position w:val="-1"/>
          <w:sz w:val="18"/>
          <w:szCs w:val="18"/>
        </w:rPr>
        <w:t>,</w:t>
      </w:r>
      <w:r>
        <w:rPr>
          <w:rFonts w:ascii="Arial" w:eastAsia="Arial" w:hAnsi="Arial" w:cs="Arial"/>
          <w:i/>
          <w:spacing w:val="-1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7"/>
          <w:w w:val="96"/>
          <w:position w:val="-1"/>
          <w:sz w:val="18"/>
          <w:szCs w:val="18"/>
        </w:rPr>
        <w:t>σ</w:t>
      </w:r>
      <w:r>
        <w:rPr>
          <w:rFonts w:ascii="Arial" w:eastAsia="Arial" w:hAnsi="Arial" w:cs="Arial"/>
          <w:w w:val="109"/>
          <w:position w:val="6"/>
          <w:sz w:val="12"/>
          <w:szCs w:val="12"/>
        </w:rPr>
        <w:t>2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)</w:t>
      </w:r>
      <w:r>
        <w:rPr>
          <w:rFonts w:ascii="Arial" w:eastAsia="Arial" w:hAnsi="Arial" w:cs="Arial"/>
          <w:i/>
          <w:position w:val="-1"/>
          <w:sz w:val="18"/>
          <w:szCs w:val="18"/>
        </w:rPr>
        <w:t xml:space="preserve">,  </w:t>
      </w:r>
      <w:r>
        <w:rPr>
          <w:rFonts w:ascii="Arial" w:eastAsia="Arial" w:hAnsi="Arial" w:cs="Arial"/>
          <w:i/>
          <w:spacing w:val="1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78"/>
          <w:position w:val="-1"/>
          <w:sz w:val="18"/>
          <w:szCs w:val="18"/>
        </w:rPr>
        <w:t>b</w:t>
      </w:r>
      <w:r>
        <w:rPr>
          <w:rFonts w:ascii="Arial" w:eastAsia="Arial" w:hAnsi="Arial" w:cs="Arial"/>
          <w:i/>
          <w:w w:val="199"/>
          <w:position w:val="-3"/>
          <w:sz w:val="12"/>
          <w:szCs w:val="12"/>
        </w:rPr>
        <w:t>i</w:t>
      </w:r>
    </w:p>
    <w:p w14:paraId="454F81BE" w14:textId="77777777" w:rsidR="00841664" w:rsidRDefault="006A473A">
      <w:pPr>
        <w:spacing w:before="6" w:after="0" w:line="150" w:lineRule="exact"/>
        <w:rPr>
          <w:sz w:val="15"/>
          <w:szCs w:val="15"/>
        </w:rPr>
      </w:pPr>
      <w:r>
        <w:br w:type="column"/>
      </w:r>
    </w:p>
    <w:p w14:paraId="163130C4" w14:textId="77777777" w:rsidR="00841664" w:rsidRDefault="006A473A">
      <w:pPr>
        <w:spacing w:after="0" w:line="240" w:lineRule="auto"/>
        <w:ind w:right="-6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i/>
          <w:w w:val="62"/>
          <w:position w:val="2"/>
          <w:sz w:val="18"/>
          <w:szCs w:val="18"/>
        </w:rPr>
        <w:t>E</w:t>
      </w:r>
      <w:r>
        <w:rPr>
          <w:rFonts w:ascii="Arial" w:eastAsia="Arial" w:hAnsi="Arial" w:cs="Arial"/>
          <w:i/>
          <w:w w:val="214"/>
          <w:sz w:val="12"/>
          <w:szCs w:val="12"/>
        </w:rPr>
        <w:t>ij</w:t>
      </w:r>
    </w:p>
    <w:p w14:paraId="78288167" w14:textId="77777777" w:rsidR="00841664" w:rsidRDefault="006A473A">
      <w:pPr>
        <w:spacing w:before="54" w:after="0" w:line="323" w:lineRule="exact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i/>
          <w:position w:val="-1"/>
          <w:sz w:val="18"/>
          <w:szCs w:val="18"/>
        </w:rPr>
        <w:t>,</w:t>
      </w:r>
      <w:r>
        <w:rPr>
          <w:rFonts w:ascii="Arial" w:eastAsia="Arial" w:hAnsi="Arial" w:cs="Arial"/>
          <w:i/>
          <w:spacing w:val="-18"/>
          <w:position w:val="-1"/>
          <w:sz w:val="18"/>
          <w:szCs w:val="18"/>
        </w:rPr>
        <w:t xml:space="preserve"> </w:t>
      </w:r>
      <w:r>
        <w:rPr>
          <w:rFonts w:ascii="Meiryo" w:eastAsia="Meiryo" w:hAnsi="Meiryo" w:cs="Meiryo"/>
          <w:i/>
          <w:w w:val="56"/>
          <w:position w:val="-1"/>
          <w:sz w:val="18"/>
          <w:szCs w:val="18"/>
        </w:rPr>
        <w:t>∀</w:t>
      </w:r>
      <w:r>
        <w:rPr>
          <w:rFonts w:ascii="Arial" w:eastAsia="Arial" w:hAnsi="Arial" w:cs="Arial"/>
          <w:i/>
          <w:w w:val="126"/>
          <w:position w:val="-1"/>
          <w:sz w:val="18"/>
          <w:szCs w:val="18"/>
        </w:rPr>
        <w:t>i,</w:t>
      </w:r>
      <w:r>
        <w:rPr>
          <w:rFonts w:ascii="Arial" w:eastAsia="Arial" w:hAnsi="Arial" w:cs="Arial"/>
          <w:i/>
          <w:spacing w:val="-19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0"/>
          <w:w w:val="188"/>
          <w:position w:val="-1"/>
          <w:sz w:val="18"/>
          <w:szCs w:val="18"/>
        </w:rPr>
        <w:t>j</w:t>
      </w:r>
      <w:r>
        <w:rPr>
          <w:rFonts w:ascii="Arial" w:eastAsia="Arial" w:hAnsi="Arial" w:cs="Arial"/>
          <w:w w:val="119"/>
          <w:position w:val="-1"/>
          <w:sz w:val="18"/>
          <w:szCs w:val="18"/>
        </w:rPr>
        <w:t>)</w:t>
      </w:r>
    </w:p>
    <w:p w14:paraId="44F94115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280" w:bottom="1000" w:left="1280" w:header="720" w:footer="720" w:gutter="0"/>
          <w:cols w:num="4" w:space="720" w:equalWidth="0">
            <w:col w:w="2035" w:space="68"/>
            <w:col w:w="1222" w:space="189"/>
            <w:col w:w="189" w:space="17"/>
            <w:col w:w="5960"/>
          </w:cols>
        </w:sectPr>
      </w:pPr>
    </w:p>
    <w:p w14:paraId="2942956D" w14:textId="1F975F1F" w:rsidR="00841664" w:rsidRDefault="00426ACE">
      <w:pPr>
        <w:spacing w:after="0" w:line="204" w:lineRule="exact"/>
        <w:ind w:left="409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09" behindDoc="1" locked="0" layoutInCell="1" allowOverlap="1" wp14:anchorId="5AA0FE53" wp14:editId="5BFD4D9D">
                <wp:simplePos x="0" y="0"/>
                <wp:positionH relativeFrom="page">
                  <wp:posOffset>2917825</wp:posOffset>
                </wp:positionH>
                <wp:positionV relativeFrom="paragraph">
                  <wp:posOffset>-127000</wp:posOffset>
                </wp:positionV>
                <wp:extent cx="173990" cy="129540"/>
                <wp:effectExtent l="3175" t="2540" r="3810" b="1270"/>
                <wp:wrapNone/>
                <wp:docPr id="1290" name="Text Box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442E" w14:textId="77777777" w:rsidR="00C81201" w:rsidRDefault="00C81201">
                            <w:pPr>
                              <w:spacing w:after="0" w:line="234" w:lineRule="exact"/>
                              <w:ind w:left="20" w:right="-55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i/>
                                <w:spacing w:val="-31"/>
                                <w:w w:val="64"/>
                                <w:position w:val="3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Arial" w:eastAsia="Arial" w:hAnsi="Arial" w:cs="Arial"/>
                                <w:w w:val="136"/>
                                <w:position w:val="3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FE53" id="Text Box 1288" o:spid="_x0000_s1029" type="#_x0000_t202" style="position:absolute;left:0;text-align:left;margin-left:229.75pt;margin-top:-10pt;width:13.7pt;height:10.2pt;z-index:-37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" filled="f" stroked="f">
                <v:textbox style="layout-flow:vertical;mso-layout-flow-alt:bottom-to-top" inset="0,0,0,0">
                  <w:txbxContent>
                    <w:p w14:paraId="13CA442E" w14:textId="77777777" w:rsidR="00C81201" w:rsidRDefault="00C81201">
                      <w:pPr>
                        <w:spacing w:after="0" w:line="234" w:lineRule="exact"/>
                        <w:ind w:left="20" w:right="-5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Meiryo" w:eastAsia="Meiryo" w:hAnsi="Meiryo" w:cs="Meiryo"/>
                          <w:i/>
                          <w:spacing w:val="-31"/>
                          <w:w w:val="64"/>
                          <w:position w:val="3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Arial" w:eastAsia="Arial" w:hAnsi="Arial" w:cs="Arial"/>
                          <w:w w:val="136"/>
                          <w:position w:val="3"/>
                          <w:sz w:val="18"/>
                          <w:szCs w:val="18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w w:val="109"/>
          <w:position w:val="7"/>
          <w:sz w:val="12"/>
          <w:szCs w:val="12"/>
        </w:rPr>
        <w:t>5</w:t>
      </w:r>
      <w:r w:rsidR="006A473A">
        <w:rPr>
          <w:rFonts w:ascii="Arial" w:eastAsia="Arial" w:hAnsi="Arial" w:cs="Arial"/>
          <w:spacing w:val="-23"/>
          <w:position w:val="7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w w:val="93"/>
          <w:sz w:val="18"/>
          <w:szCs w:val="18"/>
        </w:rPr>
        <w:t>Business</w:t>
      </w:r>
      <w:r w:rsidR="006A473A">
        <w:rPr>
          <w:rFonts w:ascii="Arial" w:eastAsia="Arial" w:hAnsi="Arial" w:cs="Arial"/>
          <w:spacing w:val="15"/>
          <w:w w:val="9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2"/>
          <w:sz w:val="18"/>
          <w:szCs w:val="18"/>
        </w:rPr>
        <w:t>C</w:t>
      </w:r>
      <w:r w:rsidR="006A473A">
        <w:rPr>
          <w:rFonts w:ascii="Arial" w:eastAsia="Arial" w:hAnsi="Arial" w:cs="Arial"/>
          <w:w w:val="107"/>
          <w:sz w:val="18"/>
          <w:szCs w:val="18"/>
        </w:rPr>
        <w:t>y</w:t>
      </w:r>
      <w:r w:rsidR="006A473A">
        <w:rPr>
          <w:rFonts w:ascii="Arial" w:eastAsia="Arial" w:hAnsi="Arial" w:cs="Arial"/>
          <w:w w:val="102"/>
          <w:sz w:val="18"/>
          <w:szCs w:val="18"/>
        </w:rPr>
        <w:t>cl</w:t>
      </w:r>
      <w:r w:rsidR="006A473A">
        <w:rPr>
          <w:rFonts w:ascii="Arial" w:eastAsia="Arial" w:hAnsi="Arial" w:cs="Arial"/>
          <w:w w:val="81"/>
          <w:sz w:val="18"/>
          <w:szCs w:val="18"/>
        </w:rPr>
        <w:t>e</w:t>
      </w:r>
      <w:r w:rsidR="006A473A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Dating</w:t>
      </w:r>
      <w:r w:rsidR="006A473A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Committee,</w:t>
      </w:r>
      <w:r w:rsidR="006A473A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National</w:t>
      </w:r>
      <w:r w:rsidR="006A473A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Bureau</w:t>
      </w:r>
      <w:r w:rsidR="006A473A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of</w:t>
      </w:r>
      <w:r w:rsidR="006A473A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Economic</w:t>
      </w:r>
      <w:r w:rsidR="006A473A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93"/>
          <w:sz w:val="18"/>
          <w:szCs w:val="18"/>
        </w:rPr>
        <w:t>Resear</w:t>
      </w:r>
      <w:r w:rsidR="006A473A">
        <w:rPr>
          <w:rFonts w:ascii="Arial" w:eastAsia="Arial" w:hAnsi="Arial" w:cs="Arial"/>
          <w:spacing w:val="-5"/>
          <w:w w:val="93"/>
          <w:sz w:val="18"/>
          <w:szCs w:val="18"/>
        </w:rPr>
        <w:t>c</w:t>
      </w:r>
      <w:r w:rsidR="006A473A">
        <w:rPr>
          <w:rFonts w:ascii="Arial" w:eastAsia="Arial" w:hAnsi="Arial" w:cs="Arial"/>
          <w:w w:val="93"/>
          <w:sz w:val="18"/>
          <w:szCs w:val="18"/>
        </w:rPr>
        <w:t>h</w:t>
      </w:r>
      <w:r w:rsidR="006A473A">
        <w:rPr>
          <w:rFonts w:ascii="Arial" w:eastAsia="Arial" w:hAnsi="Arial" w:cs="Arial"/>
          <w:spacing w:val="17"/>
          <w:w w:val="9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8"/>
          <w:sz w:val="18"/>
          <w:szCs w:val="18"/>
        </w:rPr>
        <w:t>(NBER)</w:t>
      </w:r>
    </w:p>
    <w:p w14:paraId="7A6B456B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280" w:bottom="1000" w:left="1280" w:header="720" w:footer="720" w:gutter="0"/>
          <w:cols w:space="720"/>
        </w:sectPr>
      </w:pPr>
    </w:p>
    <w:p w14:paraId="00531D60" w14:textId="77777777" w:rsidR="00841664" w:rsidRDefault="006A473A">
      <w:pPr>
        <w:spacing w:before="53" w:after="0" w:line="428" w:lineRule="auto"/>
        <w:ind w:left="114" w:right="102" w:firstLine="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lastRenderedPageBreak/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principle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marginali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is: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highest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 xml:space="preserve">first: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are 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0"/>
        </w:rPr>
        <w:t>effects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11"/>
        </w:rPr>
        <w:t>th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testing for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77"/>
        </w:rPr>
        <w:t>s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93"/>
        </w:rPr>
        <w:t>gnificance.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1"/>
        </w:rPr>
        <w:t>p-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alues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fixed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0"/>
        </w:rPr>
        <w:t>effects</w:t>
      </w:r>
      <w:r>
        <w:rPr>
          <w:rFonts w:ascii="Arial" w:eastAsia="Arial" w:hAnsi="Arial" w:cs="Arial"/>
          <w:spacing w:val="-3"/>
          <w:w w:val="90"/>
        </w:rPr>
        <w:t xml:space="preserve"> </w:t>
      </w:r>
      <w:r>
        <w:rPr>
          <w:rFonts w:ascii="Arial" w:eastAsia="Arial" w:hAnsi="Arial" w:cs="Arial"/>
          <w:w w:val="90"/>
        </w:rPr>
        <w:t>are</w:t>
      </w:r>
      <w:r>
        <w:rPr>
          <w:rFonts w:ascii="Arial" w:eastAsia="Arial" w:hAnsi="Arial" w:cs="Arial"/>
          <w:spacing w:val="7"/>
          <w:w w:val="90"/>
        </w:rPr>
        <w:t xml:space="preserve"> </w:t>
      </w:r>
      <w:r>
        <w:rPr>
          <w:rFonts w:ascii="Arial" w:eastAsia="Arial" w:hAnsi="Arial" w:cs="Arial"/>
          <w:w w:val="90"/>
        </w:rPr>
        <w:t>estimated</w:t>
      </w:r>
      <w:r>
        <w:rPr>
          <w:rFonts w:ascii="Arial" w:eastAsia="Arial" w:hAnsi="Arial" w:cs="Arial"/>
          <w:spacing w:val="49"/>
          <w:w w:val="9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statistics,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“Sattert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aite”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appr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ximation (Sattert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aite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(1946))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denominator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8"/>
        </w:rPr>
        <w:t>degrees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freedom.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5"/>
        </w:rPr>
        <w:t>p-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alues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random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ere </w:t>
      </w:r>
      <w:r>
        <w:rPr>
          <w:rFonts w:ascii="Arial" w:eastAsia="Arial" w:hAnsi="Arial" w:cs="Arial"/>
          <w:w w:val="96"/>
        </w:rPr>
        <w:t>computed</w:t>
      </w:r>
      <w:r>
        <w:rPr>
          <w:rFonts w:ascii="Arial" w:eastAsia="Arial" w:hAnsi="Arial" w:cs="Arial"/>
          <w:spacing w:val="14"/>
          <w:w w:val="96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li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elih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tests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(Morrell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(1998)).</w:t>
      </w:r>
    </w:p>
    <w:p w14:paraId="0F9A96F6" w14:textId="77777777" w:rsidR="00841664" w:rsidRDefault="006A473A">
      <w:pPr>
        <w:spacing w:before="5" w:after="0" w:line="240" w:lineRule="auto"/>
        <w:ind w:left="140" w:right="792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7"/>
        </w:rPr>
        <w:t>P</w:t>
      </w:r>
      <w:r>
        <w:rPr>
          <w:rFonts w:ascii="Arial" w:eastAsia="Arial" w:hAnsi="Arial" w:cs="Arial"/>
          <w:b/>
          <w:bCs/>
        </w:rPr>
        <w:t>ost-h</w:t>
      </w:r>
      <w:r>
        <w:rPr>
          <w:rFonts w:ascii="Arial" w:eastAsia="Arial" w:hAnsi="Arial" w:cs="Arial"/>
          <w:b/>
          <w:bCs/>
          <w:spacing w:val="7"/>
        </w:rPr>
        <w:t>o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28"/>
        </w:rPr>
        <w:t xml:space="preserve"> </w:t>
      </w:r>
      <w:r>
        <w:rPr>
          <w:rFonts w:ascii="Arial" w:eastAsia="Arial" w:hAnsi="Arial" w:cs="Arial"/>
          <w:b/>
          <w:bCs/>
        </w:rPr>
        <w:t>tests</w:t>
      </w:r>
    </w:p>
    <w:p w14:paraId="389E1FDB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2538D727" w14:textId="77777777" w:rsidR="00841664" w:rsidRDefault="006A473A">
      <w:pPr>
        <w:spacing w:after="0" w:line="428" w:lineRule="auto"/>
        <w:ind w:left="114" w:right="60" w:firstLine="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  <w:w w:val="94"/>
        </w:rPr>
        <w:t>P</w:t>
      </w:r>
      <w:r>
        <w:rPr>
          <w:rFonts w:ascii="Arial" w:eastAsia="Arial" w:hAnsi="Arial" w:cs="Arial"/>
          <w:w w:val="94"/>
        </w:rPr>
        <w:t>ost-h</w:t>
      </w:r>
      <w:r>
        <w:rPr>
          <w:rFonts w:ascii="Arial" w:eastAsia="Arial" w:hAnsi="Arial" w:cs="Arial"/>
          <w:spacing w:val="7"/>
          <w:w w:val="94"/>
        </w:rPr>
        <w:t>o</w:t>
      </w:r>
      <w:r>
        <w:rPr>
          <w:rFonts w:ascii="Arial" w:eastAsia="Arial" w:hAnsi="Arial" w:cs="Arial"/>
          <w:w w:val="94"/>
        </w:rPr>
        <w:t>c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</w:rPr>
        <w:t>tests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  <w:w w:val="93"/>
        </w:rPr>
        <w:t>cond</w:t>
      </w:r>
      <w:r>
        <w:rPr>
          <w:rFonts w:ascii="Arial" w:eastAsia="Arial" w:hAnsi="Arial" w:cs="Arial"/>
          <w:w w:val="92"/>
        </w:rPr>
        <w:t>uc</w:t>
      </w:r>
      <w:r>
        <w:rPr>
          <w:rFonts w:ascii="Arial" w:eastAsia="Arial" w:hAnsi="Arial" w:cs="Arial"/>
          <w:w w:val="137"/>
        </w:rPr>
        <w:t>t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tw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w w:val="91"/>
        </w:rPr>
        <w:t>categories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4"/>
        </w:rPr>
        <w:t>demographic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teractions,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calculating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0"/>
        </w:rPr>
        <w:t>differences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“Least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8"/>
        </w:rPr>
        <w:t>Squares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Means”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3"/>
        </w:rPr>
        <w:t>using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pa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spacing w:val="-11"/>
          <w:w w:val="89"/>
        </w:rPr>
        <w:t>k</w:t>
      </w:r>
      <w:r>
        <w:rPr>
          <w:rFonts w:ascii="Arial" w:eastAsia="Arial" w:hAnsi="Arial" w:cs="Arial"/>
          <w:w w:val="89"/>
        </w:rPr>
        <w:t>age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“lmer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est”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w w:val="96"/>
        </w:rPr>
        <w:t>(Kuznet</w:t>
      </w:r>
      <w:r>
        <w:rPr>
          <w:rFonts w:ascii="Arial" w:eastAsia="Arial" w:hAnsi="Arial" w:cs="Arial"/>
          <w:spacing w:val="1"/>
          <w:w w:val="96"/>
        </w:rPr>
        <w:t>s</w:t>
      </w:r>
      <w:r>
        <w:rPr>
          <w:rFonts w:ascii="Arial" w:eastAsia="Arial" w:hAnsi="Arial" w:cs="Arial"/>
          <w:spacing w:val="-6"/>
          <w:w w:val="96"/>
        </w:rPr>
        <w:t>o</w:t>
      </w:r>
      <w:r>
        <w:rPr>
          <w:rFonts w:ascii="Arial" w:eastAsia="Arial" w:hAnsi="Arial" w:cs="Arial"/>
          <w:spacing w:val="-12"/>
          <w:w w:val="96"/>
        </w:rPr>
        <w:t>v</w:t>
      </w:r>
      <w:r>
        <w:rPr>
          <w:rFonts w:ascii="Arial" w:eastAsia="Arial" w:hAnsi="Arial" w:cs="Arial"/>
          <w:w w:val="96"/>
        </w:rPr>
        <w:t>a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al. (2015)),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05"/>
        </w:rPr>
        <w:t>“Sattert</w:t>
      </w:r>
      <w:r>
        <w:rPr>
          <w:rFonts w:ascii="Arial" w:eastAsia="Arial" w:hAnsi="Arial" w:cs="Arial"/>
          <w:spacing w:val="-5"/>
          <w:w w:val="105"/>
        </w:rPr>
        <w:t>h</w:t>
      </w:r>
      <w:r>
        <w:rPr>
          <w:rFonts w:ascii="Arial" w:eastAsia="Arial" w:hAnsi="Arial" w:cs="Arial"/>
          <w:spacing w:val="-6"/>
          <w:w w:val="105"/>
        </w:rPr>
        <w:t>w</w:t>
      </w:r>
      <w:r>
        <w:rPr>
          <w:rFonts w:ascii="Arial" w:eastAsia="Arial" w:hAnsi="Arial" w:cs="Arial"/>
          <w:w w:val="105"/>
        </w:rPr>
        <w:t>aite”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</w:rPr>
        <w:t>appr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ximation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(Sattert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aite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(1946))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denominator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6"/>
        </w:rPr>
        <w:t>degrees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of freedom.</w:t>
      </w:r>
    </w:p>
    <w:p w14:paraId="10A2C0DF" w14:textId="77777777" w:rsidR="00841664" w:rsidRDefault="006A473A">
      <w:pPr>
        <w:spacing w:before="5" w:after="0" w:line="240" w:lineRule="auto"/>
        <w:ind w:left="140" w:right="65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2"/>
        </w:rPr>
        <w:t>Multiple</w:t>
      </w:r>
      <w:r>
        <w:rPr>
          <w:rFonts w:ascii="Arial" w:eastAsia="Arial" w:hAnsi="Arial" w:cs="Arial"/>
          <w:b/>
          <w:bCs/>
          <w:spacing w:val="16"/>
          <w:w w:val="112"/>
        </w:rPr>
        <w:t xml:space="preserve"> </w:t>
      </w:r>
      <w:r>
        <w:rPr>
          <w:rFonts w:ascii="Arial" w:eastAsia="Arial" w:hAnsi="Arial" w:cs="Arial"/>
          <w:b/>
          <w:bCs/>
        </w:rPr>
        <w:t>testing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correction</w:t>
      </w:r>
    </w:p>
    <w:p w14:paraId="4ECDEC59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4CF0FB28" w14:textId="77777777" w:rsidR="00841664" w:rsidRDefault="006A473A">
      <w:pPr>
        <w:spacing w:after="0" w:line="428" w:lineRule="auto"/>
        <w:ind w:left="132" w:right="77" w:hanging="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conducting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ost-h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tests 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demographic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6"/>
          <w:w w:val="101"/>
        </w:rPr>
        <w:t>m</w:t>
      </w:r>
      <w:r>
        <w:rPr>
          <w:rFonts w:ascii="Arial" w:eastAsia="Arial" w:hAnsi="Arial" w:cs="Arial"/>
          <w:w w:val="107"/>
        </w:rPr>
        <w:t xml:space="preserve">ultiple </w:t>
      </w:r>
      <w:r>
        <w:rPr>
          <w:rFonts w:ascii="Arial" w:eastAsia="Arial" w:hAnsi="Arial" w:cs="Arial"/>
          <w:w w:val="92"/>
        </w:rPr>
        <w:t>categories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86"/>
        </w:rPr>
        <w:t>si</w:t>
      </w:r>
      <w:r>
        <w:rPr>
          <w:rFonts w:ascii="Arial" w:eastAsia="Arial" w:hAnsi="Arial" w:cs="Arial"/>
          <w:spacing w:val="1"/>
          <w:w w:val="86"/>
        </w:rPr>
        <w:t>z</w:t>
      </w:r>
      <w:r>
        <w:rPr>
          <w:rFonts w:ascii="Arial" w:eastAsia="Arial" w:hAnsi="Arial" w:cs="Arial"/>
          <w:w w:val="86"/>
        </w:rPr>
        <w:t>e</w:t>
      </w:r>
      <w:r>
        <w:rPr>
          <w:rFonts w:ascii="Arial" w:eastAsia="Arial" w:hAnsi="Arial" w:cs="Arial"/>
          <w:spacing w:val="22"/>
          <w:w w:val="8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tests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inflated.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96"/>
        </w:rPr>
        <w:t>Seque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96"/>
        </w:rPr>
        <w:t>tially</w:t>
      </w:r>
      <w:r>
        <w:rPr>
          <w:rFonts w:ascii="Arial" w:eastAsia="Arial" w:hAnsi="Arial" w:cs="Arial"/>
          <w:spacing w:val="20"/>
          <w:w w:val="96"/>
        </w:rPr>
        <w:t xml:space="preserve"> </w:t>
      </w:r>
      <w:r>
        <w:rPr>
          <w:rFonts w:ascii="Arial" w:eastAsia="Arial" w:hAnsi="Arial" w:cs="Arial"/>
          <w:w w:val="93"/>
        </w:rPr>
        <w:t>reje</w:t>
      </w:r>
      <w:r>
        <w:rPr>
          <w:rFonts w:ascii="Arial" w:eastAsia="Arial" w:hAnsi="Arial" w:cs="Arial"/>
          <w:spacing w:val="1"/>
          <w:w w:val="93"/>
        </w:rPr>
        <w:t>c</w:t>
      </w:r>
      <w:r>
        <w:rPr>
          <w:rFonts w:ascii="Arial" w:eastAsia="Arial" w:hAnsi="Arial" w:cs="Arial"/>
          <w:w w:val="132"/>
        </w:rPr>
        <w:t>ti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i/>
          <w:w w:val="102"/>
        </w:rPr>
        <w:t>Bonfer</w:t>
      </w:r>
      <w:r>
        <w:rPr>
          <w:rFonts w:ascii="Arial" w:eastAsia="Arial" w:hAnsi="Arial" w:cs="Arial"/>
          <w:i/>
          <w:spacing w:val="-10"/>
          <w:w w:val="102"/>
        </w:rPr>
        <w:t>r</w:t>
      </w:r>
      <w:r>
        <w:rPr>
          <w:rFonts w:ascii="Arial" w:eastAsia="Arial" w:hAnsi="Arial" w:cs="Arial"/>
          <w:i/>
          <w:w w:val="102"/>
        </w:rPr>
        <w:t xml:space="preserve">oni </w:t>
      </w:r>
      <w:r>
        <w:rPr>
          <w:rFonts w:ascii="Arial" w:eastAsia="Arial" w:hAnsi="Arial" w:cs="Arial"/>
          <w:i/>
          <w:w w:val="95"/>
        </w:rPr>
        <w:t>p</w:t>
      </w:r>
      <w:r>
        <w:rPr>
          <w:rFonts w:ascii="Arial" w:eastAsia="Arial" w:hAnsi="Arial" w:cs="Arial"/>
          <w:i/>
          <w:spacing w:val="-10"/>
          <w:w w:val="95"/>
        </w:rPr>
        <w:t>roce</w:t>
      </w:r>
      <w:r>
        <w:rPr>
          <w:rFonts w:ascii="Arial" w:eastAsia="Arial" w:hAnsi="Arial" w:cs="Arial"/>
          <w:i/>
          <w:w w:val="95"/>
        </w:rPr>
        <w:t>du</w:t>
      </w:r>
      <w:r>
        <w:rPr>
          <w:rFonts w:ascii="Arial" w:eastAsia="Arial" w:hAnsi="Arial" w:cs="Arial"/>
          <w:i/>
          <w:spacing w:val="-10"/>
          <w:w w:val="95"/>
        </w:rPr>
        <w:t>r</w:t>
      </w:r>
      <w:r>
        <w:rPr>
          <w:rFonts w:ascii="Arial" w:eastAsia="Arial" w:hAnsi="Arial" w:cs="Arial"/>
          <w:i/>
          <w:w w:val="95"/>
        </w:rPr>
        <w:t xml:space="preserve">e </w:t>
      </w:r>
      <w:r>
        <w:rPr>
          <w:rFonts w:ascii="Arial" w:eastAsia="Arial" w:hAnsi="Arial" w:cs="Arial"/>
          <w:i/>
          <w:spacing w:val="2"/>
          <w:w w:val="95"/>
        </w:rPr>
        <w:t xml:space="preserve"> </w:t>
      </w:r>
      <w:r>
        <w:rPr>
          <w:rFonts w:ascii="Arial" w:eastAsia="Arial" w:hAnsi="Arial" w:cs="Arial"/>
        </w:rPr>
        <w:t>(Holm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(1979))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i/>
          <w:w w:val="96"/>
        </w:rPr>
        <w:t>Benjamini-H</w:t>
      </w:r>
      <w:r>
        <w:rPr>
          <w:rFonts w:ascii="Arial" w:eastAsia="Arial" w:hAnsi="Arial" w:cs="Arial"/>
          <w:i/>
          <w:spacing w:val="-10"/>
          <w:w w:val="96"/>
        </w:rPr>
        <w:t>o</w:t>
      </w:r>
      <w:r>
        <w:rPr>
          <w:rFonts w:ascii="Arial" w:eastAsia="Arial" w:hAnsi="Arial" w:cs="Arial"/>
          <w:i/>
          <w:w w:val="96"/>
        </w:rPr>
        <w:t>ch</w:t>
      </w:r>
      <w:r>
        <w:rPr>
          <w:rFonts w:ascii="Arial" w:eastAsia="Arial" w:hAnsi="Arial" w:cs="Arial"/>
          <w:i/>
          <w:spacing w:val="-11"/>
          <w:w w:val="96"/>
        </w:rPr>
        <w:t>b</w:t>
      </w:r>
      <w:r>
        <w:rPr>
          <w:rFonts w:ascii="Arial" w:eastAsia="Arial" w:hAnsi="Arial" w:cs="Arial"/>
          <w:i/>
          <w:w w:val="96"/>
        </w:rPr>
        <w:t>e</w:t>
      </w:r>
      <w:r>
        <w:rPr>
          <w:rFonts w:ascii="Arial" w:eastAsia="Arial" w:hAnsi="Arial" w:cs="Arial"/>
          <w:i/>
          <w:spacing w:val="-11"/>
          <w:w w:val="96"/>
        </w:rPr>
        <w:t>r</w:t>
      </w:r>
      <w:r>
        <w:rPr>
          <w:rFonts w:ascii="Arial" w:eastAsia="Arial" w:hAnsi="Arial" w:cs="Arial"/>
          <w:i/>
          <w:w w:val="96"/>
        </w:rPr>
        <w:t xml:space="preserve">g </w:t>
      </w:r>
      <w:r>
        <w:rPr>
          <w:rFonts w:ascii="Arial" w:eastAsia="Arial" w:hAnsi="Arial" w:cs="Arial"/>
          <w:i/>
          <w:spacing w:val="39"/>
          <w:w w:val="96"/>
        </w:rPr>
        <w:t xml:space="preserve"> </w:t>
      </w:r>
      <w:r>
        <w:rPr>
          <w:rFonts w:ascii="Arial" w:eastAsia="Arial" w:hAnsi="Arial" w:cs="Arial"/>
          <w:i/>
          <w:w w:val="96"/>
        </w:rPr>
        <w:t>p</w:t>
      </w:r>
      <w:r>
        <w:rPr>
          <w:rFonts w:ascii="Arial" w:eastAsia="Arial" w:hAnsi="Arial" w:cs="Arial"/>
          <w:i/>
          <w:spacing w:val="-11"/>
          <w:w w:val="96"/>
        </w:rPr>
        <w:t>roce</w:t>
      </w:r>
      <w:r>
        <w:rPr>
          <w:rFonts w:ascii="Arial" w:eastAsia="Arial" w:hAnsi="Arial" w:cs="Arial"/>
          <w:i/>
          <w:w w:val="96"/>
        </w:rPr>
        <w:t>du</w:t>
      </w:r>
      <w:r>
        <w:rPr>
          <w:rFonts w:ascii="Arial" w:eastAsia="Arial" w:hAnsi="Arial" w:cs="Arial"/>
          <w:i/>
          <w:spacing w:val="-11"/>
          <w:w w:val="96"/>
        </w:rPr>
        <w:t>r</w:t>
      </w:r>
      <w:r>
        <w:rPr>
          <w:rFonts w:ascii="Arial" w:eastAsia="Arial" w:hAnsi="Arial" w:cs="Arial"/>
          <w:i/>
          <w:w w:val="96"/>
        </w:rPr>
        <w:t>e</w:t>
      </w:r>
      <w:r>
        <w:rPr>
          <w:rFonts w:ascii="Arial" w:eastAsia="Arial" w:hAnsi="Arial" w:cs="Arial"/>
          <w:i/>
          <w:spacing w:val="50"/>
          <w:w w:val="96"/>
        </w:rPr>
        <w:t xml:space="preserve"> </w:t>
      </w:r>
      <w:r>
        <w:rPr>
          <w:rFonts w:ascii="Arial" w:eastAsia="Arial" w:hAnsi="Arial" w:cs="Arial"/>
        </w:rPr>
        <w:t xml:space="preserve">(Benjamini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  <w:spacing w:val="-6"/>
        </w:rPr>
        <w:t>ch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(1995)) remain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ultiple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testing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correction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pr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cedures.</w:t>
      </w:r>
      <w:r>
        <w:rPr>
          <w:rFonts w:ascii="Arial" w:eastAsia="Arial" w:hAnsi="Arial" w:cs="Arial"/>
          <w:spacing w:val="47"/>
          <w:w w:val="92"/>
        </w:rPr>
        <w:t xml:space="preserve"> </w:t>
      </w:r>
      <w:r>
        <w:rPr>
          <w:rFonts w:ascii="Arial" w:eastAsia="Arial" w:hAnsi="Arial" w:cs="Arial"/>
        </w:rPr>
        <w:t>Holm’s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6"/>
        </w:rPr>
        <w:t>seque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96"/>
        </w:rPr>
        <w:t>tially</w:t>
      </w:r>
      <w:r>
        <w:rPr>
          <w:rFonts w:ascii="Arial" w:eastAsia="Arial" w:hAnsi="Arial" w:cs="Arial"/>
          <w:spacing w:val="23"/>
          <w:w w:val="96"/>
        </w:rPr>
        <w:t xml:space="preserve"> </w:t>
      </w:r>
      <w:r>
        <w:rPr>
          <w:rFonts w:ascii="Arial" w:eastAsia="Arial" w:hAnsi="Arial" w:cs="Arial"/>
          <w:w w:val="96"/>
        </w:rPr>
        <w:t>rejecti</w:t>
      </w:r>
      <w:r>
        <w:rPr>
          <w:rFonts w:ascii="Arial" w:eastAsia="Arial" w:hAnsi="Arial" w:cs="Arial"/>
          <w:spacing w:val="-5"/>
          <w:w w:val="96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Bonferroni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2"/>
        </w:rPr>
        <w:t>pr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cedure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6"/>
        </w:rPr>
        <w:t>family-wise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  <w:spacing w:val="-6"/>
          <w:w w:val="13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w w:val="95"/>
        </w:rPr>
        <w:t>e-I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114"/>
        </w:rPr>
        <w:t>r</w:t>
      </w:r>
      <w:r>
        <w:rPr>
          <w:rFonts w:ascii="Arial" w:eastAsia="Arial" w:hAnsi="Arial" w:cs="Arial"/>
          <w:w w:val="102"/>
        </w:rPr>
        <w:t>ror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(FWER)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2"/>
        </w:rPr>
        <w:t>more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erful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than 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3"/>
        </w:rPr>
        <w:t>classical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Bonferroni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cedure.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Benjamini-H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  <w:spacing w:val="-6"/>
        </w:rPr>
        <w:t>ch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false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disc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8"/>
        </w:rPr>
        <w:t xml:space="preserve">(FDR)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ected</w:t>
      </w:r>
      <w:r>
        <w:rPr>
          <w:rFonts w:ascii="Arial" w:eastAsia="Arial" w:hAnsi="Arial" w:cs="Arial"/>
          <w:spacing w:val="2"/>
          <w:w w:val="91"/>
        </w:rPr>
        <w:t xml:space="preserve"> 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alue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0"/>
        </w:rPr>
        <w:t>false</w:t>
      </w:r>
      <w:r>
        <w:rPr>
          <w:rFonts w:ascii="Arial" w:eastAsia="Arial" w:hAnsi="Arial" w:cs="Arial"/>
          <w:spacing w:val="-5"/>
          <w:w w:val="90"/>
        </w:rPr>
        <w:t xml:space="preserve"> </w:t>
      </w:r>
      <w:r>
        <w:rPr>
          <w:rFonts w:ascii="Arial" w:eastAsia="Arial" w:hAnsi="Arial" w:cs="Arial"/>
          <w:w w:val="90"/>
        </w:rPr>
        <w:t>disc</w:t>
      </w:r>
      <w:r>
        <w:rPr>
          <w:rFonts w:ascii="Arial" w:eastAsia="Arial" w:hAnsi="Arial" w:cs="Arial"/>
          <w:spacing w:val="-5"/>
          <w:w w:val="90"/>
        </w:rPr>
        <w:t>ov</w:t>
      </w:r>
      <w:r>
        <w:rPr>
          <w:rFonts w:ascii="Arial" w:eastAsia="Arial" w:hAnsi="Arial" w:cs="Arial"/>
          <w:w w:val="90"/>
        </w:rPr>
        <w:t>ery</w:t>
      </w:r>
      <w:r>
        <w:rPr>
          <w:rFonts w:ascii="Arial" w:eastAsia="Arial" w:hAnsi="Arial" w:cs="Arial"/>
          <w:spacing w:val="31"/>
          <w:w w:val="90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ortion.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FWER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usually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  <w:w w:val="92"/>
        </w:rPr>
        <w:t>pr</w:t>
      </w:r>
      <w:r>
        <w:rPr>
          <w:rFonts w:ascii="Arial" w:eastAsia="Arial" w:hAnsi="Arial" w:cs="Arial"/>
          <w:spacing w:val="-6"/>
          <w:w w:val="92"/>
        </w:rPr>
        <w:t>ov</w:t>
      </w:r>
      <w:r>
        <w:rPr>
          <w:rFonts w:ascii="Arial" w:eastAsia="Arial" w:hAnsi="Arial" w:cs="Arial"/>
          <w:w w:val="92"/>
        </w:rPr>
        <w:t>es</w:t>
      </w:r>
      <w:r>
        <w:rPr>
          <w:rFonts w:ascii="Arial" w:eastAsia="Arial" w:hAnsi="Arial" w:cs="Arial"/>
          <w:spacing w:val="-6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</w:t>
      </w:r>
      <w:r>
        <w:rPr>
          <w:rFonts w:ascii="Arial" w:eastAsia="Arial" w:hAnsi="Arial" w:cs="Arial"/>
          <w:spacing w:val="7"/>
          <w:w w:val="8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w w:val="89"/>
        </w:rPr>
        <w:t>conser</w:t>
      </w:r>
      <w:r>
        <w:rPr>
          <w:rFonts w:ascii="Arial" w:eastAsia="Arial" w:hAnsi="Arial" w:cs="Arial"/>
          <w:spacing w:val="-10"/>
          <w:w w:val="89"/>
        </w:rPr>
        <w:t>v</w:t>
      </w:r>
      <w:r>
        <w:rPr>
          <w:rFonts w:ascii="Arial" w:eastAsia="Arial" w:hAnsi="Arial" w:cs="Arial"/>
          <w:w w:val="89"/>
        </w:rPr>
        <w:t>ati</w:t>
      </w:r>
      <w:r>
        <w:rPr>
          <w:rFonts w:ascii="Arial" w:eastAsia="Arial" w:hAnsi="Arial" w:cs="Arial"/>
          <w:spacing w:val="-4"/>
          <w:w w:val="89"/>
        </w:rPr>
        <w:t>v</w:t>
      </w:r>
      <w:r>
        <w:rPr>
          <w:rFonts w:ascii="Arial" w:eastAsia="Arial" w:hAnsi="Arial" w:cs="Arial"/>
          <w:w w:val="89"/>
        </w:rPr>
        <w:t xml:space="preserve">e. 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  <w:w w:val="89"/>
        </w:rPr>
        <w:t>Hence,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2"/>
          <w:w w:val="89"/>
        </w:rPr>
        <w:t xml:space="preserve"> </w:t>
      </w:r>
      <w:r>
        <w:rPr>
          <w:rFonts w:ascii="Arial" w:eastAsia="Arial" w:hAnsi="Arial" w:cs="Arial"/>
          <w:w w:val="89"/>
        </w:rPr>
        <w:t>used</w:t>
      </w:r>
      <w:r>
        <w:rPr>
          <w:rFonts w:ascii="Arial" w:eastAsia="Arial" w:hAnsi="Arial" w:cs="Arial"/>
          <w:spacing w:val="-9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3"/>
        </w:rPr>
        <w:t>Benjamini-H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spacing w:val="-6"/>
          <w:w w:val="93"/>
        </w:rPr>
        <w:t>ch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erg</w:t>
      </w:r>
      <w:r>
        <w:rPr>
          <w:rFonts w:ascii="Arial" w:eastAsia="Arial" w:hAnsi="Arial" w:cs="Arial"/>
          <w:spacing w:val="41"/>
          <w:w w:val="93"/>
        </w:rPr>
        <w:t xml:space="preserve"> </w:t>
      </w:r>
      <w:r>
        <w:rPr>
          <w:rFonts w:ascii="Arial" w:eastAsia="Arial" w:hAnsi="Arial" w:cs="Arial"/>
          <w:w w:val="93"/>
        </w:rPr>
        <w:t>pr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cedure,</w:t>
      </w:r>
      <w:r>
        <w:rPr>
          <w:rFonts w:ascii="Arial" w:eastAsia="Arial" w:hAnsi="Arial" w:cs="Arial"/>
          <w:spacing w:val="-7"/>
          <w:w w:val="93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2"/>
        </w:rPr>
        <w:t>less</w:t>
      </w:r>
      <w:r>
        <w:rPr>
          <w:rFonts w:ascii="Arial" w:eastAsia="Arial" w:hAnsi="Arial" w:cs="Arial"/>
          <w:spacing w:val="5"/>
          <w:w w:val="82"/>
        </w:rPr>
        <w:t xml:space="preserve"> </w:t>
      </w:r>
      <w:r>
        <w:rPr>
          <w:rFonts w:ascii="Arial" w:eastAsia="Arial" w:hAnsi="Arial" w:cs="Arial"/>
          <w:w w:val="93"/>
        </w:rPr>
        <w:t>conser</w:t>
      </w:r>
      <w:r>
        <w:rPr>
          <w:rFonts w:ascii="Arial" w:eastAsia="Arial" w:hAnsi="Arial" w:cs="Arial"/>
          <w:spacing w:val="-10"/>
          <w:w w:val="93"/>
        </w:rPr>
        <w:t>v</w:t>
      </w:r>
      <w:r>
        <w:rPr>
          <w:rFonts w:ascii="Arial" w:eastAsia="Arial" w:hAnsi="Arial" w:cs="Arial"/>
          <w:w w:val="93"/>
        </w:rPr>
        <w:t>ati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e,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more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erful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Bonferroni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correction.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ost-h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c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  <w:w w:val="90"/>
        </w:rPr>
        <w:t>te</w:t>
      </w:r>
      <w:r>
        <w:rPr>
          <w:rFonts w:ascii="Arial" w:eastAsia="Arial" w:hAnsi="Arial" w:cs="Arial"/>
          <w:spacing w:val="1"/>
          <w:w w:val="90"/>
        </w:rPr>
        <w:t>s</w:t>
      </w:r>
      <w:r>
        <w:rPr>
          <w:rFonts w:ascii="Arial" w:eastAsia="Arial" w:hAnsi="Arial" w:cs="Arial"/>
          <w:w w:val="137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p-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alues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orted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Benjamini-H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  <w:spacing w:val="-6"/>
        </w:rPr>
        <w:t>ch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erg corrected.</w:t>
      </w:r>
    </w:p>
    <w:p w14:paraId="53E00BCA" w14:textId="77777777" w:rsidR="00841664" w:rsidRDefault="006A473A">
      <w:pPr>
        <w:spacing w:before="5" w:after="0" w:line="240" w:lineRule="auto"/>
        <w:ind w:left="140" w:right="68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06"/>
        </w:rPr>
        <w:t>Computational</w:t>
      </w:r>
      <w:r>
        <w:rPr>
          <w:rFonts w:ascii="Arial" w:eastAsia="Arial" w:hAnsi="Arial" w:cs="Arial"/>
          <w:b/>
          <w:bCs/>
          <w:spacing w:val="19"/>
          <w:w w:val="106"/>
        </w:rPr>
        <w:t xml:space="preserve"> </w:t>
      </w:r>
      <w:r>
        <w:rPr>
          <w:rFonts w:ascii="Arial" w:eastAsia="Arial" w:hAnsi="Arial" w:cs="Arial"/>
          <w:b/>
          <w:bCs/>
          <w:w w:val="98"/>
        </w:rPr>
        <w:t>sof</w:t>
      </w:r>
      <w:r>
        <w:rPr>
          <w:rFonts w:ascii="Arial" w:eastAsia="Arial" w:hAnsi="Arial" w:cs="Arial"/>
          <w:b/>
          <w:bCs/>
          <w:spacing w:val="-7"/>
          <w:w w:val="98"/>
        </w:rPr>
        <w:t>t</w:t>
      </w:r>
      <w:r>
        <w:rPr>
          <w:rFonts w:ascii="Arial" w:eastAsia="Arial" w:hAnsi="Arial" w:cs="Arial"/>
          <w:b/>
          <w:bCs/>
          <w:spacing w:val="-7"/>
          <w:w w:val="105"/>
        </w:rPr>
        <w:t>w</w:t>
      </w:r>
      <w:r>
        <w:rPr>
          <w:rFonts w:ascii="Arial" w:eastAsia="Arial" w:hAnsi="Arial" w:cs="Arial"/>
          <w:b/>
          <w:bCs/>
          <w:w w:val="99"/>
        </w:rPr>
        <w:t>a</w:t>
      </w:r>
      <w:r>
        <w:rPr>
          <w:rFonts w:ascii="Arial" w:eastAsia="Arial" w:hAnsi="Arial" w:cs="Arial"/>
          <w:b/>
          <w:bCs/>
          <w:w w:val="104"/>
        </w:rPr>
        <w:t>re</w:t>
      </w:r>
    </w:p>
    <w:p w14:paraId="5531318D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5B46E103" w14:textId="77777777" w:rsidR="00841664" w:rsidRDefault="006A473A">
      <w:pPr>
        <w:spacing w:after="0" w:line="428" w:lineRule="auto"/>
        <w:ind w:left="132" w:right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95"/>
        </w:rPr>
        <w:t>analysis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conducted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statistical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sof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Core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eam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(2016)),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ersion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3.3.1. The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mixed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9"/>
        </w:rPr>
        <w:t>effects</w:t>
      </w:r>
      <w:r>
        <w:rPr>
          <w:rFonts w:ascii="Arial" w:eastAsia="Arial" w:hAnsi="Arial" w:cs="Arial"/>
          <w:spacing w:val="-1"/>
          <w:w w:val="89"/>
        </w:rPr>
        <w:t xml:space="preserve"> </w:t>
      </w:r>
      <w:r>
        <w:rPr>
          <w:rFonts w:ascii="Arial" w:eastAsia="Arial" w:hAnsi="Arial" w:cs="Arial"/>
          <w:w w:val="89"/>
        </w:rPr>
        <w:t>m</w:t>
      </w:r>
      <w:r>
        <w:rPr>
          <w:rFonts w:ascii="Arial" w:eastAsia="Arial" w:hAnsi="Arial" w:cs="Arial"/>
          <w:spacing w:val="5"/>
          <w:w w:val="89"/>
        </w:rPr>
        <w:t>o</w:t>
      </w:r>
      <w:r>
        <w:rPr>
          <w:rFonts w:ascii="Arial" w:eastAsia="Arial" w:hAnsi="Arial" w:cs="Arial"/>
          <w:w w:val="89"/>
        </w:rPr>
        <w:t>dels</w:t>
      </w:r>
      <w:r>
        <w:rPr>
          <w:rFonts w:ascii="Arial" w:eastAsia="Arial" w:hAnsi="Arial" w:cs="Arial"/>
          <w:spacing w:val="15"/>
          <w:w w:val="89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</w:rPr>
        <w:t>fit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2"/>
        </w:rPr>
        <w:t>using</w:t>
      </w:r>
      <w:r>
        <w:rPr>
          <w:rFonts w:ascii="Arial" w:eastAsia="Arial" w:hAnsi="Arial" w:cs="Arial"/>
          <w:spacing w:val="4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R-pa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spacing w:val="-11"/>
          <w:w w:val="90"/>
        </w:rPr>
        <w:t>k</w:t>
      </w:r>
      <w:r>
        <w:rPr>
          <w:rFonts w:ascii="Arial" w:eastAsia="Arial" w:hAnsi="Arial" w:cs="Arial"/>
          <w:w w:val="90"/>
        </w:rPr>
        <w:t>age</w:t>
      </w:r>
      <w:r>
        <w:rPr>
          <w:rFonts w:ascii="Arial" w:eastAsia="Arial" w:hAnsi="Arial" w:cs="Arial"/>
          <w:spacing w:val="12"/>
          <w:w w:val="90"/>
        </w:rPr>
        <w:t xml:space="preserve"> </w:t>
      </w:r>
      <w:r>
        <w:rPr>
          <w:rFonts w:ascii="Arial" w:eastAsia="Arial" w:hAnsi="Arial" w:cs="Arial"/>
        </w:rPr>
        <w:t>“lme4”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4"/>
        </w:rPr>
        <w:t>(Bates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4"/>
        </w:rPr>
        <w:t>(2014))</w:t>
      </w:r>
      <w:r>
        <w:rPr>
          <w:rFonts w:ascii="Arial" w:eastAsia="Arial" w:hAnsi="Arial" w:cs="Arial"/>
          <w:spacing w:val="10"/>
          <w:w w:val="94"/>
        </w:rPr>
        <w:t xml:space="preserve"> </w:t>
      </w:r>
      <w:r>
        <w:rPr>
          <w:rFonts w:ascii="Arial" w:eastAsia="Arial" w:hAnsi="Arial" w:cs="Arial"/>
          <w:w w:val="94"/>
        </w:rPr>
        <w:t>and</w:t>
      </w:r>
      <w:r>
        <w:rPr>
          <w:rFonts w:ascii="Arial" w:eastAsia="Arial" w:hAnsi="Arial" w:cs="Arial"/>
          <w:spacing w:val="-1"/>
          <w:w w:val="9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othesis tests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  <w:w w:val="90"/>
        </w:rPr>
        <w:t>done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0"/>
        </w:rPr>
        <w:t>pa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spacing w:val="-11"/>
          <w:w w:val="90"/>
        </w:rPr>
        <w:t>k</w:t>
      </w:r>
      <w:r>
        <w:rPr>
          <w:rFonts w:ascii="Arial" w:eastAsia="Arial" w:hAnsi="Arial" w:cs="Arial"/>
          <w:w w:val="90"/>
        </w:rPr>
        <w:t>age</w:t>
      </w:r>
      <w:r>
        <w:rPr>
          <w:rFonts w:ascii="Arial" w:eastAsia="Arial" w:hAnsi="Arial" w:cs="Arial"/>
          <w:spacing w:val="20"/>
          <w:w w:val="90"/>
        </w:rPr>
        <w:t xml:space="preserve"> </w:t>
      </w:r>
      <w:r>
        <w:rPr>
          <w:rFonts w:ascii="Arial" w:eastAsia="Arial" w:hAnsi="Arial" w:cs="Arial"/>
        </w:rPr>
        <w:t>“lmer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 xml:space="preserve">est”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6"/>
        </w:rPr>
        <w:t>(Kuznets</w:t>
      </w:r>
      <w:r>
        <w:rPr>
          <w:rFonts w:ascii="Arial" w:eastAsia="Arial" w:hAnsi="Arial" w:cs="Arial"/>
          <w:spacing w:val="-5"/>
          <w:w w:val="96"/>
        </w:rPr>
        <w:t>o</w:t>
      </w:r>
      <w:r>
        <w:rPr>
          <w:rFonts w:ascii="Arial" w:eastAsia="Arial" w:hAnsi="Arial" w:cs="Arial"/>
          <w:spacing w:val="-12"/>
          <w:w w:val="96"/>
        </w:rPr>
        <w:t>v</w:t>
      </w:r>
      <w:r>
        <w:rPr>
          <w:rFonts w:ascii="Arial" w:eastAsia="Arial" w:hAnsi="Arial" w:cs="Arial"/>
          <w:w w:val="96"/>
        </w:rPr>
        <w:t>a</w:t>
      </w:r>
      <w:r>
        <w:rPr>
          <w:rFonts w:ascii="Arial" w:eastAsia="Arial" w:hAnsi="Arial" w:cs="Arial"/>
          <w:spacing w:val="23"/>
          <w:w w:val="96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(2015)).</w:t>
      </w:r>
    </w:p>
    <w:p w14:paraId="4933146B" w14:textId="77777777" w:rsidR="00841664" w:rsidRDefault="00841664">
      <w:pPr>
        <w:spacing w:after="0"/>
        <w:jc w:val="both"/>
        <w:sectPr w:rsidR="00841664">
          <w:pgSz w:w="12240" w:h="15840"/>
          <w:pgMar w:top="1400" w:right="1280" w:bottom="1000" w:left="1300" w:header="0" w:footer="806" w:gutter="0"/>
          <w:cols w:space="720"/>
        </w:sectPr>
      </w:pPr>
    </w:p>
    <w:p w14:paraId="47A32F07" w14:textId="77777777" w:rsidR="00841664" w:rsidRDefault="006A473A">
      <w:pPr>
        <w:spacing w:before="56"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3"/>
          <w:sz w:val="28"/>
          <w:szCs w:val="28"/>
        </w:rPr>
        <w:lastRenderedPageBreak/>
        <w:t>RESU</w:t>
      </w:r>
      <w:r>
        <w:rPr>
          <w:rFonts w:ascii="Arial" w:eastAsia="Arial" w:hAnsi="Arial" w:cs="Arial"/>
          <w:b/>
          <w:bCs/>
          <w:spacing w:val="-30"/>
          <w:w w:val="113"/>
          <w:sz w:val="28"/>
          <w:szCs w:val="28"/>
        </w:rPr>
        <w:t>L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TS</w:t>
      </w:r>
    </w:p>
    <w:p w14:paraId="5A4FF76F" w14:textId="77777777" w:rsidR="00841664" w:rsidRDefault="00841664">
      <w:pPr>
        <w:spacing w:before="5" w:after="0" w:line="200" w:lineRule="exact"/>
        <w:rPr>
          <w:sz w:val="20"/>
          <w:szCs w:val="20"/>
        </w:rPr>
      </w:pPr>
    </w:p>
    <w:p w14:paraId="48D439A3" w14:textId="5EBFFBB9" w:rsidR="00841664" w:rsidRDefault="00426ACE">
      <w:pPr>
        <w:spacing w:after="0" w:line="450" w:lineRule="atLeast"/>
        <w:ind w:left="120" w:right="114" w:firstLine="339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11" behindDoc="1" locked="0" layoutInCell="1" allowOverlap="1" wp14:anchorId="6D49A6FE" wp14:editId="72025691">
                <wp:simplePos x="0" y="0"/>
                <wp:positionH relativeFrom="page">
                  <wp:posOffset>5372735</wp:posOffset>
                </wp:positionH>
                <wp:positionV relativeFrom="paragraph">
                  <wp:posOffset>702310</wp:posOffset>
                </wp:positionV>
                <wp:extent cx="1505585" cy="195580"/>
                <wp:effectExtent l="0" t="8890" r="0" b="5080"/>
                <wp:wrapNone/>
                <wp:docPr id="1275" name="Group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585" cy="195580"/>
                          <a:chOff x="8461" y="1106"/>
                          <a:chExt cx="2371" cy="308"/>
                        </a:xfrm>
                      </wpg:grpSpPr>
                      <wpg:grpSp>
                        <wpg:cNvPr id="1276" name="Group 1286"/>
                        <wpg:cNvGrpSpPr>
                          <a:grpSpLocks/>
                        </wpg:cNvGrpSpPr>
                        <wpg:grpSpPr bwMode="auto">
                          <a:xfrm>
                            <a:off x="8471" y="1142"/>
                            <a:ext cx="416" cy="235"/>
                            <a:chOff x="8471" y="1142"/>
                            <a:chExt cx="416" cy="235"/>
                          </a:xfrm>
                        </wpg:grpSpPr>
                        <wps:wsp>
                          <wps:cNvPr id="1277" name="Freeform 1287"/>
                          <wps:cNvSpPr>
                            <a:spLocks/>
                          </wps:cNvSpPr>
                          <wps:spPr bwMode="auto">
                            <a:xfrm>
                              <a:off x="8471" y="1142"/>
                              <a:ext cx="416" cy="235"/>
                            </a:xfrm>
                            <a:custGeom>
                              <a:avLst/>
                              <a:gdLst>
                                <a:gd name="T0" fmla="+- 0 8471 8471"/>
                                <a:gd name="T1" fmla="*/ T0 w 416"/>
                                <a:gd name="T2" fmla="+- 0 1377 1142"/>
                                <a:gd name="T3" fmla="*/ 1377 h 235"/>
                                <a:gd name="T4" fmla="+- 0 8887 8471"/>
                                <a:gd name="T5" fmla="*/ T4 w 416"/>
                                <a:gd name="T6" fmla="+- 0 1377 1142"/>
                                <a:gd name="T7" fmla="*/ 1377 h 235"/>
                                <a:gd name="T8" fmla="+- 0 8887 8471"/>
                                <a:gd name="T9" fmla="*/ T8 w 416"/>
                                <a:gd name="T10" fmla="+- 0 1142 1142"/>
                                <a:gd name="T11" fmla="*/ 1142 h 235"/>
                                <a:gd name="T12" fmla="+- 0 8471 8471"/>
                                <a:gd name="T13" fmla="*/ T12 w 416"/>
                                <a:gd name="T14" fmla="+- 0 1142 1142"/>
                                <a:gd name="T15" fmla="*/ 1142 h 235"/>
                                <a:gd name="T16" fmla="+- 0 8471 8471"/>
                                <a:gd name="T17" fmla="*/ T16 w 416"/>
                                <a:gd name="T18" fmla="+- 0 1377 1142"/>
                                <a:gd name="T19" fmla="*/ 137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6" h="235">
                                  <a:moveTo>
                                    <a:pt x="0" y="235"/>
                                  </a:moveTo>
                                  <a:lnTo>
                                    <a:pt x="416" y="235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8" name="Group 1284"/>
                        <wpg:cNvGrpSpPr>
                          <a:grpSpLocks/>
                        </wpg:cNvGrpSpPr>
                        <wpg:grpSpPr bwMode="auto">
                          <a:xfrm>
                            <a:off x="8910" y="1142"/>
                            <a:ext cx="2" cy="235"/>
                            <a:chOff x="8910" y="1142"/>
                            <a:chExt cx="2" cy="235"/>
                          </a:xfrm>
                        </wpg:grpSpPr>
                        <wps:wsp>
                          <wps:cNvPr id="1279" name="Freeform 1285"/>
                          <wps:cNvSpPr>
                            <a:spLocks/>
                          </wps:cNvSpPr>
                          <wps:spPr bwMode="auto">
                            <a:xfrm>
                              <a:off x="8910" y="1142"/>
                              <a:ext cx="2" cy="235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1142 h 235"/>
                                <a:gd name="T2" fmla="+- 0 1377 1142"/>
                                <a:gd name="T3" fmla="*/ 1377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654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0" name="Group 1282"/>
                        <wpg:cNvGrpSpPr>
                          <a:grpSpLocks/>
                        </wpg:cNvGrpSpPr>
                        <wpg:grpSpPr bwMode="auto">
                          <a:xfrm>
                            <a:off x="8940" y="1142"/>
                            <a:ext cx="483" cy="235"/>
                            <a:chOff x="8940" y="1142"/>
                            <a:chExt cx="483" cy="235"/>
                          </a:xfrm>
                        </wpg:grpSpPr>
                        <wps:wsp>
                          <wps:cNvPr id="1281" name="Freeform 1283"/>
                          <wps:cNvSpPr>
                            <a:spLocks/>
                          </wps:cNvSpPr>
                          <wps:spPr bwMode="auto">
                            <a:xfrm>
                              <a:off x="8940" y="1142"/>
                              <a:ext cx="483" cy="235"/>
                            </a:xfrm>
                            <a:custGeom>
                              <a:avLst/>
                              <a:gdLst>
                                <a:gd name="T0" fmla="+- 0 8940 8940"/>
                                <a:gd name="T1" fmla="*/ T0 w 483"/>
                                <a:gd name="T2" fmla="+- 0 1377 1142"/>
                                <a:gd name="T3" fmla="*/ 1377 h 235"/>
                                <a:gd name="T4" fmla="+- 0 9424 8940"/>
                                <a:gd name="T5" fmla="*/ T4 w 483"/>
                                <a:gd name="T6" fmla="+- 0 1377 1142"/>
                                <a:gd name="T7" fmla="*/ 1377 h 235"/>
                                <a:gd name="T8" fmla="+- 0 9424 8940"/>
                                <a:gd name="T9" fmla="*/ T8 w 483"/>
                                <a:gd name="T10" fmla="+- 0 1142 1142"/>
                                <a:gd name="T11" fmla="*/ 1142 h 235"/>
                                <a:gd name="T12" fmla="+- 0 8940 8940"/>
                                <a:gd name="T13" fmla="*/ T12 w 483"/>
                                <a:gd name="T14" fmla="+- 0 1142 1142"/>
                                <a:gd name="T15" fmla="*/ 1142 h 235"/>
                                <a:gd name="T16" fmla="+- 0 8940 8940"/>
                                <a:gd name="T17" fmla="*/ T16 w 483"/>
                                <a:gd name="T18" fmla="+- 0 1377 1142"/>
                                <a:gd name="T19" fmla="*/ 137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" h="235">
                                  <a:moveTo>
                                    <a:pt x="0" y="235"/>
                                  </a:moveTo>
                                  <a:lnTo>
                                    <a:pt x="484" y="235"/>
                                  </a:lnTo>
                                  <a:lnTo>
                                    <a:pt x="4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2" name="Group 1280"/>
                        <wpg:cNvGrpSpPr>
                          <a:grpSpLocks/>
                        </wpg:cNvGrpSpPr>
                        <wpg:grpSpPr bwMode="auto">
                          <a:xfrm>
                            <a:off x="9445" y="1142"/>
                            <a:ext cx="2" cy="235"/>
                            <a:chOff x="9445" y="1142"/>
                            <a:chExt cx="2" cy="235"/>
                          </a:xfrm>
                        </wpg:grpSpPr>
                        <wps:wsp>
                          <wps:cNvPr id="1283" name="Freeform 1281"/>
                          <wps:cNvSpPr>
                            <a:spLocks/>
                          </wps:cNvSpPr>
                          <wps:spPr bwMode="auto">
                            <a:xfrm>
                              <a:off x="9445" y="1142"/>
                              <a:ext cx="2" cy="235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1142 h 235"/>
                                <a:gd name="T2" fmla="+- 0 1377 1142"/>
                                <a:gd name="T3" fmla="*/ 1377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654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4" name="Group 1278"/>
                        <wpg:cNvGrpSpPr>
                          <a:grpSpLocks/>
                        </wpg:cNvGrpSpPr>
                        <wpg:grpSpPr bwMode="auto">
                          <a:xfrm>
                            <a:off x="9476" y="1142"/>
                            <a:ext cx="738" cy="235"/>
                            <a:chOff x="9476" y="1142"/>
                            <a:chExt cx="738" cy="235"/>
                          </a:xfrm>
                        </wpg:grpSpPr>
                        <wps:wsp>
                          <wps:cNvPr id="1285" name="Freeform 1279"/>
                          <wps:cNvSpPr>
                            <a:spLocks/>
                          </wps:cNvSpPr>
                          <wps:spPr bwMode="auto">
                            <a:xfrm>
                              <a:off x="9476" y="1142"/>
                              <a:ext cx="738" cy="235"/>
                            </a:xfrm>
                            <a:custGeom>
                              <a:avLst/>
                              <a:gdLst>
                                <a:gd name="T0" fmla="+- 0 9476 9476"/>
                                <a:gd name="T1" fmla="*/ T0 w 738"/>
                                <a:gd name="T2" fmla="+- 0 1377 1142"/>
                                <a:gd name="T3" fmla="*/ 1377 h 235"/>
                                <a:gd name="T4" fmla="+- 0 10214 9476"/>
                                <a:gd name="T5" fmla="*/ T4 w 738"/>
                                <a:gd name="T6" fmla="+- 0 1377 1142"/>
                                <a:gd name="T7" fmla="*/ 1377 h 235"/>
                                <a:gd name="T8" fmla="+- 0 10214 9476"/>
                                <a:gd name="T9" fmla="*/ T8 w 738"/>
                                <a:gd name="T10" fmla="+- 0 1142 1142"/>
                                <a:gd name="T11" fmla="*/ 1142 h 235"/>
                                <a:gd name="T12" fmla="+- 0 9476 9476"/>
                                <a:gd name="T13" fmla="*/ T12 w 738"/>
                                <a:gd name="T14" fmla="+- 0 1142 1142"/>
                                <a:gd name="T15" fmla="*/ 1142 h 235"/>
                                <a:gd name="T16" fmla="+- 0 9476 9476"/>
                                <a:gd name="T17" fmla="*/ T16 w 738"/>
                                <a:gd name="T18" fmla="+- 0 1377 1142"/>
                                <a:gd name="T19" fmla="*/ 137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38" h="235">
                                  <a:moveTo>
                                    <a:pt x="0" y="235"/>
                                  </a:moveTo>
                                  <a:lnTo>
                                    <a:pt x="738" y="235"/>
                                  </a:lnTo>
                                  <a:lnTo>
                                    <a:pt x="7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6" name="Group 1276"/>
                        <wpg:cNvGrpSpPr>
                          <a:grpSpLocks/>
                        </wpg:cNvGrpSpPr>
                        <wpg:grpSpPr bwMode="auto">
                          <a:xfrm>
                            <a:off x="10230" y="1142"/>
                            <a:ext cx="2" cy="235"/>
                            <a:chOff x="10230" y="1142"/>
                            <a:chExt cx="2" cy="235"/>
                          </a:xfrm>
                        </wpg:grpSpPr>
                        <wps:wsp>
                          <wps:cNvPr id="1287" name="Freeform 1277"/>
                          <wps:cNvSpPr>
                            <a:spLocks/>
                          </wps:cNvSpPr>
                          <wps:spPr bwMode="auto">
                            <a:xfrm>
                              <a:off x="10230" y="1142"/>
                              <a:ext cx="2" cy="235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1142 h 235"/>
                                <a:gd name="T2" fmla="+- 0 1377 1142"/>
                                <a:gd name="T3" fmla="*/ 1377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6544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1274"/>
                        <wpg:cNvGrpSpPr>
                          <a:grpSpLocks/>
                        </wpg:cNvGrpSpPr>
                        <wpg:grpSpPr bwMode="auto">
                          <a:xfrm>
                            <a:off x="10260" y="1142"/>
                            <a:ext cx="561" cy="235"/>
                            <a:chOff x="10260" y="1142"/>
                            <a:chExt cx="561" cy="235"/>
                          </a:xfrm>
                        </wpg:grpSpPr>
                        <wps:wsp>
                          <wps:cNvPr id="1289" name="Freeform 1275"/>
                          <wps:cNvSpPr>
                            <a:spLocks/>
                          </wps:cNvSpPr>
                          <wps:spPr bwMode="auto">
                            <a:xfrm>
                              <a:off x="10260" y="1142"/>
                              <a:ext cx="561" cy="235"/>
                            </a:xfrm>
                            <a:custGeom>
                              <a:avLst/>
                              <a:gdLst>
                                <a:gd name="T0" fmla="+- 0 10260 10260"/>
                                <a:gd name="T1" fmla="*/ T0 w 561"/>
                                <a:gd name="T2" fmla="+- 0 1377 1142"/>
                                <a:gd name="T3" fmla="*/ 1377 h 235"/>
                                <a:gd name="T4" fmla="+- 0 10822 10260"/>
                                <a:gd name="T5" fmla="*/ T4 w 561"/>
                                <a:gd name="T6" fmla="+- 0 1377 1142"/>
                                <a:gd name="T7" fmla="*/ 1377 h 235"/>
                                <a:gd name="T8" fmla="+- 0 10822 10260"/>
                                <a:gd name="T9" fmla="*/ T8 w 561"/>
                                <a:gd name="T10" fmla="+- 0 1142 1142"/>
                                <a:gd name="T11" fmla="*/ 1142 h 235"/>
                                <a:gd name="T12" fmla="+- 0 10260 10260"/>
                                <a:gd name="T13" fmla="*/ T12 w 561"/>
                                <a:gd name="T14" fmla="+- 0 1142 1142"/>
                                <a:gd name="T15" fmla="*/ 1142 h 235"/>
                                <a:gd name="T16" fmla="+- 0 10260 10260"/>
                                <a:gd name="T17" fmla="*/ T16 w 561"/>
                                <a:gd name="T18" fmla="+- 0 1377 1142"/>
                                <a:gd name="T19" fmla="*/ 1377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1" h="235">
                                  <a:moveTo>
                                    <a:pt x="0" y="235"/>
                                  </a:moveTo>
                                  <a:lnTo>
                                    <a:pt x="562" y="235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D20E9" id="Group 1273" o:spid="_x0000_s1026" style="position:absolute;margin-left:423.05pt;margin-top:55.3pt;width:118.55pt;height:15.4pt;z-index:-3769;mso-position-horizontal-relative:page" coordorigin="8461,1106" coordsize="2371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">
                <v:group id="Group 1286" o:spid="_x0000_s1027" style="position:absolute;left:8471;top:1142;width:416;height:235" coordorigin="8471,1142" coordsize="41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1JEM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9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r9SRDFAAAA3QAA&#10;AA8AAAAAAAAAAAAAAAAAqgIAAGRycy9kb3ducmV2LnhtbFBLBQYAAAAABAAEAPoAAACcAwAAAAA=&#10;">
                  <v:shape id="Freeform 1287" o:spid="_x0000_s1028" style="position:absolute;left:8471;top:1142;width:416;height:235;visibility:visible;mso-wrap-style:square;v-text-anchor:top" coordsize="41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NN8EA&#10;AADdAAAADwAAAGRycy9kb3ducmV2LnhtbERPS4vCMBC+C/sfwix4s+lW0KVrFJEVFk++YK9DM31g&#10;MwlNrPXfG0HwNh/fcxarwbSip843lhV8JSkI4sLqhisF59N28g3CB2SNrWVScCcPq+XHaIG5tjc+&#10;UH8MlYgh7HNUUIfgcil9UZNBn1hHHLnSdgZDhF0ldYe3GG5amaXpTBpsODbU6GhTU3E5Xo2C6aXX&#10;m7Kk/f/u1x2ubp1tZ9NMqfHnsP4BEWgIb/HL/afj/Gw+h+c38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yTTfBAAAA3QAAAA8AAAAAAAAAAAAAAAAAmAIAAGRycy9kb3du&#10;cmV2LnhtbFBLBQYAAAAABAAEAPUAAACGAwAAAAA=&#10;" path="m,235r416,l416,,,,,235e" fillcolor="#fff200" stroked="f">
                    <v:path arrowok="t" o:connecttype="custom" o:connectlocs="0,1377;416,1377;416,1142;0,1142;0,1377" o:connectangles="0,0,0,0,0"/>
                  </v:shape>
                </v:group>
                <v:group id="Group 1284" o:spid="_x0000_s1029" style="position:absolute;left:8910;top:1142;width:2;height:235" coordorigin="8910,1142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54+c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54+ccAAADd&#10;AAAADwAAAAAAAAAAAAAAAACqAgAAZHJzL2Rvd25yZXYueG1sUEsFBgAAAAAEAAQA+gAAAJ4DAAAA&#10;AA==&#10;">
                  <v:shape id="Freeform 1285" o:spid="_x0000_s1030" style="position:absolute;left:8910;top:1142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JFMEA&#10;AADdAAAADwAAAGRycy9kb3ducmV2LnhtbESPzQrCMBCE74LvEFbwpqke/KlGEUHRk399gKVZ22Kz&#10;KU3U6tMbQfC2y8zONztfNqYUD6pdYVnBoB+BIE6tLjhTkFw2vQkI55E1lpZJwYscLBft1hxjbZ98&#10;osfZZyKEsItRQe59FUvp0pwMur6tiIN2tbVBH9Y6k7rGZwg3pRxG0UgaLDgQcqxonVN6O99NgGw3&#10;yXGUDsx7fN0fkpWjy5TvSnU7zWoGwlPj/+bf9U6H+sPxFL7fhBH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oCRTBAAAA3QAAAA8AAAAAAAAAAAAAAAAAmAIAAGRycy9kb3du&#10;cmV2LnhtbFBLBQYAAAAABAAEAPUAAACGAwAAAAA=&#10;" path="m,l,235e" filled="f" strokecolor="#fff200" strokeweight="1.2929mm">
                    <v:path arrowok="t" o:connecttype="custom" o:connectlocs="0,1142;0,1377" o:connectangles="0,0"/>
                  </v:shape>
                </v:group>
                <v:group id="Group 1282" o:spid="_x0000_s1031" style="position:absolute;left:8940;top:1142;width:483;height:235" coordorigin="8940,1142" coordsize="483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40E2M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h&#10;l2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jQTYxgAAAN0A&#10;AAAPAAAAAAAAAAAAAAAAAKoCAABkcnMvZG93bnJldi54bWxQSwUGAAAAAAQABAD6AAAAnQMAAAAA&#10;">
                  <v:shape id="Freeform 1283" o:spid="_x0000_s1032" style="position:absolute;left:8940;top:1142;width:483;height:235;visibility:visible;mso-wrap-style:square;v-text-anchor:top" coordsize="483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Zk8QA&#10;AADdAAAADwAAAGRycy9kb3ducmV2LnhtbERPS4vCMBC+C/sfwgh7kTXVg0rXKCLrKuLF156HZmyL&#10;zaQ2sVZ/vRGEvc3H95zxtDGFqKlyuWUFvW4EgjixOudUwWG/+BqBcB5ZY2GZFNzJwXTy0RpjrO2N&#10;t1TvfCpCCLsYFWTel7GULsnIoOvakjhwJ1sZ9AFWqdQV3kK4KWQ/igbSYM6hIcOS5hkl593VKPB8&#10;me1//zaH4fE47yzrn9NjHdVKfbab2TcIT43/F7/dKx3m90c9eH0TTp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R2ZPEAAAA3QAAAA8AAAAAAAAAAAAAAAAAmAIAAGRycy9k&#10;b3ducmV2LnhtbFBLBQYAAAAABAAEAPUAAACJAwAAAAA=&#10;" path="m,235r484,l484,,,,,235e" fillcolor="#fff200" stroked="f">
                    <v:path arrowok="t" o:connecttype="custom" o:connectlocs="0,1377;484,1377;484,1142;0,1142;0,1377" o:connectangles="0,0,0,0,0"/>
                  </v:shape>
                </v:group>
                <v:group id="Group 1280" o:spid="_x0000_s1033" style="position:absolute;left:9445;top:1142;width:2;height:235" coordorigin="9445,1142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M/N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A/m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z80wwAAAN0AAAAP&#10;AAAAAAAAAAAAAAAAAKoCAABkcnMvZG93bnJldi54bWxQSwUGAAAAAAQABAD6AAAAmgMAAAAA&#10;">
                  <v:shape id="Freeform 1281" o:spid="_x0000_s1034" style="position:absolute;left:9445;top:1142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O2cQA&#10;AADdAAAADwAAAGRycy9kb3ducmV2LnhtbESPW4vCMBCF3wX/QxjBN011wUttFBFc1qf10h8wNNML&#10;NpPSRK37682C4NsM58z5ziSbztTiTq2rLCuYjCMQxJnVFRcK0st+tADhPLLG2jIpeJKDzbrfSzDW&#10;9sEnup99IUIIuxgVlN43sZQuK8mgG9uGOGi5bQ36sLaF1C0+Qrip5TSKZtJgxYFQYkO7krLr+WYC&#10;5HufHmfZxPzN88NvunV0WfJNqeGg265AeOr8x/y+/tGh/nTxBf/fhBH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VTtnEAAAA3QAAAA8AAAAAAAAAAAAAAAAAmAIAAGRycy9k&#10;b3ducmV2LnhtbFBLBQYAAAAABAAEAPUAAACJAwAAAAA=&#10;" path="m,l,235e" filled="f" strokecolor="#fff200" strokeweight="1.2929mm">
                    <v:path arrowok="t" o:connecttype="custom" o:connectlocs="0,1142;0,1377" o:connectangles="0,0"/>
                  </v:shape>
                </v:group>
                <v:group id="Group 1278" o:spid="_x0000_s1035" style="position:absolute;left:9476;top:1142;width:738;height:235" coordorigin="9476,1142" coordsize="7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<v:shape id="Freeform 1279" o:spid="_x0000_s1036" style="position:absolute;left:9476;top:1142;width:738;height:235;visibility:visible;mso-wrap-style:square;v-text-anchor:top" coordsize="7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89tsUA&#10;AADdAAAADwAAAGRycy9kb3ducmV2LnhtbERPS2vCQBC+F/oflhF6KbpRqA2pm1AEpaUXn6C3aXZM&#10;gtnZJbtq+u+7BaG3+fieMyt604ordb6xrGA8SkAQl1Y3XCnYbRfDFIQPyBpby6TghzwU+ePDDDNt&#10;b7ym6yZUIoawz1BBHYLLpPRlTQb9yDriyJ1sZzBE2FVSd3iL4aaVkySZSoMNx4YaHc1rKs+bi1Gw&#10;Ou8dy+mivRy+P5f9c/rl5sdXpZ4G/fsbiEB9+Bff3R86zp+kL/D3TTxB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z22xQAAAN0AAAAPAAAAAAAAAAAAAAAAAJgCAABkcnMv&#10;ZG93bnJldi54bWxQSwUGAAAAAAQABAD1AAAAigMAAAAA&#10;" path="m,235r738,l738,,,,,235e" fillcolor="#fff200" stroked="f">
                    <v:path arrowok="t" o:connecttype="custom" o:connectlocs="0,1377;738,1377;738,1142;0,1142;0,1377" o:connectangles="0,0,0,0,0"/>
                  </v:shape>
                </v:group>
                <v:group id="Group 1276" o:spid="_x0000_s1037" style="position:absolute;left:10230;top:1142;width:2;height:235" coordorigin="10230,1142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<v:shape id="Freeform 1277" o:spid="_x0000_s1038" style="position:absolute;left:10230;top:1142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I2sEA&#10;AADdAAAADwAAAGRycy9kb3ducmV2LnhtbESPzQrCMBCE74LvEFbwpqke/KlGEUHRk399gKVZ22Kz&#10;KU3U6tMbQfC2y8zONztfNqYUD6pdYVnBoB+BIE6tLjhTkFw2vQkI55E1lpZJwYscLBft1hxjbZ98&#10;osfZZyKEsItRQe59FUvp0pwMur6tiIN2tbVBH9Y6k7rGZwg3pRxG0UgaLDgQcqxonVN6O99NgGw3&#10;yXGUDsx7fN0fkpWjy5TvSnU7zWoGwlPj/+bf9U6H+sPJGL7fhBH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uSNrBAAAA3QAAAA8AAAAAAAAAAAAAAAAAmAIAAGRycy9kb3du&#10;cmV2LnhtbFBLBQYAAAAABAAEAPUAAACGAwAAAAA=&#10;" path="m,l,235e" filled="f" strokecolor="#fff200" strokeweight="1.2929mm">
                    <v:path arrowok="t" o:connecttype="custom" o:connectlocs="0,1142;0,1377" o:connectangles="0,0"/>
                  </v:shape>
                </v:group>
                <v:group id="Group 1274" o:spid="_x0000_s1039" style="position:absolute;left:10260;top:1142;width:561;height:235" coordorigin="10260,1142" coordsize="56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shape id="Freeform 1275" o:spid="_x0000_s1040" style="position:absolute;left:10260;top:1142;width:561;height:235;visibility:visible;mso-wrap-style:square;v-text-anchor:top" coordsize="56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kZ8UA&#10;AADdAAAADwAAAGRycy9kb3ducmV2LnhtbERPTWvCQBC9F/wPywheim5UEBNdRYKioAeNPfQ4ZqdJ&#10;aHY2ZFeN/75bKPQ2j/c5y3VnavGg1lWWFYxHEQji3OqKCwUf191wDsJ5ZI21ZVLwIgfrVe9tiYm2&#10;T77QI/OFCCHsElRQet8kUrq8JINuZBviwH3Z1qAPsC2kbvEZwk0tJ1E0kwYrDg0lNpSWlH9nd6Ng&#10;+x5/nq7n6Tje7rM0lfnxddsflRr0u80ChKfO/4v/3Acd5k/mMfx+E06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2qRnxQAAAN0AAAAPAAAAAAAAAAAAAAAAAJgCAABkcnMv&#10;ZG93bnJldi54bWxQSwUGAAAAAAQABAD1AAAAigMAAAAA&#10;" path="m,235r562,l562,,,,,235e" fillcolor="#fff200" stroked="f">
                    <v:path arrowok="t" o:connecttype="custom" o:connectlocs="0,1377;562,1377;562,1142;0,1142;0,1377" o:connectangles="0,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pacing w:val="-18"/>
        </w:rPr>
        <w:t>T</w:t>
      </w:r>
      <w:r w:rsidR="006A473A">
        <w:rPr>
          <w:rFonts w:ascii="Arial" w:eastAsia="Arial" w:hAnsi="Arial" w:cs="Arial"/>
        </w:rPr>
        <w:t>able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</w:rPr>
        <w:t>1</w:t>
      </w:r>
      <w:r w:rsidR="006A473A">
        <w:rPr>
          <w:rFonts w:ascii="Arial" w:eastAsia="Arial" w:hAnsi="Arial" w:cs="Arial"/>
          <w:spacing w:val="-2"/>
        </w:rPr>
        <w:t xml:space="preserve"> </w:t>
      </w:r>
      <w:r w:rsidR="006A473A">
        <w:rPr>
          <w:rFonts w:ascii="Arial" w:eastAsia="Arial" w:hAnsi="Arial" w:cs="Arial"/>
        </w:rPr>
        <w:t>illustrates</w:t>
      </w:r>
      <w:r w:rsidR="006A473A">
        <w:rPr>
          <w:rFonts w:ascii="Arial" w:eastAsia="Arial" w:hAnsi="Arial" w:cs="Arial"/>
          <w:spacing w:val="22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9"/>
        </w:rPr>
        <w:t xml:space="preserve"> </w:t>
      </w:r>
      <w:r w:rsidR="006A473A">
        <w:rPr>
          <w:rFonts w:ascii="Arial" w:eastAsia="Arial" w:hAnsi="Arial" w:cs="Arial"/>
        </w:rPr>
        <w:t>descripti</w:t>
      </w:r>
      <w:r w:rsidR="006A473A">
        <w:rPr>
          <w:rFonts w:ascii="Arial" w:eastAsia="Arial" w:hAnsi="Arial" w:cs="Arial"/>
          <w:spacing w:val="-5"/>
        </w:rPr>
        <w:t>v</w:t>
      </w:r>
      <w:r w:rsidR="006A473A">
        <w:rPr>
          <w:rFonts w:ascii="Arial" w:eastAsia="Arial" w:hAnsi="Arial" w:cs="Arial"/>
          <w:w w:val="79"/>
        </w:rPr>
        <w:t>e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statistics</w:t>
      </w:r>
      <w:r w:rsidR="006A473A">
        <w:rPr>
          <w:rFonts w:ascii="Arial" w:eastAsia="Arial" w:hAnsi="Arial" w:cs="Arial"/>
          <w:spacing w:val="5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4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9"/>
        </w:rPr>
        <w:t xml:space="preserve"> </w:t>
      </w:r>
      <w:r w:rsidR="006A473A">
        <w:rPr>
          <w:rFonts w:ascii="Arial" w:eastAsia="Arial" w:hAnsi="Arial" w:cs="Arial"/>
        </w:rPr>
        <w:t>sample.</w:t>
      </w:r>
      <w:r w:rsidR="006A473A">
        <w:rPr>
          <w:rFonts w:ascii="Arial" w:eastAsia="Arial" w:hAnsi="Arial" w:cs="Arial"/>
          <w:spacing w:val="-18"/>
        </w:rPr>
        <w:t xml:space="preserve"> </w:t>
      </w:r>
      <w:r w:rsidR="006A473A">
        <w:rPr>
          <w:rFonts w:ascii="Arial" w:eastAsia="Arial" w:hAnsi="Arial" w:cs="Arial"/>
        </w:rPr>
        <w:t>As</w:t>
      </w:r>
      <w:r w:rsidR="006A473A">
        <w:rPr>
          <w:rFonts w:ascii="Arial" w:eastAsia="Arial" w:hAnsi="Arial" w:cs="Arial"/>
          <w:spacing w:val="4"/>
        </w:rPr>
        <w:t xml:space="preserve"> </w:t>
      </w:r>
      <w:r w:rsidR="006A473A">
        <w:rPr>
          <w:rFonts w:ascii="Arial" w:eastAsia="Arial" w:hAnsi="Arial" w:cs="Arial"/>
        </w:rPr>
        <w:t>noted</w:t>
      </w:r>
      <w:r w:rsidR="006A473A">
        <w:rPr>
          <w:rFonts w:ascii="Arial" w:eastAsia="Arial" w:hAnsi="Arial" w:cs="Arial"/>
          <w:spacing w:val="-5"/>
        </w:rPr>
        <w:t xml:space="preserve"> </w:t>
      </w:r>
      <w:r w:rsidR="006A473A">
        <w:rPr>
          <w:rFonts w:ascii="Arial" w:eastAsia="Arial" w:hAnsi="Arial" w:cs="Arial"/>
        </w:rPr>
        <w:t>earlier,</w:t>
      </w:r>
      <w:r w:rsidR="006A473A">
        <w:rPr>
          <w:rFonts w:ascii="Arial" w:eastAsia="Arial" w:hAnsi="Arial" w:cs="Arial"/>
          <w:spacing w:val="-8"/>
        </w:rPr>
        <w:t xml:space="preserve"> </w:t>
      </w:r>
      <w:r w:rsidR="006A473A">
        <w:rPr>
          <w:rFonts w:ascii="Arial" w:eastAsia="Arial" w:hAnsi="Arial" w:cs="Arial"/>
        </w:rPr>
        <w:t>not</w:t>
      </w:r>
      <w:r w:rsidR="006A473A">
        <w:rPr>
          <w:rFonts w:ascii="Arial" w:eastAsia="Arial" w:hAnsi="Arial" w:cs="Arial"/>
          <w:spacing w:val="21"/>
        </w:rPr>
        <w:t xml:space="preserve"> </w:t>
      </w:r>
      <w:r w:rsidR="006A473A">
        <w:rPr>
          <w:rFonts w:ascii="Arial" w:eastAsia="Arial" w:hAnsi="Arial" w:cs="Arial"/>
        </w:rPr>
        <w:t>all</w:t>
      </w:r>
      <w:r w:rsidR="006A473A">
        <w:rPr>
          <w:rFonts w:ascii="Arial" w:eastAsia="Arial" w:hAnsi="Arial" w:cs="Arial"/>
          <w:spacing w:val="21"/>
        </w:rPr>
        <w:t xml:space="preserve"> </w:t>
      </w:r>
      <w:r w:rsidR="006A473A">
        <w:rPr>
          <w:rFonts w:ascii="Arial" w:eastAsia="Arial" w:hAnsi="Arial" w:cs="Arial"/>
          <w:w w:val="92"/>
        </w:rPr>
        <w:t xml:space="preserve">households </w:t>
      </w:r>
      <w:r w:rsidR="006A473A">
        <w:rPr>
          <w:rFonts w:ascii="Arial" w:eastAsia="Arial" w:hAnsi="Arial" w:cs="Arial"/>
        </w:rPr>
        <w:t>participated</w:t>
      </w:r>
      <w:r w:rsidR="006A473A">
        <w:rPr>
          <w:rFonts w:ascii="Arial" w:eastAsia="Arial" w:hAnsi="Arial" w:cs="Arial"/>
          <w:spacing w:val="13"/>
        </w:rPr>
        <w:t xml:space="preserve"> </w:t>
      </w:r>
      <w:r w:rsidR="006A473A">
        <w:rPr>
          <w:rFonts w:ascii="Arial" w:eastAsia="Arial" w:hAnsi="Arial" w:cs="Arial"/>
        </w:rPr>
        <w:t>in</w:t>
      </w:r>
      <w:r w:rsidR="006A473A">
        <w:rPr>
          <w:rFonts w:ascii="Arial" w:eastAsia="Arial" w:hAnsi="Arial" w:cs="Arial"/>
          <w:spacing w:val="21"/>
        </w:rPr>
        <w:t xml:space="preserve"> </w:t>
      </w:r>
      <w:r w:rsidR="006A473A">
        <w:rPr>
          <w:rFonts w:ascii="Arial" w:eastAsia="Arial" w:hAnsi="Arial" w:cs="Arial"/>
        </w:rPr>
        <w:t>all</w:t>
      </w:r>
      <w:r w:rsidR="006A473A">
        <w:rPr>
          <w:rFonts w:ascii="Arial" w:eastAsia="Arial" w:hAnsi="Arial" w:cs="Arial"/>
          <w:spacing w:val="21"/>
        </w:rPr>
        <w:t xml:space="preserve"> </w:t>
      </w:r>
      <w:r w:rsidR="006A473A">
        <w:rPr>
          <w:rFonts w:ascii="Arial" w:eastAsia="Arial" w:hAnsi="Arial" w:cs="Arial"/>
          <w:spacing w:val="-5"/>
          <w:w w:val="89"/>
        </w:rPr>
        <w:t>wav</w:t>
      </w:r>
      <w:r w:rsidR="006A473A">
        <w:rPr>
          <w:rFonts w:ascii="Arial" w:eastAsia="Arial" w:hAnsi="Arial" w:cs="Arial"/>
          <w:w w:val="89"/>
        </w:rPr>
        <w:t>es</w:t>
      </w:r>
      <w:r w:rsidR="006A473A">
        <w:rPr>
          <w:rFonts w:ascii="Arial" w:eastAsia="Arial" w:hAnsi="Arial" w:cs="Arial"/>
          <w:spacing w:val="21"/>
          <w:w w:val="89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3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6"/>
        </w:rPr>
        <w:t xml:space="preserve"> </w:t>
      </w:r>
      <w:r w:rsidR="006A473A">
        <w:rPr>
          <w:rFonts w:ascii="Arial" w:eastAsia="Arial" w:hAnsi="Arial" w:cs="Arial"/>
          <w:w w:val="94"/>
        </w:rPr>
        <w:t>sur</w:t>
      </w:r>
      <w:r w:rsidR="006A473A">
        <w:rPr>
          <w:rFonts w:ascii="Arial" w:eastAsia="Arial" w:hAnsi="Arial" w:cs="Arial"/>
          <w:spacing w:val="-6"/>
          <w:w w:val="94"/>
        </w:rPr>
        <w:t>v</w:t>
      </w:r>
      <w:r w:rsidR="006A473A">
        <w:rPr>
          <w:rFonts w:ascii="Arial" w:eastAsia="Arial" w:hAnsi="Arial" w:cs="Arial"/>
          <w:w w:val="94"/>
        </w:rPr>
        <w:t>e</w:t>
      </w:r>
      <w:r w:rsidR="006A473A">
        <w:rPr>
          <w:rFonts w:ascii="Arial" w:eastAsia="Arial" w:hAnsi="Arial" w:cs="Arial"/>
          <w:spacing w:val="-17"/>
          <w:w w:val="94"/>
        </w:rPr>
        <w:t>y</w:t>
      </w:r>
      <w:r w:rsidR="006A473A">
        <w:rPr>
          <w:rFonts w:ascii="Arial" w:eastAsia="Arial" w:hAnsi="Arial" w:cs="Arial"/>
          <w:w w:val="94"/>
        </w:rPr>
        <w:t>,</w:t>
      </w:r>
      <w:r w:rsidR="006A473A">
        <w:rPr>
          <w:rFonts w:ascii="Arial" w:eastAsia="Arial" w:hAnsi="Arial" w:cs="Arial"/>
          <w:spacing w:val="20"/>
          <w:w w:val="94"/>
        </w:rPr>
        <w:t xml:space="preserve"> </w:t>
      </w:r>
      <w:r w:rsidR="006A473A">
        <w:rPr>
          <w:rFonts w:ascii="Arial" w:eastAsia="Arial" w:hAnsi="Arial" w:cs="Arial"/>
        </w:rPr>
        <w:t>other</w:t>
      </w:r>
      <w:r w:rsidR="006A473A">
        <w:rPr>
          <w:rFonts w:ascii="Arial" w:eastAsia="Arial" w:hAnsi="Arial" w:cs="Arial"/>
          <w:spacing w:val="2"/>
        </w:rPr>
        <w:t xml:space="preserve"> </w:t>
      </w:r>
      <w:r w:rsidR="006A473A">
        <w:rPr>
          <w:rFonts w:ascii="Arial" w:eastAsia="Arial" w:hAnsi="Arial" w:cs="Arial"/>
        </w:rPr>
        <w:t>than</w:t>
      </w:r>
      <w:r w:rsidR="006A473A">
        <w:rPr>
          <w:rFonts w:ascii="Arial" w:eastAsia="Arial" w:hAnsi="Arial" w:cs="Arial"/>
          <w:spacing w:val="16"/>
        </w:rPr>
        <w:t xml:space="preserve"> </w:t>
      </w:r>
      <w:r w:rsidR="006A473A">
        <w:rPr>
          <w:rFonts w:ascii="Arial" w:eastAsia="Arial" w:hAnsi="Arial" w:cs="Arial"/>
          <w:spacing w:val="-5"/>
          <w:w w:val="91"/>
        </w:rPr>
        <w:t>wav</w:t>
      </w:r>
      <w:r w:rsidR="006A473A">
        <w:rPr>
          <w:rFonts w:ascii="Arial" w:eastAsia="Arial" w:hAnsi="Arial" w:cs="Arial"/>
          <w:w w:val="91"/>
        </w:rPr>
        <w:t>e</w:t>
      </w:r>
      <w:r w:rsidR="006A473A">
        <w:rPr>
          <w:rFonts w:ascii="Arial" w:eastAsia="Arial" w:hAnsi="Arial" w:cs="Arial"/>
          <w:spacing w:val="22"/>
          <w:w w:val="91"/>
        </w:rPr>
        <w:t xml:space="preserve"> </w:t>
      </w:r>
      <w:r w:rsidR="006A473A">
        <w:rPr>
          <w:rFonts w:ascii="Arial" w:eastAsia="Arial" w:hAnsi="Arial" w:cs="Arial"/>
        </w:rPr>
        <w:t>six,</w:t>
      </w:r>
      <w:r w:rsidR="006A473A">
        <w:rPr>
          <w:rFonts w:ascii="Arial" w:eastAsia="Arial" w:hAnsi="Arial" w:cs="Arial"/>
          <w:spacing w:val="2"/>
        </w:rPr>
        <w:t xml:space="preserve"> </w:t>
      </w:r>
      <w:r w:rsidR="006A473A">
        <w:rPr>
          <w:rFonts w:ascii="Arial" w:eastAsia="Arial" w:hAnsi="Arial" w:cs="Arial"/>
        </w:rPr>
        <w:t>whi</w:t>
      </w:r>
      <w:r w:rsidR="006A473A">
        <w:rPr>
          <w:rFonts w:ascii="Arial" w:eastAsia="Arial" w:hAnsi="Arial" w:cs="Arial"/>
          <w:spacing w:val="-5"/>
        </w:rPr>
        <w:t>c</w:t>
      </w:r>
      <w:r w:rsidR="006A473A">
        <w:rPr>
          <w:rFonts w:ascii="Arial" w:eastAsia="Arial" w:hAnsi="Arial" w:cs="Arial"/>
        </w:rPr>
        <w:t>h</w:t>
      </w:r>
      <w:r w:rsidR="006A473A">
        <w:rPr>
          <w:rFonts w:ascii="Arial" w:eastAsia="Arial" w:hAnsi="Arial" w:cs="Arial"/>
          <w:spacing w:val="1"/>
        </w:rPr>
        <w:t xml:space="preserve"> </w:t>
      </w:r>
      <w:r w:rsidR="006A473A">
        <w:rPr>
          <w:rFonts w:ascii="Arial" w:eastAsia="Arial" w:hAnsi="Arial" w:cs="Arial"/>
        </w:rPr>
        <w:t>included</w:t>
      </w:r>
      <w:r w:rsidR="006A473A">
        <w:rPr>
          <w:rFonts w:ascii="Arial" w:eastAsia="Arial" w:hAnsi="Arial" w:cs="Arial"/>
          <w:spacing w:val="-15"/>
        </w:rPr>
        <w:t xml:space="preserve"> </w:t>
      </w:r>
      <w:r w:rsidR="006A473A">
        <w:rPr>
          <w:rFonts w:ascii="Arial" w:eastAsia="Arial" w:hAnsi="Arial" w:cs="Arial"/>
          <w:w w:val="93"/>
        </w:rPr>
        <w:t>questions</w:t>
      </w:r>
      <w:r w:rsidR="006A473A">
        <w:rPr>
          <w:rFonts w:ascii="Arial" w:eastAsia="Arial" w:hAnsi="Arial" w:cs="Arial"/>
          <w:spacing w:val="17"/>
          <w:w w:val="93"/>
        </w:rPr>
        <w:t xml:space="preserve"> </w:t>
      </w:r>
      <w:r w:rsidR="006A473A">
        <w:rPr>
          <w:rFonts w:ascii="Arial" w:eastAsia="Arial" w:hAnsi="Arial" w:cs="Arial"/>
        </w:rPr>
        <w:t>on</w:t>
      </w:r>
      <w:r w:rsidR="006A473A">
        <w:rPr>
          <w:rFonts w:ascii="Arial" w:eastAsia="Arial" w:hAnsi="Arial" w:cs="Arial"/>
          <w:spacing w:val="-5"/>
        </w:rPr>
        <w:t xml:space="preserve"> </w:t>
      </w:r>
      <w:r w:rsidR="006A473A">
        <w:rPr>
          <w:rFonts w:ascii="Arial" w:eastAsia="Arial" w:hAnsi="Arial" w:cs="Arial"/>
          <w:w w:val="103"/>
        </w:rPr>
        <w:t>disabili</w:t>
      </w:r>
      <w:r w:rsidR="006A473A">
        <w:rPr>
          <w:rFonts w:ascii="Arial" w:eastAsia="Arial" w:hAnsi="Arial" w:cs="Arial"/>
          <w:spacing w:val="-5"/>
          <w:w w:val="103"/>
        </w:rPr>
        <w:t>t</w:t>
      </w:r>
      <w:r w:rsidR="006A473A">
        <w:rPr>
          <w:rFonts w:ascii="Arial" w:eastAsia="Arial" w:hAnsi="Arial" w:cs="Arial"/>
          <w:w w:val="104"/>
        </w:rPr>
        <w:t xml:space="preserve">y </w:t>
      </w:r>
      <w:r w:rsidR="006A473A">
        <w:rPr>
          <w:rFonts w:ascii="Arial" w:eastAsia="Arial" w:hAnsi="Arial" w:cs="Arial"/>
        </w:rPr>
        <w:t>status.</w:t>
      </w:r>
      <w:r w:rsidR="006A473A">
        <w:rPr>
          <w:rFonts w:ascii="Arial" w:eastAsia="Arial" w:hAnsi="Arial" w:cs="Arial"/>
          <w:spacing w:val="4"/>
        </w:rPr>
        <w:t xml:space="preserve"> </w:t>
      </w:r>
      <w:r w:rsidR="006A473A">
        <w:rPr>
          <w:rFonts w:ascii="Arial" w:eastAsia="Arial" w:hAnsi="Arial" w:cs="Arial"/>
        </w:rPr>
        <w:t>This</w:t>
      </w:r>
      <w:r w:rsidR="006A473A">
        <w:rPr>
          <w:rFonts w:ascii="Arial" w:eastAsia="Arial" w:hAnsi="Arial" w:cs="Arial"/>
          <w:spacing w:val="11"/>
        </w:rPr>
        <w:t xml:space="preserve"> </w:t>
      </w:r>
      <w:r w:rsidR="006A473A">
        <w:rPr>
          <w:rFonts w:ascii="Arial" w:eastAsia="Arial" w:hAnsi="Arial" w:cs="Arial"/>
        </w:rPr>
        <w:t>table</w:t>
      </w:r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</w:rPr>
        <w:t>is</w:t>
      </w:r>
      <w:r w:rsidR="006A473A">
        <w:rPr>
          <w:rFonts w:ascii="Arial" w:eastAsia="Arial" w:hAnsi="Arial" w:cs="Arial"/>
          <w:spacing w:val="-5"/>
        </w:rPr>
        <w:t xml:space="preserve"> </w:t>
      </w:r>
      <w:r w:rsidR="006A473A">
        <w:rPr>
          <w:rFonts w:ascii="Arial" w:eastAsia="Arial" w:hAnsi="Arial" w:cs="Arial"/>
        </w:rPr>
        <w:t>a</w:t>
      </w:r>
      <w:r w:rsidR="006A473A">
        <w:rPr>
          <w:rFonts w:ascii="Arial" w:eastAsia="Arial" w:hAnsi="Arial" w:cs="Arial"/>
          <w:spacing w:val="-6"/>
        </w:rPr>
        <w:t xml:space="preserve"> </w:t>
      </w:r>
      <w:r w:rsidR="006A473A">
        <w:rPr>
          <w:rFonts w:ascii="Arial" w:eastAsia="Arial" w:hAnsi="Arial" w:cs="Arial"/>
          <w:w w:val="97"/>
        </w:rPr>
        <w:t>descripti</w:t>
      </w:r>
      <w:r w:rsidR="006A473A">
        <w:rPr>
          <w:rFonts w:ascii="Arial" w:eastAsia="Arial" w:hAnsi="Arial" w:cs="Arial"/>
          <w:spacing w:val="-5"/>
          <w:w w:val="97"/>
        </w:rPr>
        <w:t>v</w:t>
      </w:r>
      <w:r w:rsidR="006A473A">
        <w:rPr>
          <w:rFonts w:ascii="Arial" w:eastAsia="Arial" w:hAnsi="Arial" w:cs="Arial"/>
          <w:w w:val="77"/>
        </w:rPr>
        <w:t>e</w:t>
      </w:r>
      <w:r w:rsidR="006A473A">
        <w:rPr>
          <w:rFonts w:ascii="Arial" w:eastAsia="Arial" w:hAnsi="Arial" w:cs="Arial"/>
          <w:spacing w:val="10"/>
        </w:rPr>
        <w:t xml:space="preserve"> </w:t>
      </w:r>
      <w:r w:rsidR="006A473A">
        <w:rPr>
          <w:rFonts w:ascii="Arial" w:eastAsia="Arial" w:hAnsi="Arial" w:cs="Arial"/>
        </w:rPr>
        <w:t>statistics</w:t>
      </w:r>
      <w:r w:rsidR="006A473A">
        <w:rPr>
          <w:rFonts w:ascii="Arial" w:eastAsia="Arial" w:hAnsi="Arial" w:cs="Arial"/>
          <w:spacing w:val="-13"/>
        </w:rPr>
        <w:t xml:space="preserve"> </w:t>
      </w:r>
      <w:r w:rsidR="006A473A">
        <w:rPr>
          <w:rFonts w:ascii="Arial" w:eastAsia="Arial" w:hAnsi="Arial" w:cs="Arial"/>
        </w:rPr>
        <w:t>of</w:t>
      </w:r>
      <w:r w:rsidR="006A473A">
        <w:rPr>
          <w:rFonts w:ascii="Arial" w:eastAsia="Arial" w:hAnsi="Arial" w:cs="Arial"/>
          <w:spacing w:val="-3"/>
        </w:rPr>
        <w:t xml:space="preserve"> </w:t>
      </w:r>
      <w:r w:rsidR="006A473A">
        <w:rPr>
          <w:rFonts w:ascii="Arial" w:eastAsia="Arial" w:hAnsi="Arial" w:cs="Arial"/>
        </w:rPr>
        <w:t>the</w:t>
      </w:r>
      <w:r w:rsidR="006A473A">
        <w:rPr>
          <w:rFonts w:ascii="Arial" w:eastAsia="Arial" w:hAnsi="Arial" w:cs="Arial"/>
          <w:spacing w:val="-1"/>
        </w:rPr>
        <w:t xml:space="preserve"> </w:t>
      </w:r>
      <w:r w:rsidR="006A473A">
        <w:rPr>
          <w:rFonts w:ascii="Arial" w:eastAsia="Arial" w:hAnsi="Arial" w:cs="Arial"/>
          <w:w w:val="90"/>
        </w:rPr>
        <w:t>sample</w:t>
      </w:r>
      <w:r w:rsidR="006A473A">
        <w:rPr>
          <w:rFonts w:ascii="Arial" w:eastAsia="Arial" w:hAnsi="Arial" w:cs="Arial"/>
          <w:spacing w:val="17"/>
          <w:w w:val="90"/>
        </w:rPr>
        <w:t xml:space="preserve"> </w:t>
      </w:r>
      <w:r w:rsidR="006A473A">
        <w:rPr>
          <w:rFonts w:ascii="Arial" w:eastAsia="Arial" w:hAnsi="Arial" w:cs="Arial"/>
        </w:rPr>
        <w:t>during</w:t>
      </w:r>
      <w:r w:rsidR="006A473A">
        <w:rPr>
          <w:rFonts w:ascii="Arial" w:eastAsia="Arial" w:hAnsi="Arial" w:cs="Arial"/>
          <w:spacing w:val="5"/>
        </w:rPr>
        <w:t xml:space="preserve"> </w:t>
      </w:r>
      <w:r w:rsidR="006A473A">
        <w:rPr>
          <w:rFonts w:ascii="Arial" w:eastAsia="Arial" w:hAnsi="Arial" w:cs="Arial"/>
          <w:spacing w:val="-5"/>
          <w:w w:val="90"/>
        </w:rPr>
        <w:t>wav</w:t>
      </w:r>
      <w:r w:rsidR="006A473A">
        <w:rPr>
          <w:rFonts w:ascii="Arial" w:eastAsia="Arial" w:hAnsi="Arial" w:cs="Arial"/>
          <w:w w:val="90"/>
        </w:rPr>
        <w:t>e</w:t>
      </w:r>
      <w:r w:rsidR="006A473A">
        <w:rPr>
          <w:rFonts w:ascii="Arial" w:eastAsia="Arial" w:hAnsi="Arial" w:cs="Arial"/>
          <w:spacing w:val="19"/>
          <w:w w:val="90"/>
        </w:rPr>
        <w:t xml:space="preserve"> </w:t>
      </w:r>
      <w:r w:rsidR="006A473A">
        <w:rPr>
          <w:rFonts w:ascii="Arial" w:eastAsia="Arial" w:hAnsi="Arial" w:cs="Arial"/>
        </w:rPr>
        <w:t>six.</w:t>
      </w:r>
      <w:r w:rsidR="006A473A">
        <w:rPr>
          <w:rFonts w:ascii="Arial" w:eastAsia="Arial" w:hAnsi="Arial" w:cs="Arial"/>
          <w:spacing w:val="20"/>
        </w:rPr>
        <w:t xml:space="preserve"> </w:t>
      </w:r>
      <w:r w:rsidR="006A473A">
        <w:rPr>
          <w:rFonts w:ascii="Arial" w:eastAsia="Arial" w:hAnsi="Arial" w:cs="Arial"/>
        </w:rPr>
        <w:t>Add</w:t>
      </w:r>
      <w:r w:rsidR="006A473A">
        <w:rPr>
          <w:rFonts w:ascii="Arial" w:eastAsia="Arial" w:hAnsi="Arial" w:cs="Arial"/>
          <w:spacing w:val="14"/>
        </w:rPr>
        <w:t xml:space="preserve"> </w:t>
      </w:r>
      <w:r w:rsidR="006A473A">
        <w:rPr>
          <w:rFonts w:ascii="Arial" w:eastAsia="Arial" w:hAnsi="Arial" w:cs="Arial"/>
          <w:w w:val="92"/>
        </w:rPr>
        <w:t>more</w:t>
      </w:r>
      <w:r w:rsidR="006A473A">
        <w:rPr>
          <w:rFonts w:ascii="Arial" w:eastAsia="Arial" w:hAnsi="Arial" w:cs="Arial"/>
          <w:spacing w:val="15"/>
          <w:w w:val="92"/>
        </w:rPr>
        <w:t xml:space="preserve"> </w:t>
      </w:r>
      <w:r w:rsidR="006A473A">
        <w:rPr>
          <w:rFonts w:ascii="Arial" w:eastAsia="Arial" w:hAnsi="Arial" w:cs="Arial"/>
        </w:rPr>
        <w:t>writeup</w:t>
      </w:r>
      <w:r w:rsidR="006A473A">
        <w:rPr>
          <w:rFonts w:ascii="Arial" w:eastAsia="Arial" w:hAnsi="Arial" w:cs="Arial"/>
          <w:spacing w:val="11"/>
        </w:rPr>
        <w:t xml:space="preserve"> </w:t>
      </w:r>
      <w:r w:rsidR="006A473A">
        <w:rPr>
          <w:rFonts w:ascii="Arial" w:eastAsia="Arial" w:hAnsi="Arial" w:cs="Arial"/>
        </w:rPr>
        <w:t>a</w:t>
      </w:r>
      <w:r w:rsidR="006A473A">
        <w:rPr>
          <w:rFonts w:ascii="Arial" w:eastAsia="Arial" w:hAnsi="Arial" w:cs="Arial"/>
          <w:spacing w:val="6"/>
        </w:rPr>
        <w:t>b</w:t>
      </w:r>
      <w:r w:rsidR="006A473A">
        <w:rPr>
          <w:rFonts w:ascii="Arial" w:eastAsia="Arial" w:hAnsi="Arial" w:cs="Arial"/>
        </w:rPr>
        <w:t>out</w:t>
      </w:r>
    </w:p>
    <w:p w14:paraId="10B3F3AA" w14:textId="77777777" w:rsidR="00841664" w:rsidRDefault="00841664">
      <w:pPr>
        <w:spacing w:before="1" w:after="0" w:line="180" w:lineRule="exact"/>
        <w:rPr>
          <w:sz w:val="18"/>
          <w:szCs w:val="18"/>
        </w:rPr>
      </w:pPr>
    </w:p>
    <w:p w14:paraId="6297853E" w14:textId="0177E96C" w:rsidR="00841664" w:rsidRDefault="00426ACE">
      <w:pPr>
        <w:spacing w:before="17" w:after="0" w:line="240" w:lineRule="auto"/>
        <w:ind w:left="120" w:right="755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12" behindDoc="1" locked="0" layoutInCell="1" allowOverlap="1" wp14:anchorId="3D984D3E" wp14:editId="1281326B">
                <wp:simplePos x="0" y="0"/>
                <wp:positionH relativeFrom="page">
                  <wp:posOffset>904875</wp:posOffset>
                </wp:positionH>
                <wp:positionV relativeFrom="paragraph">
                  <wp:posOffset>13970</wp:posOffset>
                </wp:positionV>
                <wp:extent cx="1246505" cy="196850"/>
                <wp:effectExtent l="0" t="6985" r="0" b="5715"/>
                <wp:wrapNone/>
                <wp:docPr id="1262" name="Group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6505" cy="196850"/>
                          <a:chOff x="1425" y="22"/>
                          <a:chExt cx="1963" cy="310"/>
                        </a:xfrm>
                      </wpg:grpSpPr>
                      <wpg:grpSp>
                        <wpg:cNvPr id="1263" name="Group 1271"/>
                        <wpg:cNvGrpSpPr>
                          <a:grpSpLocks/>
                        </wpg:cNvGrpSpPr>
                        <wpg:grpSpPr bwMode="auto">
                          <a:xfrm>
                            <a:off x="1435" y="59"/>
                            <a:ext cx="228" cy="235"/>
                            <a:chOff x="1435" y="59"/>
                            <a:chExt cx="228" cy="235"/>
                          </a:xfrm>
                        </wpg:grpSpPr>
                        <wps:wsp>
                          <wps:cNvPr id="1264" name="Freeform 1272"/>
                          <wps:cNvSpPr>
                            <a:spLocks/>
                          </wps:cNvSpPr>
                          <wps:spPr bwMode="auto">
                            <a:xfrm>
                              <a:off x="1435" y="59"/>
                              <a:ext cx="228" cy="235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228"/>
                                <a:gd name="T2" fmla="+- 0 294 59"/>
                                <a:gd name="T3" fmla="*/ 294 h 235"/>
                                <a:gd name="T4" fmla="+- 0 1663 1435"/>
                                <a:gd name="T5" fmla="*/ T4 w 228"/>
                                <a:gd name="T6" fmla="+- 0 294 59"/>
                                <a:gd name="T7" fmla="*/ 294 h 235"/>
                                <a:gd name="T8" fmla="+- 0 1663 1435"/>
                                <a:gd name="T9" fmla="*/ T8 w 228"/>
                                <a:gd name="T10" fmla="+- 0 59 59"/>
                                <a:gd name="T11" fmla="*/ 59 h 235"/>
                                <a:gd name="T12" fmla="+- 0 1435 1435"/>
                                <a:gd name="T13" fmla="*/ T12 w 228"/>
                                <a:gd name="T14" fmla="+- 0 59 59"/>
                                <a:gd name="T15" fmla="*/ 59 h 235"/>
                                <a:gd name="T16" fmla="+- 0 1435 1435"/>
                                <a:gd name="T17" fmla="*/ T16 w 228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8" h="235">
                                  <a:moveTo>
                                    <a:pt x="0" y="235"/>
                                  </a:moveTo>
                                  <a:lnTo>
                                    <a:pt x="228" y="235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5" name="Group 1269"/>
                        <wpg:cNvGrpSpPr>
                          <a:grpSpLocks/>
                        </wpg:cNvGrpSpPr>
                        <wpg:grpSpPr bwMode="auto">
                          <a:xfrm>
                            <a:off x="1653" y="59"/>
                            <a:ext cx="460" cy="235"/>
                            <a:chOff x="1653" y="59"/>
                            <a:chExt cx="460" cy="235"/>
                          </a:xfrm>
                        </wpg:grpSpPr>
                        <wps:wsp>
                          <wps:cNvPr id="1266" name="Freeform 1270"/>
                          <wps:cNvSpPr>
                            <a:spLocks/>
                          </wps:cNvSpPr>
                          <wps:spPr bwMode="auto">
                            <a:xfrm>
                              <a:off x="1653" y="59"/>
                              <a:ext cx="460" cy="235"/>
                            </a:xfrm>
                            <a:custGeom>
                              <a:avLst/>
                              <a:gdLst>
                                <a:gd name="T0" fmla="+- 0 1653 1653"/>
                                <a:gd name="T1" fmla="*/ T0 w 460"/>
                                <a:gd name="T2" fmla="+- 0 294 59"/>
                                <a:gd name="T3" fmla="*/ 294 h 235"/>
                                <a:gd name="T4" fmla="+- 0 2113 1653"/>
                                <a:gd name="T5" fmla="*/ T4 w 460"/>
                                <a:gd name="T6" fmla="+- 0 294 59"/>
                                <a:gd name="T7" fmla="*/ 294 h 235"/>
                                <a:gd name="T8" fmla="+- 0 2113 1653"/>
                                <a:gd name="T9" fmla="*/ T8 w 460"/>
                                <a:gd name="T10" fmla="+- 0 59 59"/>
                                <a:gd name="T11" fmla="*/ 59 h 235"/>
                                <a:gd name="T12" fmla="+- 0 1653 1653"/>
                                <a:gd name="T13" fmla="*/ T12 w 460"/>
                                <a:gd name="T14" fmla="+- 0 59 59"/>
                                <a:gd name="T15" fmla="*/ 59 h 235"/>
                                <a:gd name="T16" fmla="+- 0 1653 1653"/>
                                <a:gd name="T17" fmla="*/ T16 w 460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235">
                                  <a:moveTo>
                                    <a:pt x="0" y="235"/>
                                  </a:moveTo>
                                  <a:lnTo>
                                    <a:pt x="460" y="235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7" name="Group 1267"/>
                        <wpg:cNvGrpSpPr>
                          <a:grpSpLocks/>
                        </wpg:cNvGrpSpPr>
                        <wpg:grpSpPr bwMode="auto">
                          <a:xfrm>
                            <a:off x="2103" y="59"/>
                            <a:ext cx="361" cy="235"/>
                            <a:chOff x="2103" y="59"/>
                            <a:chExt cx="361" cy="235"/>
                          </a:xfrm>
                        </wpg:grpSpPr>
                        <wps:wsp>
                          <wps:cNvPr id="1268" name="Freeform 1268"/>
                          <wps:cNvSpPr>
                            <a:spLocks/>
                          </wps:cNvSpPr>
                          <wps:spPr bwMode="auto">
                            <a:xfrm>
                              <a:off x="2103" y="59"/>
                              <a:ext cx="361" cy="235"/>
                            </a:xfrm>
                            <a:custGeom>
                              <a:avLst/>
                              <a:gdLst>
                                <a:gd name="T0" fmla="+- 0 2103 2103"/>
                                <a:gd name="T1" fmla="*/ T0 w 361"/>
                                <a:gd name="T2" fmla="+- 0 294 59"/>
                                <a:gd name="T3" fmla="*/ 294 h 235"/>
                                <a:gd name="T4" fmla="+- 0 2465 2103"/>
                                <a:gd name="T5" fmla="*/ T4 w 361"/>
                                <a:gd name="T6" fmla="+- 0 294 59"/>
                                <a:gd name="T7" fmla="*/ 294 h 235"/>
                                <a:gd name="T8" fmla="+- 0 2465 2103"/>
                                <a:gd name="T9" fmla="*/ T8 w 361"/>
                                <a:gd name="T10" fmla="+- 0 59 59"/>
                                <a:gd name="T11" fmla="*/ 59 h 235"/>
                                <a:gd name="T12" fmla="+- 0 2103 2103"/>
                                <a:gd name="T13" fmla="*/ T12 w 361"/>
                                <a:gd name="T14" fmla="+- 0 59 59"/>
                                <a:gd name="T15" fmla="*/ 59 h 235"/>
                                <a:gd name="T16" fmla="+- 0 2103 2103"/>
                                <a:gd name="T17" fmla="*/ T16 w 361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1" h="235">
                                  <a:moveTo>
                                    <a:pt x="0" y="235"/>
                                  </a:moveTo>
                                  <a:lnTo>
                                    <a:pt x="362" y="235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9" name="Group 1265"/>
                        <wpg:cNvGrpSpPr>
                          <a:grpSpLocks/>
                        </wpg:cNvGrpSpPr>
                        <wpg:grpSpPr bwMode="auto">
                          <a:xfrm>
                            <a:off x="2496" y="59"/>
                            <a:ext cx="2" cy="235"/>
                            <a:chOff x="2496" y="59"/>
                            <a:chExt cx="2" cy="235"/>
                          </a:xfrm>
                        </wpg:grpSpPr>
                        <wps:wsp>
                          <wps:cNvPr id="1270" name="Freeform 1266"/>
                          <wps:cNvSpPr>
                            <a:spLocks/>
                          </wps:cNvSpPr>
                          <wps:spPr bwMode="auto">
                            <a:xfrm>
                              <a:off x="2496" y="59"/>
                              <a:ext cx="2" cy="23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35"/>
                                <a:gd name="T2" fmla="+- 0 294 59"/>
                                <a:gd name="T3" fmla="*/ 29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47448">
                              <a:solidFill>
                                <a:srgbClr val="FFF2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1" name="Group 1263"/>
                        <wpg:cNvGrpSpPr>
                          <a:grpSpLocks/>
                        </wpg:cNvGrpSpPr>
                        <wpg:grpSpPr bwMode="auto">
                          <a:xfrm>
                            <a:off x="2528" y="59"/>
                            <a:ext cx="521" cy="235"/>
                            <a:chOff x="2528" y="59"/>
                            <a:chExt cx="521" cy="235"/>
                          </a:xfrm>
                        </wpg:grpSpPr>
                        <wps:wsp>
                          <wps:cNvPr id="1272" name="Freeform 1264"/>
                          <wps:cNvSpPr>
                            <a:spLocks/>
                          </wps:cNvSpPr>
                          <wps:spPr bwMode="auto">
                            <a:xfrm>
                              <a:off x="2528" y="59"/>
                              <a:ext cx="521" cy="235"/>
                            </a:xfrm>
                            <a:custGeom>
                              <a:avLst/>
                              <a:gdLst>
                                <a:gd name="T0" fmla="+- 0 2528 2528"/>
                                <a:gd name="T1" fmla="*/ T0 w 521"/>
                                <a:gd name="T2" fmla="+- 0 294 59"/>
                                <a:gd name="T3" fmla="*/ 294 h 235"/>
                                <a:gd name="T4" fmla="+- 0 3049 2528"/>
                                <a:gd name="T5" fmla="*/ T4 w 521"/>
                                <a:gd name="T6" fmla="+- 0 294 59"/>
                                <a:gd name="T7" fmla="*/ 294 h 235"/>
                                <a:gd name="T8" fmla="+- 0 3049 2528"/>
                                <a:gd name="T9" fmla="*/ T8 w 521"/>
                                <a:gd name="T10" fmla="+- 0 59 59"/>
                                <a:gd name="T11" fmla="*/ 59 h 235"/>
                                <a:gd name="T12" fmla="+- 0 2528 2528"/>
                                <a:gd name="T13" fmla="*/ T12 w 521"/>
                                <a:gd name="T14" fmla="+- 0 59 59"/>
                                <a:gd name="T15" fmla="*/ 59 h 235"/>
                                <a:gd name="T16" fmla="+- 0 2528 2528"/>
                                <a:gd name="T17" fmla="*/ T16 w 521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1" h="235">
                                  <a:moveTo>
                                    <a:pt x="0" y="235"/>
                                  </a:moveTo>
                                  <a:lnTo>
                                    <a:pt x="521" y="235"/>
                                  </a:lnTo>
                                  <a:lnTo>
                                    <a:pt x="5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3" name="Group 1261"/>
                        <wpg:cNvGrpSpPr>
                          <a:grpSpLocks/>
                        </wpg:cNvGrpSpPr>
                        <wpg:grpSpPr bwMode="auto">
                          <a:xfrm>
                            <a:off x="3039" y="59"/>
                            <a:ext cx="338" cy="235"/>
                            <a:chOff x="3039" y="59"/>
                            <a:chExt cx="338" cy="235"/>
                          </a:xfrm>
                        </wpg:grpSpPr>
                        <wps:wsp>
                          <wps:cNvPr id="1274" name="Freeform 1262"/>
                          <wps:cNvSpPr>
                            <a:spLocks/>
                          </wps:cNvSpPr>
                          <wps:spPr bwMode="auto">
                            <a:xfrm>
                              <a:off x="3039" y="59"/>
                              <a:ext cx="338" cy="235"/>
                            </a:xfrm>
                            <a:custGeom>
                              <a:avLst/>
                              <a:gdLst>
                                <a:gd name="T0" fmla="+- 0 3039 3039"/>
                                <a:gd name="T1" fmla="*/ T0 w 338"/>
                                <a:gd name="T2" fmla="+- 0 294 59"/>
                                <a:gd name="T3" fmla="*/ 294 h 235"/>
                                <a:gd name="T4" fmla="+- 0 3378 3039"/>
                                <a:gd name="T5" fmla="*/ T4 w 338"/>
                                <a:gd name="T6" fmla="+- 0 294 59"/>
                                <a:gd name="T7" fmla="*/ 294 h 235"/>
                                <a:gd name="T8" fmla="+- 0 3378 3039"/>
                                <a:gd name="T9" fmla="*/ T8 w 338"/>
                                <a:gd name="T10" fmla="+- 0 59 59"/>
                                <a:gd name="T11" fmla="*/ 59 h 235"/>
                                <a:gd name="T12" fmla="+- 0 3039 3039"/>
                                <a:gd name="T13" fmla="*/ T12 w 338"/>
                                <a:gd name="T14" fmla="+- 0 59 59"/>
                                <a:gd name="T15" fmla="*/ 59 h 235"/>
                                <a:gd name="T16" fmla="+- 0 3039 3039"/>
                                <a:gd name="T17" fmla="*/ T16 w 338"/>
                                <a:gd name="T18" fmla="+- 0 294 59"/>
                                <a:gd name="T19" fmla="*/ 294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" h="235">
                                  <a:moveTo>
                                    <a:pt x="0" y="235"/>
                                  </a:moveTo>
                                  <a:lnTo>
                                    <a:pt x="339" y="235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solidFill>
                              <a:srgbClr val="FFF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1A150" id="Group 1260" o:spid="_x0000_s1026" style="position:absolute;margin-left:71.25pt;margin-top:1.1pt;width:98.15pt;height:15.5pt;z-index:-3768;mso-position-horizontal-relative:page" coordorigin="1425,22" coordsize="1963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">
                <v:group id="Group 1271" o:spid="_x0000_s1027" style="position:absolute;left:1435;top:59;width:228;height:235" coordorigin="1435,59" coordsize="22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N8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y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TfFXCAAAA3QAAAA8A&#10;AAAAAAAAAAAAAAAAqgIAAGRycy9kb3ducmV2LnhtbFBLBQYAAAAABAAEAPoAAACZAwAAAAA=&#10;">
                  <v:shape id="Freeform 1272" o:spid="_x0000_s1028" style="position:absolute;left:1435;top:59;width:228;height:235;visibility:visible;mso-wrap-style:square;v-text-anchor:top" coordsize="22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lqpsAA&#10;AADdAAAADwAAAGRycy9kb3ducmV2LnhtbERPTYvCMBC9C/6HMII3TZXiSjUWEQRxT+vqfWjGtraZ&#10;lCat9d9vFgRv83ifs00HU4ueWldaVrCYRyCIM6tLzhVcf4+zNQjnkTXWlknBixyku/Foi4m2T/6h&#10;/uJzEULYJaig8L5JpHRZQQbd3DbEgbvb1qAPsM2lbvEZwk0tl1G0kgZLDg0FNnQoKKsunVFQDU30&#10;iO33uu9uXy93jSk7u06p6WTYb0B4GvxH/HafdJi/XMXw/004Qe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lqpsAAAADdAAAADwAAAAAAAAAAAAAAAACYAgAAZHJzL2Rvd25y&#10;ZXYueG1sUEsFBgAAAAAEAAQA9QAAAIUDAAAAAA==&#10;" path="m,235r228,l228,,,,,235e" fillcolor="#fff200" stroked="f">
                    <v:path arrowok="t" o:connecttype="custom" o:connectlocs="0,294;228,294;228,59;0,59;0,294" o:connectangles="0,0,0,0,0"/>
                  </v:shape>
                </v:group>
                <v:group id="Group 1269" o:spid="_x0000_s1029" style="position:absolute;left:1653;top:59;width:460;height:235" coordorigin="1653,59" coordsize="460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ZBu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F+l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/ZBusQAAADdAAAA&#10;DwAAAAAAAAAAAAAAAACqAgAAZHJzL2Rvd25yZXYueG1sUEsFBgAAAAAEAAQA+gAAAJsDAAAAAA==&#10;">
                  <v:shape id="Freeform 1270" o:spid="_x0000_s1030" style="position:absolute;left:1653;top:59;width:460;height:235;visibility:visible;mso-wrap-style:square;v-text-anchor:top" coordsize="46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a68MA&#10;AADdAAAADwAAAGRycy9kb3ducmV2LnhtbERPW2vCMBR+F/wP4Qz2pumEFemMIkLtECZ42fuhOWvK&#10;mpOSZLXu1y+Dwd7Ox3c9q81oOzGQD61jBU/zDARx7XTLjYLrpZwtQYSIrLFzTAruFGCznk5WWGh3&#10;4xMN59iIFMKhQAUmxr6QMtSGLIa564kT9+G8xZigb6T2eEvhtpOLLMulxZZTg8Gedobqz/OXVVAN&#10;z17v6++392PvjpU5lJXBUqnHh3H7AiLSGP/Ff+5XneYv8hx+v0kn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a68MAAADdAAAADwAAAAAAAAAAAAAAAACYAgAAZHJzL2Rv&#10;d25yZXYueG1sUEsFBgAAAAAEAAQA9QAAAIgDAAAAAA==&#10;" path="m,235r460,l460,,,,,235e" fillcolor="#fff200" stroked="f">
                    <v:path arrowok="t" o:connecttype="custom" o:connectlocs="0,294;460,294;460,59;0,59;0,294" o:connectangles="0,0,0,0,0"/>
                  </v:shape>
                </v:group>
                <v:group id="Group 1267" o:spid="_x0000_s1031" style="position:absolute;left:2103;top:59;width:361;height:235" coordorigin="2103,59" coordsize="36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h6V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/S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oelbFAAAA3QAA&#10;AA8AAAAAAAAAAAAAAAAAqgIAAGRycy9kb3ducmV2LnhtbFBLBQYAAAAABAAEAPoAAACcAwAAAAA=&#10;">
                  <v:shape id="Freeform 1268" o:spid="_x0000_s1032" style="position:absolute;left:2103;top:59;width:361;height:235;visibility:visible;mso-wrap-style:square;v-text-anchor:top" coordsize="36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iEsUA&#10;AADdAAAADwAAAGRycy9kb3ducmV2LnhtbESPQUsDMRCF70L/Q5iCN5vtSqusTYsIxR68dBW8Dptx&#10;s3YzCUlsV3+9cxC8zfDevPfNZjf5UZ0p5SGwgeWiAkXcBTtwb+DtdX9zDyoXZItjYDLwTRl229nV&#10;BhsbLnykc1t6JSGcGzTgSomN1rlz5DEvQiQW7SMkj0XW1Gub8CLhftR1Va21x4GlwWGkJ0fdqf3y&#10;BuLzYe/e25fVXf7Rn8dbiqmqV8Zcz6fHB1CFpvJv/rs+WMGv14Ir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KISxQAAAN0AAAAPAAAAAAAAAAAAAAAAAJgCAABkcnMv&#10;ZG93bnJldi54bWxQSwUGAAAAAAQABAD1AAAAigMAAAAA&#10;" path="m,235r362,l362,,,,,235e" fillcolor="#fff200" stroked="f">
                    <v:path arrowok="t" o:connecttype="custom" o:connectlocs="0,294;362,294;362,59;0,59;0,294" o:connectangles="0,0,0,0,0"/>
                  </v:shape>
                </v:group>
                <v:group id="Group 1265" o:spid="_x0000_s1033" style="position:absolute;left:2496;top:59;width:2;height:235" coordorigin="2496,5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tLv8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67S7/FAAAA3QAA&#10;AA8AAAAAAAAAAAAAAAAAqgIAAGRycy9kb3ducmV2LnhtbFBLBQYAAAAABAAEAPoAAACcAwAAAAA=&#10;">
                  <v:shape id="Freeform 1266" o:spid="_x0000_s1034" style="position:absolute;left:2496;top:5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7UcUA&#10;AADdAAAADwAAAGRycy9kb3ducmV2LnhtbESPQUsDMRCF74L/IYzgzWYtonbbtBRBKOhlqwjexs00&#10;u7iZbJO0G/+9cxC8zfDevPfNalP8oM4UUx/YwO2sAkXcBtuzM/D+9nzzCCplZItDYDLwQwk268uL&#10;FdY2TNzQeZ+dkhBONRroch5rrVPbkcc0CyOxaIcQPWZZo9M24iThftDzqrrXHnuWhg5Heuqo/d6f&#10;vIHmg1+rxYubvuKxceHT2btSFsZcX5XtElSmkv/Nf9c7K/jzB+GX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jtRxQAAAN0AAAAPAAAAAAAAAAAAAAAAAJgCAABkcnMv&#10;ZG93bnJldi54bWxQSwUGAAAAAAQABAD1AAAAigMAAAAA&#10;" path="m,l,235e" filled="f" strokecolor="#fff200" strokeweight="1.318mm">
                    <v:path arrowok="t" o:connecttype="custom" o:connectlocs="0,59;0,294" o:connectangles="0,0"/>
                  </v:shape>
                </v:group>
                <v:group id="Group 1263" o:spid="_x0000_s1035" style="position:absolute;left:2528;top:59;width:521;height:235" coordorigin="2528,59" coordsize="521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  <v:shape id="Freeform 1264" o:spid="_x0000_s1036" style="position:absolute;left:2528;top:59;width:521;height:235;visibility:visible;mso-wrap-style:square;v-text-anchor:top" coordsize="521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X9sIA&#10;AADdAAAADwAAAGRycy9kb3ducmV2LnhtbERPS0vDQBC+C/0PyxS8mU2DsSXNthQhKHhKlJ6H7OTR&#10;ZmdDdpvGf+8Kgrf5+J6THxcziJkm11tWsIliEMS11T23Cr4+i6cdCOeRNQ6WScE3OTgeVg85Ztre&#10;uaS58q0IIewyVNB5P2ZSurojgy6yI3HgGjsZ9AFOrdQT3kO4GWQSxy/SYM+hocORXjuqr9XNKJiL&#10;5u0SF1jWvT0/fzS3tEhdqtTjejntQXha/L/4z/2uw/xkm8DvN+EE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df2wgAAAN0AAAAPAAAAAAAAAAAAAAAAAJgCAABkcnMvZG93&#10;bnJldi54bWxQSwUGAAAAAAQABAD1AAAAhwMAAAAA&#10;" path="m,235r521,l521,,,,,235e" fillcolor="#fff200" stroked="f">
                    <v:path arrowok="t" o:connecttype="custom" o:connectlocs="0,294;521,294;521,59;0,59;0,294" o:connectangles="0,0,0,0,0"/>
                  </v:shape>
                </v:group>
                <v:group id="Group 1261" o:spid="_x0000_s1037" style="position:absolute;left:3039;top:59;width:338;height:235" coordorigin="3039,59" coordsize="338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<v:shape id="Freeform 1262" o:spid="_x0000_s1038" style="position:absolute;left:3039;top:59;width:338;height:235;visibility:visible;mso-wrap-style:square;v-text-anchor:top" coordsize="338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3YMQA&#10;AADdAAAADwAAAGRycy9kb3ducmV2LnhtbERPTU/CQBC9m/AfNkPCTbYQBFJZiEI0ngQL3ifdsa10&#10;Z8vuSou/3iUh8TYv73MWq87U4kzOV5YVjIYJCOLc6ooLBYf9y/0chA/IGmvLpOBCHlbL3t0CU21b&#10;/qBzFgoRQ9inqKAMoUml9HlJBv3QNsSR+7LOYIjQFVI7bGO4qeU4SabSYMWxocSG1iXlx+zHKDg9&#10;t3tXb953D5+/W7ML3ff0NdsoNeh3T48gAnXhX3xzv+k4fzybwPW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bd2DEAAAA3QAAAA8AAAAAAAAAAAAAAAAAmAIAAGRycy9k&#10;b3ducmV2LnhtbFBLBQYAAAAABAAEAPUAAACJAwAAAAA=&#10;" path="m,235r339,l339,,,,,235e" fillcolor="#fff200" stroked="f">
                    <v:path arrowok="t" o:connecttype="custom" o:connectlocs="0,294;339,294;339,59;0,59;0,294" o:connectangles="0,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w w:val="89"/>
        </w:rPr>
        <w:t>de</w:t>
      </w:r>
      <w:r w:rsidR="006A473A">
        <w:rPr>
          <w:rFonts w:ascii="Arial" w:eastAsia="Arial" w:hAnsi="Arial" w:cs="Arial"/>
          <w:w w:val="96"/>
        </w:rPr>
        <w:t>scri</w:t>
      </w:r>
      <w:r w:rsidR="006A473A">
        <w:rPr>
          <w:rFonts w:ascii="Arial" w:eastAsia="Arial" w:hAnsi="Arial" w:cs="Arial"/>
          <w:spacing w:val="1"/>
          <w:w w:val="96"/>
        </w:rPr>
        <w:t>p</w:t>
      </w:r>
      <w:r w:rsidR="006A473A">
        <w:rPr>
          <w:rFonts w:ascii="Arial" w:eastAsia="Arial" w:hAnsi="Arial" w:cs="Arial"/>
          <w:w w:val="118"/>
        </w:rPr>
        <w:t>ti</w:t>
      </w:r>
      <w:r w:rsidR="006A473A">
        <w:rPr>
          <w:rFonts w:ascii="Arial" w:eastAsia="Arial" w:hAnsi="Arial" w:cs="Arial"/>
          <w:spacing w:val="-6"/>
          <w:w w:val="118"/>
        </w:rPr>
        <w:t>v</w:t>
      </w:r>
      <w:r w:rsidR="006A473A">
        <w:rPr>
          <w:rFonts w:ascii="Arial" w:eastAsia="Arial" w:hAnsi="Arial" w:cs="Arial"/>
          <w:w w:val="79"/>
        </w:rPr>
        <w:t>e</w:t>
      </w:r>
      <w:r w:rsidR="006A473A">
        <w:rPr>
          <w:rFonts w:ascii="Arial" w:eastAsia="Arial" w:hAnsi="Arial" w:cs="Arial"/>
          <w:spacing w:val="12"/>
        </w:rPr>
        <w:t xml:space="preserve"> </w:t>
      </w:r>
      <w:r w:rsidR="006A473A">
        <w:rPr>
          <w:rFonts w:ascii="Arial" w:eastAsia="Arial" w:hAnsi="Arial" w:cs="Arial"/>
        </w:rPr>
        <w:t>stati</w:t>
      </w:r>
      <w:r w:rsidR="006A473A">
        <w:rPr>
          <w:rFonts w:ascii="Arial" w:eastAsia="Arial" w:hAnsi="Arial" w:cs="Arial"/>
          <w:spacing w:val="1"/>
        </w:rPr>
        <w:t>s</w:t>
      </w:r>
      <w:r w:rsidR="006A473A">
        <w:rPr>
          <w:rFonts w:ascii="Arial" w:eastAsia="Arial" w:hAnsi="Arial" w:cs="Arial"/>
        </w:rPr>
        <w:t>tics</w:t>
      </w:r>
    </w:p>
    <w:p w14:paraId="69DF761C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3CC3012A" w14:textId="77777777" w:rsidR="00841664" w:rsidRDefault="006A473A">
      <w:pPr>
        <w:spacing w:after="0" w:line="240" w:lineRule="auto"/>
        <w:ind w:left="110" w:right="88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Aim 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1</w:t>
      </w:r>
    </w:p>
    <w:p w14:paraId="20107ECD" w14:textId="77777777" w:rsidR="00841664" w:rsidRDefault="006A473A">
      <w:pPr>
        <w:spacing w:before="43" w:after="0" w:line="452" w:lineRule="exact"/>
        <w:ind w:left="109" w:right="54" w:firstLine="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1"/>
        </w:rPr>
        <w:t>analyze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9"/>
        </w:rPr>
        <w:t>hous</w:t>
      </w:r>
      <w:r>
        <w:rPr>
          <w:rFonts w:ascii="Arial" w:eastAsia="Arial" w:hAnsi="Arial" w:cs="Arial"/>
          <w:spacing w:val="1"/>
          <w:w w:val="89"/>
        </w:rPr>
        <w:t>e</w:t>
      </w:r>
      <w:r>
        <w:rPr>
          <w:rFonts w:ascii="Arial" w:eastAsia="Arial" w:hAnsi="Arial" w:cs="Arial"/>
          <w:w w:val="89"/>
        </w:rPr>
        <w:t>holds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84"/>
        </w:rPr>
        <w:t>age</w:t>
      </w:r>
      <w:r>
        <w:rPr>
          <w:rFonts w:ascii="Arial" w:eastAsia="Arial" w:hAnsi="Arial" w:cs="Arial"/>
          <w:spacing w:val="19"/>
          <w:w w:val="84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differed from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4"/>
        </w:rPr>
        <w:t>age</w:t>
      </w:r>
      <w:r>
        <w:rPr>
          <w:rFonts w:ascii="Arial" w:eastAsia="Arial" w:hAnsi="Arial" w:cs="Arial"/>
          <w:spacing w:val="13"/>
          <w:w w:val="84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i/>
          <w:w w:val="92"/>
        </w:rPr>
        <w:t>g</w:t>
      </w:r>
      <w:r>
        <w:rPr>
          <w:rFonts w:ascii="Arial" w:eastAsia="Arial" w:hAnsi="Arial" w:cs="Arial"/>
          <w:i/>
          <w:spacing w:val="-10"/>
          <w:w w:val="92"/>
        </w:rPr>
        <w:t>re</w:t>
      </w:r>
      <w:r>
        <w:rPr>
          <w:rFonts w:ascii="Arial" w:eastAsia="Arial" w:hAnsi="Arial" w:cs="Arial"/>
          <w:i/>
          <w:w w:val="92"/>
        </w:rPr>
        <w:t>at</w:t>
      </w:r>
      <w:r>
        <w:rPr>
          <w:rFonts w:ascii="Arial" w:eastAsia="Arial" w:hAnsi="Arial" w:cs="Arial"/>
          <w:i/>
          <w:spacing w:val="16"/>
          <w:w w:val="92"/>
        </w:rPr>
        <w:t xml:space="preserve"> </w:t>
      </w:r>
      <w:r>
        <w:rPr>
          <w:rFonts w:ascii="Arial" w:eastAsia="Arial" w:hAnsi="Arial" w:cs="Arial"/>
          <w:i/>
          <w:spacing w:val="-11"/>
          <w:w w:val="122"/>
        </w:rPr>
        <w:t>r</w:t>
      </w:r>
      <w:r>
        <w:rPr>
          <w:rFonts w:ascii="Arial" w:eastAsia="Arial" w:hAnsi="Arial" w:cs="Arial"/>
          <w:i/>
          <w:spacing w:val="-11"/>
          <w:w w:val="80"/>
        </w:rPr>
        <w:t>e</w:t>
      </w:r>
      <w:r>
        <w:rPr>
          <w:rFonts w:ascii="Arial" w:eastAsia="Arial" w:hAnsi="Arial" w:cs="Arial"/>
          <w:i/>
          <w:spacing w:val="-11"/>
          <w:w w:val="89"/>
        </w:rPr>
        <w:t>c</w:t>
      </w:r>
      <w:r>
        <w:rPr>
          <w:rFonts w:ascii="Arial" w:eastAsia="Arial" w:hAnsi="Arial" w:cs="Arial"/>
          <w:i/>
          <w:w w:val="89"/>
        </w:rPr>
        <w:t>ession</w:t>
      </w:r>
      <w:r>
        <w:rPr>
          <w:rFonts w:ascii="Arial" w:eastAsia="Arial" w:hAnsi="Arial" w:cs="Arial"/>
          <w:i/>
          <w:spacing w:val="-44"/>
        </w:rPr>
        <w:t xml:space="preserve">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using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 xml:space="preserve">“Income </w:t>
      </w:r>
      <w:r>
        <w:rPr>
          <w:rFonts w:ascii="Arial" w:eastAsia="Arial" w:hAnsi="Arial" w:cs="Arial"/>
          <w:spacing w:val="-6"/>
        </w:rPr>
        <w:t>Pov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 xml:space="preserve">y”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4"/>
        </w:rPr>
        <w:t>as</w:t>
      </w:r>
      <w:r>
        <w:rPr>
          <w:rFonts w:ascii="Arial" w:eastAsia="Arial" w:hAnsi="Arial" w:cs="Arial"/>
          <w:spacing w:val="21"/>
          <w:w w:val="8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1"/>
        </w:rPr>
        <w:t>measure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3"/>
        </w:rPr>
        <w:t>economic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ell</w:t>
      </w:r>
      <w:r>
        <w:rPr>
          <w:rFonts w:ascii="Arial" w:eastAsia="Arial" w:hAnsi="Arial" w:cs="Arial"/>
          <w:spacing w:val="7"/>
          <w:w w:val="93"/>
        </w:rPr>
        <w:t>b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w w:val="107"/>
        </w:rPr>
        <w:t>in</w:t>
      </w:r>
      <w:r>
        <w:rPr>
          <w:rFonts w:ascii="Arial" w:eastAsia="Arial" w:hAnsi="Arial" w:cs="Arial"/>
          <w:w w:val="93"/>
        </w:rPr>
        <w:t>g,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trolling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6"/>
        </w:rPr>
        <w:t>demographic</w:t>
      </w:r>
      <w:r>
        <w:rPr>
          <w:rFonts w:ascii="Arial" w:eastAsia="Arial" w:hAnsi="Arial" w:cs="Arial"/>
          <w:spacing w:val="18"/>
          <w:w w:val="96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7"/>
        </w:rPr>
        <w:t>su</w:t>
      </w:r>
      <w:r>
        <w:rPr>
          <w:rFonts w:ascii="Arial" w:eastAsia="Arial" w:hAnsi="Arial" w:cs="Arial"/>
          <w:spacing w:val="-5"/>
          <w:w w:val="87"/>
        </w:rPr>
        <w:t>c</w:t>
      </w:r>
      <w:r>
        <w:rPr>
          <w:rFonts w:ascii="Arial" w:eastAsia="Arial" w:hAnsi="Arial" w:cs="Arial"/>
          <w:w w:val="87"/>
        </w:rPr>
        <w:t>h</w:t>
      </w:r>
      <w:r>
        <w:rPr>
          <w:rFonts w:ascii="Arial" w:eastAsia="Arial" w:hAnsi="Arial" w:cs="Arial"/>
          <w:spacing w:val="42"/>
          <w:w w:val="87"/>
        </w:rPr>
        <w:t xml:space="preserve">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12"/>
          <w:w w:val="87"/>
        </w:rPr>
        <w:t xml:space="preserve"> </w:t>
      </w:r>
      <w:r>
        <w:rPr>
          <w:rFonts w:ascii="Arial" w:eastAsia="Arial" w:hAnsi="Arial" w:cs="Arial"/>
        </w:rPr>
        <w:t>gender, marital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2"/>
        </w:rPr>
        <w:t>status,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  <w:w w:val="92"/>
        </w:rPr>
        <w:t>education,</w:t>
      </w:r>
      <w:r>
        <w:rPr>
          <w:rFonts w:ascii="Arial" w:eastAsia="Arial" w:hAnsi="Arial" w:cs="Arial"/>
          <w:spacing w:val="33"/>
          <w:w w:val="92"/>
        </w:rPr>
        <w:t xml:space="preserve"> </w:t>
      </w:r>
      <w:r>
        <w:rPr>
          <w:rFonts w:ascii="Arial" w:eastAsia="Arial" w:hAnsi="Arial" w:cs="Arial"/>
          <w:w w:val="92"/>
        </w:rPr>
        <w:t>race</w:t>
      </w:r>
      <w:r>
        <w:rPr>
          <w:rFonts w:ascii="Arial" w:eastAsia="Arial" w:hAnsi="Arial" w:cs="Arial"/>
          <w:spacing w:val="-6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ethnici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7"/>
        </w:rPr>
        <w:t>sh</w:t>
      </w:r>
      <w:r>
        <w:rPr>
          <w:rFonts w:ascii="Arial" w:eastAsia="Arial" w:hAnsi="Arial" w:cs="Arial"/>
          <w:spacing w:val="-5"/>
          <w:w w:val="87"/>
        </w:rPr>
        <w:t>o</w:t>
      </w:r>
      <w:r>
        <w:rPr>
          <w:rFonts w:ascii="Arial" w:eastAsia="Arial" w:hAnsi="Arial" w:cs="Arial"/>
          <w:w w:val="87"/>
        </w:rPr>
        <w:t>ws</w:t>
      </w:r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mixed-effects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regre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91"/>
        </w:rPr>
        <w:t>sion</w:t>
      </w:r>
      <w:r>
        <w:rPr>
          <w:rFonts w:ascii="Arial" w:eastAsia="Arial" w:hAnsi="Arial" w:cs="Arial"/>
          <w:spacing w:val="-13"/>
          <w:w w:val="91"/>
        </w:rPr>
        <w:t xml:space="preserve"> </w:t>
      </w:r>
      <w:r>
        <w:rPr>
          <w:rFonts w:ascii="Arial" w:eastAsia="Arial" w:hAnsi="Arial" w:cs="Arial"/>
          <w:w w:val="91"/>
        </w:rPr>
        <w:t>results</w:t>
      </w:r>
      <w:r>
        <w:rPr>
          <w:rFonts w:ascii="Arial" w:eastAsia="Arial" w:hAnsi="Arial" w:cs="Arial"/>
          <w:spacing w:val="24"/>
          <w:w w:val="91"/>
        </w:rPr>
        <w:t xml:space="preserve"> </w:t>
      </w:r>
      <w:r>
        <w:rPr>
          <w:rFonts w:ascii="Arial" w:eastAsia="Arial" w:hAnsi="Arial" w:cs="Arial"/>
          <w:w w:val="106"/>
        </w:rPr>
        <w:t xml:space="preserve">with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94"/>
        </w:rPr>
        <w:t>(measure</w:t>
      </w:r>
      <w:r>
        <w:rPr>
          <w:rFonts w:ascii="Arial" w:eastAsia="Arial" w:hAnsi="Arial" w:cs="Arial"/>
          <w:spacing w:val="19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income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w w:val="90"/>
        </w:rPr>
        <w:t>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w w:val="92"/>
        </w:rPr>
        <w:t>ende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1"/>
        </w:rPr>
        <w:t>disabi</w:t>
      </w:r>
      <w:r>
        <w:rPr>
          <w:rFonts w:ascii="Arial" w:eastAsia="Arial" w:hAnsi="Arial" w:cs="Arial"/>
          <w:spacing w:val="1"/>
          <w:w w:val="101"/>
        </w:rPr>
        <w:t>l</w:t>
      </w:r>
      <w:r>
        <w:rPr>
          <w:rFonts w:ascii="Arial" w:eastAsia="Arial" w:hAnsi="Arial" w:cs="Arial"/>
          <w:w w:val="134"/>
        </w:rPr>
        <w:t>i</w:t>
      </w:r>
      <w:r>
        <w:rPr>
          <w:rFonts w:ascii="Arial" w:eastAsia="Arial" w:hAnsi="Arial" w:cs="Arial"/>
          <w:spacing w:val="-6"/>
          <w:w w:val="134"/>
        </w:rPr>
        <w:t>t</w:t>
      </w:r>
      <w:r>
        <w:rPr>
          <w:rFonts w:ascii="Arial" w:eastAsia="Arial" w:hAnsi="Arial" w:cs="Arial"/>
          <w:w w:val="106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status </w:t>
      </w:r>
      <w:r>
        <w:rPr>
          <w:rFonts w:ascii="Arial" w:eastAsia="Arial" w:hAnsi="Arial" w:cs="Arial"/>
          <w:w w:val="84"/>
        </w:rPr>
        <w:t>as</w:t>
      </w:r>
      <w:r>
        <w:rPr>
          <w:rFonts w:ascii="Arial" w:eastAsia="Arial" w:hAnsi="Arial" w:cs="Arial"/>
          <w:spacing w:val="21"/>
          <w:w w:val="8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predictors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5"/>
        </w:rPr>
        <w:t>demographic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84"/>
        </w:rPr>
        <w:t>as</w:t>
      </w:r>
      <w:r>
        <w:rPr>
          <w:rFonts w:ascii="Arial" w:eastAsia="Arial" w:hAnsi="Arial" w:cs="Arial"/>
          <w:spacing w:val="21"/>
          <w:w w:val="8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ariables,</w:t>
      </w:r>
      <w:r>
        <w:rPr>
          <w:rFonts w:ascii="Arial" w:eastAsia="Arial" w:hAnsi="Arial" w:cs="Arial"/>
          <w:spacing w:val="54"/>
          <w:w w:val="92"/>
        </w:rPr>
        <w:t xml:space="preserve"> </w:t>
      </w:r>
      <w:r>
        <w:rPr>
          <w:rFonts w:ascii="Arial" w:eastAsia="Arial" w:hAnsi="Arial" w:cs="Arial"/>
          <w:w w:val="92"/>
        </w:rPr>
        <w:t>as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  <w:w w:val="92"/>
        </w:rPr>
        <w:t>explained</w:t>
      </w:r>
      <w:r>
        <w:rPr>
          <w:rFonts w:ascii="Arial" w:eastAsia="Arial" w:hAnsi="Arial" w:cs="Arial"/>
          <w:spacing w:val="56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equation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rejected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17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</w:rPr>
        <w:t>since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Meiryo" w:eastAsia="Meiryo" w:hAnsi="Meiryo" w:cs="Meiryo"/>
          <w:i/>
          <w:w w:val="91"/>
        </w:rPr>
        <w:t>−</w:t>
      </w:r>
      <w:r>
        <w:rPr>
          <w:rFonts w:ascii="Arial" w:eastAsia="Arial" w:hAnsi="Arial" w:cs="Arial"/>
          <w:w w:val="91"/>
        </w:rPr>
        <w:t>0</w:t>
      </w:r>
      <w:r>
        <w:rPr>
          <w:rFonts w:ascii="Arial" w:eastAsia="Arial" w:hAnsi="Arial" w:cs="Arial"/>
          <w:i/>
          <w:w w:val="91"/>
        </w:rPr>
        <w:t>.</w:t>
      </w:r>
      <w:r>
        <w:rPr>
          <w:rFonts w:ascii="Arial" w:eastAsia="Arial" w:hAnsi="Arial" w:cs="Arial"/>
          <w:w w:val="91"/>
        </w:rPr>
        <w:t>05</w:t>
      </w:r>
      <w:r>
        <w:rPr>
          <w:rFonts w:ascii="Arial" w:eastAsia="Arial" w:hAnsi="Arial" w:cs="Arial"/>
          <w:i/>
          <w:w w:val="91"/>
        </w:rPr>
        <w:t>,</w:t>
      </w:r>
      <w:r>
        <w:rPr>
          <w:rFonts w:ascii="Arial" w:eastAsia="Arial" w:hAnsi="Arial" w:cs="Arial"/>
          <w:i/>
          <w:spacing w:val="-15"/>
          <w:w w:val="91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001.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implied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decreased</w:t>
      </w:r>
      <w:r>
        <w:rPr>
          <w:rFonts w:ascii="Arial" w:eastAsia="Arial" w:hAnsi="Arial" w:cs="Arial"/>
          <w:b/>
          <w:bCs/>
          <w:spacing w:val="-2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89"/>
        </w:rPr>
        <w:t>0</w:t>
      </w:r>
      <w:r>
        <w:rPr>
          <w:rFonts w:ascii="Arial" w:eastAsia="Arial" w:hAnsi="Arial" w:cs="Arial"/>
          <w:i/>
          <w:w w:val="89"/>
        </w:rPr>
        <w:t>.</w:t>
      </w:r>
      <w:r>
        <w:rPr>
          <w:rFonts w:ascii="Arial" w:eastAsia="Arial" w:hAnsi="Arial" w:cs="Arial"/>
          <w:w w:val="89"/>
        </w:rPr>
        <w:t>05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ery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ear,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 study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6"/>
        </w:rPr>
        <w:t>c</w:t>
      </w:r>
      <w:r>
        <w:rPr>
          <w:rFonts w:ascii="Arial" w:eastAsia="Arial" w:hAnsi="Arial" w:cs="Arial"/>
          <w:spacing w:val="6"/>
          <w:w w:val="86"/>
        </w:rPr>
        <w:t>o</w:t>
      </w:r>
      <w:r>
        <w:rPr>
          <w:rFonts w:ascii="Arial" w:eastAsia="Arial" w:hAnsi="Arial" w:cs="Arial"/>
          <w:w w:val="91"/>
        </w:rPr>
        <w:t>efficie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35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 quadratic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29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</w:rPr>
        <w:t>=</w:t>
      </w:r>
      <w:r>
        <w:rPr>
          <w:rFonts w:ascii="Arial" w:eastAsia="Arial" w:hAnsi="Arial" w:cs="Arial"/>
          <w:spacing w:val="-18"/>
          <w:w w:val="129"/>
        </w:rPr>
        <w:t xml:space="preserve"> </w:t>
      </w:r>
      <w:r>
        <w:rPr>
          <w:rFonts w:ascii="Arial" w:eastAsia="Arial" w:hAnsi="Arial" w:cs="Arial"/>
          <w:w w:val="88"/>
        </w:rPr>
        <w:t>0</w:t>
      </w:r>
      <w:r>
        <w:rPr>
          <w:rFonts w:ascii="Arial" w:eastAsia="Arial" w:hAnsi="Arial" w:cs="Arial"/>
          <w:i/>
          <w:w w:val="88"/>
        </w:rPr>
        <w:t>.</w:t>
      </w:r>
      <w:r>
        <w:rPr>
          <w:rFonts w:ascii="Arial" w:eastAsia="Arial" w:hAnsi="Arial" w:cs="Arial"/>
          <w:w w:val="88"/>
        </w:rPr>
        <w:t>0073</w:t>
      </w:r>
      <w:r>
        <w:rPr>
          <w:rFonts w:ascii="Arial" w:eastAsia="Arial" w:hAnsi="Arial" w:cs="Arial"/>
          <w:i/>
          <w:w w:val="88"/>
        </w:rPr>
        <w:t>,</w:t>
      </w:r>
      <w:r>
        <w:rPr>
          <w:rFonts w:ascii="Arial" w:eastAsia="Arial" w:hAnsi="Arial" w:cs="Arial"/>
          <w:i/>
          <w:spacing w:val="-12"/>
          <w:w w:val="88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01) indicates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hange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9"/>
        </w:rPr>
        <w:t>slo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ositi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although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decreased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(as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0),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33"/>
        </w:rPr>
        <w:t>it</w:t>
      </w:r>
      <w:r>
        <w:rPr>
          <w:rFonts w:ascii="Arial" w:eastAsia="Arial" w:hAnsi="Arial" w:cs="Arial"/>
          <w:spacing w:val="-8"/>
          <w:w w:val="133"/>
        </w:rPr>
        <w:t xml:space="preserve"> </w:t>
      </w:r>
      <w:r>
        <w:rPr>
          <w:rFonts w:ascii="Arial" w:eastAsia="Arial" w:hAnsi="Arial" w:cs="Arial"/>
        </w:rPr>
        <w:t>flattened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en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</w:rPr>
        <w:t>started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5"/>
        </w:rPr>
        <w:t>increasing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latter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parts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 study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illustrated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136"/>
        </w:rPr>
        <w:t>It</w:t>
      </w:r>
      <w:r>
        <w:rPr>
          <w:rFonts w:ascii="Arial" w:eastAsia="Arial" w:hAnsi="Arial" w:cs="Arial"/>
          <w:spacing w:val="-6"/>
          <w:w w:val="136"/>
        </w:rPr>
        <w:t xml:space="preserve"> </w:t>
      </w:r>
      <w:r>
        <w:rPr>
          <w:rFonts w:ascii="Arial" w:eastAsia="Arial" w:hAnsi="Arial" w:cs="Arial"/>
          <w:w w:val="90"/>
        </w:rPr>
        <w:t>sh</w:t>
      </w:r>
      <w:r>
        <w:rPr>
          <w:rFonts w:ascii="Arial" w:eastAsia="Arial" w:hAnsi="Arial" w:cs="Arial"/>
          <w:spacing w:val="-5"/>
          <w:w w:val="90"/>
        </w:rPr>
        <w:t>o</w:t>
      </w:r>
      <w:r>
        <w:rPr>
          <w:rFonts w:ascii="Arial" w:eastAsia="Arial" w:hAnsi="Arial" w:cs="Arial"/>
          <w:w w:val="90"/>
        </w:rPr>
        <w:t>ws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trends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FPL100-ratios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households 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6"/>
        </w:rPr>
        <w:t>age</w:t>
      </w:r>
      <w:r>
        <w:rPr>
          <w:rFonts w:ascii="Arial" w:eastAsia="Arial" w:hAnsi="Arial" w:cs="Arial"/>
          <w:spacing w:val="20"/>
          <w:w w:val="86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8"/>
          <w:w w:val="108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rejected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position w:val="-5"/>
          <w:sz w:val="12"/>
          <w:szCs w:val="12"/>
        </w:rPr>
        <w:t>0</w:t>
      </w:r>
      <w:r>
        <w:rPr>
          <w:rFonts w:ascii="Arial" w:eastAsia="Arial" w:hAnsi="Arial" w:cs="Arial"/>
          <w:spacing w:val="11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0"/>
        </w:rPr>
        <w:t>since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position w:val="-3"/>
          <w:sz w:val="16"/>
          <w:szCs w:val="16"/>
        </w:rPr>
        <w:t>2</w:t>
      </w:r>
      <w:r>
        <w:rPr>
          <w:rFonts w:ascii="Arial" w:eastAsia="Arial" w:hAnsi="Arial" w:cs="Arial"/>
          <w:spacing w:val="2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33"/>
        </w:rPr>
        <w:t>=</w:t>
      </w:r>
      <w:r>
        <w:rPr>
          <w:rFonts w:ascii="Arial" w:eastAsia="Arial" w:hAnsi="Arial" w:cs="Arial"/>
          <w:spacing w:val="-20"/>
          <w:w w:val="133"/>
        </w:rPr>
        <w:t xml:space="preserve"> </w:t>
      </w:r>
      <w:r>
        <w:rPr>
          <w:rFonts w:ascii="Arial" w:eastAsia="Arial" w:hAnsi="Arial" w:cs="Arial"/>
          <w:w w:val="90"/>
        </w:rPr>
        <w:t>0</w:t>
      </w:r>
      <w:r>
        <w:rPr>
          <w:rFonts w:ascii="Arial" w:eastAsia="Arial" w:hAnsi="Arial" w:cs="Arial"/>
          <w:i/>
          <w:w w:val="98"/>
        </w:rPr>
        <w:t>.</w:t>
      </w:r>
      <w:r>
        <w:rPr>
          <w:rFonts w:ascii="Arial" w:eastAsia="Arial" w:hAnsi="Arial" w:cs="Arial"/>
          <w:w w:val="90"/>
        </w:rPr>
        <w:t>01</w:t>
      </w:r>
      <w:r>
        <w:rPr>
          <w:rFonts w:ascii="Arial" w:eastAsia="Arial" w:hAnsi="Arial" w:cs="Arial"/>
          <w:i/>
          <w:w w:val="98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001 indicating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hange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direction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1"/>
        </w:rPr>
        <w:t>slo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-18"/>
          <w:w w:val="106"/>
        </w:rPr>
        <w:t>W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rejected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3</w:t>
      </w:r>
      <w:r>
        <w:rPr>
          <w:rFonts w:ascii="Arial" w:eastAsia="Arial" w:hAnsi="Arial" w:cs="Arial"/>
          <w:position w:val="-5"/>
          <w:sz w:val="12"/>
          <w:szCs w:val="12"/>
        </w:rPr>
        <w:t>0</w:t>
      </w:r>
      <w:r>
        <w:rPr>
          <w:rFonts w:ascii="Arial" w:eastAsia="Arial" w:hAnsi="Arial" w:cs="Arial"/>
          <w:spacing w:val="11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8"/>
        </w:rPr>
        <w:t>since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</w:rPr>
        <w:t>=</w:t>
      </w:r>
      <w:r>
        <w:rPr>
          <w:rFonts w:ascii="Arial" w:eastAsia="Arial" w:hAnsi="Arial" w:cs="Arial"/>
          <w:spacing w:val="-18"/>
          <w:w w:val="129"/>
        </w:rPr>
        <w:t xml:space="preserve"> </w:t>
      </w:r>
      <w:r>
        <w:rPr>
          <w:rFonts w:ascii="Meiryo" w:eastAsia="Meiryo" w:hAnsi="Meiryo" w:cs="Meiryo"/>
          <w:i/>
          <w:w w:val="91"/>
        </w:rPr>
        <w:t>−</w:t>
      </w:r>
      <w:r>
        <w:rPr>
          <w:rFonts w:ascii="Arial" w:eastAsia="Arial" w:hAnsi="Arial" w:cs="Arial"/>
          <w:w w:val="91"/>
        </w:rPr>
        <w:t>0</w:t>
      </w:r>
      <w:r>
        <w:rPr>
          <w:rFonts w:ascii="Arial" w:eastAsia="Arial" w:hAnsi="Arial" w:cs="Arial"/>
          <w:i/>
          <w:w w:val="91"/>
        </w:rPr>
        <w:t>.</w:t>
      </w:r>
      <w:r>
        <w:rPr>
          <w:rFonts w:ascii="Arial" w:eastAsia="Arial" w:hAnsi="Arial" w:cs="Arial"/>
          <w:w w:val="91"/>
        </w:rPr>
        <w:t>51</w:t>
      </w:r>
      <w:r>
        <w:rPr>
          <w:rFonts w:ascii="Arial" w:eastAsia="Arial" w:hAnsi="Arial" w:cs="Arial"/>
          <w:i/>
          <w:w w:val="91"/>
        </w:rPr>
        <w:t>,</w:t>
      </w:r>
      <w:r>
        <w:rPr>
          <w:rFonts w:ascii="Arial" w:eastAsia="Arial" w:hAnsi="Arial" w:cs="Arial"/>
          <w:i/>
          <w:spacing w:val="-19"/>
          <w:w w:val="91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  <w:w w:val="89"/>
        </w:rPr>
        <w:t>0</w:t>
      </w:r>
      <w:r>
        <w:rPr>
          <w:rFonts w:ascii="Arial" w:eastAsia="Arial" w:hAnsi="Arial" w:cs="Arial"/>
          <w:i/>
          <w:w w:val="89"/>
        </w:rPr>
        <w:t>.</w:t>
      </w:r>
      <w:r>
        <w:rPr>
          <w:rFonts w:ascii="Arial" w:eastAsia="Arial" w:hAnsi="Arial" w:cs="Arial"/>
          <w:w w:val="89"/>
        </w:rPr>
        <w:t>001,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indicating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households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4"/>
        </w:rPr>
        <w:t>age</w:t>
      </w:r>
      <w:r>
        <w:rPr>
          <w:rFonts w:ascii="Arial" w:eastAsia="Arial" w:hAnsi="Arial" w:cs="Arial"/>
          <w:spacing w:val="22"/>
          <w:w w:val="84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6"/>
        </w:rPr>
        <w:t xml:space="preserve">with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  had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FPL100-ratios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on an 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erage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0</w:t>
      </w:r>
      <w:r>
        <w:rPr>
          <w:rFonts w:ascii="Arial" w:eastAsia="Arial" w:hAnsi="Arial" w:cs="Arial"/>
          <w:i/>
          <w:w w:val="91"/>
        </w:rPr>
        <w:t>.</w:t>
      </w:r>
      <w:r>
        <w:rPr>
          <w:rFonts w:ascii="Arial" w:eastAsia="Arial" w:hAnsi="Arial" w:cs="Arial"/>
          <w:w w:val="91"/>
        </w:rPr>
        <w:t>51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age adult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Next,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rejected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position w:val="-3"/>
          <w:sz w:val="16"/>
          <w:szCs w:val="16"/>
        </w:rPr>
        <w:t>4</w:t>
      </w:r>
      <w:r>
        <w:rPr>
          <w:rFonts w:ascii="Arial" w:eastAsia="Arial" w:hAnsi="Arial" w:cs="Arial"/>
          <w:position w:val="-5"/>
          <w:sz w:val="12"/>
          <w:szCs w:val="12"/>
        </w:rPr>
        <w:t xml:space="preserve">0  </w:t>
      </w:r>
      <w:r>
        <w:rPr>
          <w:rFonts w:ascii="Arial" w:eastAsia="Arial" w:hAnsi="Arial" w:cs="Arial"/>
          <w:spacing w:val="16"/>
          <w:position w:val="-5"/>
          <w:sz w:val="12"/>
          <w:szCs w:val="12"/>
        </w:rPr>
        <w:t xml:space="preserve"> </w:t>
      </w:r>
      <w:r>
        <w:rPr>
          <w:rFonts w:ascii="Arial" w:eastAsia="Arial" w:hAnsi="Arial" w:cs="Arial"/>
          <w:w w:val="90"/>
        </w:rPr>
        <w:t>since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113"/>
        </w:rPr>
        <w:t>th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c</w:t>
      </w:r>
      <w:r>
        <w:rPr>
          <w:rFonts w:ascii="Arial" w:eastAsia="Arial" w:hAnsi="Arial" w:cs="Arial"/>
          <w:spacing w:val="6"/>
          <w:w w:val="89"/>
        </w:rPr>
        <w:t>o</w:t>
      </w:r>
      <w:r>
        <w:rPr>
          <w:rFonts w:ascii="Arial" w:eastAsia="Arial" w:hAnsi="Arial" w:cs="Arial"/>
          <w:w w:val="95"/>
        </w:rPr>
        <w:t>efficie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40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-6"/>
          <w:w w:val="140"/>
        </w:rPr>
        <w:t>t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  <w:w w:val="86"/>
        </w:rPr>
        <w:t>een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3"/>
        </w:rPr>
        <w:t xml:space="preserve">time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17"/>
        </w:rPr>
        <w:t>(</w:t>
      </w:r>
      <w:r>
        <w:rPr>
          <w:rFonts w:ascii="Arial" w:eastAsia="Arial" w:hAnsi="Arial" w:cs="Arial"/>
          <w:i/>
          <w:w w:val="117"/>
        </w:rPr>
        <w:t>β</w:t>
      </w:r>
      <w:r>
        <w:rPr>
          <w:rFonts w:ascii="Arial" w:eastAsia="Arial" w:hAnsi="Arial" w:cs="Arial"/>
          <w:i/>
          <w:w w:val="117"/>
          <w:position w:val="-3"/>
          <w:sz w:val="16"/>
          <w:szCs w:val="16"/>
        </w:rPr>
        <w:t>t</w:t>
      </w:r>
      <w:r>
        <w:rPr>
          <w:rFonts w:ascii="Arial" w:eastAsia="Arial" w:hAnsi="Arial" w:cs="Arial"/>
          <w:i/>
          <w:spacing w:val="2"/>
          <w:w w:val="117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7"/>
        </w:rPr>
        <w:t>=</w:t>
      </w:r>
      <w:r>
        <w:rPr>
          <w:rFonts w:ascii="Arial" w:eastAsia="Arial" w:hAnsi="Arial" w:cs="Arial"/>
          <w:spacing w:val="8"/>
          <w:w w:val="117"/>
        </w:rPr>
        <w:t xml:space="preserve"> </w:t>
      </w:r>
      <w:r>
        <w:rPr>
          <w:rFonts w:ascii="Arial" w:eastAsia="Arial" w:hAnsi="Arial" w:cs="Arial"/>
          <w:w w:val="91"/>
        </w:rPr>
        <w:t>0</w:t>
      </w:r>
      <w:r>
        <w:rPr>
          <w:rFonts w:ascii="Arial" w:eastAsia="Arial" w:hAnsi="Arial" w:cs="Arial"/>
          <w:i/>
          <w:w w:val="91"/>
        </w:rPr>
        <w:t>.</w:t>
      </w:r>
      <w:r>
        <w:rPr>
          <w:rFonts w:ascii="Arial" w:eastAsia="Arial" w:hAnsi="Arial" w:cs="Arial"/>
          <w:w w:val="91"/>
        </w:rPr>
        <w:t>01</w:t>
      </w:r>
      <w:r>
        <w:rPr>
          <w:rFonts w:ascii="Arial" w:eastAsia="Arial" w:hAnsi="Arial" w:cs="Arial"/>
          <w:i/>
          <w:w w:val="91"/>
        </w:rPr>
        <w:t>,</w:t>
      </w:r>
      <w:r>
        <w:rPr>
          <w:rFonts w:ascii="Arial" w:eastAsia="Arial" w:hAnsi="Arial" w:cs="Arial"/>
          <w:i/>
          <w:spacing w:val="-18"/>
          <w:w w:val="91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001).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sign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  <w:w w:val="98"/>
        </w:rPr>
        <w:t>β</w:t>
      </w:r>
      <w:r>
        <w:rPr>
          <w:rFonts w:ascii="Arial" w:eastAsia="Arial" w:hAnsi="Arial" w:cs="Arial"/>
          <w:i/>
          <w:w w:val="137"/>
          <w:position w:val="-3"/>
          <w:sz w:val="16"/>
          <w:szCs w:val="16"/>
        </w:rPr>
        <w:t>t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indicated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11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>nw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trend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06"/>
        </w:rPr>
        <w:t>di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4"/>
        </w:rPr>
        <w:t>ab</w:t>
      </w:r>
      <w:r>
        <w:rPr>
          <w:rFonts w:ascii="Arial" w:eastAsia="Arial" w:hAnsi="Arial" w:cs="Arial"/>
          <w:w w:val="128"/>
        </w:rPr>
        <w:t>ili</w:t>
      </w:r>
      <w:r>
        <w:rPr>
          <w:rFonts w:ascii="Arial" w:eastAsia="Arial" w:hAnsi="Arial" w:cs="Arial"/>
          <w:spacing w:val="-5"/>
          <w:w w:val="128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85"/>
        </w:rPr>
        <w:t>as</w:t>
      </w:r>
      <w:r>
        <w:rPr>
          <w:rFonts w:ascii="Arial" w:eastAsia="Arial" w:hAnsi="Arial" w:cs="Arial"/>
          <w:spacing w:val="17"/>
          <w:w w:val="85"/>
        </w:rPr>
        <w:t xml:space="preserve"> </w:t>
      </w:r>
      <w:r>
        <w:rPr>
          <w:rFonts w:ascii="Arial" w:eastAsia="Arial" w:hAnsi="Arial" w:cs="Arial"/>
          <w:w w:val="85"/>
        </w:rPr>
        <w:t>steep</w:t>
      </w:r>
      <w:r>
        <w:rPr>
          <w:rFonts w:ascii="Arial" w:eastAsia="Arial" w:hAnsi="Arial" w:cs="Arial"/>
          <w:spacing w:val="48"/>
          <w:w w:val="85"/>
        </w:rPr>
        <w:t xml:space="preserve"> </w:t>
      </w:r>
      <w:r>
        <w:rPr>
          <w:rFonts w:ascii="Arial" w:eastAsia="Arial" w:hAnsi="Arial" w:cs="Arial"/>
          <w:w w:val="85"/>
        </w:rPr>
        <w:t>as</w:t>
      </w:r>
      <w:r>
        <w:rPr>
          <w:rFonts w:ascii="Arial" w:eastAsia="Arial" w:hAnsi="Arial" w:cs="Arial"/>
          <w:spacing w:val="17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104"/>
        </w:rPr>
        <w:t>disabili</w:t>
      </w:r>
      <w:r>
        <w:rPr>
          <w:rFonts w:ascii="Arial" w:eastAsia="Arial" w:hAnsi="Arial" w:cs="Arial"/>
          <w:spacing w:val="-5"/>
          <w:w w:val="104"/>
        </w:rPr>
        <w:t>t</w:t>
      </w:r>
      <w:r>
        <w:rPr>
          <w:rFonts w:ascii="Arial" w:eastAsia="Arial" w:hAnsi="Arial" w:cs="Arial"/>
          <w:spacing w:val="-18"/>
          <w:w w:val="104"/>
        </w:rPr>
        <w:t>y</w:t>
      </w:r>
      <w:r>
        <w:rPr>
          <w:rFonts w:ascii="Arial" w:eastAsia="Arial" w:hAnsi="Arial" w:cs="Arial"/>
          <w:w w:val="98"/>
        </w:rPr>
        <w:t>.</w:t>
      </w:r>
    </w:p>
    <w:p w14:paraId="33DD5072" w14:textId="77777777" w:rsidR="00841664" w:rsidRDefault="00841664">
      <w:pPr>
        <w:spacing w:before="5" w:after="0" w:line="150" w:lineRule="exact"/>
        <w:rPr>
          <w:sz w:val="15"/>
          <w:szCs w:val="15"/>
        </w:rPr>
      </w:pPr>
    </w:p>
    <w:p w14:paraId="4C63F450" w14:textId="77777777" w:rsidR="00841664" w:rsidRDefault="006A473A">
      <w:pPr>
        <w:spacing w:after="0" w:line="315" w:lineRule="auto"/>
        <w:ind w:left="120" w:right="32" w:firstLine="3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1"/>
        </w:rPr>
        <w:t>sh</w:t>
      </w:r>
      <w:r>
        <w:rPr>
          <w:rFonts w:ascii="Arial" w:eastAsia="Arial" w:hAnsi="Arial" w:cs="Arial"/>
          <w:spacing w:val="-5"/>
          <w:w w:val="91"/>
        </w:rPr>
        <w:t>o</w:t>
      </w:r>
      <w:r>
        <w:rPr>
          <w:rFonts w:ascii="Arial" w:eastAsia="Arial" w:hAnsi="Arial" w:cs="Arial"/>
          <w:w w:val="91"/>
        </w:rPr>
        <w:t>wn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table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2,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8"/>
        </w:rPr>
        <w:t>gender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7"/>
          <w:w w:val="88"/>
        </w:rPr>
        <w:t xml:space="preserve"> </w:t>
      </w:r>
      <w:r>
        <w:rPr>
          <w:rFonts w:ascii="Arial" w:eastAsia="Arial" w:hAnsi="Arial" w:cs="Arial"/>
        </w:rPr>
        <w:t>statistically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6"/>
        </w:rPr>
        <w:t>significa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96"/>
        </w:rPr>
        <w:t>t;</w:t>
      </w:r>
      <w:r>
        <w:rPr>
          <w:rFonts w:ascii="Arial" w:eastAsia="Arial" w:hAnsi="Arial" w:cs="Arial"/>
          <w:spacing w:val="12"/>
          <w:w w:val="96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9"/>
        </w:rPr>
        <w:t>female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  <w:w w:val="89"/>
        </w:rPr>
        <w:t>reference</w:t>
      </w:r>
      <w:r>
        <w:rPr>
          <w:rFonts w:ascii="Arial" w:eastAsia="Arial" w:hAnsi="Arial" w:cs="Arial"/>
          <w:spacing w:val="-2"/>
          <w:w w:val="8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ersons had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erage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0.37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101"/>
        </w:rPr>
        <w:t>l</w:t>
      </w:r>
      <w:r>
        <w:rPr>
          <w:rFonts w:ascii="Arial" w:eastAsia="Arial" w:hAnsi="Arial" w:cs="Arial"/>
          <w:spacing w:val="-6"/>
          <w:w w:val="101"/>
        </w:rPr>
        <w:t>ow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w w:val="118"/>
        </w:rPr>
        <w:t>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rPr>
          <w:rFonts w:ascii="Arial" w:eastAsia="Arial" w:hAnsi="Arial" w:cs="Arial"/>
          <w:w w:val="134"/>
        </w:rPr>
        <w:t>=</w:t>
      </w:r>
      <w:r>
        <w:rPr>
          <w:rFonts w:ascii="Arial" w:eastAsia="Arial" w:hAnsi="Arial" w:cs="Arial"/>
          <w:spacing w:val="-4"/>
          <w:w w:val="134"/>
        </w:rPr>
        <w:t xml:space="preserve"> </w:t>
      </w:r>
      <w:r>
        <w:rPr>
          <w:rFonts w:ascii="Meiryo" w:eastAsia="Meiryo" w:hAnsi="Meiryo" w:cs="Meiryo"/>
          <w:i/>
          <w:w w:val="92"/>
        </w:rPr>
        <w:t>−</w:t>
      </w:r>
      <w:r>
        <w:rPr>
          <w:rFonts w:ascii="Arial" w:eastAsia="Arial" w:hAnsi="Arial" w:cs="Arial"/>
          <w:w w:val="92"/>
        </w:rPr>
        <w:t>0</w:t>
      </w:r>
      <w:r>
        <w:rPr>
          <w:rFonts w:ascii="Arial" w:eastAsia="Arial" w:hAnsi="Arial" w:cs="Arial"/>
          <w:i/>
          <w:w w:val="92"/>
        </w:rPr>
        <w:t>.</w:t>
      </w:r>
      <w:r>
        <w:rPr>
          <w:rFonts w:ascii="Arial" w:eastAsia="Arial" w:hAnsi="Arial" w:cs="Arial"/>
          <w:w w:val="92"/>
        </w:rPr>
        <w:t>37</w:t>
      </w:r>
      <w:r>
        <w:rPr>
          <w:rFonts w:ascii="Arial" w:eastAsia="Arial" w:hAnsi="Arial" w:cs="Arial"/>
          <w:i/>
          <w:w w:val="92"/>
        </w:rPr>
        <w:t>,</w:t>
      </w:r>
      <w:r>
        <w:rPr>
          <w:rFonts w:ascii="Arial" w:eastAsia="Arial" w:hAnsi="Arial" w:cs="Arial"/>
          <w:i/>
          <w:spacing w:val="-15"/>
          <w:w w:val="92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2"/>
          <w:w w:val="131"/>
        </w:rPr>
        <w:t xml:space="preserve"> </w:t>
      </w:r>
      <w:r>
        <w:rPr>
          <w:rFonts w:ascii="Arial" w:eastAsia="Arial" w:hAnsi="Arial" w:cs="Arial"/>
          <w:w w:val="90"/>
        </w:rPr>
        <w:t>0</w:t>
      </w:r>
      <w:r>
        <w:rPr>
          <w:rFonts w:ascii="Arial" w:eastAsia="Arial" w:hAnsi="Arial" w:cs="Arial"/>
          <w:i/>
          <w:w w:val="90"/>
        </w:rPr>
        <w:t>.</w:t>
      </w:r>
      <w:r>
        <w:rPr>
          <w:rFonts w:ascii="Arial" w:eastAsia="Arial" w:hAnsi="Arial" w:cs="Arial"/>
          <w:w w:val="90"/>
        </w:rPr>
        <w:t>001</w:t>
      </w:r>
      <w:r>
        <w:rPr>
          <w:rFonts w:ascii="Arial" w:eastAsia="Arial" w:hAnsi="Arial" w:cs="Arial"/>
          <w:spacing w:val="33"/>
          <w:w w:val="90"/>
        </w:rPr>
        <w:t xml:space="preserve"> </w:t>
      </w:r>
      <w:r>
        <w:rPr>
          <w:rFonts w:ascii="Arial" w:eastAsia="Arial" w:hAnsi="Arial" w:cs="Arial"/>
        </w:rPr>
        <w:t>compared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7"/>
          <w:w w:val="93"/>
        </w:rPr>
        <w:t xml:space="preserve"> </w:t>
      </w:r>
      <w:r>
        <w:rPr>
          <w:rFonts w:ascii="Arial" w:eastAsia="Arial" w:hAnsi="Arial" w:cs="Arial"/>
          <w:w w:val="110"/>
        </w:rPr>
        <w:t xml:space="preserve">with </w:t>
      </w:r>
      <w:r>
        <w:rPr>
          <w:rFonts w:ascii="Arial" w:eastAsia="Arial" w:hAnsi="Arial" w:cs="Arial"/>
        </w:rPr>
        <w:t>male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117"/>
        </w:rPr>
        <w:t>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9"/>
        </w:rPr>
        <w:t>f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0"/>
        </w:rPr>
        <w:t>rence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ersons.</w:t>
      </w:r>
      <w:r>
        <w:rPr>
          <w:rFonts w:ascii="Arial" w:eastAsia="Arial" w:hAnsi="Arial" w:cs="Arial"/>
          <w:spacing w:val="47"/>
          <w:w w:val="90"/>
        </w:rPr>
        <w:t xml:space="preserve"> </w:t>
      </w:r>
      <w:r>
        <w:rPr>
          <w:rFonts w:ascii="Arial" w:eastAsia="Arial" w:hAnsi="Arial" w:cs="Arial"/>
        </w:rPr>
        <w:t xml:space="preserve">Marital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</w:rPr>
        <w:t>statistically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t;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2"/>
        </w:rPr>
        <w:t>households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06"/>
        </w:rPr>
        <w:t xml:space="preserve">“not-married” </w:t>
      </w:r>
      <w:r>
        <w:rPr>
          <w:rFonts w:ascii="Arial" w:eastAsia="Arial" w:hAnsi="Arial" w:cs="Arial"/>
          <w:w w:val="89"/>
        </w:rPr>
        <w:t>reference</w:t>
      </w:r>
      <w:r>
        <w:rPr>
          <w:rFonts w:ascii="Arial" w:eastAsia="Arial" w:hAnsi="Arial" w:cs="Arial"/>
          <w:spacing w:val="-4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ersons</w:t>
      </w:r>
      <w:r>
        <w:rPr>
          <w:rFonts w:ascii="Arial" w:eastAsia="Arial" w:hAnsi="Arial" w:cs="Arial"/>
          <w:spacing w:val="-5"/>
          <w:w w:val="89"/>
        </w:rPr>
        <w:t xml:space="preserve"> </w:t>
      </w:r>
      <w:r>
        <w:rPr>
          <w:rFonts w:ascii="Arial" w:eastAsia="Arial" w:hAnsi="Arial" w:cs="Arial"/>
          <w:w w:val="89"/>
        </w:rPr>
        <w:t>had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av</w:t>
      </w:r>
      <w:r>
        <w:rPr>
          <w:rFonts w:ascii="Arial" w:eastAsia="Arial" w:hAnsi="Arial" w:cs="Arial"/>
          <w:w w:val="88"/>
        </w:rPr>
        <w:t>erage</w:t>
      </w:r>
      <w:r>
        <w:rPr>
          <w:rFonts w:ascii="Arial" w:eastAsia="Arial" w:hAnsi="Arial" w:cs="Arial"/>
          <w:spacing w:val="7"/>
          <w:w w:val="88"/>
        </w:rPr>
        <w:t xml:space="preserve"> </w:t>
      </w:r>
      <w:r>
        <w:rPr>
          <w:rFonts w:ascii="Arial" w:eastAsia="Arial" w:hAnsi="Arial" w:cs="Arial"/>
          <w:w w:val="88"/>
        </w:rPr>
        <w:t>0.61</w:t>
      </w:r>
      <w:r>
        <w:rPr>
          <w:rFonts w:ascii="Arial" w:eastAsia="Arial" w:hAnsi="Arial" w:cs="Arial"/>
          <w:spacing w:val="5"/>
          <w:w w:val="88"/>
        </w:rPr>
        <w:t xml:space="preserve"> </w:t>
      </w:r>
      <w:r>
        <w:rPr>
          <w:rFonts w:ascii="Arial" w:eastAsia="Arial" w:hAnsi="Arial" w:cs="Arial"/>
          <w:w w:val="98"/>
        </w:rPr>
        <w:t xml:space="preserve">FPL100-ratio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w w:val="129"/>
        </w:rPr>
        <w:t>=</w:t>
      </w:r>
      <w:r>
        <w:rPr>
          <w:rFonts w:ascii="Arial" w:eastAsia="Arial" w:hAnsi="Arial" w:cs="Arial"/>
          <w:spacing w:val="-18"/>
          <w:w w:val="129"/>
        </w:rPr>
        <w:t xml:space="preserve"> </w:t>
      </w:r>
      <w:r>
        <w:rPr>
          <w:rFonts w:ascii="Meiryo" w:eastAsia="Meiryo" w:hAnsi="Meiryo" w:cs="Meiryo"/>
          <w:i/>
          <w:w w:val="91"/>
        </w:rPr>
        <w:t>−</w:t>
      </w:r>
      <w:r>
        <w:rPr>
          <w:rFonts w:ascii="Arial" w:eastAsia="Arial" w:hAnsi="Arial" w:cs="Arial"/>
          <w:w w:val="91"/>
        </w:rPr>
        <w:t>0</w:t>
      </w:r>
      <w:r>
        <w:rPr>
          <w:rFonts w:ascii="Arial" w:eastAsia="Arial" w:hAnsi="Arial" w:cs="Arial"/>
          <w:i/>
          <w:w w:val="91"/>
        </w:rPr>
        <w:t>.</w:t>
      </w:r>
      <w:r>
        <w:rPr>
          <w:rFonts w:ascii="Arial" w:eastAsia="Arial" w:hAnsi="Arial" w:cs="Arial"/>
          <w:w w:val="91"/>
        </w:rPr>
        <w:t>61</w:t>
      </w:r>
      <w:r>
        <w:rPr>
          <w:rFonts w:ascii="Arial" w:eastAsia="Arial" w:hAnsi="Arial" w:cs="Arial"/>
          <w:i/>
          <w:w w:val="91"/>
        </w:rPr>
        <w:t>,</w:t>
      </w:r>
      <w:r>
        <w:rPr>
          <w:rFonts w:ascii="Arial" w:eastAsia="Arial" w:hAnsi="Arial" w:cs="Arial"/>
          <w:i/>
          <w:spacing w:val="-19"/>
          <w:w w:val="91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  <w:w w:val="90"/>
        </w:rPr>
        <w:t>0</w:t>
      </w:r>
      <w:r>
        <w:rPr>
          <w:rFonts w:ascii="Arial" w:eastAsia="Arial" w:hAnsi="Arial" w:cs="Arial"/>
          <w:i/>
          <w:w w:val="90"/>
        </w:rPr>
        <w:t>.</w:t>
      </w:r>
      <w:r>
        <w:rPr>
          <w:rFonts w:ascii="Arial" w:eastAsia="Arial" w:hAnsi="Arial" w:cs="Arial"/>
          <w:w w:val="90"/>
        </w:rPr>
        <w:t>001</w:t>
      </w:r>
      <w:r>
        <w:rPr>
          <w:rFonts w:ascii="Arial" w:eastAsia="Arial" w:hAnsi="Arial" w:cs="Arial"/>
          <w:spacing w:val="-6"/>
          <w:w w:val="90"/>
        </w:rPr>
        <w:t xml:space="preserve"> </w:t>
      </w:r>
      <w:r>
        <w:rPr>
          <w:rFonts w:ascii="Arial" w:eastAsia="Arial" w:hAnsi="Arial" w:cs="Arial"/>
          <w:w w:val="90"/>
        </w:rPr>
        <w:t>compared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households</w:t>
      </w:r>
    </w:p>
    <w:p w14:paraId="31A0852B" w14:textId="77777777" w:rsidR="00841664" w:rsidRDefault="00841664">
      <w:pPr>
        <w:spacing w:after="0"/>
        <w:sectPr w:rsidR="00841664">
          <w:pgSz w:w="12240" w:h="15840"/>
          <w:pgMar w:top="1340" w:right="1260" w:bottom="1000" w:left="1320" w:header="0" w:footer="806" w:gutter="0"/>
          <w:cols w:space="720"/>
        </w:sectPr>
      </w:pPr>
    </w:p>
    <w:p w14:paraId="76218FDF" w14:textId="77777777" w:rsidR="00841664" w:rsidRDefault="006A473A">
      <w:pPr>
        <w:spacing w:before="53" w:after="0" w:line="317" w:lineRule="auto"/>
        <w:ind w:left="41" w:right="114" w:firstLine="47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 xml:space="preserve">“married”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15"/>
        </w:rPr>
        <w:t>r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108"/>
        </w:rPr>
        <w:t>f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89"/>
        </w:rPr>
        <w:t>rence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erson.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9"/>
        </w:rPr>
        <w:t>Race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78"/>
        </w:rPr>
        <w:t>e</w:t>
      </w:r>
      <w:r>
        <w:rPr>
          <w:rFonts w:ascii="Arial" w:eastAsia="Arial" w:hAnsi="Arial" w:cs="Arial"/>
          <w:w w:val="111"/>
        </w:rPr>
        <w:t>th</w:t>
      </w:r>
      <w:r>
        <w:rPr>
          <w:rFonts w:ascii="Arial" w:eastAsia="Arial" w:hAnsi="Arial" w:cs="Arial"/>
          <w:w w:val="107"/>
        </w:rPr>
        <w:t>nici</w:t>
      </w:r>
      <w:r>
        <w:rPr>
          <w:rFonts w:ascii="Arial" w:eastAsia="Arial" w:hAnsi="Arial" w:cs="Arial"/>
          <w:spacing w:val="-5"/>
          <w:w w:val="107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ere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statistically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t;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  <w:w w:val="107"/>
        </w:rPr>
        <w:t xml:space="preserve">with </w:t>
      </w:r>
      <w:r>
        <w:rPr>
          <w:rFonts w:ascii="Arial" w:eastAsia="Arial" w:hAnsi="Arial" w:cs="Arial"/>
        </w:rPr>
        <w:t>“bla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k”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0"/>
        </w:rPr>
        <w:t>reference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ersons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on an 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erage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w w:val="91"/>
        </w:rPr>
        <w:t>1.28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w w:val="133"/>
        </w:rPr>
        <w:t>=</w:t>
      </w:r>
      <w:r>
        <w:rPr>
          <w:rFonts w:ascii="Arial" w:eastAsia="Arial" w:hAnsi="Arial" w:cs="Arial"/>
          <w:spacing w:val="-20"/>
          <w:w w:val="133"/>
        </w:rPr>
        <w:t xml:space="preserve"> </w:t>
      </w:r>
      <w:r>
        <w:rPr>
          <w:rFonts w:ascii="Meiryo" w:eastAsia="Meiryo" w:hAnsi="Meiryo" w:cs="Meiryo"/>
          <w:i/>
          <w:w w:val="92"/>
        </w:rPr>
        <w:t>−</w:t>
      </w:r>
      <w:r>
        <w:rPr>
          <w:rFonts w:ascii="Arial" w:eastAsia="Arial" w:hAnsi="Arial" w:cs="Arial"/>
          <w:w w:val="92"/>
        </w:rPr>
        <w:t>1</w:t>
      </w:r>
      <w:r>
        <w:rPr>
          <w:rFonts w:ascii="Arial" w:eastAsia="Arial" w:hAnsi="Arial" w:cs="Arial"/>
          <w:i/>
          <w:w w:val="92"/>
        </w:rPr>
        <w:t>.</w:t>
      </w:r>
      <w:r>
        <w:rPr>
          <w:rFonts w:ascii="Arial" w:eastAsia="Arial" w:hAnsi="Arial" w:cs="Arial"/>
          <w:w w:val="92"/>
        </w:rPr>
        <w:t>28</w:t>
      </w:r>
      <w:r>
        <w:rPr>
          <w:rFonts w:ascii="Arial" w:eastAsia="Arial" w:hAnsi="Arial" w:cs="Arial"/>
          <w:i/>
          <w:w w:val="92"/>
        </w:rPr>
        <w:t>,</w:t>
      </w:r>
      <w:r>
        <w:rPr>
          <w:rFonts w:ascii="Arial" w:eastAsia="Arial" w:hAnsi="Arial" w:cs="Arial"/>
          <w:i/>
          <w:spacing w:val="-15"/>
          <w:w w:val="92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  <w:w w:val="93"/>
        </w:rPr>
        <w:t>0</w:t>
      </w:r>
      <w:r>
        <w:rPr>
          <w:rFonts w:ascii="Arial" w:eastAsia="Arial" w:hAnsi="Arial" w:cs="Arial"/>
          <w:i/>
          <w:w w:val="93"/>
        </w:rPr>
        <w:t>.</w:t>
      </w:r>
      <w:r>
        <w:rPr>
          <w:rFonts w:ascii="Arial" w:eastAsia="Arial" w:hAnsi="Arial" w:cs="Arial"/>
          <w:w w:val="93"/>
        </w:rPr>
        <w:t>001)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w w:val="102"/>
        </w:rPr>
        <w:t xml:space="preserve">than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 xml:space="preserve">“white”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89"/>
        </w:rPr>
        <w:t>reference</w:t>
      </w:r>
      <w:r>
        <w:rPr>
          <w:rFonts w:ascii="Arial" w:eastAsia="Arial" w:hAnsi="Arial" w:cs="Arial"/>
          <w:spacing w:val="3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erson.</w:t>
      </w:r>
      <w:r>
        <w:rPr>
          <w:rFonts w:ascii="Arial" w:eastAsia="Arial" w:hAnsi="Arial" w:cs="Arial"/>
          <w:spacing w:val="51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difference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5"/>
          <w:w w:val="89"/>
        </w:rPr>
        <w:t>v</w:t>
      </w:r>
      <w:r>
        <w:rPr>
          <w:rFonts w:ascii="Arial" w:eastAsia="Arial" w:hAnsi="Arial" w:cs="Arial"/>
          <w:w w:val="89"/>
        </w:rPr>
        <w:t>en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  <w:w w:val="89"/>
        </w:rPr>
        <w:t>more</w:t>
      </w:r>
      <w:r>
        <w:rPr>
          <w:rFonts w:ascii="Arial" w:eastAsia="Arial" w:hAnsi="Arial" w:cs="Arial"/>
          <w:spacing w:val="27"/>
          <w:w w:val="89"/>
        </w:rPr>
        <w:t xml:space="preserve"> </w:t>
      </w:r>
      <w:r>
        <w:rPr>
          <w:rFonts w:ascii="Arial" w:eastAsia="Arial" w:hAnsi="Arial" w:cs="Arial"/>
        </w:rPr>
        <w:t>stark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-5"/>
          <w:w w:val="90"/>
        </w:rPr>
        <w:t>tw</w:t>
      </w:r>
      <w:r>
        <w:rPr>
          <w:rFonts w:ascii="Arial" w:eastAsia="Arial" w:hAnsi="Arial" w:cs="Arial"/>
          <w:w w:val="90"/>
        </w:rPr>
        <w:t>een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9"/>
        </w:rPr>
        <w:t xml:space="preserve">households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hispanic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white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89"/>
        </w:rPr>
        <w:t>reference</w:t>
      </w:r>
      <w:r>
        <w:rPr>
          <w:rFonts w:ascii="Arial" w:eastAsia="Arial" w:hAnsi="Arial" w:cs="Arial"/>
          <w:spacing w:val="29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ersons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-19"/>
          <w:w w:val="131"/>
        </w:rPr>
        <w:t xml:space="preserve"> </w:t>
      </w:r>
      <w:r>
        <w:rPr>
          <w:rFonts w:ascii="Meiryo" w:eastAsia="Meiryo" w:hAnsi="Meiryo" w:cs="Meiryo"/>
          <w:i/>
          <w:w w:val="92"/>
        </w:rPr>
        <w:t>−</w:t>
      </w:r>
      <w:r>
        <w:rPr>
          <w:rFonts w:ascii="Arial" w:eastAsia="Arial" w:hAnsi="Arial" w:cs="Arial"/>
          <w:w w:val="92"/>
        </w:rPr>
        <w:t>1</w:t>
      </w:r>
      <w:r>
        <w:rPr>
          <w:rFonts w:ascii="Arial" w:eastAsia="Arial" w:hAnsi="Arial" w:cs="Arial"/>
          <w:i/>
          <w:w w:val="92"/>
        </w:rPr>
        <w:t>.</w:t>
      </w:r>
      <w:r>
        <w:rPr>
          <w:rFonts w:ascii="Arial" w:eastAsia="Arial" w:hAnsi="Arial" w:cs="Arial"/>
          <w:w w:val="92"/>
        </w:rPr>
        <w:t>51</w:t>
      </w:r>
      <w:r>
        <w:rPr>
          <w:rFonts w:ascii="Arial" w:eastAsia="Arial" w:hAnsi="Arial" w:cs="Arial"/>
          <w:i/>
          <w:w w:val="92"/>
        </w:rPr>
        <w:t>,</w:t>
      </w:r>
      <w:r>
        <w:rPr>
          <w:rFonts w:ascii="Arial" w:eastAsia="Arial" w:hAnsi="Arial" w:cs="Arial"/>
          <w:i/>
          <w:spacing w:val="-18"/>
          <w:w w:val="92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9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001).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Education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  <w:w w:val="89"/>
        </w:rPr>
        <w:t>also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  <w:w w:val="103"/>
        </w:rPr>
        <w:t xml:space="preserve">statistically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t;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households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88"/>
        </w:rPr>
        <w:t>reference</w:t>
      </w:r>
      <w:r>
        <w:rPr>
          <w:rFonts w:ascii="Arial" w:eastAsia="Arial" w:hAnsi="Arial" w:cs="Arial"/>
          <w:spacing w:val="30"/>
          <w:w w:val="8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ersons</w:t>
      </w:r>
      <w:r>
        <w:rPr>
          <w:rFonts w:ascii="Arial" w:eastAsia="Arial" w:hAnsi="Arial" w:cs="Arial"/>
          <w:spacing w:val="24"/>
          <w:w w:val="8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“high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89"/>
        </w:rPr>
        <w:t>s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5"/>
          <w:w w:val="89"/>
        </w:rPr>
        <w:t>o</w:t>
      </w:r>
      <w:r>
        <w:rPr>
          <w:rFonts w:ascii="Arial" w:eastAsia="Arial" w:hAnsi="Arial" w:cs="Arial"/>
          <w:w w:val="89"/>
        </w:rPr>
        <w:t>ol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less”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2"/>
        </w:rPr>
        <w:t>education</w:t>
      </w:r>
      <w:r>
        <w:rPr>
          <w:rFonts w:ascii="Arial" w:eastAsia="Arial" w:hAnsi="Arial" w:cs="Arial"/>
          <w:spacing w:val="45"/>
          <w:w w:val="92"/>
        </w:rPr>
        <w:t xml:space="preserve"> </w:t>
      </w:r>
      <w:r>
        <w:rPr>
          <w:rFonts w:ascii="Arial" w:eastAsia="Arial" w:hAnsi="Arial" w:cs="Arial"/>
          <w:w w:val="92"/>
        </w:rPr>
        <w:t>le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els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 xml:space="preserve">an 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erage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2.20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rPr>
          <w:rFonts w:ascii="Arial" w:eastAsia="Arial" w:hAnsi="Arial" w:cs="Arial"/>
          <w:w w:val="134"/>
        </w:rPr>
        <w:t>=</w:t>
      </w:r>
      <w:r>
        <w:rPr>
          <w:rFonts w:ascii="Arial" w:eastAsia="Arial" w:hAnsi="Arial" w:cs="Arial"/>
          <w:spacing w:val="-12"/>
          <w:w w:val="134"/>
        </w:rPr>
        <w:t xml:space="preserve"> </w:t>
      </w:r>
      <w:r>
        <w:rPr>
          <w:rFonts w:ascii="Meiryo" w:eastAsia="Meiryo" w:hAnsi="Meiryo" w:cs="Meiryo"/>
          <w:i/>
          <w:w w:val="92"/>
        </w:rPr>
        <w:t>−</w:t>
      </w:r>
      <w:r>
        <w:rPr>
          <w:rFonts w:ascii="Arial" w:eastAsia="Arial" w:hAnsi="Arial" w:cs="Arial"/>
          <w:w w:val="92"/>
        </w:rPr>
        <w:t>2</w:t>
      </w:r>
      <w:r>
        <w:rPr>
          <w:rFonts w:ascii="Arial" w:eastAsia="Arial" w:hAnsi="Arial" w:cs="Arial"/>
          <w:i/>
          <w:w w:val="92"/>
        </w:rPr>
        <w:t>.</w:t>
      </w:r>
      <w:r>
        <w:rPr>
          <w:rFonts w:ascii="Arial" w:eastAsia="Arial" w:hAnsi="Arial" w:cs="Arial"/>
          <w:w w:val="92"/>
        </w:rPr>
        <w:t>20</w:t>
      </w:r>
      <w:r>
        <w:rPr>
          <w:rFonts w:ascii="Arial" w:eastAsia="Arial" w:hAnsi="Arial" w:cs="Arial"/>
          <w:i/>
          <w:w w:val="92"/>
        </w:rPr>
        <w:t>,</w:t>
      </w:r>
      <w:r>
        <w:rPr>
          <w:rFonts w:ascii="Arial" w:eastAsia="Arial" w:hAnsi="Arial" w:cs="Arial"/>
          <w:i/>
          <w:spacing w:val="-15"/>
          <w:w w:val="92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w w:val="131"/>
        </w:rPr>
        <w:t>&lt;</w:t>
      </w:r>
      <w:r>
        <w:rPr>
          <w:rFonts w:ascii="Arial" w:eastAsia="Arial" w:hAnsi="Arial" w:cs="Arial"/>
          <w:i/>
          <w:spacing w:val="-10"/>
          <w:w w:val="13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>001)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w w:val="92"/>
        </w:rPr>
        <w:t>reference</w:t>
      </w:r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0"/>
        </w:rPr>
        <w:t xml:space="preserve">ersons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“ba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helors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higher”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education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els.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w w:val="118"/>
        </w:rPr>
        <w:t>All</w:t>
      </w:r>
      <w:r>
        <w:rPr>
          <w:rFonts w:ascii="Arial" w:eastAsia="Arial" w:hAnsi="Arial" w:cs="Arial"/>
          <w:spacing w:val="18"/>
          <w:w w:val="118"/>
        </w:rPr>
        <w:t xml:space="preserve"> </w:t>
      </w:r>
      <w:r>
        <w:rPr>
          <w:rFonts w:ascii="Arial" w:eastAsia="Arial" w:hAnsi="Arial" w:cs="Arial"/>
          <w:w w:val="98"/>
        </w:rPr>
        <w:t>significa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101"/>
        </w:rPr>
        <w:t>disabi</w:t>
      </w:r>
      <w:r>
        <w:rPr>
          <w:rFonts w:ascii="Arial" w:eastAsia="Arial" w:hAnsi="Arial" w:cs="Arial"/>
          <w:spacing w:val="1"/>
          <w:w w:val="101"/>
        </w:rPr>
        <w:t>l</w:t>
      </w:r>
      <w:r>
        <w:rPr>
          <w:rFonts w:ascii="Arial" w:eastAsia="Arial" w:hAnsi="Arial" w:cs="Arial"/>
          <w:w w:val="134"/>
        </w:rPr>
        <w:t>i</w:t>
      </w:r>
      <w:r>
        <w:rPr>
          <w:rFonts w:ascii="Arial" w:eastAsia="Arial" w:hAnsi="Arial" w:cs="Arial"/>
          <w:spacing w:val="-6"/>
          <w:w w:val="134"/>
        </w:rPr>
        <w:t>t</w:t>
      </w:r>
      <w:r>
        <w:rPr>
          <w:rFonts w:ascii="Arial" w:eastAsia="Arial" w:hAnsi="Arial" w:cs="Arial"/>
          <w:w w:val="106"/>
        </w:rPr>
        <w:t>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7"/>
        </w:rPr>
        <w:t>and</w:t>
      </w:r>
    </w:p>
    <w:p w14:paraId="00994245" w14:textId="77777777" w:rsidR="00841664" w:rsidRDefault="00841664">
      <w:pPr>
        <w:spacing w:before="9" w:after="0" w:line="110" w:lineRule="exact"/>
        <w:rPr>
          <w:sz w:val="11"/>
          <w:szCs w:val="11"/>
        </w:rPr>
      </w:pPr>
    </w:p>
    <w:p w14:paraId="1290060B" w14:textId="77777777" w:rsidR="00841664" w:rsidRDefault="006A473A">
      <w:pPr>
        <w:spacing w:after="0" w:line="240" w:lineRule="auto"/>
        <w:ind w:left="160" w:right="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3"/>
        </w:rPr>
        <w:t>demographic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tw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95"/>
        </w:rPr>
        <w:t>differe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demographic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0"/>
        </w:rPr>
        <w:t>themsel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es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3"/>
        </w:rPr>
        <w:t>displ</w:t>
      </w:r>
      <w:r>
        <w:rPr>
          <w:rFonts w:ascii="Arial" w:eastAsia="Arial" w:hAnsi="Arial" w:cs="Arial"/>
          <w:spacing w:val="-6"/>
          <w:w w:val="93"/>
        </w:rPr>
        <w:t>ay</w:t>
      </w:r>
      <w:r>
        <w:rPr>
          <w:rFonts w:ascii="Arial" w:eastAsia="Arial" w:hAnsi="Arial" w:cs="Arial"/>
          <w:w w:val="93"/>
        </w:rPr>
        <w:t>ed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table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2.</w:t>
      </w:r>
    </w:p>
    <w:p w14:paraId="3A44979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4780E5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CCA6A8F" w14:textId="77777777" w:rsidR="00841664" w:rsidRDefault="00841664">
      <w:pPr>
        <w:spacing w:before="10" w:after="0" w:line="240" w:lineRule="exact"/>
        <w:rPr>
          <w:sz w:val="24"/>
          <w:szCs w:val="24"/>
        </w:rPr>
      </w:pPr>
    </w:p>
    <w:p w14:paraId="3C66B2B6" w14:textId="77777777" w:rsidR="00841664" w:rsidRDefault="006A473A">
      <w:pPr>
        <w:spacing w:after="0" w:line="240" w:lineRule="auto"/>
        <w:ind w:left="150" w:right="87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Aim 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2</w:t>
      </w:r>
    </w:p>
    <w:p w14:paraId="4AE2C3E3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7881B826" w14:textId="77777777" w:rsidR="00841664" w:rsidRDefault="006A473A">
      <w:pPr>
        <w:spacing w:after="0" w:line="428" w:lineRule="auto"/>
        <w:ind w:left="152" w:right="5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9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0"/>
        </w:rPr>
        <w:t>analyze</w:t>
      </w:r>
      <w:r>
        <w:rPr>
          <w:rFonts w:ascii="Arial" w:eastAsia="Arial" w:hAnsi="Arial" w:cs="Arial"/>
          <w:spacing w:val="13"/>
          <w:w w:val="90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o</w:t>
      </w:r>
      <w:r>
        <w:rPr>
          <w:rFonts w:ascii="Arial" w:eastAsia="Arial" w:hAnsi="Arial" w:cs="Arial"/>
          <w:w w:val="90"/>
        </w:rPr>
        <w:t>w</w:t>
      </w:r>
      <w:r>
        <w:rPr>
          <w:rFonts w:ascii="Arial" w:eastAsia="Arial" w:hAnsi="Arial" w:cs="Arial"/>
          <w:spacing w:val="20"/>
          <w:w w:val="90"/>
        </w:rPr>
        <w:t xml:space="preserve"> </w:t>
      </w:r>
      <w:r>
        <w:rPr>
          <w:rFonts w:ascii="Arial" w:eastAsia="Arial" w:hAnsi="Arial" w:cs="Arial"/>
          <w:w w:val="90"/>
        </w:rPr>
        <w:t>demographic</w:t>
      </w:r>
      <w:r>
        <w:rPr>
          <w:rFonts w:ascii="Arial" w:eastAsia="Arial" w:hAnsi="Arial" w:cs="Arial"/>
          <w:spacing w:val="43"/>
          <w:w w:val="90"/>
        </w:rPr>
        <w:t xml:space="preserve"> </w:t>
      </w:r>
      <w:r>
        <w:rPr>
          <w:rFonts w:ascii="Arial" w:eastAsia="Arial" w:hAnsi="Arial" w:cs="Arial"/>
          <w:w w:val="90"/>
        </w:rPr>
        <w:t>factors</w:t>
      </w:r>
      <w:r>
        <w:rPr>
          <w:rFonts w:ascii="Arial" w:eastAsia="Arial" w:hAnsi="Arial" w:cs="Arial"/>
          <w:spacing w:val="32"/>
          <w:w w:val="90"/>
        </w:rPr>
        <w:t xml:space="preserve"> </w:t>
      </w:r>
      <w:r>
        <w:rPr>
          <w:rFonts w:ascii="Arial" w:eastAsia="Arial" w:hAnsi="Arial" w:cs="Arial"/>
          <w:w w:val="90"/>
        </w:rPr>
        <w:t>su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"/>
          <w:w w:val="90"/>
        </w:rPr>
        <w:t xml:space="preserve"> </w:t>
      </w:r>
      <w:r>
        <w:rPr>
          <w:rFonts w:ascii="Arial" w:eastAsia="Arial" w:hAnsi="Arial" w:cs="Arial"/>
          <w:w w:val="90"/>
        </w:rPr>
        <w:t>as</w:t>
      </w:r>
      <w:r>
        <w:rPr>
          <w:rFonts w:ascii="Arial" w:eastAsia="Arial" w:hAnsi="Arial" w:cs="Arial"/>
          <w:spacing w:val="-14"/>
          <w:w w:val="90"/>
        </w:rPr>
        <w:t xml:space="preserve"> </w:t>
      </w:r>
      <w:r>
        <w:rPr>
          <w:rFonts w:ascii="Arial" w:eastAsia="Arial" w:hAnsi="Arial" w:cs="Arial"/>
          <w:w w:val="90"/>
        </w:rPr>
        <w:t>gender,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</w:rPr>
        <w:t>marital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5"/>
        </w:rPr>
        <w:t>status,</w:t>
      </w:r>
      <w:r>
        <w:rPr>
          <w:rFonts w:ascii="Arial" w:eastAsia="Arial" w:hAnsi="Arial" w:cs="Arial"/>
          <w:spacing w:val="5"/>
          <w:w w:val="95"/>
        </w:rPr>
        <w:t xml:space="preserve"> </w:t>
      </w:r>
      <w:r>
        <w:rPr>
          <w:rFonts w:ascii="Arial" w:eastAsia="Arial" w:hAnsi="Arial" w:cs="Arial"/>
        </w:rPr>
        <w:t xml:space="preserve">education, </w:t>
      </w:r>
      <w:r>
        <w:rPr>
          <w:rFonts w:ascii="Arial" w:eastAsia="Arial" w:hAnsi="Arial" w:cs="Arial"/>
          <w:w w:val="90"/>
        </w:rPr>
        <w:t>race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ethnici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impacted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3"/>
        </w:rPr>
        <w:t>economic</w:t>
      </w:r>
      <w:r>
        <w:rPr>
          <w:rFonts w:ascii="Arial" w:eastAsia="Arial" w:hAnsi="Arial" w:cs="Arial"/>
          <w:spacing w:val="7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ell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eing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  <w:w w:val="93"/>
        </w:rPr>
        <w:t>(measured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FPL100-ratio)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4"/>
        </w:rPr>
        <w:t>age</w:t>
      </w:r>
      <w:r>
        <w:rPr>
          <w:rFonts w:ascii="Arial" w:eastAsia="Arial" w:hAnsi="Arial" w:cs="Arial"/>
          <w:spacing w:val="22"/>
          <w:w w:val="84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  <w:w w:val="92"/>
        </w:rPr>
        <w:t>g</w:t>
      </w:r>
      <w:r>
        <w:rPr>
          <w:rFonts w:ascii="Arial" w:eastAsia="Arial" w:hAnsi="Arial" w:cs="Arial"/>
          <w:i/>
          <w:spacing w:val="-10"/>
          <w:w w:val="92"/>
        </w:rPr>
        <w:t>re</w:t>
      </w:r>
      <w:r>
        <w:rPr>
          <w:rFonts w:ascii="Arial" w:eastAsia="Arial" w:hAnsi="Arial" w:cs="Arial"/>
          <w:i/>
          <w:w w:val="92"/>
        </w:rPr>
        <w:t>at</w:t>
      </w:r>
      <w:r>
        <w:rPr>
          <w:rFonts w:ascii="Arial" w:eastAsia="Arial" w:hAnsi="Arial" w:cs="Arial"/>
          <w:i/>
          <w:spacing w:val="24"/>
          <w:w w:val="92"/>
        </w:rPr>
        <w:t xml:space="preserve"> </w:t>
      </w:r>
      <w:r>
        <w:rPr>
          <w:rFonts w:ascii="Arial" w:eastAsia="Arial" w:hAnsi="Arial" w:cs="Arial"/>
          <w:i/>
          <w:spacing w:val="-11"/>
          <w:w w:val="123"/>
        </w:rPr>
        <w:t>r</w:t>
      </w:r>
      <w:r>
        <w:rPr>
          <w:rFonts w:ascii="Arial" w:eastAsia="Arial" w:hAnsi="Arial" w:cs="Arial"/>
          <w:i/>
          <w:spacing w:val="-11"/>
          <w:w w:val="80"/>
        </w:rPr>
        <w:t>e</w:t>
      </w:r>
      <w:r>
        <w:rPr>
          <w:rFonts w:ascii="Arial" w:eastAsia="Arial" w:hAnsi="Arial" w:cs="Arial"/>
          <w:i/>
          <w:spacing w:val="-11"/>
          <w:w w:val="89"/>
        </w:rPr>
        <w:t>c</w:t>
      </w:r>
      <w:r>
        <w:rPr>
          <w:rFonts w:ascii="Arial" w:eastAsia="Arial" w:hAnsi="Arial" w:cs="Arial"/>
          <w:i/>
          <w:w w:val="89"/>
        </w:rPr>
        <w:t>ession</w:t>
      </w:r>
      <w:r>
        <w:rPr>
          <w:rFonts w:ascii="Arial" w:eastAsia="Arial" w:hAnsi="Arial" w:cs="Arial"/>
          <w:i/>
          <w:spacing w:val="-44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0"/>
        </w:rPr>
        <w:t>Se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eral</w:t>
      </w:r>
      <w:r>
        <w:rPr>
          <w:rFonts w:ascii="Arial" w:eastAsia="Arial" w:hAnsi="Arial" w:cs="Arial"/>
          <w:spacing w:val="17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ost-h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</w:t>
      </w:r>
      <w:r>
        <w:rPr>
          <w:rFonts w:ascii="Arial" w:eastAsia="Arial" w:hAnsi="Arial" w:cs="Arial"/>
          <w:spacing w:val="42"/>
          <w:w w:val="90"/>
        </w:rPr>
        <w:t xml:space="preserve"> 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w w:val="89"/>
        </w:rPr>
        <w:t>sts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conducted 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ultiple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9"/>
        </w:rPr>
        <w:t>le</w:t>
      </w:r>
      <w:r>
        <w:rPr>
          <w:rFonts w:ascii="Arial" w:eastAsia="Arial" w:hAnsi="Arial" w:cs="Arial"/>
          <w:spacing w:val="-5"/>
          <w:w w:val="89"/>
        </w:rPr>
        <w:t>v</w:t>
      </w:r>
      <w:r>
        <w:rPr>
          <w:rFonts w:ascii="Arial" w:eastAsia="Arial" w:hAnsi="Arial" w:cs="Arial"/>
          <w:w w:val="89"/>
        </w:rPr>
        <w:t>els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teractions.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lists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ost-h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c</w:t>
      </w:r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  <w:w w:val="89"/>
        </w:rPr>
        <w:t>te</w:t>
      </w:r>
      <w:r>
        <w:rPr>
          <w:rFonts w:ascii="Arial" w:eastAsia="Arial" w:hAnsi="Arial" w:cs="Arial"/>
          <w:spacing w:val="1"/>
          <w:w w:val="89"/>
        </w:rPr>
        <w:t>s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results.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Figure</w:t>
      </w:r>
    </w:p>
    <w:p w14:paraId="23827E18" w14:textId="77777777" w:rsidR="00841664" w:rsidRDefault="006A473A">
      <w:pPr>
        <w:spacing w:before="5" w:after="0" w:line="240" w:lineRule="auto"/>
        <w:ind w:left="155" w:right="354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5"/>
        </w:rPr>
        <w:t>displ</w:t>
      </w:r>
      <w:r>
        <w:rPr>
          <w:rFonts w:ascii="Arial" w:eastAsia="Arial" w:hAnsi="Arial" w:cs="Arial"/>
          <w:spacing w:val="-5"/>
          <w:w w:val="95"/>
        </w:rPr>
        <w:t>a</w:t>
      </w:r>
      <w:r>
        <w:rPr>
          <w:rFonts w:ascii="Arial" w:eastAsia="Arial" w:hAnsi="Arial" w:cs="Arial"/>
          <w:w w:val="95"/>
        </w:rPr>
        <w:t>ys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trends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subgroups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sample.</w:t>
      </w:r>
    </w:p>
    <w:p w14:paraId="602C34F6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1AF89DD5" w14:textId="77777777" w:rsidR="00841664" w:rsidRDefault="006A473A">
      <w:pPr>
        <w:spacing w:after="0" w:line="428" w:lineRule="auto"/>
        <w:ind w:left="105" w:right="52" w:firstLine="3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4"/>
        </w:rPr>
        <w:t>Figures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2a,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2b,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2c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2d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illustrate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7"/>
        </w:rPr>
        <w:t>FPL100-ratios</w:t>
      </w:r>
      <w:r>
        <w:rPr>
          <w:rFonts w:ascii="Arial" w:eastAsia="Arial" w:hAnsi="Arial" w:cs="Arial"/>
          <w:spacing w:val="14"/>
          <w:w w:val="9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96"/>
        </w:rPr>
        <w:t>iff</w:t>
      </w:r>
      <w:r>
        <w:rPr>
          <w:rFonts w:ascii="Arial" w:eastAsia="Arial" w:hAnsi="Arial" w:cs="Arial"/>
          <w:spacing w:val="1"/>
          <w:w w:val="96"/>
        </w:rPr>
        <w:t>e</w:t>
      </w:r>
      <w:r>
        <w:rPr>
          <w:rFonts w:ascii="Arial" w:eastAsia="Arial" w:hAnsi="Arial" w:cs="Arial"/>
          <w:w w:val="94"/>
        </w:rPr>
        <w:t>re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7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differe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tiated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w w:val="90"/>
        </w:rPr>
        <w:t>gender,</w:t>
      </w:r>
      <w:r>
        <w:rPr>
          <w:rFonts w:ascii="Arial" w:eastAsia="Arial" w:hAnsi="Arial" w:cs="Arial"/>
          <w:spacing w:val="10"/>
          <w:w w:val="90"/>
        </w:rPr>
        <w:t xml:space="preserve"> </w:t>
      </w:r>
      <w:r>
        <w:rPr>
          <w:rFonts w:ascii="Arial" w:eastAsia="Arial" w:hAnsi="Arial" w:cs="Arial"/>
        </w:rPr>
        <w:t>marital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status,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w w:val="92"/>
        </w:rPr>
        <w:t>race</w:t>
      </w:r>
      <w:r>
        <w:rPr>
          <w:rFonts w:ascii="Arial" w:eastAsia="Arial" w:hAnsi="Arial" w:cs="Arial"/>
          <w:spacing w:val="-11"/>
          <w:w w:val="92"/>
        </w:rPr>
        <w:t xml:space="preserve"> </w:t>
      </w:r>
      <w:r>
        <w:rPr>
          <w:rFonts w:ascii="Arial" w:eastAsia="Arial" w:hAnsi="Arial" w:cs="Arial"/>
          <w:w w:val="92"/>
        </w:rPr>
        <w:t>and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ethnici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1"/>
        </w:rPr>
        <w:t>and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  <w:w w:val="91"/>
        </w:rPr>
        <w:t>education</w:t>
      </w:r>
      <w:r>
        <w:rPr>
          <w:rFonts w:ascii="Arial" w:eastAsia="Arial" w:hAnsi="Arial" w:cs="Arial"/>
          <w:spacing w:val="36"/>
          <w:w w:val="91"/>
        </w:rPr>
        <w:t xml:space="preserve"> </w:t>
      </w:r>
      <w:r>
        <w:rPr>
          <w:rFonts w:ascii="Arial" w:eastAsia="Arial" w:hAnsi="Arial" w:cs="Arial"/>
          <w:w w:val="91"/>
        </w:rPr>
        <w:t>le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els</w:t>
      </w:r>
      <w:r>
        <w:rPr>
          <w:rFonts w:ascii="Arial" w:eastAsia="Arial" w:hAnsi="Arial" w:cs="Arial"/>
          <w:spacing w:val="-5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8"/>
        </w:rPr>
        <w:t>reference</w:t>
      </w:r>
      <w:r>
        <w:rPr>
          <w:rFonts w:ascii="Arial" w:eastAsia="Arial" w:hAnsi="Arial" w:cs="Arial"/>
          <w:spacing w:val="9"/>
          <w:w w:val="8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ersons.</w:t>
      </w:r>
      <w:r>
        <w:rPr>
          <w:rFonts w:ascii="Arial" w:eastAsia="Arial" w:hAnsi="Arial" w:cs="Arial"/>
          <w:spacing w:val="45"/>
          <w:w w:val="88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 xml:space="preserve">2c </w:t>
      </w:r>
      <w:r>
        <w:rPr>
          <w:rFonts w:ascii="Arial" w:eastAsia="Arial" w:hAnsi="Arial" w:cs="Arial"/>
          <w:w w:val="98"/>
        </w:rPr>
        <w:t>illustrates</w:t>
      </w:r>
      <w:r>
        <w:rPr>
          <w:rFonts w:ascii="Arial" w:eastAsia="Arial" w:hAnsi="Arial" w:cs="Arial"/>
          <w:spacing w:val="-7"/>
          <w:w w:val="9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-1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“hispanic”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9"/>
        </w:rPr>
        <w:t>reference</w:t>
      </w:r>
      <w:r>
        <w:rPr>
          <w:rFonts w:ascii="Arial" w:eastAsia="Arial" w:hAnsi="Arial" w:cs="Arial"/>
          <w:spacing w:val="-11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ersons</w:t>
      </w:r>
      <w:r>
        <w:rPr>
          <w:rFonts w:ascii="Arial" w:eastAsia="Arial" w:hAnsi="Arial" w:cs="Arial"/>
          <w:spacing w:val="-12"/>
          <w:w w:val="89"/>
        </w:rPr>
        <w:t xml:space="preserve"> </w:t>
      </w:r>
      <w:r>
        <w:rPr>
          <w:rFonts w:ascii="Arial" w:eastAsia="Arial" w:hAnsi="Arial" w:cs="Arial"/>
          <w:w w:val="89"/>
        </w:rPr>
        <w:t>had</w:t>
      </w:r>
      <w:r>
        <w:rPr>
          <w:rFonts w:ascii="Arial" w:eastAsia="Arial" w:hAnsi="Arial" w:cs="Arial"/>
          <w:spacing w:val="12"/>
          <w:w w:val="89"/>
        </w:rPr>
        <w:t xml:space="preserve"> </w:t>
      </w:r>
      <w:r>
        <w:rPr>
          <w:rFonts w:ascii="Arial" w:eastAsia="Arial" w:hAnsi="Arial" w:cs="Arial"/>
        </w:rPr>
        <w:t>mini</w:t>
      </w:r>
      <w:r>
        <w:rPr>
          <w:rFonts w:ascii="Arial" w:eastAsia="Arial" w:hAnsi="Arial" w:cs="Arial"/>
          <w:spacing w:val="-5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6"/>
        </w:rPr>
        <w:t>FPL100-ratios</w:t>
      </w:r>
      <w:r>
        <w:rPr>
          <w:rFonts w:ascii="Arial" w:eastAsia="Arial" w:hAnsi="Arial" w:cs="Arial"/>
          <w:spacing w:val="-6"/>
          <w:w w:val="96"/>
        </w:rPr>
        <w:t xml:space="preserve"> </w:t>
      </w:r>
      <w:r>
        <w:rPr>
          <w:rFonts w:ascii="Arial" w:eastAsia="Arial" w:hAnsi="Arial" w:cs="Arial"/>
        </w:rPr>
        <w:t>throughout 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104"/>
        </w:rPr>
        <w:t>im</w:t>
      </w:r>
      <w:r>
        <w:rPr>
          <w:rFonts w:ascii="Arial" w:eastAsia="Arial" w:hAnsi="Arial" w:cs="Arial"/>
          <w:spacing w:val="6"/>
          <w:w w:val="104"/>
        </w:rPr>
        <w:t>p</w:t>
      </w:r>
      <w:r>
        <w:rPr>
          <w:rFonts w:ascii="Arial" w:eastAsia="Arial" w:hAnsi="Arial" w:cs="Arial"/>
          <w:w w:val="103"/>
        </w:rPr>
        <w:t>orta</w:t>
      </w:r>
      <w:r>
        <w:rPr>
          <w:rFonts w:ascii="Arial" w:eastAsia="Arial" w:hAnsi="Arial" w:cs="Arial"/>
          <w:spacing w:val="-6"/>
          <w:w w:val="103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obser</w:t>
      </w:r>
      <w:r>
        <w:rPr>
          <w:rFonts w:ascii="Arial" w:eastAsia="Arial" w:hAnsi="Arial" w:cs="Arial"/>
          <w:spacing w:val="-11"/>
        </w:rPr>
        <w:t>v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w w:val="98"/>
        </w:rPr>
        <w:t>iff</w:t>
      </w:r>
      <w:r>
        <w:rPr>
          <w:rFonts w:ascii="Arial" w:eastAsia="Arial" w:hAnsi="Arial" w:cs="Arial"/>
          <w:spacing w:val="1"/>
          <w:w w:val="98"/>
        </w:rPr>
        <w:t>e</w:t>
      </w:r>
      <w:r>
        <w:rPr>
          <w:rFonts w:ascii="Arial" w:eastAsia="Arial" w:hAnsi="Arial" w:cs="Arial"/>
          <w:w w:val="97"/>
        </w:rPr>
        <w:t>re</w:t>
      </w:r>
      <w:r>
        <w:rPr>
          <w:rFonts w:ascii="Arial" w:eastAsia="Arial" w:hAnsi="Arial" w:cs="Arial"/>
          <w:spacing w:val="-6"/>
          <w:w w:val="97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8"/>
        </w:rPr>
        <w:t>sha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es</w:t>
      </w:r>
      <w:r>
        <w:rPr>
          <w:rFonts w:ascii="Arial" w:eastAsia="Arial" w:hAnsi="Arial" w:cs="Arial"/>
          <w:spacing w:val="26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FPL100-ratios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four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races.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4"/>
        </w:rPr>
        <w:t>Households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114"/>
        </w:rPr>
        <w:t>“white”</w:t>
      </w:r>
      <w:r>
        <w:rPr>
          <w:rFonts w:ascii="Arial" w:eastAsia="Arial" w:hAnsi="Arial" w:cs="Arial"/>
          <w:spacing w:val="3"/>
          <w:w w:val="114"/>
        </w:rPr>
        <w:t xml:space="preserve"> </w:t>
      </w:r>
      <w:r>
        <w:rPr>
          <w:rFonts w:ascii="Arial" w:eastAsia="Arial" w:hAnsi="Arial" w:cs="Arial"/>
          <w:w w:val="90"/>
        </w:rPr>
        <w:t>heads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gradual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steady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incline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6"/>
        </w:rPr>
        <w:t>av</w:t>
      </w:r>
      <w:r>
        <w:rPr>
          <w:rFonts w:ascii="Arial" w:eastAsia="Arial" w:hAnsi="Arial" w:cs="Arial"/>
        </w:rPr>
        <w:t>erage FPL100-ratios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2011.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w w:val="92"/>
        </w:rPr>
        <w:t>obser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45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6"/>
        </w:rPr>
        <w:t>“bla</w:t>
      </w:r>
      <w:r>
        <w:rPr>
          <w:rFonts w:ascii="Arial" w:eastAsia="Arial" w:hAnsi="Arial" w:cs="Arial"/>
          <w:spacing w:val="-6"/>
          <w:w w:val="106"/>
        </w:rPr>
        <w:t>c</w:t>
      </w:r>
      <w:r>
        <w:rPr>
          <w:rFonts w:ascii="Arial" w:eastAsia="Arial" w:hAnsi="Arial" w:cs="Arial"/>
          <w:w w:val="118"/>
        </w:rPr>
        <w:t xml:space="preserve">k”, </w:t>
      </w:r>
      <w:r>
        <w:rPr>
          <w:rFonts w:ascii="Arial" w:eastAsia="Arial" w:hAnsi="Arial" w:cs="Arial"/>
        </w:rPr>
        <w:t xml:space="preserve">“hispanic”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“others”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heads.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2d,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3"/>
        </w:rPr>
        <w:t>hous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w w:val="93"/>
        </w:rPr>
        <w:t>holds</w:t>
      </w:r>
      <w:r>
        <w:rPr>
          <w:rFonts w:ascii="Arial" w:eastAsia="Arial" w:hAnsi="Arial" w:cs="Arial"/>
          <w:spacing w:val="30"/>
          <w:w w:val="93"/>
        </w:rPr>
        <w:t xml:space="preserve"> </w:t>
      </w:r>
      <w:r>
        <w:rPr>
          <w:rFonts w:ascii="Arial" w:eastAsia="Arial" w:hAnsi="Arial" w:cs="Arial"/>
        </w:rPr>
        <w:t>where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114"/>
        </w:rPr>
        <w:t>th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education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heads are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“high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ol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less”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erienced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</w:rPr>
        <w:t>a decline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FPL100-ratios,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just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15"/>
        </w:rPr>
        <w:t>li</w:t>
      </w:r>
      <w:r>
        <w:rPr>
          <w:rFonts w:ascii="Arial" w:eastAsia="Arial" w:hAnsi="Arial" w:cs="Arial"/>
          <w:spacing w:val="-5"/>
          <w:w w:val="115"/>
        </w:rPr>
        <w:t>k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groups, but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erienced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3"/>
        </w:rPr>
        <w:t>impr</w:t>
      </w:r>
      <w:r>
        <w:rPr>
          <w:rFonts w:ascii="Arial" w:eastAsia="Arial" w:hAnsi="Arial" w:cs="Arial"/>
          <w:spacing w:val="-5"/>
          <w:w w:val="103"/>
        </w:rPr>
        <w:t>o</w:t>
      </w:r>
      <w:r>
        <w:rPr>
          <w:rFonts w:ascii="Arial" w:eastAsia="Arial" w:hAnsi="Arial" w:cs="Arial"/>
          <w:spacing w:val="-6"/>
          <w:w w:val="106"/>
        </w:rPr>
        <w:t>v</w:t>
      </w:r>
      <w:r>
        <w:rPr>
          <w:rFonts w:ascii="Arial" w:eastAsia="Arial" w:hAnsi="Arial" w:cs="Arial"/>
          <w:w w:val="91"/>
        </w:rPr>
        <w:t>eme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40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latter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parts.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illustrates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olutions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 FPL100-ratios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trasting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3"/>
        </w:rPr>
        <w:t>household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82"/>
        </w:rPr>
        <w:t>es: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  <w:w w:val="89"/>
        </w:rPr>
        <w:t>one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white,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married,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male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(with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 xml:space="preserve">education </w:t>
      </w:r>
      <w:r>
        <w:rPr>
          <w:rFonts w:ascii="Arial" w:eastAsia="Arial" w:hAnsi="Arial" w:cs="Arial"/>
          <w:w w:val="94"/>
        </w:rPr>
        <w:t>ba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helors</w:t>
      </w:r>
      <w:r>
        <w:rPr>
          <w:rFonts w:ascii="Arial" w:eastAsia="Arial" w:hAnsi="Arial" w:cs="Arial"/>
          <w:spacing w:val="33"/>
          <w:w w:val="9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higher)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118"/>
        </w:rPr>
        <w:t>r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w w:val="110"/>
        </w:rPr>
        <w:t>f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w w:val="118"/>
        </w:rPr>
        <w:t>r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w w:val="89"/>
        </w:rPr>
        <w:t>c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  <w:w w:val="118"/>
        </w:rPr>
        <w:t>r</w:t>
      </w:r>
      <w:r>
        <w:rPr>
          <w:rFonts w:ascii="Arial" w:eastAsia="Arial" w:hAnsi="Arial" w:cs="Arial"/>
          <w:w w:val="79"/>
        </w:rPr>
        <w:t>s</w:t>
      </w:r>
      <w:r>
        <w:rPr>
          <w:rFonts w:ascii="Arial" w:eastAsia="Arial" w:hAnsi="Arial" w:cs="Arial"/>
          <w:w w:val="92"/>
        </w:rPr>
        <w:t>ons,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married,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female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 xml:space="preserve">(with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high </w:t>
      </w:r>
      <w:r>
        <w:rPr>
          <w:rFonts w:ascii="Arial" w:eastAsia="Arial" w:hAnsi="Arial" w:cs="Arial"/>
          <w:w w:val="91"/>
        </w:rPr>
        <w:t>s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ol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4"/>
        </w:rPr>
        <w:t>less</w:t>
      </w:r>
      <w:r>
        <w:rPr>
          <w:rFonts w:ascii="Arial" w:eastAsia="Arial" w:hAnsi="Arial" w:cs="Arial"/>
          <w:spacing w:val="22"/>
          <w:w w:val="84"/>
        </w:rPr>
        <w:t xml:space="preserve"> </w:t>
      </w:r>
      <w:r>
        <w:rPr>
          <w:rFonts w:ascii="Arial" w:eastAsia="Arial" w:hAnsi="Arial" w:cs="Arial"/>
        </w:rPr>
        <w:t>education).</w:t>
      </w:r>
    </w:p>
    <w:p w14:paraId="4ECBAD66" w14:textId="77777777" w:rsidR="00841664" w:rsidRDefault="00841664">
      <w:pPr>
        <w:spacing w:after="0"/>
        <w:jc w:val="both"/>
        <w:sectPr w:rsidR="00841664">
          <w:pgSz w:w="12240" w:h="15840"/>
          <w:pgMar w:top="1400" w:right="1300" w:bottom="1000" w:left="1280" w:header="0" w:footer="806" w:gutter="0"/>
          <w:cols w:space="720"/>
        </w:sectPr>
      </w:pPr>
    </w:p>
    <w:p w14:paraId="76C804A8" w14:textId="77777777" w:rsidR="00841664" w:rsidRDefault="006A473A">
      <w:pPr>
        <w:spacing w:before="56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Discussion</w:t>
      </w:r>
    </w:p>
    <w:p w14:paraId="7267A2B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CDAC9F6" w14:textId="77777777" w:rsidR="00841664" w:rsidRDefault="00841664">
      <w:pPr>
        <w:spacing w:before="2" w:after="0" w:line="200" w:lineRule="exact"/>
        <w:rPr>
          <w:sz w:val="20"/>
          <w:szCs w:val="20"/>
        </w:rPr>
      </w:pPr>
    </w:p>
    <w:p w14:paraId="408296BE" w14:textId="77777777" w:rsidR="00841664" w:rsidRDefault="006A473A">
      <w:pPr>
        <w:spacing w:after="0" w:line="428" w:lineRule="auto"/>
        <w:ind w:left="100" w:right="95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2"/>
        </w:rPr>
        <w:t>FPL100-ratios</w:t>
      </w:r>
      <w:r>
        <w:rPr>
          <w:rFonts w:ascii="Arial" w:eastAsia="Arial" w:hAnsi="Arial" w:cs="Arial"/>
          <w:spacing w:val="53"/>
          <w:w w:val="92"/>
        </w:rPr>
        <w:t xml:space="preserve"> </w:t>
      </w:r>
      <w:r>
        <w:rPr>
          <w:rFonts w:ascii="Arial" w:eastAsia="Arial" w:hAnsi="Arial" w:cs="Arial"/>
          <w:w w:val="92"/>
        </w:rPr>
        <w:t>decline</w:t>
      </w:r>
      <w:r>
        <w:rPr>
          <w:rFonts w:ascii="Arial" w:eastAsia="Arial" w:hAnsi="Arial" w:cs="Arial"/>
          <w:spacing w:val="-6"/>
          <w:w w:val="92"/>
        </w:rPr>
        <w:t xml:space="preserve"> </w:t>
      </w:r>
      <w:r>
        <w:rPr>
          <w:rFonts w:ascii="Arial" w:eastAsia="Arial" w:hAnsi="Arial" w:cs="Arial"/>
          <w:w w:val="92"/>
        </w:rPr>
        <w:t>sharply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5"/>
          <w:w w:val="89"/>
        </w:rPr>
        <w:t>tw</w:t>
      </w:r>
      <w:r>
        <w:rPr>
          <w:rFonts w:ascii="Arial" w:eastAsia="Arial" w:hAnsi="Arial" w:cs="Arial"/>
          <w:w w:val="89"/>
        </w:rPr>
        <w:t>een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  <w:w w:val="89"/>
        </w:rPr>
        <w:t>2008</w:t>
      </w:r>
      <w:r>
        <w:rPr>
          <w:rFonts w:ascii="Arial" w:eastAsia="Arial" w:hAnsi="Arial" w:cs="Arial"/>
          <w:spacing w:val="-11"/>
          <w:w w:val="89"/>
        </w:rPr>
        <w:t xml:space="preserve"> </w:t>
      </w:r>
      <w:r>
        <w:rPr>
          <w:rFonts w:ascii="Arial" w:eastAsia="Arial" w:hAnsi="Arial" w:cs="Arial"/>
          <w:w w:val="89"/>
        </w:rPr>
        <w:t>and</w:t>
      </w:r>
      <w:r>
        <w:rPr>
          <w:rFonts w:ascii="Arial" w:eastAsia="Arial" w:hAnsi="Arial" w:cs="Arial"/>
          <w:spacing w:val="14"/>
          <w:w w:val="89"/>
        </w:rPr>
        <w:t xml:space="preserve"> </w:t>
      </w:r>
      <w:r>
        <w:rPr>
          <w:rFonts w:ascii="Arial" w:eastAsia="Arial" w:hAnsi="Arial" w:cs="Arial"/>
          <w:w w:val="89"/>
        </w:rPr>
        <w:t>2010,</w:t>
      </w:r>
      <w:r>
        <w:rPr>
          <w:rFonts w:ascii="Arial" w:eastAsia="Arial" w:hAnsi="Arial" w:cs="Arial"/>
          <w:spacing w:val="-3"/>
          <w:w w:val="89"/>
        </w:rPr>
        <w:t xml:space="preserve"> </w:t>
      </w:r>
      <w:r>
        <w:rPr>
          <w:rFonts w:ascii="Arial" w:eastAsia="Arial" w:hAnsi="Arial" w:cs="Arial"/>
        </w:rPr>
        <w:t>flatten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3"/>
        </w:rPr>
        <w:t>and</w:t>
      </w:r>
      <w:r>
        <w:rPr>
          <w:rFonts w:ascii="Arial" w:eastAsia="Arial" w:hAnsi="Arial" w:cs="Arial"/>
          <w:spacing w:val="-3"/>
          <w:w w:val="93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8"/>
        </w:rPr>
        <w:t xml:space="preserve">increase </w:t>
      </w:r>
      <w:r>
        <w:rPr>
          <w:rFonts w:ascii="Arial" w:eastAsia="Arial" w:hAnsi="Arial" w:cs="Arial"/>
        </w:rPr>
        <w:t>gradually after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2011.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quadratic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captures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  <w:w w:val="90"/>
        </w:rPr>
        <w:t>a</w:t>
      </w:r>
      <w:r>
        <w:rPr>
          <w:rFonts w:ascii="Arial" w:eastAsia="Arial" w:hAnsi="Arial" w:cs="Arial"/>
          <w:w w:val="105"/>
        </w:rPr>
        <w:t>vior.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136"/>
        </w:rPr>
        <w:t>It</w:t>
      </w:r>
      <w:r>
        <w:rPr>
          <w:rFonts w:ascii="Arial" w:eastAsia="Arial" w:hAnsi="Arial" w:cs="Arial"/>
          <w:spacing w:val="-10"/>
          <w:w w:val="13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noticable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10"/>
        </w:rPr>
        <w:t xml:space="preserve">that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1"/>
        </w:rPr>
        <w:t>decline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1"/>
        </w:rPr>
        <w:t xml:space="preserve">FPL100-ratios </w:t>
      </w:r>
      <w:r>
        <w:rPr>
          <w:rFonts w:ascii="Arial" w:eastAsia="Arial" w:hAnsi="Arial" w:cs="Arial"/>
          <w:spacing w:val="32"/>
          <w:w w:val="9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as</w:t>
      </w:r>
      <w:r>
        <w:rPr>
          <w:rFonts w:ascii="Arial" w:eastAsia="Arial" w:hAnsi="Arial" w:cs="Arial"/>
          <w:spacing w:val="6"/>
          <w:w w:val="91"/>
        </w:rPr>
        <w:t xml:space="preserve"> </w:t>
      </w:r>
      <w:r>
        <w:rPr>
          <w:rFonts w:ascii="Arial" w:eastAsia="Arial" w:hAnsi="Arial" w:cs="Arial"/>
          <w:w w:val="91"/>
        </w:rPr>
        <w:t>shar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er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5"/>
        </w:rPr>
        <w:t>gradual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incline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ed.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1"/>
        </w:rPr>
        <w:t>obser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ed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households.</w:t>
      </w:r>
    </w:p>
    <w:p w14:paraId="6CDDCF96" w14:textId="77777777" w:rsidR="00841664" w:rsidRDefault="006A473A">
      <w:pPr>
        <w:spacing w:before="5" w:after="0" w:line="423" w:lineRule="auto"/>
        <w:ind w:left="100" w:right="66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6"/>
          <w:w w:val="97"/>
        </w:rPr>
        <w:t>p</w:t>
      </w:r>
      <w:r>
        <w:rPr>
          <w:rFonts w:ascii="Arial" w:eastAsia="Arial" w:hAnsi="Arial" w:cs="Arial"/>
        </w:rPr>
        <w:t>ositi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w w:val="77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1"/>
        </w:rPr>
        <w:t>sign</w:t>
      </w:r>
      <w:r>
        <w:rPr>
          <w:rFonts w:ascii="Arial" w:eastAsia="Arial" w:hAnsi="Arial" w:cs="Arial"/>
          <w:spacing w:val="3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i/>
          <w:w w:val="98"/>
        </w:rPr>
        <w:t>β</w:t>
      </w:r>
      <w:r>
        <w:rPr>
          <w:rFonts w:ascii="Arial" w:eastAsia="Arial" w:hAnsi="Arial" w:cs="Arial"/>
          <w:i/>
          <w:w w:val="137"/>
          <w:position w:val="-3"/>
          <w:sz w:val="16"/>
          <w:szCs w:val="16"/>
        </w:rPr>
        <w:t>t</w:t>
      </w:r>
      <w:r>
        <w:rPr>
          <w:rFonts w:ascii="Arial" w:eastAsia="Arial" w:hAnsi="Arial" w:cs="Arial"/>
          <w:i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2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</w:rPr>
        <w:t>indicated</w:t>
      </w:r>
      <w:r>
        <w:rPr>
          <w:rFonts w:ascii="Arial" w:eastAsia="Arial" w:hAnsi="Arial" w:cs="Arial"/>
          <w:spacing w:val="-1"/>
          <w:w w:val="9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5"/>
        </w:rPr>
        <w:t>d</w:t>
      </w:r>
      <w:r>
        <w:rPr>
          <w:rFonts w:ascii="Arial" w:eastAsia="Arial" w:hAnsi="Arial" w:cs="Arial"/>
          <w:spacing w:val="-6"/>
          <w:w w:val="95"/>
        </w:rPr>
        <w:t>o</w:t>
      </w:r>
      <w:r>
        <w:rPr>
          <w:rFonts w:ascii="Arial" w:eastAsia="Arial" w:hAnsi="Arial" w:cs="Arial"/>
          <w:w w:val="95"/>
        </w:rPr>
        <w:t>w</w:t>
      </w:r>
      <w:r>
        <w:rPr>
          <w:rFonts w:ascii="Arial" w:eastAsia="Arial" w:hAnsi="Arial" w:cs="Arial"/>
          <w:spacing w:val="-6"/>
          <w:w w:val="95"/>
        </w:rPr>
        <w:t>nw</w:t>
      </w:r>
      <w:r>
        <w:rPr>
          <w:rFonts w:ascii="Arial" w:eastAsia="Arial" w:hAnsi="Arial" w:cs="Arial"/>
          <w:w w:val="95"/>
        </w:rPr>
        <w:t>ard</w:t>
      </w:r>
      <w:r>
        <w:rPr>
          <w:rFonts w:ascii="Arial" w:eastAsia="Arial" w:hAnsi="Arial" w:cs="Arial"/>
          <w:spacing w:val="6"/>
          <w:w w:val="95"/>
        </w:rPr>
        <w:t xml:space="preserve"> </w:t>
      </w:r>
      <w:r>
        <w:rPr>
          <w:rFonts w:ascii="Arial" w:eastAsia="Arial" w:hAnsi="Arial" w:cs="Arial"/>
        </w:rPr>
        <w:t>trend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4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7"/>
          <w:w w:val="8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82"/>
        </w:rPr>
        <w:t xml:space="preserve">as </w:t>
      </w:r>
      <w:r>
        <w:rPr>
          <w:rFonts w:ascii="Arial" w:eastAsia="Arial" w:hAnsi="Arial" w:cs="Arial"/>
          <w:w w:val="85"/>
        </w:rPr>
        <w:t>steep</w:t>
      </w:r>
      <w:r>
        <w:rPr>
          <w:rFonts w:ascii="Arial" w:eastAsia="Arial" w:hAnsi="Arial" w:cs="Arial"/>
          <w:spacing w:val="37"/>
          <w:w w:val="85"/>
        </w:rPr>
        <w:t xml:space="preserve"> </w:t>
      </w:r>
      <w:r>
        <w:rPr>
          <w:rFonts w:ascii="Arial" w:eastAsia="Arial" w:hAnsi="Arial" w:cs="Arial"/>
          <w:w w:val="85"/>
        </w:rPr>
        <w:t>as</w:t>
      </w:r>
      <w:r>
        <w:rPr>
          <w:rFonts w:ascii="Arial" w:eastAsia="Arial" w:hAnsi="Arial" w:cs="Arial"/>
          <w:spacing w:val="13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9"/>
        </w:rPr>
        <w:t>hous</w:t>
      </w:r>
      <w:r>
        <w:rPr>
          <w:rFonts w:ascii="Arial" w:eastAsia="Arial" w:hAnsi="Arial" w:cs="Arial"/>
          <w:spacing w:val="1"/>
          <w:w w:val="89"/>
        </w:rPr>
        <w:t>e</w:t>
      </w:r>
      <w:r>
        <w:rPr>
          <w:rFonts w:ascii="Arial" w:eastAsia="Arial" w:hAnsi="Arial" w:cs="Arial"/>
          <w:w w:val="89"/>
        </w:rPr>
        <w:t>holds</w:t>
      </w:r>
      <w:r>
        <w:rPr>
          <w:rFonts w:ascii="Arial" w:eastAsia="Arial" w:hAnsi="Arial" w:cs="Arial"/>
          <w:spacing w:val="27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appare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tradictory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finding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conclude that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although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07"/>
        </w:rPr>
        <w:t>“significa</w:t>
      </w:r>
      <w:r>
        <w:rPr>
          <w:rFonts w:ascii="Arial" w:eastAsia="Arial" w:hAnsi="Arial" w:cs="Arial"/>
          <w:spacing w:val="-5"/>
          <w:w w:val="107"/>
        </w:rPr>
        <w:t>n</w:t>
      </w:r>
      <w:r>
        <w:rPr>
          <w:rFonts w:ascii="Arial" w:eastAsia="Arial" w:hAnsi="Arial" w:cs="Arial"/>
          <w:w w:val="107"/>
        </w:rPr>
        <w:t>tly”</w:t>
      </w:r>
      <w:r>
        <w:rPr>
          <w:rFonts w:ascii="Arial" w:eastAsia="Arial" w:hAnsi="Arial" w:cs="Arial"/>
          <w:spacing w:val="21"/>
          <w:w w:val="107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orse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FPL100-ratio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 study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2"/>
        </w:rPr>
        <w:t>ex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erienced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88"/>
        </w:rPr>
        <w:t>se</w:t>
      </w:r>
      <w:r>
        <w:rPr>
          <w:rFonts w:ascii="Arial" w:eastAsia="Arial" w:hAnsi="Arial" w:cs="Arial"/>
          <w:spacing w:val="-5"/>
          <w:w w:val="88"/>
        </w:rPr>
        <w:t>v</w:t>
      </w:r>
      <w:r>
        <w:rPr>
          <w:rFonts w:ascii="Arial" w:eastAsia="Arial" w:hAnsi="Arial" w:cs="Arial"/>
          <w:w w:val="88"/>
        </w:rPr>
        <w:t>ere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w w:val="88"/>
        </w:rPr>
        <w:t>declines</w:t>
      </w:r>
      <w:r>
        <w:rPr>
          <w:rFonts w:ascii="Arial" w:eastAsia="Arial" w:hAnsi="Arial" w:cs="Arial"/>
          <w:spacing w:val="45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FPL100- ratios.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86"/>
        </w:rPr>
        <w:t>some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  <w:w w:val="86"/>
        </w:rPr>
        <w:t>lig</w:t>
      </w:r>
      <w:r>
        <w:rPr>
          <w:rFonts w:ascii="Arial" w:eastAsia="Arial" w:hAnsi="Arial" w:cs="Arial"/>
          <w:spacing w:val="-6"/>
          <w:w w:val="86"/>
        </w:rPr>
        <w:t>h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impact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4"/>
        </w:rPr>
        <w:t>differe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suppleme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 xml:space="preserve">tary </w:t>
      </w:r>
      <w:r>
        <w:rPr>
          <w:rFonts w:ascii="Arial" w:eastAsia="Arial" w:hAnsi="Arial" w:cs="Arial"/>
          <w:spacing w:val="13"/>
          <w:w w:val="91"/>
        </w:rPr>
        <w:t xml:space="preserve"> </w:t>
      </w:r>
      <w:r>
        <w:rPr>
          <w:rFonts w:ascii="Arial" w:eastAsia="Arial" w:hAnsi="Arial" w:cs="Arial"/>
          <w:w w:val="91"/>
        </w:rPr>
        <w:t>c</w:t>
      </w:r>
      <w:r>
        <w:rPr>
          <w:rFonts w:ascii="Arial" w:eastAsia="Arial" w:hAnsi="Arial" w:cs="Arial"/>
          <w:spacing w:val="-5"/>
          <w:w w:val="91"/>
        </w:rPr>
        <w:t>ov</w:t>
      </w:r>
      <w:r>
        <w:rPr>
          <w:rFonts w:ascii="Arial" w:eastAsia="Arial" w:hAnsi="Arial" w:cs="Arial"/>
          <w:w w:val="91"/>
        </w:rPr>
        <w:t>erage</w:t>
      </w:r>
      <w:r>
        <w:rPr>
          <w:rFonts w:ascii="Arial" w:eastAsia="Arial" w:hAnsi="Arial" w:cs="Arial"/>
          <w:spacing w:val="-9"/>
          <w:w w:val="91"/>
        </w:rPr>
        <w:t xml:space="preserve"> </w:t>
      </w:r>
      <w:r>
        <w:rPr>
          <w:rFonts w:ascii="Arial" w:eastAsia="Arial" w:hAnsi="Arial" w:cs="Arial"/>
          <w:w w:val="91"/>
        </w:rPr>
        <w:t>programs</w:t>
      </w:r>
      <w:r>
        <w:rPr>
          <w:rFonts w:ascii="Arial" w:eastAsia="Arial" w:hAnsi="Arial" w:cs="Arial"/>
          <w:spacing w:val="36"/>
          <w:w w:val="91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w w:val="91"/>
        </w:rPr>
        <w:t>households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06"/>
        </w:rPr>
        <w:t>di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4"/>
        </w:rPr>
        <w:t>ab</w:t>
      </w:r>
      <w:r>
        <w:rPr>
          <w:rFonts w:ascii="Arial" w:eastAsia="Arial" w:hAnsi="Arial" w:cs="Arial"/>
          <w:w w:val="128"/>
        </w:rPr>
        <w:t>ili</w:t>
      </w:r>
      <w:r>
        <w:rPr>
          <w:rFonts w:ascii="Arial" w:eastAsia="Arial" w:hAnsi="Arial" w:cs="Arial"/>
          <w:spacing w:val="-5"/>
          <w:w w:val="128"/>
        </w:rPr>
        <w:t>t</w:t>
      </w:r>
      <w:r>
        <w:rPr>
          <w:rFonts w:ascii="Arial" w:eastAsia="Arial" w:hAnsi="Arial" w:cs="Arial"/>
          <w:spacing w:val="-18"/>
          <w:w w:val="104"/>
        </w:rPr>
        <w:t>y</w:t>
      </w:r>
      <w:r>
        <w:rPr>
          <w:rFonts w:ascii="Arial" w:eastAsia="Arial" w:hAnsi="Arial" w:cs="Arial"/>
          <w:w w:val="98"/>
        </w:rPr>
        <w:t>.</w:t>
      </w:r>
    </w:p>
    <w:p w14:paraId="1471A22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666AB53" w14:textId="77777777" w:rsidR="00841664" w:rsidRDefault="00841664">
      <w:pPr>
        <w:spacing w:before="10" w:after="0" w:line="220" w:lineRule="exact"/>
      </w:pPr>
    </w:p>
    <w:p w14:paraId="0BC78458" w14:textId="77777777" w:rsidR="00841664" w:rsidRDefault="006A473A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7"/>
          <w:sz w:val="28"/>
          <w:szCs w:val="28"/>
        </w:rPr>
        <w:t>Limitations</w:t>
      </w:r>
    </w:p>
    <w:p w14:paraId="002CDAB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3D07C65" w14:textId="77777777" w:rsidR="00841664" w:rsidRDefault="00841664">
      <w:pPr>
        <w:spacing w:before="2" w:after="0" w:line="200" w:lineRule="exact"/>
        <w:rPr>
          <w:sz w:val="20"/>
          <w:szCs w:val="20"/>
        </w:rPr>
      </w:pPr>
    </w:p>
    <w:p w14:paraId="00411294" w14:textId="77777777" w:rsidR="00841664" w:rsidRDefault="006A473A">
      <w:pPr>
        <w:spacing w:after="0" w:line="428" w:lineRule="auto"/>
        <w:ind w:left="637" w:right="61" w:hanging="27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 xml:space="preserve">Although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mixed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2"/>
        </w:rPr>
        <w:t>regression</w:t>
      </w:r>
      <w:r>
        <w:rPr>
          <w:rFonts w:ascii="Arial" w:eastAsia="Arial" w:hAnsi="Arial" w:cs="Arial"/>
          <w:spacing w:val="34"/>
          <w:w w:val="9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1"/>
        </w:rPr>
        <w:t>disc</w:t>
      </w:r>
      <w:r>
        <w:rPr>
          <w:rFonts w:ascii="Arial" w:eastAsia="Arial" w:hAnsi="Arial" w:cs="Arial"/>
          <w:spacing w:val="-5"/>
          <w:w w:val="91"/>
        </w:rPr>
        <w:t>ov</w:t>
      </w:r>
      <w:r>
        <w:rPr>
          <w:rFonts w:ascii="Arial" w:eastAsia="Arial" w:hAnsi="Arial" w:cs="Arial"/>
          <w:w w:val="91"/>
        </w:rPr>
        <w:t xml:space="preserve">ered 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  <w:w w:val="91"/>
        </w:rPr>
        <w:t>some</w:t>
      </w:r>
      <w:r>
        <w:rPr>
          <w:rFonts w:ascii="Arial" w:eastAsia="Arial" w:hAnsi="Arial" w:cs="Arial"/>
          <w:spacing w:val="24"/>
          <w:w w:val="9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tional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 xml:space="preserve">some </w:t>
      </w:r>
      <w:r>
        <w:rPr>
          <w:rFonts w:ascii="Arial" w:eastAsia="Arial" w:hAnsi="Arial" w:cs="Arial"/>
          <w:w w:val="96"/>
        </w:rPr>
        <w:t>i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96"/>
        </w:rPr>
        <w:t>teresting</w:t>
      </w:r>
      <w:r>
        <w:rPr>
          <w:rFonts w:ascii="Arial" w:eastAsia="Arial" w:hAnsi="Arial" w:cs="Arial"/>
          <w:spacing w:val="12"/>
          <w:w w:val="96"/>
        </w:rPr>
        <w:t xml:space="preserve"> </w:t>
      </w:r>
      <w:r>
        <w:rPr>
          <w:rFonts w:ascii="Arial" w:eastAsia="Arial" w:hAnsi="Arial" w:cs="Arial"/>
        </w:rPr>
        <w:t>patterns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5"/>
        </w:rPr>
        <w:t>relationships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-5"/>
          <w:w w:val="88"/>
        </w:rPr>
        <w:t>tw</w:t>
      </w:r>
      <w:r>
        <w:rPr>
          <w:rFonts w:ascii="Arial" w:eastAsia="Arial" w:hAnsi="Arial" w:cs="Arial"/>
          <w:w w:val="88"/>
        </w:rPr>
        <w:t>een</w:t>
      </w:r>
      <w:r>
        <w:rPr>
          <w:rFonts w:ascii="Arial" w:eastAsia="Arial" w:hAnsi="Arial" w:cs="Arial"/>
          <w:spacing w:val="37"/>
          <w:w w:val="88"/>
        </w:rPr>
        <w:t xml:space="preserve"> </w:t>
      </w:r>
      <w:r>
        <w:rPr>
          <w:rFonts w:ascii="Arial" w:eastAsia="Arial" w:hAnsi="Arial" w:cs="Arial"/>
          <w:w w:val="88"/>
        </w:rPr>
        <w:t>res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onse</w:t>
      </w:r>
      <w:r>
        <w:rPr>
          <w:rFonts w:ascii="Arial" w:eastAsia="Arial" w:hAnsi="Arial" w:cs="Arial"/>
          <w:spacing w:val="-2"/>
          <w:w w:val="8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3"/>
        </w:rPr>
        <w:t>demographic</w:t>
      </w:r>
      <w:r>
        <w:rPr>
          <w:rFonts w:ascii="Arial" w:eastAsia="Arial" w:hAnsi="Arial" w:cs="Arial"/>
          <w:spacing w:val="10"/>
          <w:w w:val="93"/>
        </w:rPr>
        <w:t xml:space="preserve"> </w:t>
      </w:r>
      <w:r>
        <w:rPr>
          <w:rFonts w:ascii="Arial" w:eastAsia="Arial" w:hAnsi="Arial" w:cs="Arial"/>
          <w:w w:val="93"/>
        </w:rPr>
        <w:t>factors,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  <w:w w:val="93"/>
        </w:rPr>
        <w:t>along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  <w:w w:val="106"/>
        </w:rPr>
        <w:t xml:space="preserve">with </w:t>
      </w:r>
      <w:r>
        <w:rPr>
          <w:rFonts w:ascii="Arial" w:eastAsia="Arial" w:hAnsi="Arial" w:cs="Arial"/>
        </w:rPr>
        <w:t>disabili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3"/>
        </w:rPr>
        <w:t>a</w:t>
      </w:r>
      <w:r>
        <w:rPr>
          <w:rFonts w:ascii="Arial" w:eastAsia="Arial" w:hAnsi="Arial" w:cs="Arial"/>
        </w:rPr>
        <w:t>jectory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income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 for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0"/>
        </w:rPr>
        <w:t>some</w:t>
      </w:r>
      <w:r>
        <w:rPr>
          <w:rFonts w:ascii="Arial" w:eastAsia="Arial" w:hAnsi="Arial" w:cs="Arial"/>
          <w:spacing w:val="13"/>
          <w:w w:val="90"/>
        </w:rPr>
        <w:t xml:space="preserve"> </w:t>
      </w:r>
      <w:r>
        <w:rPr>
          <w:rFonts w:ascii="Arial" w:eastAsia="Arial" w:hAnsi="Arial" w:cs="Arial"/>
          <w:w w:val="90"/>
        </w:rPr>
        <w:t>hous</w:t>
      </w:r>
      <w:r>
        <w:rPr>
          <w:rFonts w:ascii="Arial" w:eastAsia="Arial" w:hAnsi="Arial" w:cs="Arial"/>
          <w:spacing w:val="1"/>
          <w:w w:val="90"/>
        </w:rPr>
        <w:t>e</w:t>
      </w:r>
      <w:r>
        <w:rPr>
          <w:rFonts w:ascii="Arial" w:eastAsia="Arial" w:hAnsi="Arial" w:cs="Arial"/>
          <w:w w:val="90"/>
        </w:rPr>
        <w:t>holds</w:t>
      </w:r>
      <w:r>
        <w:rPr>
          <w:rFonts w:ascii="Arial" w:eastAsia="Arial" w:hAnsi="Arial" w:cs="Arial"/>
          <w:spacing w:val="44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ere not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linear.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m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deling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  <w:w w:val="93"/>
        </w:rPr>
        <w:t>approa</w:t>
      </w:r>
      <w:r>
        <w:rPr>
          <w:rFonts w:ascii="Arial" w:eastAsia="Arial" w:hAnsi="Arial" w:cs="Arial"/>
          <w:spacing w:val="-5"/>
          <w:w w:val="93"/>
        </w:rPr>
        <w:t>c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6"/>
          <w:w w:val="93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5"/>
        </w:rPr>
        <w:t>capture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3"/>
        </w:rPr>
        <w:t>a</w:t>
      </w:r>
      <w:r>
        <w:rPr>
          <w:rFonts w:ascii="Arial" w:eastAsia="Arial" w:hAnsi="Arial" w:cs="Arial"/>
        </w:rPr>
        <w:t>jectory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5"/>
        </w:rPr>
        <w:t>sha</w:t>
      </w:r>
      <w:r>
        <w:rPr>
          <w:rFonts w:ascii="Arial" w:eastAsia="Arial" w:hAnsi="Arial" w:cs="Arial"/>
          <w:spacing w:val="5"/>
          <w:w w:val="85"/>
        </w:rPr>
        <w:t>p</w:t>
      </w:r>
      <w:r>
        <w:rPr>
          <w:rFonts w:ascii="Arial" w:eastAsia="Arial" w:hAnsi="Arial" w:cs="Arial"/>
          <w:w w:val="85"/>
        </w:rPr>
        <w:t>es</w:t>
      </w:r>
      <w:r>
        <w:rPr>
          <w:rFonts w:ascii="Arial" w:eastAsia="Arial" w:hAnsi="Arial" w:cs="Arial"/>
          <w:spacing w:val="16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0"/>
        </w:rPr>
        <w:t xml:space="preserve">households.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7"/>
        </w:rPr>
        <w:t>non-parametric</w:t>
      </w:r>
      <w:r>
        <w:rPr>
          <w:rFonts w:ascii="Arial" w:eastAsia="Arial" w:hAnsi="Arial" w:cs="Arial"/>
          <w:spacing w:val="15"/>
          <w:w w:val="97"/>
        </w:rPr>
        <w:t xml:space="preserve"> </w:t>
      </w:r>
      <w:r>
        <w:rPr>
          <w:rFonts w:ascii="Arial" w:eastAsia="Arial" w:hAnsi="Arial" w:cs="Arial"/>
        </w:rPr>
        <w:t>fitting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income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2"/>
        </w:rPr>
        <w:t>a</w:t>
      </w:r>
      <w:r>
        <w:rPr>
          <w:rFonts w:ascii="Arial" w:eastAsia="Arial" w:hAnsi="Arial" w:cs="Arial"/>
        </w:rPr>
        <w:t>jectories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</w:t>
      </w:r>
      <w:r>
        <w:rPr>
          <w:rFonts w:ascii="Arial" w:eastAsia="Arial" w:hAnsi="Arial" w:cs="Arial"/>
          <w:spacing w:val="22"/>
          <w:w w:val="87"/>
        </w:rPr>
        <w:t xml:space="preserve"> </w:t>
      </w:r>
      <w:r>
        <w:rPr>
          <w:rFonts w:ascii="Arial" w:eastAsia="Arial" w:hAnsi="Arial" w:cs="Arial"/>
        </w:rPr>
        <w:t>tried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2"/>
        </w:rPr>
        <w:t>as</w:t>
      </w:r>
      <w:r>
        <w:rPr>
          <w:rFonts w:ascii="Arial" w:eastAsia="Arial" w:hAnsi="Arial" w:cs="Arial"/>
          <w:spacing w:val="23"/>
          <w:w w:val="8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6"/>
        </w:rPr>
        <w:t>pre-pr</w:t>
      </w:r>
      <w:r>
        <w:rPr>
          <w:rFonts w:ascii="Arial" w:eastAsia="Arial" w:hAnsi="Arial" w:cs="Arial"/>
          <w:spacing w:val="7"/>
          <w:w w:val="96"/>
        </w:rPr>
        <w:t>o</w:t>
      </w:r>
      <w:r>
        <w:rPr>
          <w:rFonts w:ascii="Arial" w:eastAsia="Arial" w:hAnsi="Arial" w:cs="Arial"/>
          <w:w w:val="86"/>
        </w:rPr>
        <w:t xml:space="preserve">cessing </w:t>
      </w:r>
      <w:r>
        <w:rPr>
          <w:rFonts w:ascii="Arial" w:eastAsia="Arial" w:hAnsi="Arial" w:cs="Arial"/>
        </w:rPr>
        <w:t>step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efore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w w:val="91"/>
        </w:rPr>
        <w:t>te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9"/>
        </w:rPr>
        <w:t>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1"/>
        </w:rPr>
        <w:t>differences</w:t>
      </w:r>
      <w:r>
        <w:rPr>
          <w:rFonts w:ascii="Arial" w:eastAsia="Arial" w:hAnsi="Arial" w:cs="Arial"/>
          <w:spacing w:val="18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spacing w:val="-6"/>
          <w:w w:val="89"/>
        </w:rPr>
        <w:t>a</w:t>
      </w:r>
      <w:r>
        <w:rPr>
          <w:rFonts w:ascii="Arial" w:eastAsia="Arial" w:hAnsi="Arial" w:cs="Arial"/>
          <w:w w:val="104"/>
        </w:rPr>
        <w:t>vior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groups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households.</w:t>
      </w:r>
    </w:p>
    <w:p w14:paraId="5B725822" w14:textId="77777777" w:rsidR="00841664" w:rsidRDefault="00841664">
      <w:pPr>
        <w:spacing w:before="5" w:after="0" w:line="180" w:lineRule="exact"/>
        <w:rPr>
          <w:sz w:val="18"/>
          <w:szCs w:val="18"/>
        </w:rPr>
      </w:pPr>
    </w:p>
    <w:p w14:paraId="4CABFC2D" w14:textId="77777777" w:rsidR="00841664" w:rsidRDefault="006A473A">
      <w:pPr>
        <w:spacing w:after="0" w:line="428" w:lineRule="auto"/>
        <w:ind w:left="645" w:right="7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89"/>
        </w:rPr>
        <w:t>Some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  <w:w w:val="89"/>
        </w:rPr>
        <w:t>households</w:t>
      </w:r>
      <w:r>
        <w:rPr>
          <w:rFonts w:ascii="Arial" w:eastAsia="Arial" w:hAnsi="Arial" w:cs="Arial"/>
          <w:spacing w:val="41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sample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participate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wav</w:t>
      </w:r>
      <w:r>
        <w:rPr>
          <w:rFonts w:ascii="Arial" w:eastAsia="Arial" w:hAnsi="Arial" w:cs="Arial"/>
          <w:w w:val="90"/>
        </w:rPr>
        <w:t>es.</w:t>
      </w:r>
      <w:r>
        <w:rPr>
          <w:rFonts w:ascii="Arial" w:eastAsia="Arial" w:hAnsi="Arial" w:cs="Arial"/>
          <w:spacing w:val="44"/>
          <w:w w:val="90"/>
        </w:rPr>
        <w:t xml:space="preserve"> </w:t>
      </w:r>
      <w:r>
        <w:rPr>
          <w:rFonts w:ascii="Arial" w:eastAsia="Arial" w:hAnsi="Arial" w:cs="Arial"/>
          <w:w w:val="90"/>
        </w:rPr>
        <w:t>Since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w w:val="90"/>
        </w:rPr>
        <w:t>households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  <w:w w:val="108"/>
        </w:rPr>
        <w:t xml:space="preserve">that </w:t>
      </w:r>
      <w:r>
        <w:rPr>
          <w:rFonts w:ascii="Arial" w:eastAsia="Arial" w:hAnsi="Arial" w:cs="Arial"/>
        </w:rPr>
        <w:t>participated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ere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  <w:w w:val="92"/>
        </w:rPr>
        <w:t>included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w</w:t>
      </w:r>
      <w:r>
        <w:rPr>
          <w:rFonts w:ascii="Arial" w:eastAsia="Arial" w:hAnsi="Arial" w:cs="Arial"/>
          <w:w w:val="88"/>
        </w:rPr>
        <w:t>ere</w:t>
      </w:r>
      <w:r>
        <w:rPr>
          <w:rFonts w:ascii="Arial" w:eastAsia="Arial" w:hAnsi="Arial" w:cs="Arial"/>
          <w:spacing w:val="27"/>
          <w:w w:val="88"/>
        </w:rPr>
        <w:t xml:space="preserve"> </w:t>
      </w:r>
      <w:r>
        <w:rPr>
          <w:rFonts w:ascii="Arial" w:eastAsia="Arial" w:hAnsi="Arial" w:cs="Arial"/>
          <w:w w:val="88"/>
        </w:rPr>
        <w:t>some</w:t>
      </w:r>
      <w:r>
        <w:rPr>
          <w:rFonts w:ascii="Arial" w:eastAsia="Arial" w:hAnsi="Arial" w:cs="Arial"/>
          <w:spacing w:val="9"/>
          <w:w w:val="88"/>
        </w:rPr>
        <w:t xml:space="preserve"> </w:t>
      </w:r>
      <w:r>
        <w:rPr>
          <w:rFonts w:ascii="Arial" w:eastAsia="Arial" w:hAnsi="Arial" w:cs="Arial"/>
          <w:w w:val="88"/>
        </w:rPr>
        <w:t>households</w:t>
      </w:r>
      <w:r>
        <w:rPr>
          <w:rFonts w:ascii="Arial" w:eastAsia="Arial" w:hAnsi="Arial" w:cs="Arial"/>
          <w:spacing w:val="43"/>
          <w:w w:val="8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tervie</w:t>
      </w:r>
      <w:r>
        <w:rPr>
          <w:rFonts w:ascii="Arial" w:eastAsia="Arial" w:hAnsi="Arial" w:cs="Arial"/>
          <w:spacing w:val="-5"/>
        </w:rPr>
        <w:t>w</w:t>
      </w:r>
      <w:r>
        <w:rPr>
          <w:rFonts w:ascii="Arial" w:eastAsia="Arial" w:hAnsi="Arial" w:cs="Arial"/>
        </w:rPr>
        <w:t>ed 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6"/>
        </w:rPr>
        <w:t>some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4"/>
        </w:rPr>
        <w:t>longer</w:t>
      </w:r>
      <w:r>
        <w:rPr>
          <w:rFonts w:ascii="Arial" w:eastAsia="Arial" w:hAnsi="Arial" w:cs="Arial"/>
          <w:spacing w:val="10"/>
          <w:w w:val="94"/>
        </w:rPr>
        <w:t xml:space="preserve"> </w:t>
      </w:r>
      <w:r>
        <w:rPr>
          <w:rFonts w:ascii="Arial" w:eastAsia="Arial" w:hAnsi="Arial" w:cs="Arial"/>
          <w:w w:val="94"/>
        </w:rPr>
        <w:t>i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tervie</w:t>
      </w:r>
      <w:r>
        <w:rPr>
          <w:rFonts w:ascii="Arial" w:eastAsia="Arial" w:hAnsi="Arial" w:cs="Arial"/>
          <w:spacing w:val="-5"/>
          <w:w w:val="94"/>
        </w:rPr>
        <w:t>w</w:t>
      </w:r>
      <w:r>
        <w:rPr>
          <w:rFonts w:ascii="Arial" w:eastAsia="Arial" w:hAnsi="Arial" w:cs="Arial"/>
          <w:w w:val="94"/>
        </w:rPr>
        <w:t>ed</w:t>
      </w:r>
      <w:r>
        <w:rPr>
          <w:rFonts w:ascii="Arial" w:eastAsia="Arial" w:hAnsi="Arial" w:cs="Arial"/>
          <w:spacing w:val="43"/>
          <w:w w:val="94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six.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ere</w:t>
      </w:r>
      <w:r>
        <w:rPr>
          <w:rFonts w:ascii="Arial" w:eastAsia="Arial" w:hAnsi="Arial" w:cs="Arial"/>
          <w:spacing w:val="21"/>
          <w:w w:val="8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8"/>
        </w:rPr>
        <w:t>means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of determining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88"/>
        </w:rPr>
        <w:t>reasons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dropp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nor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88"/>
        </w:rPr>
        <w:t>reasons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late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inception 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Since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i/>
          <w:w w:val="96"/>
        </w:rPr>
        <w:t>g</w:t>
      </w:r>
      <w:r>
        <w:rPr>
          <w:rFonts w:ascii="Arial" w:eastAsia="Arial" w:hAnsi="Arial" w:cs="Arial"/>
          <w:i/>
          <w:spacing w:val="-11"/>
          <w:w w:val="96"/>
        </w:rPr>
        <w:t>re</w:t>
      </w:r>
      <w:r>
        <w:rPr>
          <w:rFonts w:ascii="Arial" w:eastAsia="Arial" w:hAnsi="Arial" w:cs="Arial"/>
          <w:i/>
          <w:w w:val="96"/>
        </w:rPr>
        <w:t>at</w:t>
      </w:r>
      <w:r>
        <w:rPr>
          <w:rFonts w:ascii="Arial" w:eastAsia="Arial" w:hAnsi="Arial" w:cs="Arial"/>
          <w:i/>
          <w:spacing w:val="32"/>
          <w:w w:val="96"/>
        </w:rPr>
        <w:t xml:space="preserve"> </w:t>
      </w:r>
      <w:r>
        <w:rPr>
          <w:rFonts w:ascii="Arial" w:eastAsia="Arial" w:hAnsi="Arial" w:cs="Arial"/>
          <w:i/>
          <w:spacing w:val="-11"/>
          <w:w w:val="127"/>
        </w:rPr>
        <w:t>r</w:t>
      </w:r>
      <w:r>
        <w:rPr>
          <w:rFonts w:ascii="Arial" w:eastAsia="Arial" w:hAnsi="Arial" w:cs="Arial"/>
          <w:i/>
          <w:spacing w:val="-11"/>
          <w:w w:val="83"/>
        </w:rPr>
        <w:t>e</w:t>
      </w:r>
      <w:r>
        <w:rPr>
          <w:rFonts w:ascii="Arial" w:eastAsia="Arial" w:hAnsi="Arial" w:cs="Arial"/>
          <w:i/>
          <w:spacing w:val="-11"/>
          <w:w w:val="93"/>
        </w:rPr>
        <w:t>c</w:t>
      </w:r>
      <w:r>
        <w:rPr>
          <w:rFonts w:ascii="Arial" w:eastAsia="Arial" w:hAnsi="Arial" w:cs="Arial"/>
          <w:i/>
          <w:w w:val="92"/>
        </w:rPr>
        <w:t>ession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8"/>
        </w:rPr>
        <w:t>significa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41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4"/>
        </w:rPr>
        <w:t>economic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  <w:w w:val="101"/>
        </w:rPr>
        <w:t>w</w:t>
      </w:r>
      <w:r>
        <w:rPr>
          <w:rFonts w:ascii="Arial" w:eastAsia="Arial" w:hAnsi="Arial" w:cs="Arial"/>
          <w:w w:val="80"/>
        </w:rPr>
        <w:t xml:space="preserve">e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 xml:space="preserve">without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 xml:space="preserve">participation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maximize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sample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size, and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incor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orate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effect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90"/>
        </w:rPr>
        <w:t>re</w:t>
      </w:r>
      <w:r>
        <w:rPr>
          <w:rFonts w:ascii="Arial" w:eastAsia="Arial" w:hAnsi="Arial" w:cs="Arial"/>
          <w:spacing w:val="1"/>
          <w:w w:val="90"/>
        </w:rPr>
        <w:t>c</w:t>
      </w:r>
      <w:r>
        <w:rPr>
          <w:rFonts w:ascii="Arial" w:eastAsia="Arial" w:hAnsi="Arial" w:cs="Arial"/>
          <w:w w:val="90"/>
        </w:rPr>
        <w:t>ession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households.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If,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er, 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reasons for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dropping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late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joining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ass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ciation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outcome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(income</w:t>
      </w:r>
    </w:p>
    <w:p w14:paraId="7CF61AD1" w14:textId="77777777" w:rsidR="00841664" w:rsidRDefault="00841664">
      <w:pPr>
        <w:spacing w:after="0"/>
        <w:jc w:val="both"/>
        <w:sectPr w:rsidR="00841664">
          <w:pgSz w:w="12240" w:h="15840"/>
          <w:pgMar w:top="1340" w:right="1280" w:bottom="1000" w:left="1340" w:header="0" w:footer="806" w:gutter="0"/>
          <w:cols w:space="720"/>
        </w:sectPr>
      </w:pPr>
    </w:p>
    <w:p w14:paraId="086FC747" w14:textId="77777777" w:rsidR="00841664" w:rsidRDefault="006A473A">
      <w:pPr>
        <w:spacing w:before="53" w:after="0" w:line="409" w:lineRule="auto"/>
        <w:ind w:left="405" w:right="5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lastRenderedPageBreak/>
        <w:t>p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>t</w:t>
      </w:r>
      <w:r>
        <w:rPr>
          <w:rFonts w:ascii="Arial" w:eastAsia="Arial" w:hAnsi="Arial" w:cs="Arial"/>
        </w:rPr>
        <w:t xml:space="preserve">y),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inclu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ing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 xml:space="preserve">those </w:t>
      </w:r>
      <w:r>
        <w:rPr>
          <w:rFonts w:ascii="Arial" w:eastAsia="Arial" w:hAnsi="Arial" w:cs="Arial"/>
          <w:w w:val="93"/>
        </w:rPr>
        <w:t>households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26"/>
        </w:rPr>
        <w:t>i</w:t>
      </w:r>
      <w:r>
        <w:rPr>
          <w:rFonts w:ascii="Arial" w:eastAsia="Arial" w:hAnsi="Arial" w:cs="Arial"/>
          <w:w w:val="91"/>
        </w:rPr>
        <w:t>ncrea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80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</w:rPr>
        <w:t>bias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estimates,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79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w w:val="106"/>
        </w:rPr>
        <w:t>ite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14"/>
        </w:rPr>
        <w:t>th</w:t>
      </w:r>
      <w:r>
        <w:rPr>
          <w:rFonts w:ascii="Arial" w:eastAsia="Arial" w:hAnsi="Arial" w:cs="Arial"/>
          <w:w w:val="80"/>
        </w:rPr>
        <w:t xml:space="preserve">e </w:t>
      </w:r>
      <w:r>
        <w:rPr>
          <w:rFonts w:ascii="Arial" w:eastAsia="Arial" w:hAnsi="Arial" w:cs="Arial"/>
          <w:w w:val="95"/>
        </w:rPr>
        <w:t>estimates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eing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stable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0"/>
        </w:rPr>
        <w:t>(less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ariance).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Chapter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 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SIPP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9"/>
        </w:rPr>
        <w:t>users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guide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position w:val="8"/>
          <w:sz w:val="16"/>
          <w:szCs w:val="16"/>
        </w:rPr>
        <w:t>6</w:t>
      </w:r>
      <w:r>
        <w:rPr>
          <w:rFonts w:ascii="Arial" w:eastAsia="Arial" w:hAnsi="Arial" w:cs="Arial"/>
          <w:spacing w:val="34"/>
          <w:position w:val="8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tions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110"/>
        </w:rPr>
        <w:t xml:space="preserve">that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sur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ey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93"/>
        </w:rPr>
        <w:t>ts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5"/>
        </w:rPr>
        <w:t>adjusted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1"/>
        </w:rPr>
        <w:t>accou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36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86"/>
        </w:rPr>
        <w:t>some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  <w:spacing w:val="-6"/>
          <w:w w:val="136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w w:val="77"/>
        </w:rPr>
        <w:t>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9"/>
        </w:rPr>
        <w:t>household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  <w:w w:val="89"/>
        </w:rPr>
        <w:t>nonres</w:t>
      </w:r>
      <w:r>
        <w:rPr>
          <w:rFonts w:ascii="Arial" w:eastAsia="Arial" w:hAnsi="Arial" w:cs="Arial"/>
          <w:spacing w:val="6"/>
          <w:w w:val="89"/>
        </w:rPr>
        <w:t>p</w:t>
      </w:r>
      <w:r>
        <w:rPr>
          <w:rFonts w:ascii="Arial" w:eastAsia="Arial" w:hAnsi="Arial" w:cs="Arial"/>
          <w:w w:val="89"/>
        </w:rPr>
        <w:t>onse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</w:p>
    <w:p w14:paraId="433CB24E" w14:textId="77777777" w:rsidR="00841664" w:rsidRDefault="006A473A">
      <w:pPr>
        <w:spacing w:before="25" w:after="0" w:line="240" w:lineRule="auto"/>
        <w:ind w:left="405" w:right="439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12"/>
          <w:w w:val="94"/>
        </w:rPr>
        <w:t>b</w:t>
      </w:r>
      <w:r>
        <w:rPr>
          <w:rFonts w:ascii="Arial" w:eastAsia="Arial" w:hAnsi="Arial" w:cs="Arial"/>
          <w:w w:val="92"/>
        </w:rPr>
        <w:t>je</w:t>
      </w:r>
      <w:r>
        <w:rPr>
          <w:rFonts w:ascii="Arial" w:eastAsia="Arial" w:hAnsi="Arial" w:cs="Arial"/>
          <w:spacing w:val="1"/>
          <w:w w:val="92"/>
        </w:rPr>
        <w:t>c</w:t>
      </w:r>
      <w:r>
        <w:rPr>
          <w:rFonts w:ascii="Arial" w:eastAsia="Arial" w:hAnsi="Arial" w:cs="Arial"/>
          <w:w w:val="118"/>
        </w:rPr>
        <w:t>ti</w:t>
      </w:r>
      <w:r>
        <w:rPr>
          <w:rFonts w:ascii="Arial" w:eastAsia="Arial" w:hAnsi="Arial" w:cs="Arial"/>
          <w:spacing w:val="-6"/>
          <w:w w:val="11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ameliorating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nonres</w:t>
      </w:r>
      <w:r>
        <w:rPr>
          <w:rFonts w:ascii="Arial" w:eastAsia="Arial" w:hAnsi="Arial" w:cs="Arial"/>
          <w:spacing w:val="6"/>
          <w:w w:val="90"/>
        </w:rPr>
        <w:t>p</w:t>
      </w:r>
      <w:r>
        <w:rPr>
          <w:rFonts w:ascii="Arial" w:eastAsia="Arial" w:hAnsi="Arial" w:cs="Arial"/>
          <w:w w:val="90"/>
        </w:rPr>
        <w:t>onse</w:t>
      </w:r>
      <w:r>
        <w:rPr>
          <w:rFonts w:ascii="Arial" w:eastAsia="Arial" w:hAnsi="Arial" w:cs="Arial"/>
          <w:spacing w:val="24"/>
          <w:w w:val="90"/>
        </w:rPr>
        <w:t xml:space="preserve"> </w:t>
      </w:r>
      <w:r>
        <w:rPr>
          <w:rFonts w:ascii="Arial" w:eastAsia="Arial" w:hAnsi="Arial" w:cs="Arial"/>
        </w:rPr>
        <w:t>bias.</w:t>
      </w:r>
    </w:p>
    <w:p w14:paraId="0A912711" w14:textId="77777777" w:rsidR="00841664" w:rsidRDefault="00841664">
      <w:pPr>
        <w:spacing w:before="2" w:after="0" w:line="110" w:lineRule="exact"/>
        <w:rPr>
          <w:sz w:val="11"/>
          <w:szCs w:val="11"/>
        </w:rPr>
      </w:pPr>
    </w:p>
    <w:p w14:paraId="7D946AA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1CC5A5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7B2952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910889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A5565D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92FF618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000B12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59965D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8E38FF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D16C16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D079CD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8188B9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0B0159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E38433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F77E2F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54AB78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E6EBC4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93A0FF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384441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434DE6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B44EA2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DD8117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522012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4922A2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668DC5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FDA915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F074B64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5E4146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9F0259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CDEC7B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9A11B7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4A859F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990EEA4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81FD81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8B2451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A10A56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BA5F61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8DDFD5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74C9C3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110D66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DFCDAC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862873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6EB4C2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BD4A2D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7791BD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C2E680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B5A2C6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D669DC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4BE8DE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D57289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3BC255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3F1F65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485339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519E21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D03F80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C4E222B" w14:textId="73E811FF" w:rsidR="00841664" w:rsidRDefault="00426ACE">
      <w:pPr>
        <w:spacing w:before="33" w:after="0" w:line="240" w:lineRule="auto"/>
        <w:ind w:left="109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13" behindDoc="1" locked="0" layoutInCell="1" allowOverlap="1" wp14:anchorId="16D81DD1" wp14:editId="5CCB0768">
                <wp:simplePos x="0" y="0"/>
                <wp:positionH relativeFrom="page">
                  <wp:posOffset>914400</wp:posOffset>
                </wp:positionH>
                <wp:positionV relativeFrom="paragraph">
                  <wp:posOffset>10160</wp:posOffset>
                </wp:positionV>
                <wp:extent cx="2377440" cy="1270"/>
                <wp:effectExtent l="9525" t="10160" r="13335" b="7620"/>
                <wp:wrapNone/>
                <wp:docPr id="1260" name="Group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440" y="16"/>
                          <a:chExt cx="3744" cy="2"/>
                        </a:xfrm>
                      </wpg:grpSpPr>
                      <wps:wsp>
                        <wps:cNvPr id="1261" name="Freeform 1259"/>
                        <wps:cNvSpPr>
                          <a:spLocks/>
                        </wps:cNvSpPr>
                        <wps:spPr bwMode="auto">
                          <a:xfrm>
                            <a:off x="1440" y="16"/>
                            <a:ext cx="374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744"/>
                              <a:gd name="T2" fmla="+- 0 5184 1440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CBCB7" id="Group 1258" o:spid="_x0000_s1026" style="position:absolute;margin-left:1in;margin-top:.8pt;width:187.2pt;height:.1pt;z-index:-3767;mso-position-horizontal-relative:page" coordorigin="1440,16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">
                <v:shape id="Freeform 1259" o:spid="_x0000_s1027" style="position:absolute;left:1440;top:16;width:3744;height:2;visibility:visible;mso-wrap-style:square;v-text-anchor:top" coordsize="3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v8sMA&#10;AADdAAAADwAAAGRycy9kb3ducmV2LnhtbERPzYrCMBC+C/sOYRa8yJpaWVmrUdYVQS9K1QcYm7Et&#10;NpPSRK1vb4QFb/Px/c503ppK3KhxpWUFg34EgjizuuRcwfGw+voB4TyyxsoyKXiQg/nsozPFRNs7&#10;p3Tb+1yEEHYJKii8rxMpXVaQQde3NXHgzrYx6ANscqkbvIdwU8k4ikbSYMmhocCa/grKLvurUWB7&#10;6XgXp8NN+h0vV5ftotcuTlelup/t7wSEp9a/xf/utQ7z49EAXt+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uv8sMAAADdAAAADwAAAAAAAAAAAAAAAACYAgAAZHJzL2Rv&#10;d25yZXYueG1sUEsFBgAAAAAEAAQA9QAAAIgDAAAAAA==&#10;" path="m,l3744,e" filled="f" strokeweight=".14042mm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14" behindDoc="1" locked="0" layoutInCell="1" allowOverlap="1" wp14:anchorId="7BFC89AD" wp14:editId="0C36A785">
                <wp:simplePos x="0" y="0"/>
                <wp:positionH relativeFrom="page">
                  <wp:posOffset>4472940</wp:posOffset>
                </wp:positionH>
                <wp:positionV relativeFrom="paragraph">
                  <wp:posOffset>140970</wp:posOffset>
                </wp:positionV>
                <wp:extent cx="34925" cy="1270"/>
                <wp:effectExtent l="5715" t="7620" r="6985" b="10160"/>
                <wp:wrapNone/>
                <wp:docPr id="1258" name="Group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7044" y="222"/>
                          <a:chExt cx="55" cy="2"/>
                        </a:xfrm>
                      </wpg:grpSpPr>
                      <wps:wsp>
                        <wps:cNvPr id="1259" name="Freeform 1257"/>
                        <wps:cNvSpPr>
                          <a:spLocks/>
                        </wps:cNvSpPr>
                        <wps:spPr bwMode="auto">
                          <a:xfrm>
                            <a:off x="7044" y="222"/>
                            <a:ext cx="55" cy="2"/>
                          </a:xfrm>
                          <a:custGeom>
                            <a:avLst/>
                            <a:gdLst>
                              <a:gd name="T0" fmla="+- 0 7044 7044"/>
                              <a:gd name="T1" fmla="*/ T0 w 55"/>
                              <a:gd name="T2" fmla="+- 0 7099 7044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75B93" id="Group 1256" o:spid="_x0000_s1026" style="position:absolute;margin-left:352.2pt;margin-top:11.1pt;width:2.75pt;height:.1pt;z-index:-3766;mso-position-horizontal-relative:page" coordorigin="7044,222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">
                <v:shape id="Freeform 1257" o:spid="_x0000_s1027" style="position:absolute;left:7044;top:222;width:55;height:2;visibility:visible;mso-wrap-style:square;v-text-anchor:top" coordsize="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le8MA&#10;AADdAAAADwAAAGRycy9kb3ducmV2LnhtbERPTWvCQBC9F/wPywi91Y1Kq8asItqWgqeqeB6yYxKS&#10;nQ27m5j213cLhd7m8T4n2w6mET05X1lWMJ0kIIhzqysuFFzOb09LED4ga2wsk4Iv8rDdjB4yTLW9&#10;8yf1p1CIGMI+RQVlCG0qpc9LMugntiWO3M06gyFCV0jt8B7DTSNnSfIiDVYcG0psaV9SXp86o2B4&#10;N7d+wa/Xo1/4w3fdHefTzin1OB52axCBhvAv/nN/6Dh/9ryC32/iC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ele8MAAADdAAAADwAAAAAAAAAAAAAAAACYAgAAZHJzL2Rv&#10;d25yZXYueG1sUEsFBgAAAAAEAAQA9QAAAIgDAAAAAA==&#10;" path="m,l55,e" filled="f" strokeweight=".14042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15" behindDoc="1" locked="0" layoutInCell="1" allowOverlap="1" wp14:anchorId="223ABF3D" wp14:editId="6F8A62A9">
                <wp:simplePos x="0" y="0"/>
                <wp:positionH relativeFrom="page">
                  <wp:posOffset>4749165</wp:posOffset>
                </wp:positionH>
                <wp:positionV relativeFrom="paragraph">
                  <wp:posOffset>140970</wp:posOffset>
                </wp:positionV>
                <wp:extent cx="34925" cy="1270"/>
                <wp:effectExtent l="5715" t="7620" r="6985" b="10160"/>
                <wp:wrapNone/>
                <wp:docPr id="1256" name="Group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7479" y="222"/>
                          <a:chExt cx="55" cy="2"/>
                        </a:xfrm>
                      </wpg:grpSpPr>
                      <wps:wsp>
                        <wps:cNvPr id="1257" name="Freeform 1255"/>
                        <wps:cNvSpPr>
                          <a:spLocks/>
                        </wps:cNvSpPr>
                        <wps:spPr bwMode="auto">
                          <a:xfrm>
                            <a:off x="7479" y="222"/>
                            <a:ext cx="55" cy="2"/>
                          </a:xfrm>
                          <a:custGeom>
                            <a:avLst/>
                            <a:gdLst>
                              <a:gd name="T0" fmla="+- 0 7479 7479"/>
                              <a:gd name="T1" fmla="*/ T0 w 55"/>
                              <a:gd name="T2" fmla="+- 0 7534 7479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862C8" id="Group 1254" o:spid="_x0000_s1026" style="position:absolute;margin-left:373.95pt;margin-top:11.1pt;width:2.75pt;height:.1pt;z-index:-3765;mso-position-horizontal-relative:page" coordorigin="7479,222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">
                <v:shape id="Freeform 1255" o:spid="_x0000_s1027" style="position:absolute;left:7479;top:222;width:55;height:2;visibility:visible;mso-wrap-style:square;v-text-anchor:top" coordsize="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UksMA&#10;AADdAAAADwAAAGRycy9kb3ducmV2LnhtbERPS2vCQBC+F/wPywje6kaljURXEbWl4MkHnofsmASz&#10;s2F3E9P++m6h4G0+vucs172pRUfOV5YVTMYJCOLc6ooLBZfzx+schA/IGmvLpOCbPKxXg5clZto+&#10;+EjdKRQihrDPUEEZQpNJ6fOSDPqxbYgjd7POYIjQFVI7fMRwU8tpkrxLgxXHhhIb2paU30+tUdB/&#10;mluX8v568Knf/dzbw2zSOqVGw36zABGoD0/xv/tLx/nTtxT+vo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SUksMAAADdAAAADwAAAAAAAAAAAAAAAACYAgAAZHJzL2Rv&#10;d25yZXYueG1sUEsFBgAAAAAEAAQA9QAAAIgDAAAAAA==&#10;" path="m,l55,e" filled="f" strokeweight=".14042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16" behindDoc="1" locked="0" layoutInCell="1" allowOverlap="1" wp14:anchorId="42C757B5" wp14:editId="12C32517">
                <wp:simplePos x="0" y="0"/>
                <wp:positionH relativeFrom="page">
                  <wp:posOffset>5175250</wp:posOffset>
                </wp:positionH>
                <wp:positionV relativeFrom="paragraph">
                  <wp:posOffset>140970</wp:posOffset>
                </wp:positionV>
                <wp:extent cx="34925" cy="1270"/>
                <wp:effectExtent l="12700" t="7620" r="9525" b="10160"/>
                <wp:wrapNone/>
                <wp:docPr id="1254" name="Group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8150" y="222"/>
                          <a:chExt cx="55" cy="2"/>
                        </a:xfrm>
                      </wpg:grpSpPr>
                      <wps:wsp>
                        <wps:cNvPr id="1255" name="Freeform 1253"/>
                        <wps:cNvSpPr>
                          <a:spLocks/>
                        </wps:cNvSpPr>
                        <wps:spPr bwMode="auto">
                          <a:xfrm>
                            <a:off x="8150" y="222"/>
                            <a:ext cx="55" cy="2"/>
                          </a:xfrm>
                          <a:custGeom>
                            <a:avLst/>
                            <a:gdLst>
                              <a:gd name="T0" fmla="+- 0 8150 8150"/>
                              <a:gd name="T1" fmla="*/ T0 w 55"/>
                              <a:gd name="T2" fmla="+- 0 8205 8150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5F077" id="Group 1252" o:spid="_x0000_s1026" style="position:absolute;margin-left:407.5pt;margin-top:11.1pt;width:2.75pt;height:.1pt;z-index:-3764;mso-position-horizontal-relative:page" coordorigin="8150,222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">
                <v:shape id="Freeform 1253" o:spid="_x0000_s1027" style="position:absolute;left:8150;top:222;width:55;height:2;visibility:visible;mso-wrap-style:square;v-text-anchor:top" coordsize="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vfsIA&#10;AADdAAAADwAAAGRycy9kb3ducmV2LnhtbERPTWvCQBC9F/oflil4qxstVkldpWiVgiejeB6yYxLM&#10;zobdTYz+erdQ8DaP9znzZW9q0ZHzlWUFo2ECgji3uuJCwfGweZ+B8AFZY22ZFNzIw3Lx+jLHVNsr&#10;76nLQiFiCPsUFZQhNKmUPi/JoB/ahjhyZ+sMhghdIbXDaww3tRwnyac0WHFsKLGhVUn5JWuNgn5r&#10;zt2Uf047P/Xr+6XdfYxap9Tgrf/+AhGoD0/xv/tXx/njyQT+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q9+wgAAAN0AAAAPAAAAAAAAAAAAAAAAAJgCAABkcnMvZG93&#10;bnJldi54bWxQSwUGAAAAAAQABAD1AAAAhwMAAAAA&#10;" path="m,l55,e" filled="f" strokeweight=".14042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17" behindDoc="1" locked="0" layoutInCell="1" allowOverlap="1" wp14:anchorId="747C9EB5" wp14:editId="2532382C">
                <wp:simplePos x="0" y="0"/>
                <wp:positionH relativeFrom="page">
                  <wp:posOffset>5523230</wp:posOffset>
                </wp:positionH>
                <wp:positionV relativeFrom="paragraph">
                  <wp:posOffset>140970</wp:posOffset>
                </wp:positionV>
                <wp:extent cx="34925" cy="1270"/>
                <wp:effectExtent l="8255" t="7620" r="13970" b="10160"/>
                <wp:wrapNone/>
                <wp:docPr id="1252" name="Group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1270"/>
                          <a:chOff x="8698" y="222"/>
                          <a:chExt cx="55" cy="2"/>
                        </a:xfrm>
                      </wpg:grpSpPr>
                      <wps:wsp>
                        <wps:cNvPr id="1253" name="Freeform 1251"/>
                        <wps:cNvSpPr>
                          <a:spLocks/>
                        </wps:cNvSpPr>
                        <wps:spPr bwMode="auto">
                          <a:xfrm>
                            <a:off x="8698" y="222"/>
                            <a:ext cx="55" cy="2"/>
                          </a:xfrm>
                          <a:custGeom>
                            <a:avLst/>
                            <a:gdLst>
                              <a:gd name="T0" fmla="+- 0 8698 8698"/>
                              <a:gd name="T1" fmla="*/ T0 w 55"/>
                              <a:gd name="T2" fmla="+- 0 8754 8698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327BD" id="Group 1250" o:spid="_x0000_s1026" style="position:absolute;margin-left:434.9pt;margin-top:11.1pt;width:2.75pt;height:.1pt;z-index:-3763;mso-position-horizontal-relative:page" coordorigin="8698,222" coordsize="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">
                <v:shape id="Freeform 1251" o:spid="_x0000_s1027" style="position:absolute;left:8698;top:222;width:55;height:2;visibility:visible;mso-wrap-style:square;v-text-anchor:top" coordsize="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+SkcIA&#10;AADdAAAADwAAAGRycy9kb3ducmV2LnhtbERPTWvCQBC9F/wPywje6kbFKtFVRG0peGoUz0N2TILZ&#10;2bC7iWl/vVso9DaP9znrbW9q0ZHzlWUFk3ECgji3uuJCweX8/roE4QOyxtoyKfgmD9vN4GWNqbYP&#10;/qIuC4WIIexTVFCG0KRS+rwkg35sG+LI3awzGCJ0hdQOHzHc1HKaJG/SYMWxocSG9iXl96w1CvoP&#10;c+sWfLye/MIffu7taTZpnVKjYb9bgQjUh3/xn/tTx/nT+Qx+v4kn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5KRwgAAAN0AAAAPAAAAAAAAAAAAAAAAAJgCAABkcnMvZG93&#10;bnJldi54bWxQSwUGAAAAAAQABAD1AAAAhwMAAAAA&#10;" path="m,l56,e" filled="f" strokeweight=".14042mm">
                  <v:path arrowok="t" o:connecttype="custom" o:connectlocs="0,0;56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w w:val="109"/>
          <w:position w:val="8"/>
          <w:sz w:val="12"/>
          <w:szCs w:val="12"/>
        </w:rPr>
        <w:t>6</w:t>
      </w:r>
      <w:r w:rsidR="006A473A">
        <w:rPr>
          <w:rFonts w:ascii="Arial" w:eastAsia="Arial" w:hAnsi="Arial" w:cs="Arial"/>
          <w:spacing w:val="-23"/>
          <w:position w:val="8"/>
          <w:sz w:val="12"/>
          <w:szCs w:val="12"/>
        </w:rPr>
        <w:t xml:space="preserve"> </w:t>
      </w:r>
      <w:r w:rsidR="006A473A">
        <w:rPr>
          <w:rFonts w:ascii="Arial" w:eastAsia="Arial" w:hAnsi="Arial" w:cs="Arial"/>
          <w:spacing w:val="-5"/>
          <w:w w:val="102"/>
          <w:sz w:val="18"/>
          <w:szCs w:val="18"/>
        </w:rPr>
        <w:t>h</w:t>
      </w:r>
      <w:r w:rsidR="006A473A">
        <w:rPr>
          <w:rFonts w:ascii="Arial" w:eastAsia="Arial" w:hAnsi="Arial" w:cs="Arial"/>
          <w:w w:val="102"/>
          <w:sz w:val="18"/>
          <w:szCs w:val="18"/>
        </w:rPr>
        <w:t>ttps://www2.census.g</w:t>
      </w:r>
      <w:r w:rsidR="006A473A">
        <w:rPr>
          <w:rFonts w:ascii="Arial" w:eastAsia="Arial" w:hAnsi="Arial" w:cs="Arial"/>
          <w:spacing w:val="-3"/>
          <w:w w:val="102"/>
          <w:sz w:val="18"/>
          <w:szCs w:val="18"/>
        </w:rPr>
        <w:t>o</w:t>
      </w:r>
      <w:r w:rsidR="006A473A">
        <w:rPr>
          <w:rFonts w:ascii="Arial" w:eastAsia="Arial" w:hAnsi="Arial" w:cs="Arial"/>
          <w:w w:val="102"/>
          <w:sz w:val="18"/>
          <w:szCs w:val="18"/>
        </w:rPr>
        <w:t>v/progra</w:t>
      </w:r>
      <w:r w:rsidR="006A473A">
        <w:rPr>
          <w:rFonts w:ascii="Arial" w:eastAsia="Arial" w:hAnsi="Arial" w:cs="Arial"/>
          <w:spacing w:val="1"/>
          <w:w w:val="102"/>
          <w:sz w:val="18"/>
          <w:szCs w:val="18"/>
        </w:rPr>
        <w:t>m</w:t>
      </w:r>
      <w:r w:rsidR="006A473A">
        <w:rPr>
          <w:rFonts w:ascii="Arial" w:eastAsia="Arial" w:hAnsi="Arial" w:cs="Arial"/>
          <w:w w:val="102"/>
          <w:sz w:val="18"/>
          <w:szCs w:val="18"/>
        </w:rPr>
        <w:t>s-sur</w:t>
      </w:r>
      <w:r w:rsidR="006A473A">
        <w:rPr>
          <w:rFonts w:ascii="Arial" w:eastAsia="Arial" w:hAnsi="Arial" w:cs="Arial"/>
          <w:spacing w:val="-5"/>
          <w:w w:val="102"/>
          <w:sz w:val="18"/>
          <w:szCs w:val="18"/>
        </w:rPr>
        <w:t>v</w:t>
      </w:r>
      <w:r w:rsidR="006A473A">
        <w:rPr>
          <w:rFonts w:ascii="Arial" w:eastAsia="Arial" w:hAnsi="Arial" w:cs="Arial"/>
          <w:w w:val="102"/>
          <w:sz w:val="18"/>
          <w:szCs w:val="18"/>
        </w:rPr>
        <w:t xml:space="preserve">eys/sipp/guidance/SIPP </w:t>
      </w:r>
      <w:r w:rsidR="006A473A">
        <w:rPr>
          <w:rFonts w:ascii="Arial" w:eastAsia="Arial" w:hAnsi="Arial" w:cs="Arial"/>
          <w:spacing w:val="13"/>
          <w:w w:val="10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2008</w:t>
      </w:r>
      <w:r w:rsidR="006A473A">
        <w:rPr>
          <w:rFonts w:ascii="Arial" w:eastAsia="Arial" w:hAnsi="Arial" w:cs="Arial"/>
          <w:spacing w:val="-19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USERS</w:t>
      </w:r>
      <w:r w:rsidR="006A473A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Guide</w:t>
      </w:r>
      <w:r w:rsidR="006A473A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1"/>
          <w:sz w:val="18"/>
          <w:szCs w:val="18"/>
        </w:rPr>
        <w:t>Chapter2.</w:t>
      </w:r>
      <w:r w:rsidR="006A473A">
        <w:rPr>
          <w:rFonts w:ascii="Arial" w:eastAsia="Arial" w:hAnsi="Arial" w:cs="Arial"/>
          <w:spacing w:val="6"/>
          <w:w w:val="101"/>
          <w:sz w:val="18"/>
          <w:szCs w:val="18"/>
        </w:rPr>
        <w:t>p</w:t>
      </w:r>
      <w:r w:rsidR="006A473A">
        <w:rPr>
          <w:rFonts w:ascii="Arial" w:eastAsia="Arial" w:hAnsi="Arial" w:cs="Arial"/>
          <w:w w:val="105"/>
          <w:sz w:val="18"/>
          <w:szCs w:val="18"/>
        </w:rPr>
        <w:t>df</w:t>
      </w:r>
    </w:p>
    <w:p w14:paraId="4C81A35D" w14:textId="77777777" w:rsidR="00841664" w:rsidRDefault="00841664">
      <w:pPr>
        <w:spacing w:after="0"/>
        <w:sectPr w:rsidR="00841664">
          <w:pgSz w:w="12240" w:h="15840"/>
          <w:pgMar w:top="1400" w:right="1320" w:bottom="1000" w:left="1580" w:header="0" w:footer="806" w:gutter="0"/>
          <w:cols w:space="720"/>
        </w:sectPr>
      </w:pPr>
    </w:p>
    <w:p w14:paraId="2464F52A" w14:textId="77777777" w:rsidR="00841664" w:rsidRDefault="006A473A">
      <w:pPr>
        <w:tabs>
          <w:tab w:val="left" w:pos="580"/>
        </w:tabs>
        <w:spacing w:before="56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1</w:t>
      </w:r>
      <w:r>
        <w:rPr>
          <w:rFonts w:ascii="Arial" w:eastAsia="Arial" w:hAnsi="Arial" w:cs="Arial"/>
          <w:b/>
          <w:bCs/>
          <w:spacing w:val="-7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Figures</w:t>
      </w:r>
    </w:p>
    <w:p w14:paraId="501DFF9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9E2E13B" w14:textId="77777777" w:rsidR="00841664" w:rsidRDefault="00841664">
      <w:pPr>
        <w:spacing w:before="9" w:after="0" w:line="220" w:lineRule="exact"/>
      </w:pPr>
    </w:p>
    <w:p w14:paraId="7FE74FB3" w14:textId="77777777" w:rsidR="00841664" w:rsidRDefault="006A473A">
      <w:pPr>
        <w:spacing w:before="22" w:after="0" w:line="240" w:lineRule="auto"/>
        <w:ind w:left="174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rends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FPL100-ratios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households,</w:t>
      </w:r>
      <w:r>
        <w:rPr>
          <w:rFonts w:ascii="Arial" w:eastAsia="Arial" w:hAnsi="Arial" w:cs="Arial"/>
          <w:spacing w:val="2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Disabili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status</w:t>
      </w:r>
    </w:p>
    <w:p w14:paraId="67E979DD" w14:textId="77777777" w:rsidR="00841664" w:rsidRDefault="00841664">
      <w:pPr>
        <w:spacing w:before="1" w:after="0" w:line="140" w:lineRule="exact"/>
        <w:rPr>
          <w:sz w:val="14"/>
          <w:szCs w:val="14"/>
        </w:rPr>
      </w:pPr>
    </w:p>
    <w:p w14:paraId="02F50C9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DF0FFF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1991514" w14:textId="019D77E5" w:rsidR="00841664" w:rsidRDefault="00426ACE">
      <w:pPr>
        <w:tabs>
          <w:tab w:val="left" w:pos="5740"/>
        </w:tabs>
        <w:spacing w:before="42" w:after="0" w:line="204" w:lineRule="exact"/>
        <w:ind w:left="4061" w:right="3106"/>
        <w:jc w:val="center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19" behindDoc="1" locked="0" layoutInCell="1" allowOverlap="1" wp14:anchorId="6BE16B6E" wp14:editId="1E60C620">
                <wp:simplePos x="0" y="0"/>
                <wp:positionH relativeFrom="page">
                  <wp:posOffset>3967480</wp:posOffset>
                </wp:positionH>
                <wp:positionV relativeFrom="paragraph">
                  <wp:posOffset>-7620</wp:posOffset>
                </wp:positionV>
                <wp:extent cx="198120" cy="198120"/>
                <wp:effectExtent l="5080" t="1905" r="6350" b="9525"/>
                <wp:wrapNone/>
                <wp:docPr id="1247" name="Group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98120"/>
                          <a:chOff x="6248" y="-12"/>
                          <a:chExt cx="312" cy="312"/>
                        </a:xfrm>
                      </wpg:grpSpPr>
                      <wpg:grpSp>
                        <wpg:cNvPr id="1248" name="Group 1248"/>
                        <wpg:cNvGrpSpPr>
                          <a:grpSpLocks/>
                        </wpg:cNvGrpSpPr>
                        <wpg:grpSpPr bwMode="auto">
                          <a:xfrm>
                            <a:off x="6257" y="-3"/>
                            <a:ext cx="294" cy="294"/>
                            <a:chOff x="6257" y="-3"/>
                            <a:chExt cx="294" cy="294"/>
                          </a:xfrm>
                        </wpg:grpSpPr>
                        <wps:wsp>
                          <wps:cNvPr id="1249" name="Freeform 1249"/>
                          <wps:cNvSpPr>
                            <a:spLocks/>
                          </wps:cNvSpPr>
                          <wps:spPr bwMode="auto">
                            <a:xfrm>
                              <a:off x="6257" y="-3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257 6257"/>
                                <a:gd name="T1" fmla="*/ T0 w 294"/>
                                <a:gd name="T2" fmla="+- 0 291 -3"/>
                                <a:gd name="T3" fmla="*/ 291 h 294"/>
                                <a:gd name="T4" fmla="+- 0 6550 6257"/>
                                <a:gd name="T5" fmla="*/ T4 w 294"/>
                                <a:gd name="T6" fmla="+- 0 291 -3"/>
                                <a:gd name="T7" fmla="*/ 291 h 294"/>
                                <a:gd name="T8" fmla="+- 0 6550 6257"/>
                                <a:gd name="T9" fmla="*/ T8 w 294"/>
                                <a:gd name="T10" fmla="+- 0 -3 -3"/>
                                <a:gd name="T11" fmla="*/ -3 h 294"/>
                                <a:gd name="T12" fmla="+- 0 6257 6257"/>
                                <a:gd name="T13" fmla="*/ T12 w 294"/>
                                <a:gd name="T14" fmla="+- 0 -3 -3"/>
                                <a:gd name="T15" fmla="*/ -3 h 294"/>
                                <a:gd name="T16" fmla="+- 0 6257 6257"/>
                                <a:gd name="T17" fmla="*/ T16 w 294"/>
                                <a:gd name="T18" fmla="+- 0 291 -3"/>
                                <a:gd name="T19" fmla="*/ 291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3" y="294"/>
                                  </a:lnTo>
                                  <a:lnTo>
                                    <a:pt x="2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0" name="Group 1246"/>
                        <wpg:cNvGrpSpPr>
                          <a:grpSpLocks/>
                        </wpg:cNvGrpSpPr>
                        <wpg:grpSpPr bwMode="auto">
                          <a:xfrm>
                            <a:off x="6257" y="-3"/>
                            <a:ext cx="294" cy="294"/>
                            <a:chOff x="6257" y="-3"/>
                            <a:chExt cx="294" cy="294"/>
                          </a:xfrm>
                        </wpg:grpSpPr>
                        <wps:wsp>
                          <wps:cNvPr id="1251" name="Freeform 1247"/>
                          <wps:cNvSpPr>
                            <a:spLocks/>
                          </wps:cNvSpPr>
                          <wps:spPr bwMode="auto">
                            <a:xfrm>
                              <a:off x="6257" y="-3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257 6257"/>
                                <a:gd name="T1" fmla="*/ T0 w 294"/>
                                <a:gd name="T2" fmla="+- 0 291 -3"/>
                                <a:gd name="T3" fmla="*/ 291 h 294"/>
                                <a:gd name="T4" fmla="+- 0 6550 6257"/>
                                <a:gd name="T5" fmla="*/ T4 w 294"/>
                                <a:gd name="T6" fmla="+- 0 291 -3"/>
                                <a:gd name="T7" fmla="*/ 291 h 294"/>
                                <a:gd name="T8" fmla="+- 0 6550 6257"/>
                                <a:gd name="T9" fmla="*/ T8 w 294"/>
                                <a:gd name="T10" fmla="+- 0 -3 -3"/>
                                <a:gd name="T11" fmla="*/ -3 h 294"/>
                                <a:gd name="T12" fmla="+- 0 6257 6257"/>
                                <a:gd name="T13" fmla="*/ T12 w 294"/>
                                <a:gd name="T14" fmla="+- 0 -3 -3"/>
                                <a:gd name="T15" fmla="*/ -3 h 294"/>
                                <a:gd name="T16" fmla="+- 0 6257 6257"/>
                                <a:gd name="T17" fmla="*/ T16 w 294"/>
                                <a:gd name="T18" fmla="+- 0 291 -3"/>
                                <a:gd name="T19" fmla="*/ 291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3" y="294"/>
                                  </a:lnTo>
                                  <a:lnTo>
                                    <a:pt x="29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82A2F" id="Group 1245" o:spid="_x0000_s1026" style="position:absolute;margin-left:312.4pt;margin-top:-.6pt;width:15.6pt;height:15.6pt;z-index:-3761;mso-position-horizontal-relative:page" coordorigin="6248,-12" coordsize="31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">
                <v:group id="Group 1248" o:spid="_x0000_s1027" style="position:absolute;left:6257;top:-3;width:294;height:294" coordorigin="6257,-3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<v:shape id="Freeform 1249" o:spid="_x0000_s1028" style="position:absolute;left:6257;top:-3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8CsEA&#10;AADdAAAADwAAAGRycy9kb3ducmV2LnhtbERPTWsCMRC9C/0PYQq9aXal2HY1ShEE8eZWeh42083i&#10;ZhKSVGN/fSMUepvH+5zVJttRXCjEwbGCelaBIO6cHrhXcPrYTV9BxISscXRMCm4UYbN+mKyw0e7K&#10;R7q0qRclhGODCkxKvpEydoYsxpnzxIX7csFiKjD0Uge8lnA7ynlVLaTFgUuDQU9bQ925/bYKchhq&#10;v5CfPtf9Cx3a4+3H2K1ST4/5fQkiUU7/4j/3Xpf58+c3uH9TT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S/ArBAAAA3QAAAA8AAAAAAAAAAAAAAAAAmAIAAGRycy9kb3du&#10;cmV2LnhtbFBLBQYAAAAABAAEAPUAAACGAwAAAAA=&#10;" path="m,294r293,l293,,,,,294e" fillcolor="#f2f2f2" stroked="f">
                    <v:path arrowok="t" o:connecttype="custom" o:connectlocs="0,291;293,291;293,-3;0,-3;0,291" o:connectangles="0,0,0,0,0"/>
                  </v:shape>
                </v:group>
                <v:group id="Group 1246" o:spid="_x0000_s1029" style="position:absolute;left:6257;top:-3;width:294;height:294" coordorigin="6257,-3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0on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SifxgAAAN0A&#10;AAAPAAAAAAAAAAAAAAAAAKoCAABkcnMvZG93bnJldi54bWxQSwUGAAAAAAQABAD6AAAAnQMAAAAA&#10;">
                  <v:shape id="Freeform 1247" o:spid="_x0000_s1030" style="position:absolute;left:6257;top:-3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kycUA&#10;AADdAAAADwAAAGRycy9kb3ducmV2LnhtbERPTWvCQBC9F/wPywheSt2YVivRVURQWm/GYvU2ZMck&#10;mJ0N2dWk/74rFHqbx/uc+bIzlbhT40rLCkbDCARxZnXJuYKvw+ZlCsJ5ZI2VZVLwQw6Wi97THBNt&#10;W97TPfW5CCHsElRQeF8nUrqsIINuaGviwF1sY9AH2ORSN9iGcFPJOIom0mDJoaHAmtYFZdf0ZhR8&#10;Hr93q8n59Pyalu3bbvse345prNSg361mIDx1/l/85/7QYX48HsHj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KTJxQAAAN0AAAAPAAAAAAAAAAAAAAAAAJgCAABkcnMv&#10;ZG93bnJldi54bWxQSwUGAAAAAAQABAD1AAAAigMAAAAA&#10;" path="m,294r293,l293,,,,,294xe" filled="f" strokecolor="white" strokeweight=".32086mm">
                    <v:path arrowok="t" o:connecttype="custom" o:connectlocs="0,291;293,291;293,-3;0,-3;0,291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20" behindDoc="1" locked="0" layoutInCell="1" allowOverlap="1" wp14:anchorId="41E34788" wp14:editId="3B415CEC">
                <wp:simplePos x="0" y="0"/>
                <wp:positionH relativeFrom="page">
                  <wp:posOffset>4308475</wp:posOffset>
                </wp:positionH>
                <wp:positionV relativeFrom="paragraph">
                  <wp:posOffset>-7620</wp:posOffset>
                </wp:positionV>
                <wp:extent cx="198120" cy="198120"/>
                <wp:effectExtent l="3175" t="1905" r="8255" b="9525"/>
                <wp:wrapNone/>
                <wp:docPr id="1240" name="Group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98120"/>
                          <a:chOff x="6785" y="-12"/>
                          <a:chExt cx="312" cy="312"/>
                        </a:xfrm>
                      </wpg:grpSpPr>
                      <wpg:grpSp>
                        <wpg:cNvPr id="1241" name="Group 1243"/>
                        <wpg:cNvGrpSpPr>
                          <a:grpSpLocks/>
                        </wpg:cNvGrpSpPr>
                        <wpg:grpSpPr bwMode="auto">
                          <a:xfrm>
                            <a:off x="6794" y="-3"/>
                            <a:ext cx="294" cy="294"/>
                            <a:chOff x="6794" y="-3"/>
                            <a:chExt cx="294" cy="294"/>
                          </a:xfrm>
                        </wpg:grpSpPr>
                        <wps:wsp>
                          <wps:cNvPr id="1242" name="Freeform 1244"/>
                          <wps:cNvSpPr>
                            <a:spLocks/>
                          </wps:cNvSpPr>
                          <wps:spPr bwMode="auto">
                            <a:xfrm>
                              <a:off x="6794" y="-3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794 6794"/>
                                <a:gd name="T1" fmla="*/ T0 w 294"/>
                                <a:gd name="T2" fmla="+- 0 291 -3"/>
                                <a:gd name="T3" fmla="*/ 291 h 294"/>
                                <a:gd name="T4" fmla="+- 0 7088 6794"/>
                                <a:gd name="T5" fmla="*/ T4 w 294"/>
                                <a:gd name="T6" fmla="+- 0 291 -3"/>
                                <a:gd name="T7" fmla="*/ 291 h 294"/>
                                <a:gd name="T8" fmla="+- 0 7088 6794"/>
                                <a:gd name="T9" fmla="*/ T8 w 294"/>
                                <a:gd name="T10" fmla="+- 0 -3 -3"/>
                                <a:gd name="T11" fmla="*/ -3 h 294"/>
                                <a:gd name="T12" fmla="+- 0 6794 6794"/>
                                <a:gd name="T13" fmla="*/ T12 w 294"/>
                                <a:gd name="T14" fmla="+- 0 -3 -3"/>
                                <a:gd name="T15" fmla="*/ -3 h 294"/>
                                <a:gd name="T16" fmla="+- 0 6794 6794"/>
                                <a:gd name="T17" fmla="*/ T16 w 294"/>
                                <a:gd name="T18" fmla="+- 0 291 -3"/>
                                <a:gd name="T19" fmla="*/ 291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3" name="Group 1241"/>
                        <wpg:cNvGrpSpPr>
                          <a:grpSpLocks/>
                        </wpg:cNvGrpSpPr>
                        <wpg:grpSpPr bwMode="auto">
                          <a:xfrm>
                            <a:off x="6794" y="-3"/>
                            <a:ext cx="294" cy="294"/>
                            <a:chOff x="6794" y="-3"/>
                            <a:chExt cx="294" cy="294"/>
                          </a:xfrm>
                        </wpg:grpSpPr>
                        <wps:wsp>
                          <wps:cNvPr id="1244" name="Freeform 1242"/>
                          <wps:cNvSpPr>
                            <a:spLocks/>
                          </wps:cNvSpPr>
                          <wps:spPr bwMode="auto">
                            <a:xfrm>
                              <a:off x="6794" y="-3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794 6794"/>
                                <a:gd name="T1" fmla="*/ T0 w 294"/>
                                <a:gd name="T2" fmla="+- 0 291 -3"/>
                                <a:gd name="T3" fmla="*/ 291 h 294"/>
                                <a:gd name="T4" fmla="+- 0 7088 6794"/>
                                <a:gd name="T5" fmla="*/ T4 w 294"/>
                                <a:gd name="T6" fmla="+- 0 291 -3"/>
                                <a:gd name="T7" fmla="*/ 291 h 294"/>
                                <a:gd name="T8" fmla="+- 0 7088 6794"/>
                                <a:gd name="T9" fmla="*/ T8 w 294"/>
                                <a:gd name="T10" fmla="+- 0 -3 -3"/>
                                <a:gd name="T11" fmla="*/ -3 h 294"/>
                                <a:gd name="T12" fmla="+- 0 6794 6794"/>
                                <a:gd name="T13" fmla="*/ T12 w 294"/>
                                <a:gd name="T14" fmla="+- 0 -3 -3"/>
                                <a:gd name="T15" fmla="*/ -3 h 294"/>
                                <a:gd name="T16" fmla="+- 0 6794 6794"/>
                                <a:gd name="T17" fmla="*/ T16 w 294"/>
                                <a:gd name="T18" fmla="+- 0 291 -3"/>
                                <a:gd name="T19" fmla="*/ 291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5" name="Group 1239"/>
                        <wpg:cNvGrpSpPr>
                          <a:grpSpLocks/>
                        </wpg:cNvGrpSpPr>
                        <wpg:grpSpPr bwMode="auto">
                          <a:xfrm>
                            <a:off x="6884" y="78"/>
                            <a:ext cx="114" cy="99"/>
                            <a:chOff x="6884" y="78"/>
                            <a:chExt cx="114" cy="99"/>
                          </a:xfrm>
                        </wpg:grpSpPr>
                        <wps:wsp>
                          <wps:cNvPr id="1246" name="Freeform 1240"/>
                          <wps:cNvSpPr>
                            <a:spLocks/>
                          </wps:cNvSpPr>
                          <wps:spPr bwMode="auto">
                            <a:xfrm>
                              <a:off x="6884" y="78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941 6884"/>
                                <a:gd name="T1" fmla="*/ T0 w 114"/>
                                <a:gd name="T2" fmla="+- 0 78 78"/>
                                <a:gd name="T3" fmla="*/ 78 h 99"/>
                                <a:gd name="T4" fmla="+- 0 6884 6884"/>
                                <a:gd name="T5" fmla="*/ T4 w 114"/>
                                <a:gd name="T6" fmla="+- 0 177 78"/>
                                <a:gd name="T7" fmla="*/ 177 h 99"/>
                                <a:gd name="T8" fmla="+- 0 6998 6884"/>
                                <a:gd name="T9" fmla="*/ T8 w 114"/>
                                <a:gd name="T10" fmla="+- 0 177 78"/>
                                <a:gd name="T11" fmla="*/ 177 h 99"/>
                                <a:gd name="T12" fmla="+- 0 6941 6884"/>
                                <a:gd name="T13" fmla="*/ T12 w 114"/>
                                <a:gd name="T14" fmla="+- 0 78 78"/>
                                <a:gd name="T15" fmla="*/ 78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EF07" id="Group 1238" o:spid="_x0000_s1026" style="position:absolute;margin-left:339.25pt;margin-top:-.6pt;width:15.6pt;height:15.6pt;z-index:-3760;mso-position-horizontal-relative:page" coordorigin="6785,-12" coordsize="31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">
                <v:group id="Group 1243" o:spid="_x0000_s1027" style="position:absolute;left:6794;top:-3;width:294;height:294" coordorigin="6794,-3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gb2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n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t4G9nFAAAA3QAA&#10;AA8AAAAAAAAAAAAAAAAAqgIAAGRycy9kb3ducmV2LnhtbFBLBQYAAAAABAAEAPoAAACcAwAAAAA=&#10;">
                  <v:shape id="Freeform 1244" o:spid="_x0000_s1028" style="position:absolute;left:6794;top:-3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ue8EA&#10;AADdAAAADwAAAGRycy9kb3ducmV2LnhtbERPTWsCMRC9C/0PYQq91ewuxcpqFBEKpTe3xfOwGTeL&#10;m0lIUo399U2h4G0e73PW22wncaEQR8cK6nkFgrh3euRBwdfn2/MSREzIGifHpOBGEbabh9kaW+2u&#10;fKBLlwZRQji2qMCk5FspY2/IYpw7T1y4kwsWU4FhkDrgtYTbSTZVtZAWRy4NBj3tDfXn7tsqyGGs&#10;/UIefa6HV/roDrcfY/dKPT3m3QpEopzu4n/3uy7zm5cG/r4pJ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2bnvBAAAA3QAAAA8AAAAAAAAAAAAAAAAAmAIAAGRycy9kb3du&#10;cmV2LnhtbFBLBQYAAAAABAAEAPUAAACGAwAAAAA=&#10;" path="m,294r294,l294,,,,,294e" fillcolor="#f2f2f2" stroked="f">
                    <v:path arrowok="t" o:connecttype="custom" o:connectlocs="0,291;294,291;294,-3;0,-3;0,291" o:connectangles="0,0,0,0,0"/>
                  </v:shape>
                </v:group>
                <v:group id="Group 1241" o:spid="_x0000_s1029" style="position:absolute;left:6794;top:-3;width:294;height:294" coordorigin="6794,-3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YgNc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8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TmIDXFAAAA3QAA&#10;AA8AAAAAAAAAAAAAAAAAqgIAAGRycy9kb3ducmV2LnhtbFBLBQYAAAAABAAEAPoAAACcAwAAAAA=&#10;">
                  <v:shape id="Freeform 1242" o:spid="_x0000_s1030" style="position:absolute;left:6794;top:-3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aRjMUA&#10;AADdAAAADwAAAGRycy9kb3ducmV2LnhtbERPS2vCQBC+C/6HZQq9iG6aBpXoKlJoab2Zio/bkJ0m&#10;wexsyK4m/fduQehtPr7nLNe9qcWNWldZVvAyiUAQ51ZXXCjYf7+P5yCcR9ZYWyYFv+RgvRoOlphq&#10;2/GObpkvRAhhl6KC0vsmldLlJRl0E9sQB+7HtgZ9gG0hdYtdCDe1jKNoKg1WHBpKbOitpPySXY2C&#10;r8Nxu5meT6PXrOqS7ccsvh6yWKnnp36zAOGp9//ih/tTh/lxksDfN+EE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pGMxQAAAN0AAAAPAAAAAAAAAAAAAAAAAJgCAABkcnMv&#10;ZG93bnJldi54bWxQSwUGAAAAAAQABAD1AAAAigMAAAAA&#10;" path="m,294r294,l294,,,,,294xe" filled="f" strokecolor="white" strokeweight=".32086mm">
                    <v:path arrowok="t" o:connecttype="custom" o:connectlocs="0,291;294,291;294,-3;0,-3;0,291" o:connectangles="0,0,0,0,0"/>
                  </v:shape>
                </v:group>
                <v:group id="Group 1239" o:spid="_x0000_s1031" style="position:absolute;left:6884;top:78;width:114;height:99" coordorigin="6884,78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<v:shape id="Freeform 1240" o:spid="_x0000_s1032" style="position:absolute;left:6884;top:78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icEA&#10;AADdAAAADwAAAGRycy9kb3ducmV2LnhtbERPTYvCMBC9C/sfwix409SyinSNosKCt9XWi7ehmW2r&#10;zaQkUeu/3wiCt3m8z1msetOKGznfWFYwGScgiEurG64UHIuf0RyED8gaW8uk4EEeVsuPwQIzbe98&#10;oFseKhFD2GeooA6hy6T0ZU0G/dh2xJH7s85giNBVUju8x3DTyjRJZtJgw7Ghxo62NZWX/GoUmJ2b&#10;/5bTkBennDZ0vibrfXpRavjZr79BBOrDW/xy73Scn37N4PlNPE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qB4nBAAAA3QAAAA8AAAAAAAAAAAAAAAAAmAIAAGRycy9kb3du&#10;cmV2LnhtbFBLBQYAAAAABAAEAPUAAACGAwAAAAA=&#10;" path="m57,l,99r114,l57,e" fillcolor="black" stroked="f">
                    <v:path arrowok="t" o:connecttype="custom" o:connectlocs="57,78;0,177;114,177;57,78" o:connectangles="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position w:val="-1"/>
          <w:sz w:val="18"/>
          <w:szCs w:val="18"/>
        </w:rPr>
        <w:t xml:space="preserve">Disability  </w:t>
      </w:r>
      <w:r w:rsidR="006A473A">
        <w:rPr>
          <w:rFonts w:ascii="Arial" w:eastAsia="Arial" w:hAnsi="Arial" w:cs="Arial"/>
          <w:spacing w:val="46"/>
          <w:position w:val="-1"/>
          <w:sz w:val="18"/>
          <w:szCs w:val="18"/>
        </w:rPr>
        <w:t xml:space="preserve"> </w:t>
      </w:r>
      <w:r w:rsidR="006A473A">
        <w:rPr>
          <w:rFonts w:ascii="MS PGothic" w:eastAsia="MS PGothic" w:hAnsi="MS PGothic" w:cs="MS PGothic"/>
          <w:position w:val="2"/>
          <w:sz w:val="11"/>
          <w:szCs w:val="11"/>
        </w:rPr>
        <w:t>●</w:t>
      </w:r>
      <w:r w:rsidR="006A473A">
        <w:rPr>
          <w:rFonts w:ascii="Times New Roman" w:eastAsia="Times New Roman" w:hAnsi="Times New Roman" w:cs="Times New Roman"/>
          <w:position w:val="2"/>
          <w:sz w:val="11"/>
          <w:szCs w:val="11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0"/>
          <w:position w:val="2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position w:val="1"/>
          <w:sz w:val="15"/>
          <w:szCs w:val="15"/>
        </w:rPr>
        <w:t>no</w:t>
      </w:r>
      <w:r w:rsidR="006A473A">
        <w:rPr>
          <w:rFonts w:ascii="Arial" w:eastAsia="Arial" w:hAnsi="Arial" w:cs="Arial"/>
          <w:spacing w:val="-38"/>
          <w:position w:val="1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position w:val="1"/>
          <w:sz w:val="15"/>
          <w:szCs w:val="15"/>
        </w:rPr>
        <w:tab/>
      </w:r>
      <w:r w:rsidR="006A473A">
        <w:rPr>
          <w:rFonts w:ascii="Arial" w:eastAsia="Arial" w:hAnsi="Arial" w:cs="Arial"/>
          <w:spacing w:val="-3"/>
          <w:w w:val="102"/>
          <w:position w:val="1"/>
          <w:sz w:val="15"/>
          <w:szCs w:val="15"/>
        </w:rPr>
        <w:t>y</w:t>
      </w:r>
      <w:r w:rsidR="006A473A">
        <w:rPr>
          <w:rFonts w:ascii="Arial" w:eastAsia="Arial" w:hAnsi="Arial" w:cs="Arial"/>
          <w:w w:val="102"/>
          <w:position w:val="1"/>
          <w:sz w:val="15"/>
          <w:szCs w:val="15"/>
        </w:rPr>
        <w:t>es</w:t>
      </w:r>
    </w:p>
    <w:p w14:paraId="18CA8965" w14:textId="77777777" w:rsidR="00841664" w:rsidRDefault="00841664">
      <w:pPr>
        <w:spacing w:before="1" w:after="0" w:line="160" w:lineRule="exact"/>
        <w:rPr>
          <w:sz w:val="16"/>
          <w:szCs w:val="16"/>
        </w:rPr>
      </w:pPr>
    </w:p>
    <w:p w14:paraId="2D05952D" w14:textId="77777777" w:rsidR="00841664" w:rsidRDefault="00841664">
      <w:pPr>
        <w:spacing w:after="0"/>
        <w:sectPr w:rsidR="00841664">
          <w:pgSz w:w="12240" w:h="15840"/>
          <w:pgMar w:top="1340" w:right="1720" w:bottom="1000" w:left="1340" w:header="0" w:footer="806" w:gutter="0"/>
          <w:cols w:space="720"/>
        </w:sectPr>
      </w:pPr>
    </w:p>
    <w:p w14:paraId="4A389CA4" w14:textId="77777777" w:rsidR="00841664" w:rsidRDefault="006A473A">
      <w:pPr>
        <w:spacing w:before="43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4.25</w:t>
      </w:r>
    </w:p>
    <w:p w14:paraId="78DE0961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791ACB3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3F2FC4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BC5475F" w14:textId="74E58385" w:rsidR="00841664" w:rsidRDefault="00426ACE">
      <w:pPr>
        <w:spacing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21" behindDoc="1" locked="0" layoutInCell="1" allowOverlap="1" wp14:anchorId="473C0DE3" wp14:editId="7E82A449">
                <wp:simplePos x="0" y="0"/>
                <wp:positionH relativeFrom="page">
                  <wp:posOffset>1979295</wp:posOffset>
                </wp:positionH>
                <wp:positionV relativeFrom="paragraph">
                  <wp:posOffset>67945</wp:posOffset>
                </wp:positionV>
                <wp:extent cx="144145" cy="1206500"/>
                <wp:effectExtent l="0" t="0" r="635" b="0"/>
                <wp:wrapNone/>
                <wp:docPr id="1239" name="Text Box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76F84" w14:textId="77777777" w:rsidR="00C81201" w:rsidRDefault="00C81201">
                            <w:pPr>
                              <w:spacing w:before="2" w:after="0" w:line="240" w:lineRule="auto"/>
                              <w:ind w:left="20" w:right="-48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Arial" w:eastAsia="Arial" w:hAnsi="Arial" w:cs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w w:val="103"/>
                                <w:sz w:val="18"/>
                                <w:szCs w:val="18"/>
                              </w:rPr>
                              <w:t>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w w:val="103"/>
                                <w:sz w:val="18"/>
                                <w:szCs w:val="18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C0DE3" id="Text Box 1237" o:spid="_x0000_s1030" type="#_x0000_t202" style="position:absolute;left:0;text-align:left;margin-left:155.85pt;margin-top:5.35pt;width:11.35pt;height:95pt;z-index:-37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s4tQIAALk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" filled="f" stroked="f">
                <v:textbox style="layout-flow:vertical;mso-layout-flow-alt:bottom-to-top" inset="0,0,0,0">
                  <w:txbxContent>
                    <w:p w14:paraId="77E76F84" w14:textId="77777777" w:rsidR="00C81201" w:rsidRDefault="00C81201">
                      <w:pPr>
                        <w:spacing w:before="2" w:after="0" w:line="240" w:lineRule="auto"/>
                        <w:ind w:left="20" w:right="-4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pacing w:val="-7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8"/>
                          <w:szCs w:val="18"/>
                        </w:rPr>
                        <w:t>FPL100−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8"/>
                          <w:szCs w:val="18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1"/>
          <w:sz w:val="15"/>
          <w:szCs w:val="15"/>
        </w:rPr>
        <w:t>4.00</w:t>
      </w:r>
    </w:p>
    <w:p w14:paraId="0A4FF2F6" w14:textId="77777777" w:rsidR="00841664" w:rsidRDefault="006A473A">
      <w:pPr>
        <w:spacing w:before="7" w:after="0" w:line="220" w:lineRule="exact"/>
      </w:pPr>
      <w:r>
        <w:br w:type="column"/>
      </w:r>
    </w:p>
    <w:p w14:paraId="38288D20" w14:textId="77777777" w:rsidR="00841664" w:rsidRDefault="006A473A">
      <w:pPr>
        <w:spacing w:after="0" w:line="240" w:lineRule="auto"/>
        <w:ind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sz w:val="11"/>
          <w:szCs w:val="11"/>
        </w:rPr>
        <w:t>●</w:t>
      </w:r>
    </w:p>
    <w:p w14:paraId="06BAE297" w14:textId="77777777" w:rsidR="00841664" w:rsidRDefault="006A473A">
      <w:pPr>
        <w:spacing w:after="0" w:line="148" w:lineRule="exact"/>
        <w:ind w:left="230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2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2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2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3"/>
          <w:sz w:val="11"/>
          <w:szCs w:val="11"/>
        </w:rPr>
        <w:t>●</w:t>
      </w:r>
    </w:p>
    <w:p w14:paraId="4A9365CA" w14:textId="77777777" w:rsidR="00841664" w:rsidRDefault="006A473A">
      <w:pPr>
        <w:spacing w:after="0" w:line="107" w:lineRule="exact"/>
        <w:ind w:left="689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</w:p>
    <w:p w14:paraId="13B4D34C" w14:textId="77777777" w:rsidR="00841664" w:rsidRDefault="006A473A">
      <w:pPr>
        <w:spacing w:after="0" w:line="141" w:lineRule="exact"/>
        <w:ind w:left="919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</w:p>
    <w:p w14:paraId="1B1AC714" w14:textId="77777777" w:rsidR="00841664" w:rsidRDefault="006A473A">
      <w:pPr>
        <w:spacing w:after="0" w:line="140" w:lineRule="exact"/>
        <w:ind w:left="1120" w:right="2018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w w:val="84"/>
          <w:position w:val="-1"/>
          <w:sz w:val="11"/>
          <w:szCs w:val="11"/>
        </w:rPr>
        <w:t>●</w:t>
      </w:r>
    </w:p>
    <w:p w14:paraId="6D541424" w14:textId="77777777" w:rsidR="00841664" w:rsidRDefault="006A473A">
      <w:pPr>
        <w:spacing w:after="0" w:line="105" w:lineRule="exact"/>
        <w:ind w:left="1349" w:right="1789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w w:val="84"/>
          <w:position w:val="-3"/>
          <w:sz w:val="11"/>
          <w:szCs w:val="11"/>
        </w:rPr>
        <w:t>●</w:t>
      </w:r>
    </w:p>
    <w:p w14:paraId="4D95AD07" w14:textId="77777777" w:rsidR="00841664" w:rsidRDefault="006A473A">
      <w:pPr>
        <w:spacing w:after="0" w:line="210" w:lineRule="exact"/>
        <w:ind w:left="1608" w:right="-75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7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7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7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-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-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3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3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-3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3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3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3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8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8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8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9"/>
          <w:sz w:val="11"/>
          <w:szCs w:val="11"/>
        </w:rPr>
        <w:t>●</w:t>
      </w:r>
    </w:p>
    <w:p w14:paraId="021BBA71" w14:textId="77777777" w:rsidR="00841664" w:rsidRDefault="006A473A">
      <w:pPr>
        <w:spacing w:before="9" w:after="0" w:line="190" w:lineRule="exact"/>
        <w:rPr>
          <w:sz w:val="19"/>
          <w:szCs w:val="19"/>
        </w:rPr>
      </w:pPr>
      <w:r>
        <w:br w:type="column"/>
      </w:r>
    </w:p>
    <w:p w14:paraId="7CCC2CC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FDFDE0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A55F22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E36EDA7" w14:textId="77777777" w:rsidR="00841664" w:rsidRDefault="006A473A">
      <w:pPr>
        <w:spacing w:after="0" w:line="115" w:lineRule="exact"/>
        <w:ind w:left="1349" w:right="1616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w w:val="84"/>
          <w:position w:val="-4"/>
          <w:sz w:val="11"/>
          <w:szCs w:val="11"/>
        </w:rPr>
        <w:t>●</w:t>
      </w:r>
    </w:p>
    <w:p w14:paraId="3C47D757" w14:textId="77777777" w:rsidR="00841664" w:rsidRDefault="006A473A">
      <w:pPr>
        <w:spacing w:after="0" w:line="171" w:lineRule="exact"/>
        <w:ind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2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2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-2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3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3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3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4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4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4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3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3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10"/>
          <w:position w:val="3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6"/>
          <w:sz w:val="11"/>
          <w:szCs w:val="11"/>
        </w:rPr>
        <w:t>●</w:t>
      </w:r>
    </w:p>
    <w:p w14:paraId="2B1CFCDF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720" w:bottom="1000" w:left="1340" w:header="720" w:footer="720" w:gutter="0"/>
          <w:cols w:num="3" w:space="720" w:equalWidth="0">
            <w:col w:w="2321" w:space="278"/>
            <w:col w:w="3309" w:space="137"/>
            <w:col w:w="3135"/>
          </w:cols>
        </w:sectPr>
      </w:pPr>
    </w:p>
    <w:p w14:paraId="121DCFCE" w14:textId="77777777" w:rsidR="00841664" w:rsidRDefault="00841664">
      <w:pPr>
        <w:spacing w:before="1" w:after="0" w:line="120" w:lineRule="exact"/>
        <w:rPr>
          <w:sz w:val="12"/>
          <w:szCs w:val="12"/>
        </w:rPr>
      </w:pPr>
    </w:p>
    <w:p w14:paraId="1CB9CEA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F3AAF92" w14:textId="77777777" w:rsidR="00841664" w:rsidRDefault="006A473A">
      <w:pPr>
        <w:spacing w:before="43" w:after="0" w:line="170" w:lineRule="exact"/>
        <w:ind w:left="202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3.75</w:t>
      </w:r>
    </w:p>
    <w:p w14:paraId="296E3D05" w14:textId="77777777" w:rsidR="00841664" w:rsidRDefault="00841664">
      <w:pPr>
        <w:spacing w:before="8" w:after="0" w:line="150" w:lineRule="exact"/>
        <w:rPr>
          <w:sz w:val="15"/>
          <w:szCs w:val="15"/>
        </w:rPr>
      </w:pPr>
    </w:p>
    <w:p w14:paraId="0527BF8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0EABE2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88D0B60" w14:textId="77777777" w:rsidR="00841664" w:rsidRDefault="006A473A">
      <w:pPr>
        <w:spacing w:before="43" w:after="0" w:line="170" w:lineRule="exact"/>
        <w:ind w:left="202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3.50</w:t>
      </w:r>
    </w:p>
    <w:p w14:paraId="45FA205D" w14:textId="77777777" w:rsidR="00841664" w:rsidRDefault="00841664">
      <w:pPr>
        <w:spacing w:before="8" w:after="0" w:line="150" w:lineRule="exact"/>
        <w:rPr>
          <w:sz w:val="15"/>
          <w:szCs w:val="15"/>
        </w:rPr>
      </w:pPr>
    </w:p>
    <w:p w14:paraId="27B87C5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B87907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ABE042A" w14:textId="77777777" w:rsidR="00841664" w:rsidRDefault="006A473A">
      <w:pPr>
        <w:spacing w:before="43" w:after="0" w:line="170" w:lineRule="exact"/>
        <w:ind w:left="202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3.25</w:t>
      </w:r>
    </w:p>
    <w:p w14:paraId="76B29E7D" w14:textId="77777777" w:rsidR="00841664" w:rsidRDefault="00841664">
      <w:pPr>
        <w:spacing w:before="4" w:after="0" w:line="150" w:lineRule="exact"/>
        <w:rPr>
          <w:sz w:val="15"/>
          <w:szCs w:val="15"/>
        </w:rPr>
      </w:pPr>
    </w:p>
    <w:p w14:paraId="3D771C7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D8AFEC8" w14:textId="502A33BD" w:rsidR="00841664" w:rsidRDefault="00426ACE">
      <w:pPr>
        <w:tabs>
          <w:tab w:val="left" w:pos="3160"/>
          <w:tab w:val="left" w:pos="4080"/>
          <w:tab w:val="left" w:pos="5000"/>
          <w:tab w:val="left" w:pos="5920"/>
          <w:tab w:val="left" w:pos="6820"/>
        </w:tabs>
        <w:spacing w:before="43" w:after="0" w:line="240" w:lineRule="auto"/>
        <w:ind w:left="2246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18" behindDoc="1" locked="0" layoutInCell="1" allowOverlap="1" wp14:anchorId="65EDA35E" wp14:editId="058B683A">
                <wp:simplePos x="0" y="0"/>
                <wp:positionH relativeFrom="page">
                  <wp:posOffset>2342515</wp:posOffset>
                </wp:positionH>
                <wp:positionV relativeFrom="paragraph">
                  <wp:posOffset>-2261870</wp:posOffset>
                </wp:positionV>
                <wp:extent cx="3410585" cy="2290445"/>
                <wp:effectExtent l="8890" t="635" r="0" b="4445"/>
                <wp:wrapNone/>
                <wp:docPr id="1122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0585" cy="2290445"/>
                          <a:chOff x="3689" y="-3562"/>
                          <a:chExt cx="5371" cy="3607"/>
                        </a:xfrm>
                      </wpg:grpSpPr>
                      <wpg:grpSp>
                        <wpg:cNvPr id="1123" name="Group 1235"/>
                        <wpg:cNvGrpSpPr>
                          <a:grpSpLocks/>
                        </wpg:cNvGrpSpPr>
                        <wpg:grpSpPr bwMode="auto">
                          <a:xfrm>
                            <a:off x="3744" y="-53"/>
                            <a:ext cx="5306" cy="2"/>
                            <a:chOff x="3744" y="-53"/>
                            <a:chExt cx="5306" cy="2"/>
                          </a:xfrm>
                        </wpg:grpSpPr>
                        <wps:wsp>
                          <wps:cNvPr id="1124" name="Freeform 1236"/>
                          <wps:cNvSpPr>
                            <a:spLocks/>
                          </wps:cNvSpPr>
                          <wps:spPr bwMode="auto">
                            <a:xfrm>
                              <a:off x="3744" y="-53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5" name="Group 1233"/>
                        <wpg:cNvGrpSpPr>
                          <a:grpSpLocks/>
                        </wpg:cNvGrpSpPr>
                        <wpg:grpSpPr bwMode="auto">
                          <a:xfrm>
                            <a:off x="3744" y="-824"/>
                            <a:ext cx="5306" cy="2"/>
                            <a:chOff x="3744" y="-824"/>
                            <a:chExt cx="5306" cy="2"/>
                          </a:xfrm>
                        </wpg:grpSpPr>
                        <wps:wsp>
                          <wps:cNvPr id="1126" name="Freeform 1234"/>
                          <wps:cNvSpPr>
                            <a:spLocks/>
                          </wps:cNvSpPr>
                          <wps:spPr bwMode="auto">
                            <a:xfrm>
                              <a:off x="3744" y="-824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7" name="Group 1231"/>
                        <wpg:cNvGrpSpPr>
                          <a:grpSpLocks/>
                        </wpg:cNvGrpSpPr>
                        <wpg:grpSpPr bwMode="auto">
                          <a:xfrm>
                            <a:off x="3744" y="-1596"/>
                            <a:ext cx="5306" cy="2"/>
                            <a:chOff x="3744" y="-1596"/>
                            <a:chExt cx="5306" cy="2"/>
                          </a:xfrm>
                        </wpg:grpSpPr>
                        <wps:wsp>
                          <wps:cNvPr id="1128" name="Freeform 1232"/>
                          <wps:cNvSpPr>
                            <a:spLocks/>
                          </wps:cNvSpPr>
                          <wps:spPr bwMode="auto">
                            <a:xfrm>
                              <a:off x="3744" y="-1596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9" name="Group 1229"/>
                        <wpg:cNvGrpSpPr>
                          <a:grpSpLocks/>
                        </wpg:cNvGrpSpPr>
                        <wpg:grpSpPr bwMode="auto">
                          <a:xfrm>
                            <a:off x="3744" y="-2367"/>
                            <a:ext cx="5306" cy="2"/>
                            <a:chOff x="3744" y="-2367"/>
                            <a:chExt cx="5306" cy="2"/>
                          </a:xfrm>
                        </wpg:grpSpPr>
                        <wps:wsp>
                          <wps:cNvPr id="1130" name="Freeform 1230"/>
                          <wps:cNvSpPr>
                            <a:spLocks/>
                          </wps:cNvSpPr>
                          <wps:spPr bwMode="auto">
                            <a:xfrm>
                              <a:off x="3744" y="-2367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1" name="Group 1227"/>
                        <wpg:cNvGrpSpPr>
                          <a:grpSpLocks/>
                        </wpg:cNvGrpSpPr>
                        <wpg:grpSpPr bwMode="auto">
                          <a:xfrm>
                            <a:off x="3744" y="-3138"/>
                            <a:ext cx="5306" cy="2"/>
                            <a:chOff x="3744" y="-3138"/>
                            <a:chExt cx="5306" cy="2"/>
                          </a:xfrm>
                        </wpg:grpSpPr>
                        <wps:wsp>
                          <wps:cNvPr id="1132" name="Freeform 1228"/>
                          <wps:cNvSpPr>
                            <a:spLocks/>
                          </wps:cNvSpPr>
                          <wps:spPr bwMode="auto">
                            <a:xfrm>
                              <a:off x="3744" y="-3138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1225"/>
                        <wpg:cNvGrpSpPr>
                          <a:grpSpLocks/>
                        </wpg:cNvGrpSpPr>
                        <wpg:grpSpPr bwMode="auto">
                          <a:xfrm>
                            <a:off x="4215" y="-3553"/>
                            <a:ext cx="2" cy="3542"/>
                            <a:chOff x="4215" y="-3553"/>
                            <a:chExt cx="2" cy="3542"/>
                          </a:xfrm>
                        </wpg:grpSpPr>
                        <wps:wsp>
                          <wps:cNvPr id="1134" name="Freeform 1226"/>
                          <wps:cNvSpPr>
                            <a:spLocks/>
                          </wps:cNvSpPr>
                          <wps:spPr bwMode="auto">
                            <a:xfrm>
                              <a:off x="4215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5" name="Group 1223"/>
                        <wpg:cNvGrpSpPr>
                          <a:grpSpLocks/>
                        </wpg:cNvGrpSpPr>
                        <wpg:grpSpPr bwMode="auto">
                          <a:xfrm>
                            <a:off x="5134" y="-3553"/>
                            <a:ext cx="2" cy="3542"/>
                            <a:chOff x="5134" y="-3553"/>
                            <a:chExt cx="2" cy="3542"/>
                          </a:xfrm>
                        </wpg:grpSpPr>
                        <wps:wsp>
                          <wps:cNvPr id="1136" name="Freeform 1224"/>
                          <wps:cNvSpPr>
                            <a:spLocks/>
                          </wps:cNvSpPr>
                          <wps:spPr bwMode="auto">
                            <a:xfrm>
                              <a:off x="5134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7" name="Group 1221"/>
                        <wpg:cNvGrpSpPr>
                          <a:grpSpLocks/>
                        </wpg:cNvGrpSpPr>
                        <wpg:grpSpPr bwMode="auto">
                          <a:xfrm>
                            <a:off x="6053" y="-3553"/>
                            <a:ext cx="2" cy="3542"/>
                            <a:chOff x="6053" y="-3553"/>
                            <a:chExt cx="2" cy="3542"/>
                          </a:xfrm>
                        </wpg:grpSpPr>
                        <wps:wsp>
                          <wps:cNvPr id="1138" name="Freeform 1222"/>
                          <wps:cNvSpPr>
                            <a:spLocks/>
                          </wps:cNvSpPr>
                          <wps:spPr bwMode="auto">
                            <a:xfrm>
                              <a:off x="6053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9" name="Group 1219"/>
                        <wpg:cNvGrpSpPr>
                          <a:grpSpLocks/>
                        </wpg:cNvGrpSpPr>
                        <wpg:grpSpPr bwMode="auto">
                          <a:xfrm>
                            <a:off x="6972" y="-3553"/>
                            <a:ext cx="2" cy="3542"/>
                            <a:chOff x="6972" y="-3553"/>
                            <a:chExt cx="2" cy="3542"/>
                          </a:xfrm>
                        </wpg:grpSpPr>
                        <wps:wsp>
                          <wps:cNvPr id="1140" name="Freeform 1220"/>
                          <wps:cNvSpPr>
                            <a:spLocks/>
                          </wps:cNvSpPr>
                          <wps:spPr bwMode="auto">
                            <a:xfrm>
                              <a:off x="6972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1" name="Group 1217"/>
                        <wpg:cNvGrpSpPr>
                          <a:grpSpLocks/>
                        </wpg:cNvGrpSpPr>
                        <wpg:grpSpPr bwMode="auto">
                          <a:xfrm>
                            <a:off x="7891" y="-3553"/>
                            <a:ext cx="2" cy="3542"/>
                            <a:chOff x="7891" y="-3553"/>
                            <a:chExt cx="2" cy="3542"/>
                          </a:xfrm>
                        </wpg:grpSpPr>
                        <wps:wsp>
                          <wps:cNvPr id="1142" name="Freeform 1218"/>
                          <wps:cNvSpPr>
                            <a:spLocks/>
                          </wps:cNvSpPr>
                          <wps:spPr bwMode="auto">
                            <a:xfrm>
                              <a:off x="7891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3" name="Group 1215"/>
                        <wpg:cNvGrpSpPr>
                          <a:grpSpLocks/>
                        </wpg:cNvGrpSpPr>
                        <wpg:grpSpPr bwMode="auto">
                          <a:xfrm>
                            <a:off x="8809" y="-3553"/>
                            <a:ext cx="2" cy="3542"/>
                            <a:chOff x="8809" y="-3553"/>
                            <a:chExt cx="2" cy="3542"/>
                          </a:xfrm>
                        </wpg:grpSpPr>
                        <wps:wsp>
                          <wps:cNvPr id="1144" name="Freeform 1216"/>
                          <wps:cNvSpPr>
                            <a:spLocks/>
                          </wps:cNvSpPr>
                          <wps:spPr bwMode="auto">
                            <a:xfrm>
                              <a:off x="8809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5" name="Group 1213"/>
                        <wpg:cNvGrpSpPr>
                          <a:grpSpLocks/>
                        </wpg:cNvGrpSpPr>
                        <wpg:grpSpPr bwMode="auto">
                          <a:xfrm>
                            <a:off x="3744" y="-439"/>
                            <a:ext cx="5306" cy="2"/>
                            <a:chOff x="3744" y="-439"/>
                            <a:chExt cx="5306" cy="2"/>
                          </a:xfrm>
                        </wpg:grpSpPr>
                        <wps:wsp>
                          <wps:cNvPr id="1146" name="Freeform 1214"/>
                          <wps:cNvSpPr>
                            <a:spLocks/>
                          </wps:cNvSpPr>
                          <wps:spPr bwMode="auto">
                            <a:xfrm>
                              <a:off x="3744" y="-439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7" name="Group 1211"/>
                        <wpg:cNvGrpSpPr>
                          <a:grpSpLocks/>
                        </wpg:cNvGrpSpPr>
                        <wpg:grpSpPr bwMode="auto">
                          <a:xfrm>
                            <a:off x="3744" y="-1210"/>
                            <a:ext cx="5306" cy="2"/>
                            <a:chOff x="3744" y="-1210"/>
                            <a:chExt cx="5306" cy="2"/>
                          </a:xfrm>
                        </wpg:grpSpPr>
                        <wps:wsp>
                          <wps:cNvPr id="1148" name="Freeform 1212"/>
                          <wps:cNvSpPr>
                            <a:spLocks/>
                          </wps:cNvSpPr>
                          <wps:spPr bwMode="auto">
                            <a:xfrm>
                              <a:off x="3744" y="-1210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9" name="Group 1209"/>
                        <wpg:cNvGrpSpPr>
                          <a:grpSpLocks/>
                        </wpg:cNvGrpSpPr>
                        <wpg:grpSpPr bwMode="auto">
                          <a:xfrm>
                            <a:off x="3744" y="-1981"/>
                            <a:ext cx="5306" cy="2"/>
                            <a:chOff x="3744" y="-1981"/>
                            <a:chExt cx="5306" cy="2"/>
                          </a:xfrm>
                        </wpg:grpSpPr>
                        <wps:wsp>
                          <wps:cNvPr id="1150" name="Freeform 1210"/>
                          <wps:cNvSpPr>
                            <a:spLocks/>
                          </wps:cNvSpPr>
                          <wps:spPr bwMode="auto">
                            <a:xfrm>
                              <a:off x="3744" y="-1981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1" name="Group 1207"/>
                        <wpg:cNvGrpSpPr>
                          <a:grpSpLocks/>
                        </wpg:cNvGrpSpPr>
                        <wpg:grpSpPr bwMode="auto">
                          <a:xfrm>
                            <a:off x="3744" y="-2753"/>
                            <a:ext cx="5306" cy="2"/>
                            <a:chOff x="3744" y="-2753"/>
                            <a:chExt cx="5306" cy="2"/>
                          </a:xfrm>
                        </wpg:grpSpPr>
                        <wps:wsp>
                          <wps:cNvPr id="1152" name="Freeform 1208"/>
                          <wps:cNvSpPr>
                            <a:spLocks/>
                          </wps:cNvSpPr>
                          <wps:spPr bwMode="auto">
                            <a:xfrm>
                              <a:off x="3744" y="-2753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3" name="Group 1205"/>
                        <wpg:cNvGrpSpPr>
                          <a:grpSpLocks/>
                        </wpg:cNvGrpSpPr>
                        <wpg:grpSpPr bwMode="auto">
                          <a:xfrm>
                            <a:off x="3744" y="-3524"/>
                            <a:ext cx="5306" cy="2"/>
                            <a:chOff x="3744" y="-3524"/>
                            <a:chExt cx="5306" cy="2"/>
                          </a:xfrm>
                        </wpg:grpSpPr>
                        <wps:wsp>
                          <wps:cNvPr id="1154" name="Freeform 1206"/>
                          <wps:cNvSpPr>
                            <a:spLocks/>
                          </wps:cNvSpPr>
                          <wps:spPr bwMode="auto">
                            <a:xfrm>
                              <a:off x="3744" y="-3524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5" name="Group 1203"/>
                        <wpg:cNvGrpSpPr>
                          <a:grpSpLocks/>
                        </wpg:cNvGrpSpPr>
                        <wpg:grpSpPr bwMode="auto">
                          <a:xfrm>
                            <a:off x="3756" y="-3553"/>
                            <a:ext cx="2" cy="3542"/>
                            <a:chOff x="3756" y="-3553"/>
                            <a:chExt cx="2" cy="3542"/>
                          </a:xfrm>
                        </wpg:grpSpPr>
                        <wps:wsp>
                          <wps:cNvPr id="1156" name="Freeform 1204"/>
                          <wps:cNvSpPr>
                            <a:spLocks/>
                          </wps:cNvSpPr>
                          <wps:spPr bwMode="auto">
                            <a:xfrm>
                              <a:off x="3756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7" name="Group 1201"/>
                        <wpg:cNvGrpSpPr>
                          <a:grpSpLocks/>
                        </wpg:cNvGrpSpPr>
                        <wpg:grpSpPr bwMode="auto">
                          <a:xfrm>
                            <a:off x="4675" y="-3553"/>
                            <a:ext cx="2" cy="3542"/>
                            <a:chOff x="4675" y="-3553"/>
                            <a:chExt cx="2" cy="3542"/>
                          </a:xfrm>
                        </wpg:grpSpPr>
                        <wps:wsp>
                          <wps:cNvPr id="1158" name="Freeform 1202"/>
                          <wps:cNvSpPr>
                            <a:spLocks/>
                          </wps:cNvSpPr>
                          <wps:spPr bwMode="auto">
                            <a:xfrm>
                              <a:off x="4675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9" name="Group 1199"/>
                        <wpg:cNvGrpSpPr>
                          <a:grpSpLocks/>
                        </wpg:cNvGrpSpPr>
                        <wpg:grpSpPr bwMode="auto">
                          <a:xfrm>
                            <a:off x="5594" y="-3553"/>
                            <a:ext cx="2" cy="3542"/>
                            <a:chOff x="5594" y="-3553"/>
                            <a:chExt cx="2" cy="3542"/>
                          </a:xfrm>
                        </wpg:grpSpPr>
                        <wps:wsp>
                          <wps:cNvPr id="1160" name="Freeform 1200"/>
                          <wps:cNvSpPr>
                            <a:spLocks/>
                          </wps:cNvSpPr>
                          <wps:spPr bwMode="auto">
                            <a:xfrm>
                              <a:off x="5594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1" name="Group 1197"/>
                        <wpg:cNvGrpSpPr>
                          <a:grpSpLocks/>
                        </wpg:cNvGrpSpPr>
                        <wpg:grpSpPr bwMode="auto">
                          <a:xfrm>
                            <a:off x="6512" y="-3553"/>
                            <a:ext cx="2" cy="3542"/>
                            <a:chOff x="6512" y="-3553"/>
                            <a:chExt cx="2" cy="3542"/>
                          </a:xfrm>
                        </wpg:grpSpPr>
                        <wps:wsp>
                          <wps:cNvPr id="1162" name="Freeform 1198"/>
                          <wps:cNvSpPr>
                            <a:spLocks/>
                          </wps:cNvSpPr>
                          <wps:spPr bwMode="auto">
                            <a:xfrm>
                              <a:off x="6512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3" name="Group 1195"/>
                        <wpg:cNvGrpSpPr>
                          <a:grpSpLocks/>
                        </wpg:cNvGrpSpPr>
                        <wpg:grpSpPr bwMode="auto">
                          <a:xfrm>
                            <a:off x="7431" y="-3553"/>
                            <a:ext cx="2" cy="3542"/>
                            <a:chOff x="7431" y="-3553"/>
                            <a:chExt cx="2" cy="3542"/>
                          </a:xfrm>
                        </wpg:grpSpPr>
                        <wps:wsp>
                          <wps:cNvPr id="1164" name="Freeform 1196"/>
                          <wps:cNvSpPr>
                            <a:spLocks/>
                          </wps:cNvSpPr>
                          <wps:spPr bwMode="auto">
                            <a:xfrm>
                              <a:off x="7431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5" name="Group 1193"/>
                        <wpg:cNvGrpSpPr>
                          <a:grpSpLocks/>
                        </wpg:cNvGrpSpPr>
                        <wpg:grpSpPr bwMode="auto">
                          <a:xfrm>
                            <a:off x="8350" y="-3553"/>
                            <a:ext cx="2" cy="3542"/>
                            <a:chOff x="8350" y="-3553"/>
                            <a:chExt cx="2" cy="3542"/>
                          </a:xfrm>
                        </wpg:grpSpPr>
                        <wps:wsp>
                          <wps:cNvPr id="1166" name="Freeform 1194"/>
                          <wps:cNvSpPr>
                            <a:spLocks/>
                          </wps:cNvSpPr>
                          <wps:spPr bwMode="auto">
                            <a:xfrm>
                              <a:off x="8350" y="-3553"/>
                              <a:ext cx="2" cy="3542"/>
                            </a:xfrm>
                            <a:custGeom>
                              <a:avLst/>
                              <a:gdLst>
                                <a:gd name="T0" fmla="+- 0 -10 -3553"/>
                                <a:gd name="T1" fmla="*/ -10 h 3542"/>
                                <a:gd name="T2" fmla="+- 0 -3553 -3553"/>
                                <a:gd name="T3" fmla="*/ -3553 h 3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42">
                                  <a:moveTo>
                                    <a:pt x="0" y="35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7" name="Group 1191"/>
                        <wpg:cNvGrpSpPr>
                          <a:grpSpLocks/>
                        </wpg:cNvGrpSpPr>
                        <wpg:grpSpPr bwMode="auto">
                          <a:xfrm>
                            <a:off x="3929" y="-1055"/>
                            <a:ext cx="114" cy="99"/>
                            <a:chOff x="3929" y="-1055"/>
                            <a:chExt cx="114" cy="99"/>
                          </a:xfrm>
                        </wpg:grpSpPr>
                        <wps:wsp>
                          <wps:cNvPr id="1168" name="Freeform 1192"/>
                          <wps:cNvSpPr>
                            <a:spLocks/>
                          </wps:cNvSpPr>
                          <wps:spPr bwMode="auto">
                            <a:xfrm>
                              <a:off x="3929" y="-105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3986 3929"/>
                                <a:gd name="T1" fmla="*/ T0 w 114"/>
                                <a:gd name="T2" fmla="+- 0 -1055 -1055"/>
                                <a:gd name="T3" fmla="*/ -1055 h 99"/>
                                <a:gd name="T4" fmla="+- 0 3929 3929"/>
                                <a:gd name="T5" fmla="*/ T4 w 114"/>
                                <a:gd name="T6" fmla="+- 0 -956 -1055"/>
                                <a:gd name="T7" fmla="*/ -956 h 99"/>
                                <a:gd name="T8" fmla="+- 0 4043 3929"/>
                                <a:gd name="T9" fmla="*/ T8 w 114"/>
                                <a:gd name="T10" fmla="+- 0 -956 -1055"/>
                                <a:gd name="T11" fmla="*/ -956 h 99"/>
                                <a:gd name="T12" fmla="+- 0 3986 3929"/>
                                <a:gd name="T13" fmla="*/ T12 w 114"/>
                                <a:gd name="T14" fmla="+- 0 -1055 -1055"/>
                                <a:gd name="T15" fmla="*/ -105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9" name="Group 1189"/>
                        <wpg:cNvGrpSpPr>
                          <a:grpSpLocks/>
                        </wpg:cNvGrpSpPr>
                        <wpg:grpSpPr bwMode="auto">
                          <a:xfrm>
                            <a:off x="4158" y="-1021"/>
                            <a:ext cx="114" cy="99"/>
                            <a:chOff x="4158" y="-1021"/>
                            <a:chExt cx="114" cy="99"/>
                          </a:xfrm>
                        </wpg:grpSpPr>
                        <wps:wsp>
                          <wps:cNvPr id="1170" name="Freeform 1190"/>
                          <wps:cNvSpPr>
                            <a:spLocks/>
                          </wps:cNvSpPr>
                          <wps:spPr bwMode="auto">
                            <a:xfrm>
                              <a:off x="4158" y="-1021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215 4158"/>
                                <a:gd name="T1" fmla="*/ T0 w 114"/>
                                <a:gd name="T2" fmla="+- 0 -1021 -1021"/>
                                <a:gd name="T3" fmla="*/ -1021 h 99"/>
                                <a:gd name="T4" fmla="+- 0 4158 4158"/>
                                <a:gd name="T5" fmla="*/ T4 w 114"/>
                                <a:gd name="T6" fmla="+- 0 -922 -1021"/>
                                <a:gd name="T7" fmla="*/ -922 h 99"/>
                                <a:gd name="T8" fmla="+- 0 4272 4158"/>
                                <a:gd name="T9" fmla="*/ T8 w 114"/>
                                <a:gd name="T10" fmla="+- 0 -922 -1021"/>
                                <a:gd name="T11" fmla="*/ -922 h 99"/>
                                <a:gd name="T12" fmla="+- 0 4215 4158"/>
                                <a:gd name="T13" fmla="*/ T12 w 114"/>
                                <a:gd name="T14" fmla="+- 0 -1021 -1021"/>
                                <a:gd name="T15" fmla="*/ -1021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1" name="Group 1187"/>
                        <wpg:cNvGrpSpPr>
                          <a:grpSpLocks/>
                        </wpg:cNvGrpSpPr>
                        <wpg:grpSpPr bwMode="auto">
                          <a:xfrm>
                            <a:off x="4388" y="-937"/>
                            <a:ext cx="114" cy="99"/>
                            <a:chOff x="4388" y="-937"/>
                            <a:chExt cx="114" cy="99"/>
                          </a:xfrm>
                        </wpg:grpSpPr>
                        <wps:wsp>
                          <wps:cNvPr id="1172" name="Freeform 1188"/>
                          <wps:cNvSpPr>
                            <a:spLocks/>
                          </wps:cNvSpPr>
                          <wps:spPr bwMode="auto">
                            <a:xfrm>
                              <a:off x="4388" y="-937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445 4388"/>
                                <a:gd name="T1" fmla="*/ T0 w 114"/>
                                <a:gd name="T2" fmla="+- 0 -937 -937"/>
                                <a:gd name="T3" fmla="*/ -937 h 99"/>
                                <a:gd name="T4" fmla="+- 0 4388 4388"/>
                                <a:gd name="T5" fmla="*/ T4 w 114"/>
                                <a:gd name="T6" fmla="+- 0 -839 -937"/>
                                <a:gd name="T7" fmla="*/ -839 h 99"/>
                                <a:gd name="T8" fmla="+- 0 4502 4388"/>
                                <a:gd name="T9" fmla="*/ T8 w 114"/>
                                <a:gd name="T10" fmla="+- 0 -839 -937"/>
                                <a:gd name="T11" fmla="*/ -839 h 99"/>
                                <a:gd name="T12" fmla="+- 0 4445 4388"/>
                                <a:gd name="T13" fmla="*/ T12 w 114"/>
                                <a:gd name="T14" fmla="+- 0 -937 -937"/>
                                <a:gd name="T15" fmla="*/ -93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3" name="Group 1185"/>
                        <wpg:cNvGrpSpPr>
                          <a:grpSpLocks/>
                        </wpg:cNvGrpSpPr>
                        <wpg:grpSpPr bwMode="auto">
                          <a:xfrm>
                            <a:off x="4618" y="-800"/>
                            <a:ext cx="114" cy="99"/>
                            <a:chOff x="4618" y="-800"/>
                            <a:chExt cx="114" cy="99"/>
                          </a:xfrm>
                        </wpg:grpSpPr>
                        <wps:wsp>
                          <wps:cNvPr id="1174" name="Freeform 1186"/>
                          <wps:cNvSpPr>
                            <a:spLocks/>
                          </wps:cNvSpPr>
                          <wps:spPr bwMode="auto">
                            <a:xfrm>
                              <a:off x="4618" y="-800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675 4618"/>
                                <a:gd name="T1" fmla="*/ T0 w 114"/>
                                <a:gd name="T2" fmla="+- 0 -800 -800"/>
                                <a:gd name="T3" fmla="*/ -800 h 99"/>
                                <a:gd name="T4" fmla="+- 0 4618 4618"/>
                                <a:gd name="T5" fmla="*/ T4 w 114"/>
                                <a:gd name="T6" fmla="+- 0 -701 -800"/>
                                <a:gd name="T7" fmla="*/ -701 h 99"/>
                                <a:gd name="T8" fmla="+- 0 4732 4618"/>
                                <a:gd name="T9" fmla="*/ T8 w 114"/>
                                <a:gd name="T10" fmla="+- 0 -701 -800"/>
                                <a:gd name="T11" fmla="*/ -701 h 99"/>
                                <a:gd name="T12" fmla="+- 0 4675 4618"/>
                                <a:gd name="T13" fmla="*/ T12 w 114"/>
                                <a:gd name="T14" fmla="+- 0 -800 -800"/>
                                <a:gd name="T15" fmla="*/ -80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5" name="Group 1183"/>
                        <wpg:cNvGrpSpPr>
                          <a:grpSpLocks/>
                        </wpg:cNvGrpSpPr>
                        <wpg:grpSpPr bwMode="auto">
                          <a:xfrm>
                            <a:off x="4847" y="-652"/>
                            <a:ext cx="114" cy="99"/>
                            <a:chOff x="4847" y="-652"/>
                            <a:chExt cx="114" cy="99"/>
                          </a:xfrm>
                        </wpg:grpSpPr>
                        <wps:wsp>
                          <wps:cNvPr id="1176" name="Freeform 1184"/>
                          <wps:cNvSpPr>
                            <a:spLocks/>
                          </wps:cNvSpPr>
                          <wps:spPr bwMode="auto">
                            <a:xfrm>
                              <a:off x="4847" y="-652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904 4847"/>
                                <a:gd name="T1" fmla="*/ T0 w 114"/>
                                <a:gd name="T2" fmla="+- 0 -652 -652"/>
                                <a:gd name="T3" fmla="*/ -652 h 99"/>
                                <a:gd name="T4" fmla="+- 0 4847 4847"/>
                                <a:gd name="T5" fmla="*/ T4 w 114"/>
                                <a:gd name="T6" fmla="+- 0 -553 -652"/>
                                <a:gd name="T7" fmla="*/ -553 h 99"/>
                                <a:gd name="T8" fmla="+- 0 4961 4847"/>
                                <a:gd name="T9" fmla="*/ T8 w 114"/>
                                <a:gd name="T10" fmla="+- 0 -553 -652"/>
                                <a:gd name="T11" fmla="*/ -553 h 99"/>
                                <a:gd name="T12" fmla="+- 0 4904 4847"/>
                                <a:gd name="T13" fmla="*/ T12 w 114"/>
                                <a:gd name="T14" fmla="+- 0 -652 -652"/>
                                <a:gd name="T15" fmla="*/ -652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7" name="Group 1181"/>
                        <wpg:cNvGrpSpPr>
                          <a:grpSpLocks/>
                        </wpg:cNvGrpSpPr>
                        <wpg:grpSpPr bwMode="auto">
                          <a:xfrm>
                            <a:off x="5077" y="-552"/>
                            <a:ext cx="114" cy="99"/>
                            <a:chOff x="5077" y="-552"/>
                            <a:chExt cx="114" cy="99"/>
                          </a:xfrm>
                        </wpg:grpSpPr>
                        <wps:wsp>
                          <wps:cNvPr id="1178" name="Freeform 1182"/>
                          <wps:cNvSpPr>
                            <a:spLocks/>
                          </wps:cNvSpPr>
                          <wps:spPr bwMode="auto">
                            <a:xfrm>
                              <a:off x="5077" y="-552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134 5077"/>
                                <a:gd name="T1" fmla="*/ T0 w 114"/>
                                <a:gd name="T2" fmla="+- 0 -552 -552"/>
                                <a:gd name="T3" fmla="*/ -552 h 99"/>
                                <a:gd name="T4" fmla="+- 0 5077 5077"/>
                                <a:gd name="T5" fmla="*/ T4 w 114"/>
                                <a:gd name="T6" fmla="+- 0 -454 -552"/>
                                <a:gd name="T7" fmla="*/ -454 h 99"/>
                                <a:gd name="T8" fmla="+- 0 5191 5077"/>
                                <a:gd name="T9" fmla="*/ T8 w 114"/>
                                <a:gd name="T10" fmla="+- 0 -454 -552"/>
                                <a:gd name="T11" fmla="*/ -454 h 99"/>
                                <a:gd name="T12" fmla="+- 0 5134 5077"/>
                                <a:gd name="T13" fmla="*/ T12 w 114"/>
                                <a:gd name="T14" fmla="+- 0 -552 -552"/>
                                <a:gd name="T15" fmla="*/ -552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9" name="Group 1179"/>
                        <wpg:cNvGrpSpPr>
                          <a:grpSpLocks/>
                        </wpg:cNvGrpSpPr>
                        <wpg:grpSpPr bwMode="auto">
                          <a:xfrm>
                            <a:off x="5307" y="-474"/>
                            <a:ext cx="114" cy="99"/>
                            <a:chOff x="5307" y="-474"/>
                            <a:chExt cx="114" cy="99"/>
                          </a:xfrm>
                        </wpg:grpSpPr>
                        <wps:wsp>
                          <wps:cNvPr id="1180" name="Freeform 1180"/>
                          <wps:cNvSpPr>
                            <a:spLocks/>
                          </wps:cNvSpPr>
                          <wps:spPr bwMode="auto">
                            <a:xfrm>
                              <a:off x="5307" y="-474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364 5307"/>
                                <a:gd name="T1" fmla="*/ T0 w 114"/>
                                <a:gd name="T2" fmla="+- 0 -474 -474"/>
                                <a:gd name="T3" fmla="*/ -474 h 99"/>
                                <a:gd name="T4" fmla="+- 0 5307 5307"/>
                                <a:gd name="T5" fmla="*/ T4 w 114"/>
                                <a:gd name="T6" fmla="+- 0 -375 -474"/>
                                <a:gd name="T7" fmla="*/ -375 h 99"/>
                                <a:gd name="T8" fmla="+- 0 5421 5307"/>
                                <a:gd name="T9" fmla="*/ T8 w 114"/>
                                <a:gd name="T10" fmla="+- 0 -375 -474"/>
                                <a:gd name="T11" fmla="*/ -375 h 99"/>
                                <a:gd name="T12" fmla="+- 0 5364 5307"/>
                                <a:gd name="T13" fmla="*/ T12 w 114"/>
                                <a:gd name="T14" fmla="+- 0 -474 -474"/>
                                <a:gd name="T15" fmla="*/ -47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1" name="Group 1177"/>
                        <wpg:cNvGrpSpPr>
                          <a:grpSpLocks/>
                        </wpg:cNvGrpSpPr>
                        <wpg:grpSpPr bwMode="auto">
                          <a:xfrm>
                            <a:off x="5537" y="-349"/>
                            <a:ext cx="114" cy="99"/>
                            <a:chOff x="5537" y="-349"/>
                            <a:chExt cx="114" cy="99"/>
                          </a:xfrm>
                        </wpg:grpSpPr>
                        <wps:wsp>
                          <wps:cNvPr id="1182" name="Freeform 1178"/>
                          <wps:cNvSpPr>
                            <a:spLocks/>
                          </wps:cNvSpPr>
                          <wps:spPr bwMode="auto">
                            <a:xfrm>
                              <a:off x="5537" y="-34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594 5537"/>
                                <a:gd name="T1" fmla="*/ T0 w 114"/>
                                <a:gd name="T2" fmla="+- 0 -349 -349"/>
                                <a:gd name="T3" fmla="*/ -349 h 99"/>
                                <a:gd name="T4" fmla="+- 0 5537 5537"/>
                                <a:gd name="T5" fmla="*/ T4 w 114"/>
                                <a:gd name="T6" fmla="+- 0 -250 -349"/>
                                <a:gd name="T7" fmla="*/ -250 h 99"/>
                                <a:gd name="T8" fmla="+- 0 5650 5537"/>
                                <a:gd name="T9" fmla="*/ T8 w 114"/>
                                <a:gd name="T10" fmla="+- 0 -250 -349"/>
                                <a:gd name="T11" fmla="*/ -250 h 99"/>
                                <a:gd name="T12" fmla="+- 0 5594 5537"/>
                                <a:gd name="T13" fmla="*/ T12 w 114"/>
                                <a:gd name="T14" fmla="+- 0 -349 -349"/>
                                <a:gd name="T15" fmla="*/ -34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3" name="Group 1175"/>
                        <wpg:cNvGrpSpPr>
                          <a:grpSpLocks/>
                        </wpg:cNvGrpSpPr>
                        <wpg:grpSpPr bwMode="auto">
                          <a:xfrm>
                            <a:off x="5766" y="-274"/>
                            <a:ext cx="114" cy="99"/>
                            <a:chOff x="5766" y="-274"/>
                            <a:chExt cx="114" cy="99"/>
                          </a:xfrm>
                        </wpg:grpSpPr>
                        <wps:wsp>
                          <wps:cNvPr id="1184" name="Freeform 1176"/>
                          <wps:cNvSpPr>
                            <a:spLocks/>
                          </wps:cNvSpPr>
                          <wps:spPr bwMode="auto">
                            <a:xfrm>
                              <a:off x="5766" y="-274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823 5766"/>
                                <a:gd name="T1" fmla="*/ T0 w 114"/>
                                <a:gd name="T2" fmla="+- 0 -274 -274"/>
                                <a:gd name="T3" fmla="*/ -274 h 99"/>
                                <a:gd name="T4" fmla="+- 0 5766 5766"/>
                                <a:gd name="T5" fmla="*/ T4 w 114"/>
                                <a:gd name="T6" fmla="+- 0 -176 -274"/>
                                <a:gd name="T7" fmla="*/ -176 h 99"/>
                                <a:gd name="T8" fmla="+- 0 5880 5766"/>
                                <a:gd name="T9" fmla="*/ T8 w 114"/>
                                <a:gd name="T10" fmla="+- 0 -176 -274"/>
                                <a:gd name="T11" fmla="*/ -176 h 99"/>
                                <a:gd name="T12" fmla="+- 0 5823 5766"/>
                                <a:gd name="T13" fmla="*/ T12 w 114"/>
                                <a:gd name="T14" fmla="+- 0 -274 -274"/>
                                <a:gd name="T15" fmla="*/ -27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5" name="Group 1173"/>
                        <wpg:cNvGrpSpPr>
                          <a:grpSpLocks/>
                        </wpg:cNvGrpSpPr>
                        <wpg:grpSpPr bwMode="auto">
                          <a:xfrm>
                            <a:off x="5996" y="-305"/>
                            <a:ext cx="114" cy="99"/>
                            <a:chOff x="5996" y="-305"/>
                            <a:chExt cx="114" cy="99"/>
                          </a:xfrm>
                        </wpg:grpSpPr>
                        <wps:wsp>
                          <wps:cNvPr id="1186" name="Freeform 1174"/>
                          <wps:cNvSpPr>
                            <a:spLocks/>
                          </wps:cNvSpPr>
                          <wps:spPr bwMode="auto">
                            <a:xfrm>
                              <a:off x="5996" y="-30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053 5996"/>
                                <a:gd name="T1" fmla="*/ T0 w 114"/>
                                <a:gd name="T2" fmla="+- 0 -305 -305"/>
                                <a:gd name="T3" fmla="*/ -305 h 99"/>
                                <a:gd name="T4" fmla="+- 0 5996 5996"/>
                                <a:gd name="T5" fmla="*/ T4 w 114"/>
                                <a:gd name="T6" fmla="+- 0 -207 -305"/>
                                <a:gd name="T7" fmla="*/ -207 h 99"/>
                                <a:gd name="T8" fmla="+- 0 6110 5996"/>
                                <a:gd name="T9" fmla="*/ T8 w 114"/>
                                <a:gd name="T10" fmla="+- 0 -207 -305"/>
                                <a:gd name="T11" fmla="*/ -207 h 99"/>
                                <a:gd name="T12" fmla="+- 0 6053 5996"/>
                                <a:gd name="T13" fmla="*/ T12 w 114"/>
                                <a:gd name="T14" fmla="+- 0 -305 -305"/>
                                <a:gd name="T15" fmla="*/ -30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7" name="Group 1171"/>
                        <wpg:cNvGrpSpPr>
                          <a:grpSpLocks/>
                        </wpg:cNvGrpSpPr>
                        <wpg:grpSpPr bwMode="auto">
                          <a:xfrm>
                            <a:off x="6226" y="-237"/>
                            <a:ext cx="114" cy="99"/>
                            <a:chOff x="6226" y="-237"/>
                            <a:chExt cx="114" cy="99"/>
                          </a:xfrm>
                        </wpg:grpSpPr>
                        <wps:wsp>
                          <wps:cNvPr id="1188" name="Freeform 1172"/>
                          <wps:cNvSpPr>
                            <a:spLocks/>
                          </wps:cNvSpPr>
                          <wps:spPr bwMode="auto">
                            <a:xfrm>
                              <a:off x="6226" y="-237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283 6226"/>
                                <a:gd name="T1" fmla="*/ T0 w 114"/>
                                <a:gd name="T2" fmla="+- 0 -237 -237"/>
                                <a:gd name="T3" fmla="*/ -237 h 99"/>
                                <a:gd name="T4" fmla="+- 0 6226 6226"/>
                                <a:gd name="T5" fmla="*/ T4 w 114"/>
                                <a:gd name="T6" fmla="+- 0 -138 -237"/>
                                <a:gd name="T7" fmla="*/ -138 h 99"/>
                                <a:gd name="T8" fmla="+- 0 6339 6226"/>
                                <a:gd name="T9" fmla="*/ T8 w 114"/>
                                <a:gd name="T10" fmla="+- 0 -138 -237"/>
                                <a:gd name="T11" fmla="*/ -138 h 99"/>
                                <a:gd name="T12" fmla="+- 0 6283 6226"/>
                                <a:gd name="T13" fmla="*/ T12 w 114"/>
                                <a:gd name="T14" fmla="+- 0 -237 -237"/>
                                <a:gd name="T15" fmla="*/ -23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9" name="Group 1169"/>
                        <wpg:cNvGrpSpPr>
                          <a:grpSpLocks/>
                        </wpg:cNvGrpSpPr>
                        <wpg:grpSpPr bwMode="auto">
                          <a:xfrm>
                            <a:off x="6455" y="-273"/>
                            <a:ext cx="114" cy="99"/>
                            <a:chOff x="6455" y="-273"/>
                            <a:chExt cx="114" cy="99"/>
                          </a:xfrm>
                        </wpg:grpSpPr>
                        <wps:wsp>
                          <wps:cNvPr id="1190" name="Freeform 1170"/>
                          <wps:cNvSpPr>
                            <a:spLocks/>
                          </wps:cNvSpPr>
                          <wps:spPr bwMode="auto">
                            <a:xfrm>
                              <a:off x="6455" y="-27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512 6455"/>
                                <a:gd name="T1" fmla="*/ T0 w 114"/>
                                <a:gd name="T2" fmla="+- 0 -273 -273"/>
                                <a:gd name="T3" fmla="*/ -273 h 99"/>
                                <a:gd name="T4" fmla="+- 0 6455 6455"/>
                                <a:gd name="T5" fmla="*/ T4 w 114"/>
                                <a:gd name="T6" fmla="+- 0 -174 -273"/>
                                <a:gd name="T7" fmla="*/ -174 h 99"/>
                                <a:gd name="T8" fmla="+- 0 6569 6455"/>
                                <a:gd name="T9" fmla="*/ T8 w 114"/>
                                <a:gd name="T10" fmla="+- 0 -174 -273"/>
                                <a:gd name="T11" fmla="*/ -174 h 99"/>
                                <a:gd name="T12" fmla="+- 0 6512 6455"/>
                                <a:gd name="T13" fmla="*/ T12 w 114"/>
                                <a:gd name="T14" fmla="+- 0 -273 -273"/>
                                <a:gd name="T15" fmla="*/ -27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1" name="Group 1167"/>
                        <wpg:cNvGrpSpPr>
                          <a:grpSpLocks/>
                        </wpg:cNvGrpSpPr>
                        <wpg:grpSpPr bwMode="auto">
                          <a:xfrm>
                            <a:off x="6685" y="-279"/>
                            <a:ext cx="114" cy="99"/>
                            <a:chOff x="6685" y="-279"/>
                            <a:chExt cx="114" cy="99"/>
                          </a:xfrm>
                        </wpg:grpSpPr>
                        <wps:wsp>
                          <wps:cNvPr id="1192" name="Freeform 1168"/>
                          <wps:cNvSpPr>
                            <a:spLocks/>
                          </wps:cNvSpPr>
                          <wps:spPr bwMode="auto">
                            <a:xfrm>
                              <a:off x="6685" y="-27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742 6685"/>
                                <a:gd name="T1" fmla="*/ T0 w 114"/>
                                <a:gd name="T2" fmla="+- 0 -279 -279"/>
                                <a:gd name="T3" fmla="*/ -279 h 99"/>
                                <a:gd name="T4" fmla="+- 0 6685 6685"/>
                                <a:gd name="T5" fmla="*/ T4 w 114"/>
                                <a:gd name="T6" fmla="+- 0 -180 -279"/>
                                <a:gd name="T7" fmla="*/ -180 h 99"/>
                                <a:gd name="T8" fmla="+- 0 6799 6685"/>
                                <a:gd name="T9" fmla="*/ T8 w 114"/>
                                <a:gd name="T10" fmla="+- 0 -180 -279"/>
                                <a:gd name="T11" fmla="*/ -180 h 99"/>
                                <a:gd name="T12" fmla="+- 0 6742 6685"/>
                                <a:gd name="T13" fmla="*/ T12 w 114"/>
                                <a:gd name="T14" fmla="+- 0 -279 -279"/>
                                <a:gd name="T15" fmla="*/ -27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3" name="Group 1165"/>
                        <wpg:cNvGrpSpPr>
                          <a:grpSpLocks/>
                        </wpg:cNvGrpSpPr>
                        <wpg:grpSpPr bwMode="auto">
                          <a:xfrm>
                            <a:off x="6915" y="-310"/>
                            <a:ext cx="114" cy="99"/>
                            <a:chOff x="6915" y="-310"/>
                            <a:chExt cx="114" cy="99"/>
                          </a:xfrm>
                        </wpg:grpSpPr>
                        <wps:wsp>
                          <wps:cNvPr id="1194" name="Freeform 1166"/>
                          <wps:cNvSpPr>
                            <a:spLocks/>
                          </wps:cNvSpPr>
                          <wps:spPr bwMode="auto">
                            <a:xfrm>
                              <a:off x="6915" y="-310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972 6915"/>
                                <a:gd name="T1" fmla="*/ T0 w 114"/>
                                <a:gd name="T2" fmla="+- 0 -310 -310"/>
                                <a:gd name="T3" fmla="*/ -310 h 99"/>
                                <a:gd name="T4" fmla="+- 0 6915 6915"/>
                                <a:gd name="T5" fmla="*/ T4 w 114"/>
                                <a:gd name="T6" fmla="+- 0 -211 -310"/>
                                <a:gd name="T7" fmla="*/ -211 h 99"/>
                                <a:gd name="T8" fmla="+- 0 7029 6915"/>
                                <a:gd name="T9" fmla="*/ T8 w 114"/>
                                <a:gd name="T10" fmla="+- 0 -211 -310"/>
                                <a:gd name="T11" fmla="*/ -211 h 99"/>
                                <a:gd name="T12" fmla="+- 0 6972 6915"/>
                                <a:gd name="T13" fmla="*/ T12 w 114"/>
                                <a:gd name="T14" fmla="+- 0 -310 -310"/>
                                <a:gd name="T15" fmla="*/ -31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5" name="Group 1163"/>
                        <wpg:cNvGrpSpPr>
                          <a:grpSpLocks/>
                        </wpg:cNvGrpSpPr>
                        <wpg:grpSpPr bwMode="auto">
                          <a:xfrm>
                            <a:off x="7144" y="-368"/>
                            <a:ext cx="114" cy="99"/>
                            <a:chOff x="7144" y="-368"/>
                            <a:chExt cx="114" cy="99"/>
                          </a:xfrm>
                        </wpg:grpSpPr>
                        <wps:wsp>
                          <wps:cNvPr id="1196" name="Freeform 1164"/>
                          <wps:cNvSpPr>
                            <a:spLocks/>
                          </wps:cNvSpPr>
                          <wps:spPr bwMode="auto">
                            <a:xfrm>
                              <a:off x="7144" y="-368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201 7144"/>
                                <a:gd name="T1" fmla="*/ T0 w 114"/>
                                <a:gd name="T2" fmla="+- 0 -368 -368"/>
                                <a:gd name="T3" fmla="*/ -368 h 99"/>
                                <a:gd name="T4" fmla="+- 0 7144 7144"/>
                                <a:gd name="T5" fmla="*/ T4 w 114"/>
                                <a:gd name="T6" fmla="+- 0 -269 -368"/>
                                <a:gd name="T7" fmla="*/ -269 h 99"/>
                                <a:gd name="T8" fmla="+- 0 7258 7144"/>
                                <a:gd name="T9" fmla="*/ T8 w 114"/>
                                <a:gd name="T10" fmla="+- 0 -269 -368"/>
                                <a:gd name="T11" fmla="*/ -269 h 99"/>
                                <a:gd name="T12" fmla="+- 0 7201 7144"/>
                                <a:gd name="T13" fmla="*/ T12 w 114"/>
                                <a:gd name="T14" fmla="+- 0 -368 -368"/>
                                <a:gd name="T15" fmla="*/ -368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7" name="Group 1161"/>
                        <wpg:cNvGrpSpPr>
                          <a:grpSpLocks/>
                        </wpg:cNvGrpSpPr>
                        <wpg:grpSpPr bwMode="auto">
                          <a:xfrm>
                            <a:off x="7374" y="-389"/>
                            <a:ext cx="114" cy="99"/>
                            <a:chOff x="7374" y="-389"/>
                            <a:chExt cx="114" cy="99"/>
                          </a:xfrm>
                        </wpg:grpSpPr>
                        <wps:wsp>
                          <wps:cNvPr id="1198" name="Freeform 1162"/>
                          <wps:cNvSpPr>
                            <a:spLocks/>
                          </wps:cNvSpPr>
                          <wps:spPr bwMode="auto">
                            <a:xfrm>
                              <a:off x="7374" y="-38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431 7374"/>
                                <a:gd name="T1" fmla="*/ T0 w 114"/>
                                <a:gd name="T2" fmla="+- 0 -389 -389"/>
                                <a:gd name="T3" fmla="*/ -389 h 99"/>
                                <a:gd name="T4" fmla="+- 0 7374 7374"/>
                                <a:gd name="T5" fmla="*/ T4 w 114"/>
                                <a:gd name="T6" fmla="+- 0 -291 -389"/>
                                <a:gd name="T7" fmla="*/ -291 h 99"/>
                                <a:gd name="T8" fmla="+- 0 7488 7374"/>
                                <a:gd name="T9" fmla="*/ T8 w 114"/>
                                <a:gd name="T10" fmla="+- 0 -291 -389"/>
                                <a:gd name="T11" fmla="*/ -291 h 99"/>
                                <a:gd name="T12" fmla="+- 0 7431 7374"/>
                                <a:gd name="T13" fmla="*/ T12 w 114"/>
                                <a:gd name="T14" fmla="+- 0 -389 -389"/>
                                <a:gd name="T15" fmla="*/ -38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9" name="Group 1159"/>
                        <wpg:cNvGrpSpPr>
                          <a:grpSpLocks/>
                        </wpg:cNvGrpSpPr>
                        <wpg:grpSpPr bwMode="auto">
                          <a:xfrm>
                            <a:off x="7604" y="-422"/>
                            <a:ext cx="114" cy="99"/>
                            <a:chOff x="7604" y="-422"/>
                            <a:chExt cx="114" cy="99"/>
                          </a:xfrm>
                        </wpg:grpSpPr>
                        <wps:wsp>
                          <wps:cNvPr id="1200" name="Freeform 1160"/>
                          <wps:cNvSpPr>
                            <a:spLocks/>
                          </wps:cNvSpPr>
                          <wps:spPr bwMode="auto">
                            <a:xfrm>
                              <a:off x="7604" y="-422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661 7604"/>
                                <a:gd name="T1" fmla="*/ T0 w 114"/>
                                <a:gd name="T2" fmla="+- 0 -422 -422"/>
                                <a:gd name="T3" fmla="*/ -422 h 99"/>
                                <a:gd name="T4" fmla="+- 0 7604 7604"/>
                                <a:gd name="T5" fmla="*/ T4 w 114"/>
                                <a:gd name="T6" fmla="+- 0 -324 -422"/>
                                <a:gd name="T7" fmla="*/ -324 h 99"/>
                                <a:gd name="T8" fmla="+- 0 7718 7604"/>
                                <a:gd name="T9" fmla="*/ T8 w 114"/>
                                <a:gd name="T10" fmla="+- 0 -324 -422"/>
                                <a:gd name="T11" fmla="*/ -324 h 99"/>
                                <a:gd name="T12" fmla="+- 0 7661 7604"/>
                                <a:gd name="T13" fmla="*/ T12 w 114"/>
                                <a:gd name="T14" fmla="+- 0 -422 -422"/>
                                <a:gd name="T15" fmla="*/ -422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1" name="Group 1157"/>
                        <wpg:cNvGrpSpPr>
                          <a:grpSpLocks/>
                        </wpg:cNvGrpSpPr>
                        <wpg:grpSpPr bwMode="auto">
                          <a:xfrm>
                            <a:off x="7833" y="-425"/>
                            <a:ext cx="114" cy="99"/>
                            <a:chOff x="7833" y="-425"/>
                            <a:chExt cx="114" cy="99"/>
                          </a:xfrm>
                        </wpg:grpSpPr>
                        <wps:wsp>
                          <wps:cNvPr id="1202" name="Freeform 1158"/>
                          <wps:cNvSpPr>
                            <a:spLocks/>
                          </wps:cNvSpPr>
                          <wps:spPr bwMode="auto">
                            <a:xfrm>
                              <a:off x="7833" y="-42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891 7833"/>
                                <a:gd name="T1" fmla="*/ T0 w 114"/>
                                <a:gd name="T2" fmla="+- 0 -425 -425"/>
                                <a:gd name="T3" fmla="*/ -425 h 99"/>
                                <a:gd name="T4" fmla="+- 0 7833 7833"/>
                                <a:gd name="T5" fmla="*/ T4 w 114"/>
                                <a:gd name="T6" fmla="+- 0 -327 -425"/>
                                <a:gd name="T7" fmla="*/ -327 h 99"/>
                                <a:gd name="T8" fmla="+- 0 7948 7833"/>
                                <a:gd name="T9" fmla="*/ T8 w 114"/>
                                <a:gd name="T10" fmla="+- 0 -327 -425"/>
                                <a:gd name="T11" fmla="*/ -327 h 99"/>
                                <a:gd name="T12" fmla="+- 0 7891 7833"/>
                                <a:gd name="T13" fmla="*/ T12 w 114"/>
                                <a:gd name="T14" fmla="+- 0 -425 -425"/>
                                <a:gd name="T15" fmla="*/ -42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8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5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3" name="Group 1155"/>
                        <wpg:cNvGrpSpPr>
                          <a:grpSpLocks/>
                        </wpg:cNvGrpSpPr>
                        <wpg:grpSpPr bwMode="auto">
                          <a:xfrm>
                            <a:off x="8063" y="-429"/>
                            <a:ext cx="114" cy="99"/>
                            <a:chOff x="8063" y="-429"/>
                            <a:chExt cx="114" cy="99"/>
                          </a:xfrm>
                        </wpg:grpSpPr>
                        <wps:wsp>
                          <wps:cNvPr id="1204" name="Freeform 1156"/>
                          <wps:cNvSpPr>
                            <a:spLocks/>
                          </wps:cNvSpPr>
                          <wps:spPr bwMode="auto">
                            <a:xfrm>
                              <a:off x="8063" y="-42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120 8063"/>
                                <a:gd name="T1" fmla="*/ T0 w 114"/>
                                <a:gd name="T2" fmla="+- 0 -429 -429"/>
                                <a:gd name="T3" fmla="*/ -429 h 99"/>
                                <a:gd name="T4" fmla="+- 0 8063 8063"/>
                                <a:gd name="T5" fmla="*/ T4 w 114"/>
                                <a:gd name="T6" fmla="+- 0 -330 -429"/>
                                <a:gd name="T7" fmla="*/ -330 h 99"/>
                                <a:gd name="T8" fmla="+- 0 8177 8063"/>
                                <a:gd name="T9" fmla="*/ T8 w 114"/>
                                <a:gd name="T10" fmla="+- 0 -330 -429"/>
                                <a:gd name="T11" fmla="*/ -330 h 99"/>
                                <a:gd name="T12" fmla="+- 0 8120 8063"/>
                                <a:gd name="T13" fmla="*/ T12 w 114"/>
                                <a:gd name="T14" fmla="+- 0 -429 -429"/>
                                <a:gd name="T15" fmla="*/ -42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5" name="Group 1153"/>
                        <wpg:cNvGrpSpPr>
                          <a:grpSpLocks/>
                        </wpg:cNvGrpSpPr>
                        <wpg:grpSpPr bwMode="auto">
                          <a:xfrm>
                            <a:off x="8293" y="-418"/>
                            <a:ext cx="114" cy="99"/>
                            <a:chOff x="8293" y="-418"/>
                            <a:chExt cx="114" cy="99"/>
                          </a:xfrm>
                        </wpg:grpSpPr>
                        <wps:wsp>
                          <wps:cNvPr id="1206" name="Freeform 1154"/>
                          <wps:cNvSpPr>
                            <a:spLocks/>
                          </wps:cNvSpPr>
                          <wps:spPr bwMode="auto">
                            <a:xfrm>
                              <a:off x="8293" y="-418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350 8293"/>
                                <a:gd name="T1" fmla="*/ T0 w 114"/>
                                <a:gd name="T2" fmla="+- 0 -418 -418"/>
                                <a:gd name="T3" fmla="*/ -418 h 99"/>
                                <a:gd name="T4" fmla="+- 0 8293 8293"/>
                                <a:gd name="T5" fmla="*/ T4 w 114"/>
                                <a:gd name="T6" fmla="+- 0 -320 -418"/>
                                <a:gd name="T7" fmla="*/ -320 h 99"/>
                                <a:gd name="T8" fmla="+- 0 8407 8293"/>
                                <a:gd name="T9" fmla="*/ T8 w 114"/>
                                <a:gd name="T10" fmla="+- 0 -320 -418"/>
                                <a:gd name="T11" fmla="*/ -320 h 99"/>
                                <a:gd name="T12" fmla="+- 0 8350 8293"/>
                                <a:gd name="T13" fmla="*/ T12 w 114"/>
                                <a:gd name="T14" fmla="+- 0 -418 -418"/>
                                <a:gd name="T15" fmla="*/ -418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7" name="Group 1151"/>
                        <wpg:cNvGrpSpPr>
                          <a:grpSpLocks/>
                        </wpg:cNvGrpSpPr>
                        <wpg:grpSpPr bwMode="auto">
                          <a:xfrm>
                            <a:off x="8523" y="-448"/>
                            <a:ext cx="114" cy="99"/>
                            <a:chOff x="8523" y="-448"/>
                            <a:chExt cx="114" cy="99"/>
                          </a:xfrm>
                        </wpg:grpSpPr>
                        <wps:wsp>
                          <wps:cNvPr id="1208" name="Freeform 1152"/>
                          <wps:cNvSpPr>
                            <a:spLocks/>
                          </wps:cNvSpPr>
                          <wps:spPr bwMode="auto">
                            <a:xfrm>
                              <a:off x="8523" y="-448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580 8523"/>
                                <a:gd name="T1" fmla="*/ T0 w 114"/>
                                <a:gd name="T2" fmla="+- 0 -448 -448"/>
                                <a:gd name="T3" fmla="*/ -448 h 99"/>
                                <a:gd name="T4" fmla="+- 0 8523 8523"/>
                                <a:gd name="T5" fmla="*/ T4 w 114"/>
                                <a:gd name="T6" fmla="+- 0 -349 -448"/>
                                <a:gd name="T7" fmla="*/ -349 h 99"/>
                                <a:gd name="T8" fmla="+- 0 8637 8523"/>
                                <a:gd name="T9" fmla="*/ T8 w 114"/>
                                <a:gd name="T10" fmla="+- 0 -349 -448"/>
                                <a:gd name="T11" fmla="*/ -349 h 99"/>
                                <a:gd name="T12" fmla="+- 0 8580 8523"/>
                                <a:gd name="T13" fmla="*/ T12 w 114"/>
                                <a:gd name="T14" fmla="+- 0 -448 -448"/>
                                <a:gd name="T15" fmla="*/ -448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9" name="Group 1149"/>
                        <wpg:cNvGrpSpPr>
                          <a:grpSpLocks/>
                        </wpg:cNvGrpSpPr>
                        <wpg:grpSpPr bwMode="auto">
                          <a:xfrm>
                            <a:off x="8752" y="-601"/>
                            <a:ext cx="114" cy="99"/>
                            <a:chOff x="8752" y="-601"/>
                            <a:chExt cx="114" cy="99"/>
                          </a:xfrm>
                        </wpg:grpSpPr>
                        <wps:wsp>
                          <wps:cNvPr id="1210" name="Freeform 1150"/>
                          <wps:cNvSpPr>
                            <a:spLocks/>
                          </wps:cNvSpPr>
                          <wps:spPr bwMode="auto">
                            <a:xfrm>
                              <a:off x="8752" y="-601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809 8752"/>
                                <a:gd name="T1" fmla="*/ T0 w 114"/>
                                <a:gd name="T2" fmla="+- 0 -601 -601"/>
                                <a:gd name="T3" fmla="*/ -601 h 99"/>
                                <a:gd name="T4" fmla="+- 0 8752 8752"/>
                                <a:gd name="T5" fmla="*/ T4 w 114"/>
                                <a:gd name="T6" fmla="+- 0 -502 -601"/>
                                <a:gd name="T7" fmla="*/ -502 h 99"/>
                                <a:gd name="T8" fmla="+- 0 8866 8752"/>
                                <a:gd name="T9" fmla="*/ T8 w 114"/>
                                <a:gd name="T10" fmla="+- 0 -502 -601"/>
                                <a:gd name="T11" fmla="*/ -502 h 99"/>
                                <a:gd name="T12" fmla="+- 0 8809 8752"/>
                                <a:gd name="T13" fmla="*/ T12 w 114"/>
                                <a:gd name="T14" fmla="+- 0 -601 -601"/>
                                <a:gd name="T15" fmla="*/ -601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1" name="Group 1147"/>
                        <wpg:cNvGrpSpPr>
                          <a:grpSpLocks/>
                        </wpg:cNvGrpSpPr>
                        <wpg:grpSpPr bwMode="auto">
                          <a:xfrm>
                            <a:off x="3986" y="-3392"/>
                            <a:ext cx="4824" cy="893"/>
                            <a:chOff x="3986" y="-3392"/>
                            <a:chExt cx="4824" cy="893"/>
                          </a:xfrm>
                        </wpg:grpSpPr>
                        <wps:wsp>
                          <wps:cNvPr id="1212" name="Freeform 1148"/>
                          <wps:cNvSpPr>
                            <a:spLocks/>
                          </wps:cNvSpPr>
                          <wps:spPr bwMode="auto">
                            <a:xfrm>
                              <a:off x="3986" y="-3392"/>
                              <a:ext cx="4824" cy="893"/>
                            </a:xfrm>
                            <a:custGeom>
                              <a:avLst/>
                              <a:gdLst>
                                <a:gd name="T0" fmla="+- 0 4047 3986"/>
                                <a:gd name="T1" fmla="*/ T0 w 4824"/>
                                <a:gd name="T2" fmla="+- 0 -3354 -3392"/>
                                <a:gd name="T3" fmla="*/ -3354 h 893"/>
                                <a:gd name="T4" fmla="+- 0 4169 3986"/>
                                <a:gd name="T5" fmla="*/ T4 w 4824"/>
                                <a:gd name="T6" fmla="+- 0 -3280 -3392"/>
                                <a:gd name="T7" fmla="*/ -3280 h 893"/>
                                <a:gd name="T8" fmla="+- 0 4291 3986"/>
                                <a:gd name="T9" fmla="*/ T8 w 4824"/>
                                <a:gd name="T10" fmla="+- 0 -3209 -3392"/>
                                <a:gd name="T11" fmla="*/ -3209 h 893"/>
                                <a:gd name="T12" fmla="+- 0 4413 3986"/>
                                <a:gd name="T13" fmla="*/ T12 w 4824"/>
                                <a:gd name="T14" fmla="+- 0 -3141 -3392"/>
                                <a:gd name="T15" fmla="*/ -3141 h 893"/>
                                <a:gd name="T16" fmla="+- 0 4535 3986"/>
                                <a:gd name="T17" fmla="*/ T16 w 4824"/>
                                <a:gd name="T18" fmla="+- 0 -3075 -3392"/>
                                <a:gd name="T19" fmla="*/ -3075 h 893"/>
                                <a:gd name="T20" fmla="+- 0 4657 3986"/>
                                <a:gd name="T21" fmla="*/ T20 w 4824"/>
                                <a:gd name="T22" fmla="+- 0 -3011 -3392"/>
                                <a:gd name="T23" fmla="*/ -3011 h 893"/>
                                <a:gd name="T24" fmla="+- 0 4779 3986"/>
                                <a:gd name="T25" fmla="*/ T24 w 4824"/>
                                <a:gd name="T26" fmla="+- 0 -2949 -3392"/>
                                <a:gd name="T27" fmla="*/ -2949 h 893"/>
                                <a:gd name="T28" fmla="+- 0 4901 3986"/>
                                <a:gd name="T29" fmla="*/ T28 w 4824"/>
                                <a:gd name="T30" fmla="+- 0 -2891 -3392"/>
                                <a:gd name="T31" fmla="*/ -2891 h 893"/>
                                <a:gd name="T32" fmla="+- 0 5024 3986"/>
                                <a:gd name="T33" fmla="*/ T32 w 4824"/>
                                <a:gd name="T34" fmla="+- 0 -2836 -3392"/>
                                <a:gd name="T35" fmla="*/ -2836 h 893"/>
                                <a:gd name="T36" fmla="+- 0 5146 3986"/>
                                <a:gd name="T37" fmla="*/ T36 w 4824"/>
                                <a:gd name="T38" fmla="+- 0 -2786 -3392"/>
                                <a:gd name="T39" fmla="*/ -2786 h 893"/>
                                <a:gd name="T40" fmla="+- 0 5268 3986"/>
                                <a:gd name="T41" fmla="*/ T40 w 4824"/>
                                <a:gd name="T42" fmla="+- 0 -2736 -3392"/>
                                <a:gd name="T43" fmla="*/ -2736 h 893"/>
                                <a:gd name="T44" fmla="+- 0 5390 3986"/>
                                <a:gd name="T45" fmla="*/ T44 w 4824"/>
                                <a:gd name="T46" fmla="+- 0 -2686 -3392"/>
                                <a:gd name="T47" fmla="*/ -2686 h 893"/>
                                <a:gd name="T48" fmla="+- 0 5512 3986"/>
                                <a:gd name="T49" fmla="*/ T48 w 4824"/>
                                <a:gd name="T50" fmla="+- 0 -2638 -3392"/>
                                <a:gd name="T51" fmla="*/ -2638 h 893"/>
                                <a:gd name="T52" fmla="+- 0 5634 3986"/>
                                <a:gd name="T53" fmla="*/ T52 w 4824"/>
                                <a:gd name="T54" fmla="+- 0 -2595 -3392"/>
                                <a:gd name="T55" fmla="*/ -2595 h 893"/>
                                <a:gd name="T56" fmla="+- 0 5756 3986"/>
                                <a:gd name="T57" fmla="*/ T56 w 4824"/>
                                <a:gd name="T58" fmla="+- 0 -2559 -3392"/>
                                <a:gd name="T59" fmla="*/ -2559 h 893"/>
                                <a:gd name="T60" fmla="+- 0 5878 3986"/>
                                <a:gd name="T61" fmla="*/ T60 w 4824"/>
                                <a:gd name="T62" fmla="+- 0 -2533 -3392"/>
                                <a:gd name="T63" fmla="*/ -2533 h 893"/>
                                <a:gd name="T64" fmla="+- 0 6000 3986"/>
                                <a:gd name="T65" fmla="*/ T64 w 4824"/>
                                <a:gd name="T66" fmla="+- 0 -2517 -3392"/>
                                <a:gd name="T67" fmla="*/ -2517 h 893"/>
                                <a:gd name="T68" fmla="+- 0 6123 3986"/>
                                <a:gd name="T69" fmla="*/ T68 w 4824"/>
                                <a:gd name="T70" fmla="+- 0 -2507 -3392"/>
                                <a:gd name="T71" fmla="*/ -2507 h 893"/>
                                <a:gd name="T72" fmla="+- 0 6245 3986"/>
                                <a:gd name="T73" fmla="*/ T72 w 4824"/>
                                <a:gd name="T74" fmla="+- 0 -2501 -3392"/>
                                <a:gd name="T75" fmla="*/ -2501 h 893"/>
                                <a:gd name="T76" fmla="+- 0 6367 3986"/>
                                <a:gd name="T77" fmla="*/ T76 w 4824"/>
                                <a:gd name="T78" fmla="+- 0 -2498 -3392"/>
                                <a:gd name="T79" fmla="*/ -2498 h 893"/>
                                <a:gd name="T80" fmla="+- 0 6489 3986"/>
                                <a:gd name="T81" fmla="*/ T80 w 4824"/>
                                <a:gd name="T82" fmla="+- 0 -2506 -3392"/>
                                <a:gd name="T83" fmla="*/ -2506 h 893"/>
                                <a:gd name="T84" fmla="+- 0 6611 3986"/>
                                <a:gd name="T85" fmla="*/ T84 w 4824"/>
                                <a:gd name="T86" fmla="+- 0 -2521 -3392"/>
                                <a:gd name="T87" fmla="*/ -2521 h 893"/>
                                <a:gd name="T88" fmla="+- 0 6733 3986"/>
                                <a:gd name="T89" fmla="*/ T88 w 4824"/>
                                <a:gd name="T90" fmla="+- 0 -2540 -3392"/>
                                <a:gd name="T91" fmla="*/ -2540 h 893"/>
                                <a:gd name="T92" fmla="+- 0 6855 3986"/>
                                <a:gd name="T93" fmla="*/ T92 w 4824"/>
                                <a:gd name="T94" fmla="+- 0 -2558 -3392"/>
                                <a:gd name="T95" fmla="*/ -2558 h 893"/>
                                <a:gd name="T96" fmla="+- 0 6977 3986"/>
                                <a:gd name="T97" fmla="*/ T96 w 4824"/>
                                <a:gd name="T98" fmla="+- 0 -2571 -3392"/>
                                <a:gd name="T99" fmla="*/ -2571 h 893"/>
                                <a:gd name="T100" fmla="+- 0 7100 3986"/>
                                <a:gd name="T101" fmla="*/ T100 w 4824"/>
                                <a:gd name="T102" fmla="+- 0 -2582 -3392"/>
                                <a:gd name="T103" fmla="*/ -2582 h 893"/>
                                <a:gd name="T104" fmla="+- 0 7222 3986"/>
                                <a:gd name="T105" fmla="*/ T104 w 4824"/>
                                <a:gd name="T106" fmla="+- 0 -2595 -3392"/>
                                <a:gd name="T107" fmla="*/ -2595 h 893"/>
                                <a:gd name="T108" fmla="+- 0 7344 3986"/>
                                <a:gd name="T109" fmla="*/ T108 w 4824"/>
                                <a:gd name="T110" fmla="+- 0 -2608 -3392"/>
                                <a:gd name="T111" fmla="*/ -2608 h 893"/>
                                <a:gd name="T112" fmla="+- 0 7466 3986"/>
                                <a:gd name="T113" fmla="*/ T112 w 4824"/>
                                <a:gd name="T114" fmla="+- 0 -2622 -3392"/>
                                <a:gd name="T115" fmla="*/ -2622 h 893"/>
                                <a:gd name="T116" fmla="+- 0 7588 3986"/>
                                <a:gd name="T117" fmla="*/ T116 w 4824"/>
                                <a:gd name="T118" fmla="+- 0 -2634 -3392"/>
                                <a:gd name="T119" fmla="*/ -2634 h 893"/>
                                <a:gd name="T120" fmla="+- 0 7710 3986"/>
                                <a:gd name="T121" fmla="*/ T120 w 4824"/>
                                <a:gd name="T122" fmla="+- 0 -2645 -3392"/>
                                <a:gd name="T123" fmla="*/ -2645 h 893"/>
                                <a:gd name="T124" fmla="+- 0 7832 3986"/>
                                <a:gd name="T125" fmla="*/ T124 w 4824"/>
                                <a:gd name="T126" fmla="+- 0 -2656 -3392"/>
                                <a:gd name="T127" fmla="*/ -2656 h 893"/>
                                <a:gd name="T128" fmla="+- 0 7954 3986"/>
                                <a:gd name="T129" fmla="*/ T128 w 4824"/>
                                <a:gd name="T130" fmla="+- 0 -2667 -3392"/>
                                <a:gd name="T131" fmla="*/ -2667 h 893"/>
                                <a:gd name="T132" fmla="+- 0 8077 3986"/>
                                <a:gd name="T133" fmla="*/ T132 w 4824"/>
                                <a:gd name="T134" fmla="+- 0 -2678 -3392"/>
                                <a:gd name="T135" fmla="*/ -2678 h 893"/>
                                <a:gd name="T136" fmla="+- 0 8199 3986"/>
                                <a:gd name="T137" fmla="*/ T136 w 4824"/>
                                <a:gd name="T138" fmla="+- 0 -2689 -3392"/>
                                <a:gd name="T139" fmla="*/ -2689 h 893"/>
                                <a:gd name="T140" fmla="+- 0 8321 3986"/>
                                <a:gd name="T141" fmla="*/ T140 w 4824"/>
                                <a:gd name="T142" fmla="+- 0 -2699 -3392"/>
                                <a:gd name="T143" fmla="*/ -2699 h 893"/>
                                <a:gd name="T144" fmla="+- 0 8443 3986"/>
                                <a:gd name="T145" fmla="*/ T144 w 4824"/>
                                <a:gd name="T146" fmla="+- 0 -2709 -3392"/>
                                <a:gd name="T147" fmla="*/ -2709 h 893"/>
                                <a:gd name="T148" fmla="+- 0 8565 3986"/>
                                <a:gd name="T149" fmla="*/ T148 w 4824"/>
                                <a:gd name="T150" fmla="+- 0 -2720 -3392"/>
                                <a:gd name="T151" fmla="*/ -2720 h 893"/>
                                <a:gd name="T152" fmla="+- 0 8687 3986"/>
                                <a:gd name="T153" fmla="*/ T152 w 4824"/>
                                <a:gd name="T154" fmla="+- 0 -2730 -3392"/>
                                <a:gd name="T155" fmla="*/ -2730 h 893"/>
                                <a:gd name="T156" fmla="+- 0 8809 3986"/>
                                <a:gd name="T157" fmla="*/ T156 w 4824"/>
                                <a:gd name="T158" fmla="+- 0 -2740 -3392"/>
                                <a:gd name="T159" fmla="*/ -2740 h 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4824" h="893">
                                  <a:moveTo>
                                    <a:pt x="0" y="0"/>
                                  </a:moveTo>
                                  <a:lnTo>
                                    <a:pt x="61" y="38"/>
                                  </a:lnTo>
                                  <a:lnTo>
                                    <a:pt x="122" y="76"/>
                                  </a:lnTo>
                                  <a:lnTo>
                                    <a:pt x="183" y="112"/>
                                  </a:lnTo>
                                  <a:lnTo>
                                    <a:pt x="244" y="148"/>
                                  </a:lnTo>
                                  <a:lnTo>
                                    <a:pt x="305" y="183"/>
                                  </a:lnTo>
                                  <a:lnTo>
                                    <a:pt x="366" y="217"/>
                                  </a:lnTo>
                                  <a:lnTo>
                                    <a:pt x="427" y="251"/>
                                  </a:lnTo>
                                  <a:lnTo>
                                    <a:pt x="488" y="284"/>
                                  </a:lnTo>
                                  <a:lnTo>
                                    <a:pt x="549" y="317"/>
                                  </a:lnTo>
                                  <a:lnTo>
                                    <a:pt x="610" y="350"/>
                                  </a:lnTo>
                                  <a:lnTo>
                                    <a:pt x="671" y="381"/>
                                  </a:lnTo>
                                  <a:lnTo>
                                    <a:pt x="732" y="412"/>
                                  </a:lnTo>
                                  <a:lnTo>
                                    <a:pt x="793" y="443"/>
                                  </a:lnTo>
                                  <a:lnTo>
                                    <a:pt x="854" y="472"/>
                                  </a:lnTo>
                                  <a:lnTo>
                                    <a:pt x="915" y="501"/>
                                  </a:lnTo>
                                  <a:lnTo>
                                    <a:pt x="976" y="529"/>
                                  </a:lnTo>
                                  <a:lnTo>
                                    <a:pt x="1038" y="556"/>
                                  </a:lnTo>
                                  <a:lnTo>
                                    <a:pt x="1099" y="581"/>
                                  </a:lnTo>
                                  <a:lnTo>
                                    <a:pt x="1160" y="606"/>
                                  </a:lnTo>
                                  <a:lnTo>
                                    <a:pt x="1221" y="631"/>
                                  </a:lnTo>
                                  <a:lnTo>
                                    <a:pt x="1282" y="656"/>
                                  </a:lnTo>
                                  <a:lnTo>
                                    <a:pt x="1343" y="682"/>
                                  </a:lnTo>
                                  <a:lnTo>
                                    <a:pt x="1404" y="706"/>
                                  </a:lnTo>
                                  <a:lnTo>
                                    <a:pt x="1465" y="731"/>
                                  </a:lnTo>
                                  <a:lnTo>
                                    <a:pt x="1526" y="754"/>
                                  </a:lnTo>
                                  <a:lnTo>
                                    <a:pt x="1587" y="776"/>
                                  </a:lnTo>
                                  <a:lnTo>
                                    <a:pt x="1648" y="797"/>
                                  </a:lnTo>
                                  <a:lnTo>
                                    <a:pt x="1709" y="816"/>
                                  </a:lnTo>
                                  <a:lnTo>
                                    <a:pt x="1770" y="833"/>
                                  </a:lnTo>
                                  <a:lnTo>
                                    <a:pt x="1831" y="847"/>
                                  </a:lnTo>
                                  <a:lnTo>
                                    <a:pt x="1892" y="859"/>
                                  </a:lnTo>
                                  <a:lnTo>
                                    <a:pt x="1953" y="868"/>
                                  </a:lnTo>
                                  <a:lnTo>
                                    <a:pt x="2014" y="875"/>
                                  </a:lnTo>
                                  <a:lnTo>
                                    <a:pt x="2076" y="881"/>
                                  </a:lnTo>
                                  <a:lnTo>
                                    <a:pt x="2137" y="885"/>
                                  </a:lnTo>
                                  <a:lnTo>
                                    <a:pt x="2198" y="888"/>
                                  </a:lnTo>
                                  <a:lnTo>
                                    <a:pt x="2259" y="891"/>
                                  </a:lnTo>
                                  <a:lnTo>
                                    <a:pt x="2320" y="894"/>
                                  </a:lnTo>
                                  <a:lnTo>
                                    <a:pt x="2381" y="894"/>
                                  </a:lnTo>
                                  <a:lnTo>
                                    <a:pt x="2442" y="891"/>
                                  </a:lnTo>
                                  <a:lnTo>
                                    <a:pt x="2503" y="886"/>
                                  </a:lnTo>
                                  <a:lnTo>
                                    <a:pt x="2564" y="879"/>
                                  </a:lnTo>
                                  <a:lnTo>
                                    <a:pt x="2625" y="871"/>
                                  </a:lnTo>
                                  <a:lnTo>
                                    <a:pt x="2686" y="862"/>
                                  </a:lnTo>
                                  <a:lnTo>
                                    <a:pt x="2747" y="852"/>
                                  </a:lnTo>
                                  <a:lnTo>
                                    <a:pt x="2808" y="843"/>
                                  </a:lnTo>
                                  <a:lnTo>
                                    <a:pt x="2869" y="834"/>
                                  </a:lnTo>
                                  <a:lnTo>
                                    <a:pt x="2930" y="827"/>
                                  </a:lnTo>
                                  <a:lnTo>
                                    <a:pt x="2991" y="821"/>
                                  </a:lnTo>
                                  <a:lnTo>
                                    <a:pt x="3053" y="816"/>
                                  </a:lnTo>
                                  <a:lnTo>
                                    <a:pt x="3114" y="810"/>
                                  </a:lnTo>
                                  <a:lnTo>
                                    <a:pt x="3175" y="804"/>
                                  </a:lnTo>
                                  <a:lnTo>
                                    <a:pt x="3236" y="797"/>
                                  </a:lnTo>
                                  <a:lnTo>
                                    <a:pt x="3297" y="791"/>
                                  </a:lnTo>
                                  <a:lnTo>
                                    <a:pt x="3358" y="784"/>
                                  </a:lnTo>
                                  <a:lnTo>
                                    <a:pt x="3419" y="777"/>
                                  </a:lnTo>
                                  <a:lnTo>
                                    <a:pt x="3480" y="770"/>
                                  </a:lnTo>
                                  <a:lnTo>
                                    <a:pt x="3541" y="764"/>
                                  </a:lnTo>
                                  <a:lnTo>
                                    <a:pt x="3602" y="758"/>
                                  </a:lnTo>
                                  <a:lnTo>
                                    <a:pt x="3663" y="752"/>
                                  </a:lnTo>
                                  <a:lnTo>
                                    <a:pt x="3724" y="747"/>
                                  </a:lnTo>
                                  <a:lnTo>
                                    <a:pt x="3785" y="741"/>
                                  </a:lnTo>
                                  <a:lnTo>
                                    <a:pt x="3846" y="736"/>
                                  </a:lnTo>
                                  <a:lnTo>
                                    <a:pt x="3907" y="730"/>
                                  </a:lnTo>
                                  <a:lnTo>
                                    <a:pt x="3968" y="725"/>
                                  </a:lnTo>
                                  <a:lnTo>
                                    <a:pt x="4030" y="720"/>
                                  </a:lnTo>
                                  <a:lnTo>
                                    <a:pt x="4091" y="714"/>
                                  </a:lnTo>
                                  <a:lnTo>
                                    <a:pt x="4152" y="709"/>
                                  </a:lnTo>
                                  <a:lnTo>
                                    <a:pt x="4213" y="703"/>
                                  </a:lnTo>
                                  <a:lnTo>
                                    <a:pt x="4274" y="698"/>
                                  </a:lnTo>
                                  <a:lnTo>
                                    <a:pt x="4335" y="693"/>
                                  </a:lnTo>
                                  <a:lnTo>
                                    <a:pt x="4396" y="688"/>
                                  </a:lnTo>
                                  <a:lnTo>
                                    <a:pt x="4457" y="683"/>
                                  </a:lnTo>
                                  <a:lnTo>
                                    <a:pt x="4518" y="678"/>
                                  </a:lnTo>
                                  <a:lnTo>
                                    <a:pt x="4579" y="672"/>
                                  </a:lnTo>
                                  <a:lnTo>
                                    <a:pt x="4640" y="667"/>
                                  </a:lnTo>
                                  <a:lnTo>
                                    <a:pt x="4701" y="662"/>
                                  </a:lnTo>
                                  <a:lnTo>
                                    <a:pt x="4762" y="657"/>
                                  </a:lnTo>
                                  <a:lnTo>
                                    <a:pt x="4823" y="652"/>
                                  </a:lnTo>
                                </a:path>
                              </a:pathLst>
                            </a:custGeom>
                            <a:noFill/>
                            <a:ln w="17272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3" name="Group 1145"/>
                        <wpg:cNvGrpSpPr>
                          <a:grpSpLocks/>
                        </wpg:cNvGrpSpPr>
                        <wpg:grpSpPr bwMode="auto">
                          <a:xfrm>
                            <a:off x="3986" y="-1066"/>
                            <a:ext cx="4824" cy="873"/>
                            <a:chOff x="3986" y="-1066"/>
                            <a:chExt cx="4824" cy="873"/>
                          </a:xfrm>
                        </wpg:grpSpPr>
                        <wps:wsp>
                          <wps:cNvPr id="1214" name="Freeform 1146"/>
                          <wps:cNvSpPr>
                            <a:spLocks/>
                          </wps:cNvSpPr>
                          <wps:spPr bwMode="auto">
                            <a:xfrm>
                              <a:off x="3986" y="-1066"/>
                              <a:ext cx="4824" cy="873"/>
                            </a:xfrm>
                            <a:custGeom>
                              <a:avLst/>
                              <a:gdLst>
                                <a:gd name="T0" fmla="+- 0 4047 3986"/>
                                <a:gd name="T1" fmla="*/ T0 w 4824"/>
                                <a:gd name="T2" fmla="+- 0 -1029 -1066"/>
                                <a:gd name="T3" fmla="*/ -1029 h 873"/>
                                <a:gd name="T4" fmla="+- 0 4169 3986"/>
                                <a:gd name="T5" fmla="*/ T4 w 4824"/>
                                <a:gd name="T6" fmla="+- 0 -957 -1066"/>
                                <a:gd name="T7" fmla="*/ -957 h 873"/>
                                <a:gd name="T8" fmla="+- 0 4291 3986"/>
                                <a:gd name="T9" fmla="*/ T8 w 4824"/>
                                <a:gd name="T10" fmla="+- 0 -888 -1066"/>
                                <a:gd name="T11" fmla="*/ -888 h 873"/>
                                <a:gd name="T12" fmla="+- 0 4413 3986"/>
                                <a:gd name="T13" fmla="*/ T12 w 4824"/>
                                <a:gd name="T14" fmla="+- 0 -821 -1066"/>
                                <a:gd name="T15" fmla="*/ -821 h 873"/>
                                <a:gd name="T16" fmla="+- 0 4535 3986"/>
                                <a:gd name="T17" fmla="*/ T16 w 4824"/>
                                <a:gd name="T18" fmla="+- 0 -757 -1066"/>
                                <a:gd name="T19" fmla="*/ -757 h 873"/>
                                <a:gd name="T20" fmla="+- 0 4657 3986"/>
                                <a:gd name="T21" fmla="*/ T20 w 4824"/>
                                <a:gd name="T22" fmla="+- 0 -695 -1066"/>
                                <a:gd name="T23" fmla="*/ -695 h 873"/>
                                <a:gd name="T24" fmla="+- 0 4779 3986"/>
                                <a:gd name="T25" fmla="*/ T24 w 4824"/>
                                <a:gd name="T26" fmla="+- 0 -635 -1066"/>
                                <a:gd name="T27" fmla="*/ -635 h 873"/>
                                <a:gd name="T28" fmla="+- 0 4901 3986"/>
                                <a:gd name="T29" fmla="*/ T28 w 4824"/>
                                <a:gd name="T30" fmla="+- 0 -579 -1066"/>
                                <a:gd name="T31" fmla="*/ -579 h 873"/>
                                <a:gd name="T32" fmla="+- 0 5024 3986"/>
                                <a:gd name="T33" fmla="*/ T32 w 4824"/>
                                <a:gd name="T34" fmla="+- 0 -526 -1066"/>
                                <a:gd name="T35" fmla="*/ -526 h 873"/>
                                <a:gd name="T36" fmla="+- 0 5146 3986"/>
                                <a:gd name="T37" fmla="*/ T36 w 4824"/>
                                <a:gd name="T38" fmla="+- 0 -477 -1066"/>
                                <a:gd name="T39" fmla="*/ -477 h 873"/>
                                <a:gd name="T40" fmla="+- 0 5268 3986"/>
                                <a:gd name="T41" fmla="*/ T40 w 4824"/>
                                <a:gd name="T42" fmla="+- 0 -428 -1066"/>
                                <a:gd name="T43" fmla="*/ -428 h 873"/>
                                <a:gd name="T44" fmla="+- 0 5390 3986"/>
                                <a:gd name="T45" fmla="*/ T44 w 4824"/>
                                <a:gd name="T46" fmla="+- 0 -381 -1066"/>
                                <a:gd name="T47" fmla="*/ -381 h 873"/>
                                <a:gd name="T48" fmla="+- 0 5512 3986"/>
                                <a:gd name="T49" fmla="*/ T48 w 4824"/>
                                <a:gd name="T50" fmla="+- 0 -336 -1066"/>
                                <a:gd name="T51" fmla="*/ -336 h 873"/>
                                <a:gd name="T52" fmla="+- 0 5634 3986"/>
                                <a:gd name="T53" fmla="*/ T52 w 4824"/>
                                <a:gd name="T54" fmla="+- 0 -296 -1066"/>
                                <a:gd name="T55" fmla="*/ -296 h 873"/>
                                <a:gd name="T56" fmla="+- 0 5756 3986"/>
                                <a:gd name="T57" fmla="*/ T56 w 4824"/>
                                <a:gd name="T58" fmla="+- 0 -262 -1066"/>
                                <a:gd name="T59" fmla="*/ -262 h 873"/>
                                <a:gd name="T60" fmla="+- 0 5878 3986"/>
                                <a:gd name="T61" fmla="*/ T60 w 4824"/>
                                <a:gd name="T62" fmla="+- 0 -236 -1066"/>
                                <a:gd name="T63" fmla="*/ -236 h 873"/>
                                <a:gd name="T64" fmla="+- 0 6000 3986"/>
                                <a:gd name="T65" fmla="*/ T64 w 4824"/>
                                <a:gd name="T66" fmla="+- 0 -218 -1066"/>
                                <a:gd name="T67" fmla="*/ -218 h 873"/>
                                <a:gd name="T68" fmla="+- 0 6123 3986"/>
                                <a:gd name="T69" fmla="*/ T68 w 4824"/>
                                <a:gd name="T70" fmla="+- 0 -206 -1066"/>
                                <a:gd name="T71" fmla="*/ -206 h 873"/>
                                <a:gd name="T72" fmla="+- 0 6245 3986"/>
                                <a:gd name="T73" fmla="*/ T72 w 4824"/>
                                <a:gd name="T74" fmla="+- 0 -198 -1066"/>
                                <a:gd name="T75" fmla="*/ -198 h 873"/>
                                <a:gd name="T76" fmla="+- 0 6367 3986"/>
                                <a:gd name="T77" fmla="*/ T76 w 4824"/>
                                <a:gd name="T78" fmla="+- 0 -193 -1066"/>
                                <a:gd name="T79" fmla="*/ -193 h 873"/>
                                <a:gd name="T80" fmla="+- 0 6489 3986"/>
                                <a:gd name="T81" fmla="*/ T80 w 4824"/>
                                <a:gd name="T82" fmla="+- 0 -199 -1066"/>
                                <a:gd name="T83" fmla="*/ -199 h 873"/>
                                <a:gd name="T84" fmla="+- 0 6611 3986"/>
                                <a:gd name="T85" fmla="*/ T84 w 4824"/>
                                <a:gd name="T86" fmla="+- 0 -211 -1066"/>
                                <a:gd name="T87" fmla="*/ -211 h 873"/>
                                <a:gd name="T88" fmla="+- 0 6733 3986"/>
                                <a:gd name="T89" fmla="*/ T88 w 4824"/>
                                <a:gd name="T90" fmla="+- 0 -226 -1066"/>
                                <a:gd name="T91" fmla="*/ -226 h 873"/>
                                <a:gd name="T92" fmla="+- 0 6855 3986"/>
                                <a:gd name="T93" fmla="*/ T92 w 4824"/>
                                <a:gd name="T94" fmla="+- 0 -242 -1066"/>
                                <a:gd name="T95" fmla="*/ -242 h 873"/>
                                <a:gd name="T96" fmla="+- 0 6977 3986"/>
                                <a:gd name="T97" fmla="*/ T96 w 4824"/>
                                <a:gd name="T98" fmla="+- 0 -254 -1066"/>
                                <a:gd name="T99" fmla="*/ -254 h 873"/>
                                <a:gd name="T100" fmla="+- 0 7100 3986"/>
                                <a:gd name="T101" fmla="*/ T100 w 4824"/>
                                <a:gd name="T102" fmla="+- 0 -264 -1066"/>
                                <a:gd name="T103" fmla="*/ -264 h 873"/>
                                <a:gd name="T104" fmla="+- 0 7222 3986"/>
                                <a:gd name="T105" fmla="*/ T104 w 4824"/>
                                <a:gd name="T106" fmla="+- 0 -276 -1066"/>
                                <a:gd name="T107" fmla="*/ -276 h 873"/>
                                <a:gd name="T108" fmla="+- 0 7344 3986"/>
                                <a:gd name="T109" fmla="*/ T108 w 4824"/>
                                <a:gd name="T110" fmla="+- 0 -289 -1066"/>
                                <a:gd name="T111" fmla="*/ -289 h 873"/>
                                <a:gd name="T112" fmla="+- 0 7466 3986"/>
                                <a:gd name="T113" fmla="*/ T112 w 4824"/>
                                <a:gd name="T114" fmla="+- 0 -303 -1066"/>
                                <a:gd name="T115" fmla="*/ -303 h 873"/>
                                <a:gd name="T116" fmla="+- 0 7588 3986"/>
                                <a:gd name="T117" fmla="*/ T116 w 4824"/>
                                <a:gd name="T118" fmla="+- 0 -316 -1066"/>
                                <a:gd name="T119" fmla="*/ -316 h 873"/>
                                <a:gd name="T120" fmla="+- 0 7710 3986"/>
                                <a:gd name="T121" fmla="*/ T120 w 4824"/>
                                <a:gd name="T122" fmla="+- 0 -329 -1066"/>
                                <a:gd name="T123" fmla="*/ -329 h 873"/>
                                <a:gd name="T124" fmla="+- 0 7832 3986"/>
                                <a:gd name="T125" fmla="*/ T124 w 4824"/>
                                <a:gd name="T126" fmla="+- 0 -342 -1066"/>
                                <a:gd name="T127" fmla="*/ -342 h 873"/>
                                <a:gd name="T128" fmla="+- 0 7954 3986"/>
                                <a:gd name="T129" fmla="*/ T128 w 4824"/>
                                <a:gd name="T130" fmla="+- 0 -356 -1066"/>
                                <a:gd name="T131" fmla="*/ -356 h 873"/>
                                <a:gd name="T132" fmla="+- 0 8077 3986"/>
                                <a:gd name="T133" fmla="*/ T132 w 4824"/>
                                <a:gd name="T134" fmla="+- 0 -371 -1066"/>
                                <a:gd name="T135" fmla="*/ -371 h 873"/>
                                <a:gd name="T136" fmla="+- 0 8199 3986"/>
                                <a:gd name="T137" fmla="*/ T136 w 4824"/>
                                <a:gd name="T138" fmla="+- 0 -385 -1066"/>
                                <a:gd name="T139" fmla="*/ -385 h 873"/>
                                <a:gd name="T140" fmla="+- 0 8321 3986"/>
                                <a:gd name="T141" fmla="*/ T140 w 4824"/>
                                <a:gd name="T142" fmla="+- 0 -401 -1066"/>
                                <a:gd name="T143" fmla="*/ -401 h 873"/>
                                <a:gd name="T144" fmla="+- 0 8443 3986"/>
                                <a:gd name="T145" fmla="*/ T144 w 4824"/>
                                <a:gd name="T146" fmla="+- 0 -417 -1066"/>
                                <a:gd name="T147" fmla="*/ -417 h 873"/>
                                <a:gd name="T148" fmla="+- 0 8565 3986"/>
                                <a:gd name="T149" fmla="*/ T148 w 4824"/>
                                <a:gd name="T150" fmla="+- 0 -434 -1066"/>
                                <a:gd name="T151" fmla="*/ -434 h 873"/>
                                <a:gd name="T152" fmla="+- 0 8687 3986"/>
                                <a:gd name="T153" fmla="*/ T152 w 4824"/>
                                <a:gd name="T154" fmla="+- 0 -451 -1066"/>
                                <a:gd name="T155" fmla="*/ -451 h 873"/>
                                <a:gd name="T156" fmla="+- 0 8809 3986"/>
                                <a:gd name="T157" fmla="*/ T156 w 4824"/>
                                <a:gd name="T158" fmla="+- 0 -469 -1066"/>
                                <a:gd name="T159" fmla="*/ -469 h 8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4824" h="873">
                                  <a:moveTo>
                                    <a:pt x="0" y="0"/>
                                  </a:moveTo>
                                  <a:lnTo>
                                    <a:pt x="61" y="37"/>
                                  </a:lnTo>
                                  <a:lnTo>
                                    <a:pt x="122" y="73"/>
                                  </a:lnTo>
                                  <a:lnTo>
                                    <a:pt x="183" y="109"/>
                                  </a:lnTo>
                                  <a:lnTo>
                                    <a:pt x="244" y="144"/>
                                  </a:lnTo>
                                  <a:lnTo>
                                    <a:pt x="305" y="178"/>
                                  </a:lnTo>
                                  <a:lnTo>
                                    <a:pt x="366" y="212"/>
                                  </a:lnTo>
                                  <a:lnTo>
                                    <a:pt x="427" y="245"/>
                                  </a:lnTo>
                                  <a:lnTo>
                                    <a:pt x="488" y="277"/>
                                  </a:lnTo>
                                  <a:lnTo>
                                    <a:pt x="549" y="309"/>
                                  </a:lnTo>
                                  <a:lnTo>
                                    <a:pt x="610" y="341"/>
                                  </a:lnTo>
                                  <a:lnTo>
                                    <a:pt x="671" y="371"/>
                                  </a:lnTo>
                                  <a:lnTo>
                                    <a:pt x="732" y="401"/>
                                  </a:lnTo>
                                  <a:lnTo>
                                    <a:pt x="793" y="431"/>
                                  </a:lnTo>
                                  <a:lnTo>
                                    <a:pt x="854" y="459"/>
                                  </a:lnTo>
                                  <a:lnTo>
                                    <a:pt x="915" y="487"/>
                                  </a:lnTo>
                                  <a:lnTo>
                                    <a:pt x="976" y="514"/>
                                  </a:lnTo>
                                  <a:lnTo>
                                    <a:pt x="1038" y="540"/>
                                  </a:lnTo>
                                  <a:lnTo>
                                    <a:pt x="1099" y="565"/>
                                  </a:lnTo>
                                  <a:lnTo>
                                    <a:pt x="1160" y="589"/>
                                  </a:lnTo>
                                  <a:lnTo>
                                    <a:pt x="1221" y="613"/>
                                  </a:lnTo>
                                  <a:lnTo>
                                    <a:pt x="1282" y="638"/>
                                  </a:lnTo>
                                  <a:lnTo>
                                    <a:pt x="1343" y="661"/>
                                  </a:lnTo>
                                  <a:lnTo>
                                    <a:pt x="1404" y="685"/>
                                  </a:lnTo>
                                  <a:lnTo>
                                    <a:pt x="1465" y="708"/>
                                  </a:lnTo>
                                  <a:lnTo>
                                    <a:pt x="1526" y="730"/>
                                  </a:lnTo>
                                  <a:lnTo>
                                    <a:pt x="1587" y="750"/>
                                  </a:lnTo>
                                  <a:lnTo>
                                    <a:pt x="1648" y="770"/>
                                  </a:lnTo>
                                  <a:lnTo>
                                    <a:pt x="1709" y="788"/>
                                  </a:lnTo>
                                  <a:lnTo>
                                    <a:pt x="1770" y="804"/>
                                  </a:lnTo>
                                  <a:lnTo>
                                    <a:pt x="1831" y="818"/>
                                  </a:lnTo>
                                  <a:lnTo>
                                    <a:pt x="1892" y="830"/>
                                  </a:lnTo>
                                  <a:lnTo>
                                    <a:pt x="1953" y="840"/>
                                  </a:lnTo>
                                  <a:lnTo>
                                    <a:pt x="2014" y="848"/>
                                  </a:lnTo>
                                  <a:lnTo>
                                    <a:pt x="2076" y="854"/>
                                  </a:lnTo>
                                  <a:lnTo>
                                    <a:pt x="2137" y="860"/>
                                  </a:lnTo>
                                  <a:lnTo>
                                    <a:pt x="2198" y="864"/>
                                  </a:lnTo>
                                  <a:lnTo>
                                    <a:pt x="2259" y="868"/>
                                  </a:lnTo>
                                  <a:lnTo>
                                    <a:pt x="2320" y="872"/>
                                  </a:lnTo>
                                  <a:lnTo>
                                    <a:pt x="2381" y="873"/>
                                  </a:lnTo>
                                  <a:lnTo>
                                    <a:pt x="2442" y="871"/>
                                  </a:lnTo>
                                  <a:lnTo>
                                    <a:pt x="2503" y="867"/>
                                  </a:lnTo>
                                  <a:lnTo>
                                    <a:pt x="2564" y="862"/>
                                  </a:lnTo>
                                  <a:lnTo>
                                    <a:pt x="2625" y="855"/>
                                  </a:lnTo>
                                  <a:lnTo>
                                    <a:pt x="2686" y="848"/>
                                  </a:lnTo>
                                  <a:lnTo>
                                    <a:pt x="2747" y="840"/>
                                  </a:lnTo>
                                  <a:lnTo>
                                    <a:pt x="2808" y="832"/>
                                  </a:lnTo>
                                  <a:lnTo>
                                    <a:pt x="2869" y="824"/>
                                  </a:lnTo>
                                  <a:lnTo>
                                    <a:pt x="2930" y="818"/>
                                  </a:lnTo>
                                  <a:lnTo>
                                    <a:pt x="2991" y="812"/>
                                  </a:lnTo>
                                  <a:lnTo>
                                    <a:pt x="3053" y="807"/>
                                  </a:lnTo>
                                  <a:lnTo>
                                    <a:pt x="3114" y="802"/>
                                  </a:lnTo>
                                  <a:lnTo>
                                    <a:pt x="3175" y="796"/>
                                  </a:lnTo>
                                  <a:lnTo>
                                    <a:pt x="3236" y="790"/>
                                  </a:lnTo>
                                  <a:lnTo>
                                    <a:pt x="3297" y="784"/>
                                  </a:lnTo>
                                  <a:lnTo>
                                    <a:pt x="3358" y="777"/>
                                  </a:lnTo>
                                  <a:lnTo>
                                    <a:pt x="3419" y="770"/>
                                  </a:lnTo>
                                  <a:lnTo>
                                    <a:pt x="3480" y="763"/>
                                  </a:lnTo>
                                  <a:lnTo>
                                    <a:pt x="3541" y="757"/>
                                  </a:lnTo>
                                  <a:lnTo>
                                    <a:pt x="3602" y="750"/>
                                  </a:lnTo>
                                  <a:lnTo>
                                    <a:pt x="3663" y="744"/>
                                  </a:lnTo>
                                  <a:lnTo>
                                    <a:pt x="3724" y="737"/>
                                  </a:lnTo>
                                  <a:lnTo>
                                    <a:pt x="3785" y="731"/>
                                  </a:lnTo>
                                  <a:lnTo>
                                    <a:pt x="3846" y="724"/>
                                  </a:lnTo>
                                  <a:lnTo>
                                    <a:pt x="3907" y="717"/>
                                  </a:lnTo>
                                  <a:lnTo>
                                    <a:pt x="3968" y="710"/>
                                  </a:lnTo>
                                  <a:lnTo>
                                    <a:pt x="4030" y="703"/>
                                  </a:lnTo>
                                  <a:lnTo>
                                    <a:pt x="4091" y="695"/>
                                  </a:lnTo>
                                  <a:lnTo>
                                    <a:pt x="4152" y="688"/>
                                  </a:lnTo>
                                  <a:lnTo>
                                    <a:pt x="4213" y="681"/>
                                  </a:lnTo>
                                  <a:lnTo>
                                    <a:pt x="4274" y="673"/>
                                  </a:lnTo>
                                  <a:lnTo>
                                    <a:pt x="4335" y="665"/>
                                  </a:lnTo>
                                  <a:lnTo>
                                    <a:pt x="4396" y="657"/>
                                  </a:lnTo>
                                  <a:lnTo>
                                    <a:pt x="4457" y="649"/>
                                  </a:lnTo>
                                  <a:lnTo>
                                    <a:pt x="4518" y="640"/>
                                  </a:lnTo>
                                  <a:lnTo>
                                    <a:pt x="4579" y="632"/>
                                  </a:lnTo>
                                  <a:lnTo>
                                    <a:pt x="4640" y="623"/>
                                  </a:lnTo>
                                  <a:lnTo>
                                    <a:pt x="4701" y="615"/>
                                  </a:lnTo>
                                  <a:lnTo>
                                    <a:pt x="4762" y="606"/>
                                  </a:lnTo>
                                  <a:lnTo>
                                    <a:pt x="4823" y="597"/>
                                  </a:lnTo>
                                </a:path>
                              </a:pathLst>
                            </a:custGeom>
                            <a:noFill/>
                            <a:ln w="17272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5" name="Group 1143"/>
                        <wpg:cNvGrpSpPr>
                          <a:grpSpLocks/>
                        </wpg:cNvGrpSpPr>
                        <wpg:grpSpPr bwMode="auto">
                          <a:xfrm>
                            <a:off x="3744" y="-3553"/>
                            <a:ext cx="5306" cy="3542"/>
                            <a:chOff x="3744" y="-3553"/>
                            <a:chExt cx="5306" cy="3542"/>
                          </a:xfrm>
                        </wpg:grpSpPr>
                        <wps:wsp>
                          <wps:cNvPr id="1216" name="Freeform 1144"/>
                          <wps:cNvSpPr>
                            <a:spLocks/>
                          </wps:cNvSpPr>
                          <wps:spPr bwMode="auto">
                            <a:xfrm>
                              <a:off x="3744" y="-3553"/>
                              <a:ext cx="5306" cy="354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-10 -3553"/>
                                <a:gd name="T3" fmla="*/ -10 h 3542"/>
                                <a:gd name="T4" fmla="+- 0 9050 3744"/>
                                <a:gd name="T5" fmla="*/ T4 w 5306"/>
                                <a:gd name="T6" fmla="+- 0 -10 -3553"/>
                                <a:gd name="T7" fmla="*/ -10 h 3542"/>
                                <a:gd name="T8" fmla="+- 0 9050 3744"/>
                                <a:gd name="T9" fmla="*/ T8 w 5306"/>
                                <a:gd name="T10" fmla="+- 0 -3553 -3553"/>
                                <a:gd name="T11" fmla="*/ -3553 h 3542"/>
                                <a:gd name="T12" fmla="+- 0 3744 3744"/>
                                <a:gd name="T13" fmla="*/ T12 w 5306"/>
                                <a:gd name="T14" fmla="+- 0 -3553 -3553"/>
                                <a:gd name="T15" fmla="*/ -3553 h 3542"/>
                                <a:gd name="T16" fmla="+- 0 3744 3744"/>
                                <a:gd name="T17" fmla="*/ T16 w 5306"/>
                                <a:gd name="T18" fmla="+- 0 -10 -3553"/>
                                <a:gd name="T19" fmla="*/ -10 h 3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6" h="3542">
                                  <a:moveTo>
                                    <a:pt x="0" y="3543"/>
                                  </a:moveTo>
                                  <a:lnTo>
                                    <a:pt x="5306" y="3543"/>
                                  </a:lnTo>
                                  <a:lnTo>
                                    <a:pt x="5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43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7" name="Group 1141"/>
                        <wpg:cNvGrpSpPr>
                          <a:grpSpLocks/>
                        </wpg:cNvGrpSpPr>
                        <wpg:grpSpPr bwMode="auto">
                          <a:xfrm>
                            <a:off x="3698" y="-439"/>
                            <a:ext cx="47" cy="2"/>
                            <a:chOff x="3698" y="-439"/>
                            <a:chExt cx="47" cy="2"/>
                          </a:xfrm>
                        </wpg:grpSpPr>
                        <wps:wsp>
                          <wps:cNvPr id="1218" name="Freeform 1142"/>
                          <wps:cNvSpPr>
                            <a:spLocks/>
                          </wps:cNvSpPr>
                          <wps:spPr bwMode="auto">
                            <a:xfrm>
                              <a:off x="3698" y="-439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9" name="Group 1139"/>
                        <wpg:cNvGrpSpPr>
                          <a:grpSpLocks/>
                        </wpg:cNvGrpSpPr>
                        <wpg:grpSpPr bwMode="auto">
                          <a:xfrm>
                            <a:off x="3698" y="-1210"/>
                            <a:ext cx="47" cy="2"/>
                            <a:chOff x="3698" y="-1210"/>
                            <a:chExt cx="47" cy="2"/>
                          </a:xfrm>
                        </wpg:grpSpPr>
                        <wps:wsp>
                          <wps:cNvPr id="1220" name="Freeform 1140"/>
                          <wps:cNvSpPr>
                            <a:spLocks/>
                          </wps:cNvSpPr>
                          <wps:spPr bwMode="auto">
                            <a:xfrm>
                              <a:off x="3698" y="-1210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1" name="Group 1137"/>
                        <wpg:cNvGrpSpPr>
                          <a:grpSpLocks/>
                        </wpg:cNvGrpSpPr>
                        <wpg:grpSpPr bwMode="auto">
                          <a:xfrm>
                            <a:off x="3698" y="-1981"/>
                            <a:ext cx="47" cy="2"/>
                            <a:chOff x="3698" y="-1981"/>
                            <a:chExt cx="47" cy="2"/>
                          </a:xfrm>
                        </wpg:grpSpPr>
                        <wps:wsp>
                          <wps:cNvPr id="1222" name="Freeform 1138"/>
                          <wps:cNvSpPr>
                            <a:spLocks/>
                          </wps:cNvSpPr>
                          <wps:spPr bwMode="auto">
                            <a:xfrm>
                              <a:off x="3698" y="-1981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3" name="Group 1135"/>
                        <wpg:cNvGrpSpPr>
                          <a:grpSpLocks/>
                        </wpg:cNvGrpSpPr>
                        <wpg:grpSpPr bwMode="auto">
                          <a:xfrm>
                            <a:off x="3698" y="-2753"/>
                            <a:ext cx="47" cy="2"/>
                            <a:chOff x="3698" y="-2753"/>
                            <a:chExt cx="47" cy="2"/>
                          </a:xfrm>
                        </wpg:grpSpPr>
                        <wps:wsp>
                          <wps:cNvPr id="1224" name="Freeform 1136"/>
                          <wps:cNvSpPr>
                            <a:spLocks/>
                          </wps:cNvSpPr>
                          <wps:spPr bwMode="auto">
                            <a:xfrm>
                              <a:off x="3698" y="-2753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5" name="Group 1133"/>
                        <wpg:cNvGrpSpPr>
                          <a:grpSpLocks/>
                        </wpg:cNvGrpSpPr>
                        <wpg:grpSpPr bwMode="auto">
                          <a:xfrm>
                            <a:off x="3698" y="-3524"/>
                            <a:ext cx="47" cy="2"/>
                            <a:chOff x="3698" y="-3524"/>
                            <a:chExt cx="47" cy="2"/>
                          </a:xfrm>
                        </wpg:grpSpPr>
                        <wps:wsp>
                          <wps:cNvPr id="1226" name="Freeform 1134"/>
                          <wps:cNvSpPr>
                            <a:spLocks/>
                          </wps:cNvSpPr>
                          <wps:spPr bwMode="auto">
                            <a:xfrm>
                              <a:off x="3698" y="-3524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7" name="Group 1131"/>
                        <wpg:cNvGrpSpPr>
                          <a:grpSpLocks/>
                        </wpg:cNvGrpSpPr>
                        <wpg:grpSpPr bwMode="auto">
                          <a:xfrm>
                            <a:off x="3756" y="-10"/>
                            <a:ext cx="2" cy="47"/>
                            <a:chOff x="3756" y="-10"/>
                            <a:chExt cx="2" cy="47"/>
                          </a:xfrm>
                        </wpg:grpSpPr>
                        <wps:wsp>
                          <wps:cNvPr id="1228" name="Freeform 1132"/>
                          <wps:cNvSpPr>
                            <a:spLocks/>
                          </wps:cNvSpPr>
                          <wps:spPr bwMode="auto">
                            <a:xfrm>
                              <a:off x="3756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9" name="Group 1129"/>
                        <wpg:cNvGrpSpPr>
                          <a:grpSpLocks/>
                        </wpg:cNvGrpSpPr>
                        <wpg:grpSpPr bwMode="auto">
                          <a:xfrm>
                            <a:off x="4675" y="-10"/>
                            <a:ext cx="2" cy="47"/>
                            <a:chOff x="4675" y="-10"/>
                            <a:chExt cx="2" cy="47"/>
                          </a:xfrm>
                        </wpg:grpSpPr>
                        <wps:wsp>
                          <wps:cNvPr id="1230" name="Freeform 1130"/>
                          <wps:cNvSpPr>
                            <a:spLocks/>
                          </wps:cNvSpPr>
                          <wps:spPr bwMode="auto">
                            <a:xfrm>
                              <a:off x="4675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1" name="Group 1127"/>
                        <wpg:cNvGrpSpPr>
                          <a:grpSpLocks/>
                        </wpg:cNvGrpSpPr>
                        <wpg:grpSpPr bwMode="auto">
                          <a:xfrm>
                            <a:off x="5594" y="-10"/>
                            <a:ext cx="2" cy="47"/>
                            <a:chOff x="5594" y="-10"/>
                            <a:chExt cx="2" cy="47"/>
                          </a:xfrm>
                        </wpg:grpSpPr>
                        <wps:wsp>
                          <wps:cNvPr id="1232" name="Freeform 1128"/>
                          <wps:cNvSpPr>
                            <a:spLocks/>
                          </wps:cNvSpPr>
                          <wps:spPr bwMode="auto">
                            <a:xfrm>
                              <a:off x="5594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3" name="Group 1125"/>
                        <wpg:cNvGrpSpPr>
                          <a:grpSpLocks/>
                        </wpg:cNvGrpSpPr>
                        <wpg:grpSpPr bwMode="auto">
                          <a:xfrm>
                            <a:off x="6512" y="-10"/>
                            <a:ext cx="2" cy="47"/>
                            <a:chOff x="6512" y="-10"/>
                            <a:chExt cx="2" cy="47"/>
                          </a:xfrm>
                        </wpg:grpSpPr>
                        <wps:wsp>
                          <wps:cNvPr id="1234" name="Freeform 1126"/>
                          <wps:cNvSpPr>
                            <a:spLocks/>
                          </wps:cNvSpPr>
                          <wps:spPr bwMode="auto">
                            <a:xfrm>
                              <a:off x="6512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5" name="Group 1123"/>
                        <wpg:cNvGrpSpPr>
                          <a:grpSpLocks/>
                        </wpg:cNvGrpSpPr>
                        <wpg:grpSpPr bwMode="auto">
                          <a:xfrm>
                            <a:off x="7431" y="-10"/>
                            <a:ext cx="2" cy="47"/>
                            <a:chOff x="7431" y="-10"/>
                            <a:chExt cx="2" cy="47"/>
                          </a:xfrm>
                        </wpg:grpSpPr>
                        <wps:wsp>
                          <wps:cNvPr id="1236" name="Freeform 1124"/>
                          <wps:cNvSpPr>
                            <a:spLocks/>
                          </wps:cNvSpPr>
                          <wps:spPr bwMode="auto">
                            <a:xfrm>
                              <a:off x="7431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7" name="Group 1121"/>
                        <wpg:cNvGrpSpPr>
                          <a:grpSpLocks/>
                        </wpg:cNvGrpSpPr>
                        <wpg:grpSpPr bwMode="auto">
                          <a:xfrm>
                            <a:off x="8350" y="-10"/>
                            <a:ext cx="2" cy="47"/>
                            <a:chOff x="8350" y="-10"/>
                            <a:chExt cx="2" cy="47"/>
                          </a:xfrm>
                        </wpg:grpSpPr>
                        <wps:wsp>
                          <wps:cNvPr id="1238" name="Freeform 1122"/>
                          <wps:cNvSpPr>
                            <a:spLocks/>
                          </wps:cNvSpPr>
                          <wps:spPr bwMode="auto">
                            <a:xfrm>
                              <a:off x="8350" y="-10"/>
                              <a:ext cx="2" cy="47"/>
                            </a:xfrm>
                            <a:custGeom>
                              <a:avLst/>
                              <a:gdLst>
                                <a:gd name="T0" fmla="+- 0 36 -10"/>
                                <a:gd name="T1" fmla="*/ 36 h 47"/>
                                <a:gd name="T2" fmla="+- 0 -10 -10"/>
                                <a:gd name="T3" fmla="*/ -10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CB078" id="Group 1120" o:spid="_x0000_s1026" style="position:absolute;margin-left:184.45pt;margin-top:-178.1pt;width:268.55pt;height:180.35pt;z-index:-3762;mso-position-horizontal-relative:page" coordorigin="3689,-3562" coordsize="5371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">
                <v:group id="Group 1235" o:spid="_x0000_s1027" style="position:absolute;left:3744;top:-53;width:5306;height:2" coordorigin="3744,-53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k6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yk6cQAAADdAAAA&#10;DwAAAAAAAAAAAAAAAACqAgAAZHJzL2Rvd25yZXYueG1sUEsFBgAAAAAEAAQA+gAAAJsDAAAAAA==&#10;">
                  <v:shape id="Freeform 1236" o:spid="_x0000_s1028" style="position:absolute;left:3744;top:-53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DW8QA&#10;AADdAAAADwAAAGRycy9kb3ducmV2LnhtbERP32vCMBB+F/wfwgl7kTW1DJHOKDoYyNhg6hD6djS3&#10;prS5lCba7r9fBgPf7uP7eevtaFtxo97XjhUskhQEcel0zZWCr/Pr4wqED8gaW8ek4Ic8bDfTyRpz&#10;7QY+0u0UKhFD2OeowITQ5VL60pBFn7iOOHLfrrcYIuwrqXscYrhtZZamS2mx5thgsKMXQ2VzuloF&#10;7XzPH1hg+XkxA4fi0ry9Z41SD7Nx9wwi0Bju4n/3Qcf5i+wJ/r6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EA1vEAAAA3QAAAA8AAAAAAAAAAAAAAAAAmAIAAGRycy9k&#10;b3ducmV2LnhtbFBLBQYAAAAABAAEAPUAAACJAwAAAAA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1233" o:spid="_x0000_s1029" style="position:absolute;left:3744;top:-824;width:5306;height:2" coordorigin="3744,-824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<v:shape id="Freeform 1234" o:spid="_x0000_s1030" style="position:absolute;left:3744;top:-824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4t8MA&#10;AADdAAAADwAAAGRycy9kb3ducmV2LnhtbERPTWvCQBC9F/wPywheitmYg5SYVVQQirTQqgjehuyY&#10;DcnOhuzWpP++Wyj0No/3OcVmtK14UO9rxwoWSQqCuHS65krB5XyYv4DwAVlj65gUfJOHzXryVGCu&#10;3cCf9DiFSsQQ9jkqMCF0uZS+NGTRJ64jjtzd9RZDhH0ldY9DDLetzNJ0KS3WHBsMdrQ3VDanL6ug&#10;fd7xO96w/LiagcPt2hzfskap2XTcrkAEGsO/+M/9quP8RbaE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o4t8MAAADdAAAADwAAAAAAAAAAAAAAAACYAgAAZHJzL2Rv&#10;d25yZXYueG1sUEsFBgAAAAAEAAQA9QAAAIgDAAAAAA=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1231" o:spid="_x0000_s1031" style="position:absolute;left:3744;top:-1596;width:5306;height:2" coordorigin="3744,-1596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<v:shape id="Freeform 1232" o:spid="_x0000_s1032" style="position:absolute;left:3744;top:-1596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JXsYA&#10;AADdAAAADwAAAGRycy9kb3ducmV2LnhtbESPQWvCQBCF74L/YRmhF9GNOZSSuooWCqW0YLUI3obs&#10;mA3Jzobs1qT/vnMoeJvhvXnvm/V29K26UR/rwAZWywwUcRlszZWB79Pr4glUTMgW28Bk4JcibDfT&#10;yRoLGwb+otsxVUpCOBZowKXUFVrH0pHHuAwdsWjX0HtMsvaVtj0OEu5bnWfZo/ZYszQ47OjFUdkc&#10;f7yBdr7nT7xgeTi7gdPl3Lx/5I0xD7Nx9wwq0Zju5v/rNyv4q1xw5RsZQW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JXsYAAADdAAAADwAAAAAAAAAAAAAAAACYAgAAZHJz&#10;L2Rvd25yZXYueG1sUEsFBgAAAAAEAAQA9QAAAIsDAAAAAA=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1229" o:spid="_x0000_s1033" style="position:absolute;left:3744;top:-2367;width:5306;height:2" coordorigin="3744,-2367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<v:shape id="Freeform 1230" o:spid="_x0000_s1034" style="position:absolute;left:3744;top:-2367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ThcYA&#10;AADdAAAADwAAAGRycy9kb3ducmV2LnhtbESPQWvCQBCF74L/YRnBi9SNFkRSV2kLBZEW1BbB25Cd&#10;ZkOysyG7NfHfdw6F3mZ4b977ZrMbfKNu1MUqsIHFPANFXARbcWng6/PtYQ0qJmSLTWAycKcIu+14&#10;tMHchp5PdDunUkkIxxwNuJTaXOtYOPIY56ElFu07dB6TrF2pbYe9hPtGL7NspT1WLA0OW3p1VNTn&#10;H2+gmb3wB16xOF5cz+l6qQ/vy9qY6WR4fgKVaEj/5r/rvRX8xaPwyzcygt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aThcYAAADdAAAADwAAAAAAAAAAAAAAAACYAgAAZHJz&#10;L2Rvd25yZXYueG1sUEsFBgAAAAAEAAQA9QAAAIsDAAAAAA=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1227" o:spid="_x0000_s1035" style="position:absolute;left:3744;top:-3138;width:5306;height:2" coordorigin="3744,-3138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Freeform 1228" o:spid="_x0000_s1036" style="position:absolute;left:3744;top:-3138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oacQA&#10;AADdAAAADwAAAGRycy9kb3ducmV2LnhtbERP32vCMBB+F/wfwgl7kTW1A5HOKDoYyNhg6hD6djS3&#10;prS5lCba7r9fBgPf7uP7eevtaFtxo97XjhUskhQEcel0zZWCr/Pr4wqED8gaW8ek4Ic8bDfTyRpz&#10;7QY+0u0UKhFD2OeowITQ5VL60pBFn7iOOHLfrrcYIuwrqXscYrhtZZamS2mx5thgsKMXQ2VzuloF&#10;7XzPH1hg+XkxA4fi0ry9Z41SD7Nx9wwi0Bju4n/3Qcf5i6cM/r6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4qGnEAAAA3QAAAA8AAAAAAAAAAAAAAAAAmAIAAGRycy9k&#10;b3ducmV2LnhtbFBLBQYAAAAABAAEAPUAAACJAwAAAAA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1225" o:spid="_x0000_s1037" style="position:absolute;left:4215;top:-3553;width:2;height:3542" coordorigin="4215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shape id="Freeform 1226" o:spid="_x0000_s1038" style="position:absolute;left:4215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ryMMA&#10;AADdAAAADwAAAGRycy9kb3ducmV2LnhtbERPTYvCMBC9L/gfwgheRFPtrkg1igiCB3FZK3gdmrGt&#10;NpPaRO3++40g7G0e73Pmy9ZU4kGNKy0rGA0jEMSZ1SXnCo7pZjAF4TyyxsoyKfglB8tF52OOibZP&#10;/qHHwecihLBLUEHhfZ1I6bKCDLqhrYkDd7aNQR9gk0vd4DOEm0qOo2giDZYcGgqsaV1Qdj3cjYKd&#10;7Nenyy1Ov6VxaZuNY/O1PynV67arGQhPrf8Xv91bHeaP4k94fRN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HryMMAAADdAAAADwAAAAAAAAAAAAAAAACYAgAAZHJzL2Rv&#10;d25yZXYueG1sUEsFBgAAAAAEAAQA9QAAAIgDAAAAAA==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23" o:spid="_x0000_s1039" style="position:absolute;left:5134;top:-3553;width:2;height:3542" coordorigin="5134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  <v:shape id="Freeform 1224" o:spid="_x0000_s1040" style="position:absolute;left:5134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/QJMIA&#10;AADdAAAADwAAAGRycy9kb3ducmV2LnhtbERPTYvCMBC9L/gfwgheFk21rEg1igiCB1HWLngdmrGt&#10;NpPaRK3/3gjC3ubxPme2aE0l7tS40rKC4SACQZxZXXKu4C9d9ycgnEfWWFkmBU9ysJh3vmaYaPvg&#10;X7offC5CCLsEFRTe14mULivIoBvYmjhwJ9sY9AE2udQNPkK4qeQoisbSYMmhocCaVgVll8PNKNjK&#10;7/p4vsbpXhqXttkoNj+7o1K9brucgvDU+n/xx73RYf4wHsP7m3C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9AkwgAAAN0AAAAPAAAAAAAAAAAAAAAAAJgCAABkcnMvZG93&#10;bnJldi54bWxQSwUGAAAAAAQABAD1AAAAhwMAAAAA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21" o:spid="_x0000_s1041" style="position:absolute;left:6053;top:-3553;width:2;height:3542" coordorigin="6053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  <v:shape id="Freeform 1222" o:spid="_x0000_s1042" style="position:absolute;left:6053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hzcYA&#10;AADdAAAADwAAAGRycy9kb3ducmV2LnhtbESPQWvCQBCF7wX/wzKCl6IbDS2SuooIggep1BS8Dtlp&#10;kjY7G7Orpv/eOQjeZnhv3vtmsepdo67UhdqzgekkAUVceFtzaeA7347noEJEtth4JgP/FGC1HLws&#10;MLP+xl90PcZSSQiHDA1UMbaZ1qGoyGGY+JZYtB/fOYyydqW2Hd4k3DV6liTv2mHN0lBhS5uKir/j&#10;xRnY69f29HtO84N2Ie+LWerePk/GjIb9+gNUpD4+zY/rnRX8aSq48o2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zhzcYAAADdAAAADwAAAAAAAAAAAAAAAACYAgAAZHJz&#10;L2Rvd25yZXYueG1sUEsFBgAAAAAEAAQA9QAAAIsDAAAAAA==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19" o:spid="_x0000_s1043" style="position:absolute;left:6972;top:-3553;width:2;height:3542" coordorigin="6972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 id="Freeform 1220" o:spid="_x0000_s1044" style="position:absolute;left:6972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etsYA&#10;AADdAAAADwAAAGRycy9kb3ducmV2LnhtbESPT2vCQBDF74V+h2WEXkQ3/qlIdJUiFHoQi6bgdciO&#10;STQ7G7Nbjd/eORR6m+G9ee83y3XnanWjNlSeDYyGCSji3NuKCwM/2edgDipEZIu1ZzLwoADr1evL&#10;ElPr77yn2yEWSkI4pGigjLFJtQ55SQ7D0DfEop186zDK2hbatniXcFfrcZLMtMOKpaHEhjYl5ZfD&#10;rzOw1f3meL5Osm/tQtbl44l73x2Neet1HwtQkbr4b/67/rKCP5oKv3wjI+jV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yetsYAAADdAAAADwAAAAAAAAAAAAAAAACYAgAAZHJz&#10;L2Rvd25yZXYueG1sUEsFBgAAAAAEAAQA9QAAAIsDAAAAAA==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17" o:spid="_x0000_s1045" style="position:absolute;left:7891;top:-3553;width:2;height:3542" coordorigin="7891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  <v:shape id="Freeform 1218" o:spid="_x0000_s1046" style="position:absolute;left:7891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lWsMA&#10;AADdAAAADwAAAGRycy9kb3ducmV2LnhtbERPTYvCMBC9L/gfwgh7WTS1riLVKCIIHsRFK3gdmrGt&#10;NpPaZLX+eyMs7G0e73Nmi9ZU4k6NKy0rGPQjEMSZ1SXnCo7pujcB4TyyxsoyKXiSg8W88zHDRNsH&#10;7+l+8LkIIewSVFB4XydSuqwgg65va+LAnW1j0AfY5FI3+AjhppJxFI2lwZJDQ4E1rQrKrodfo2Ar&#10;v+rT5TZMf6RxaZvFQzPanZT67LbLKQhPrf8X/7k3OswffMfw/i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KlWsMAAADdAAAADwAAAAAAAAAAAAAAAACYAgAAZHJzL2Rv&#10;d25yZXYueG1sUEsFBgAAAAAEAAQA9QAAAIgDAAAAAA==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15" o:spid="_x0000_s1047" style="position:absolute;left:8809;top:-3553;width:2;height:3542" coordorigin="8809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NBS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w0FJwwAAAN0AAAAP&#10;AAAAAAAAAAAAAAAAAKoCAABkcnMvZG93bnJldi54bWxQSwUGAAAAAAQABAD6AAAAmgMAAAAA&#10;">
                  <v:shape id="Freeform 1216" o:spid="_x0000_s1048" style="position:absolute;left:8809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YtcIA&#10;AADdAAAADwAAAGRycy9kb3ducmV2LnhtbERPS4vCMBC+L/gfwgheRFOfSDWKCIKHxUUreB2asa02&#10;k9pE7f57syDsbT6+5yxWjSnFk2pXWFYw6EcgiFOrC84UnJJtbwbCeWSNpWVS8EsOVsvW1wJjbV98&#10;oOfRZyKEsItRQe59FUvp0pwMur6tiAN3sbVBH2CdSV3jK4SbUg6jaCoNFhwacqxok1N6Oz6Mgm/Z&#10;rc7X+yj5kcYlTTocmcn+rFSn3aznIDw1/l/8ce90mD8Yj+Hvm3CC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5i1wgAAAN0AAAAPAAAAAAAAAAAAAAAAAJgCAABkcnMvZG93&#10;bnJldi54bWxQSwUGAAAAAAQABAD1AAAAhwMAAAAA&#10;" path="m,3543l,e" filled="f" strokecolor="#f2f2f2" strokeweight=".19192mm">
                    <v:path arrowok="t" o:connecttype="custom" o:connectlocs="0,-10;0,-3553" o:connectangles="0,0"/>
                  </v:shape>
                </v:group>
                <v:group id="Group 1213" o:spid="_x0000_s1049" style="position:absolute;left:3744;top:-439;width:5306;height:2" coordorigin="3744,-439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<v:shape id="Freeform 1214" o:spid="_x0000_s1050" style="position:absolute;left:3744;top:-439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sH8IA&#10;AADdAAAADwAAAGRycy9kb3ducmV2LnhtbERPS2sCMRC+C/0PYQreNKsUW1ajFLHUo6sFr8Nm3Ec3&#10;kyVJd1d/vRGE3ubje85qM5hGdOR8ZVnBbJqAIM6trrhQ8HP6mnyA8AFZY2OZFFzJw2b9Mlphqm3P&#10;GXXHUIgYwj5FBWUIbSqlz0sy6Ke2JY7cxTqDIUJXSO2wj+GmkfMkWUiDFceGElvalpT/Hv+Mgoy+&#10;D+5Sd7v8Wr/vMu7r5na+KTV+HT6XIAIN4V/8dO91nD97W8Djm3iC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CwfwgAAAN0AAAAPAAAAAAAAAAAAAAAAAJgCAABkcnMvZG93&#10;bnJldi54bWxQSwUGAAAAAAQABAD1AAAAhwMAAAAA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1211" o:spid="_x0000_s1051" style="position:absolute;left:3744;top:-1210;width:5306;height:2" coordorigin="3744,-1210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hHSs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/d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hHSsQAAADdAAAA&#10;DwAAAAAAAAAAAAAAAACqAgAAZHJzL2Rvd25yZXYueG1sUEsFBgAAAAAEAAQA+gAAAJsDAAAAAA==&#10;">
                  <v:shape id="Freeform 1212" o:spid="_x0000_s1052" style="position:absolute;left:3744;top:-1210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d9sUA&#10;AADdAAAADwAAAGRycy9kb3ducmV2LnhtbESPT2vDMAzF74N9B6PBbqvTMdaR1i1ldGzHpR30KmI1&#10;fxrLwfaStJ9+Ogx6k3hP7/202kyuUwOF2Hg2MJ9loIhLbxuuDPwcPp7eQMWEbLHzTAYuFGGzvr9b&#10;YW79yAUN+1QpCeGYo4E6pT7XOpY1OYwz3xOLdvLBYZI1VNoGHCXcdfo5y161w4alocae3msqz/tf&#10;Z6Cgz+9waoddeWkXu4LHtrser8Y8PkzbJahEU7qZ/6+/rODPXwRXvpER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x32xQAAAN0AAAAPAAAAAAAAAAAAAAAAAJgCAABkcnMv&#10;ZG93bnJldi54bWxQSwUGAAAAAAQABAD1AAAAigMAAAAA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1209" o:spid="_x0000_s1053" style="position:absolute;left:3744;top:-1981;width:5306;height:2" coordorigin="3744,-1981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t2o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/c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t2o8QAAADdAAAA&#10;DwAAAAAAAAAAAAAAAACqAgAAZHJzL2Rvd25yZXYueG1sUEsFBgAAAAAEAAQA+gAAAJsDAAAAAA==&#10;">
                  <v:shape id="Freeform 1210" o:spid="_x0000_s1054" style="position:absolute;left:3744;top:-1981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HLcUA&#10;AADdAAAADwAAAGRycy9kb3ducmV2LnhtbESPT2vDMAzF74N9B6PBbqvTwdaR1i1ldGzHpR30KmI1&#10;fxrLwfaStJ9+Ogx6k3hP7/202kyuUwOF2Hg2MJ9loIhLbxuuDPwcPp7eQMWEbLHzTAYuFGGzvr9b&#10;YW79yAUN+1QpCeGYo4E6pT7XOpY1OYwz3xOLdvLBYZI1VNoGHCXcdfo5y161w4alocae3msqz/tf&#10;Z6Cgz+9waoddeWkXu4LHtrser8Y8PkzbJahEU7qZ/6+/rODPX4RfvpER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IctxQAAAN0AAAAPAAAAAAAAAAAAAAAAAJgCAABkcnMv&#10;ZG93bnJldi54bWxQSwUGAAAAAAQABAD1AAAAigMAAAAA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1207" o:spid="_x0000_s1055" style="position:absolute;left:3744;top:-2753;width:5306;height:2" coordorigin="3744,-2753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TseM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6uZ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YTseMQAAADdAAAA&#10;DwAAAAAAAAAAAAAAAACqAgAAZHJzL2Rvd25yZXYueG1sUEsFBgAAAAAEAAQA+gAAAJsDAAAAAA==&#10;">
                  <v:shape id="Freeform 1208" o:spid="_x0000_s1056" style="position:absolute;left:3744;top:-2753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8wcIA&#10;AADdAAAADwAAAGRycy9kb3ducmV2LnhtbERPS2sCMRC+F/wPYQRvNatgla1Riij22FWh12Ez7qOb&#10;yZLE3dVf3xQK3ubje856O5hGdOR8ZVnBbJqAIM6trrhQcDkfXlcgfEDW2FgmBXfysN2MXtaYattz&#10;Rt0pFCKGsE9RQRlCm0rp85IM+qltiSN3tc5giNAVUjvsY7hp5DxJ3qTBimNDiS3tSsp/TjejIKPj&#10;l7vW3T6/18t9xn3dPL4fSk3Gw8c7iEBDeIr/3Z86zp8t5vD3TTxB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rzBwgAAAN0AAAAPAAAAAAAAAAAAAAAAAJgCAABkcnMvZG93&#10;bnJldi54bWxQSwUGAAAAAAQABAD1AAAAhwMAAAAA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1205" o:spid="_x0000_s1057" style="position:absolute;left:3744;top:-3524;width:5306;height:2" coordorigin="3744,-3524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rXlM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GteUwwAAAN0AAAAP&#10;AAAAAAAAAAAAAAAAAKoCAABkcnMvZG93bnJldi54bWxQSwUGAAAAAAQABAD6AAAAmgMAAAAA&#10;">
                  <v:shape id="Freeform 1206" o:spid="_x0000_s1058" style="position:absolute;left:3744;top:-3524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BLsIA&#10;AADdAAAADwAAAGRycy9kb3ducmV2LnhtbERPS2sCMRC+F/wPYQrealaxtWyNImJpj64KXofNuI9u&#10;JkuS7q7++kYoeJuP7znL9WAa0ZHzlWUF00kCgji3uuJCwen4+fIOwgdkjY1lUnAlD+vV6GmJqbY9&#10;Z9QdQiFiCPsUFZQhtKmUPi/JoJ/YljhyF+sMhghdIbXDPoabRs6S5E0arDg2lNjStqT85/BrFGT0&#10;tXeXutvl13qxy7ivm9v5ptT4edh8gAg0hIf43/2t4/zp6xzu38QT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4EuwgAAAN0AAAAPAAAAAAAAAAAAAAAAAJgCAABkcnMvZG93&#10;bnJldi54bWxQSwUGAAAAAAQABAD1AAAAhwMAAAAA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1203" o:spid="_x0000_s1059" style="position:absolute;left:3756;top:-3553;width:2;height:3542" coordorigin="3756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<v:shape id="Freeform 1204" o:spid="_x0000_s1060" style="position:absolute;left:3756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5WsYA&#10;AADdAAAADwAAAGRycy9kb3ducmV2LnhtbERPS2vCQBC+F/wPywje6saWqkRX0VKLtIf6CIq3ITsm&#10;wexsyK4x/nu3UOhtPr7nTOetKUVDtSssKxj0IxDEqdUFZwqS/ep5DMJ5ZI2lZVJwJwfzWedpirG2&#10;N95Ss/OZCCHsYlSQe1/FUro0J4OubyviwJ1tbdAHWGdS13gL4aaUL1E0lAYLDg05VvSeU3rZXY2C&#10;9UEvf5Lm9LWxx8/7x/E0Sl4v30r1uu1iAsJT6//Ff+61DvMHb0P4/Sac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V5WsYAAADdAAAADwAAAAAAAAAAAAAAAACYAgAAZHJz&#10;L2Rvd25yZXYueG1sUEsFBgAAAAAEAAQA9QAAAIsDAAAAAA==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201" o:spid="_x0000_s1061" style="position:absolute;left:4675;top:-3553;width:2;height:3542" coordorigin="4675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<v:shape id="Freeform 1202" o:spid="_x0000_s1062" style="position:absolute;left:4675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Is8kA&#10;AADdAAAADwAAAGRycy9kb3ducmV2LnhtbESPQU/CQBCF7yb+h82YeJMtEpUUFgIGDdGDAg2E26Q7&#10;tA3d2aa7lvLvnYOJt5m8N+99M533rlYdtaHybGA4SEAR595WXBjIdm8PY1AhIlusPZOBKwWYz25v&#10;pphaf+ENddtYKAnhkKKBMsYm1TrkJTkMA98Qi3byrcMoa1to2+JFwl2tH5PkWTusWBpKbOi1pPy8&#10;/XEG1nu7/Mq648e3P7xfV4fjSzY6fxpzf9cvJqAi9fHf/He9toI/fBJc+UZG0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JZIs8kAAADdAAAADwAAAAAAAAAAAAAAAACYAgAA&#10;ZHJzL2Rvd25yZXYueG1sUEsFBgAAAAAEAAQA9QAAAI4DAAAAAA==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199" o:spid="_x0000_s1063" style="position:absolute;left:5594;top:-3553;width:2;height:3542" coordorigin="5594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Lgf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P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8uB+wwAAAN0AAAAP&#10;AAAAAAAAAAAAAAAAAKoCAABkcnMvZG93bnJldi54bWxQSwUGAAAAAAQABAD6AAAAmgMAAAAA&#10;">
                  <v:shape id="Freeform 1200" o:spid="_x0000_s1064" style="position:absolute;left:5594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OCMgA&#10;AADdAAAADwAAAGRycy9kb3ducmV2LnhtbESPQWvCQBCF7wX/wzKF3nRjC1ZSV6lFi7SHVhsUb0N2&#10;TILZ2ZDdxvjvOwehtxnem/e+mS16V6uO2lB5NjAeJaCIc28rLgxkP+vhFFSIyBZrz2TgSgEW88Hd&#10;DFPrL7ylbhcLJSEcUjRQxtikWoe8JIdh5Bti0U6+dRhlbQttW7xIuKv1Y5JMtMOKpaHEht5Kys+7&#10;X2dgs7fLr6w7fnz7w/t1dTg+Z0/nT2Me7vvXF1CR+vhvvl1vrOCPJ8Iv38gIe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jI4IyAAAAN0AAAAPAAAAAAAAAAAAAAAAAJgCAABk&#10;cnMvZG93bnJldi54bWxQSwUGAAAAAAQABAD1AAAAjQMAAAAA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197" o:spid="_x0000_s1065" style="position:absolute;left:6512;top:-3553;width:2;height:3542" coordorigin="6512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<v:shape id="Freeform 1198" o:spid="_x0000_s1066" style="position:absolute;left:6512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15MUA&#10;AADdAAAADwAAAGRycy9kb3ducmV2LnhtbERPTWvCQBC9C/6HZQRvdaOCldRVtFQRPbTaUPE2ZKdJ&#10;MDsbsmuM/94tFLzN433ObNGaUjRUu8KyguEgAkGcWl1wpiD5Xr9MQTiPrLG0TAru5GAx73ZmGGt7&#10;4wM1R5+JEMIuRgW591UspUtzMugGtiIO3K+tDfoA60zqGm8h3JRyFEUTabDg0JBjRe85pZfj1SjY&#10;/ujVZ9Kcd1/2tLl/nM6vyfiyV6rfa5dvIDy1/in+d291mD+cjODvm3CC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rXkxQAAAN0AAAAPAAAAAAAAAAAAAAAAAJgCAABkcnMv&#10;ZG93bnJldi54bWxQSwUGAAAAAAQABAD1AAAAigMAAAAA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195" o:spid="_x0000_s1067" style="position:absolute;left:7431;top:-3553;width:2;height:3542" coordorigin="7431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<v:shape id="Freeform 1196" o:spid="_x0000_s1068" style="position:absolute;left:7431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IC8YA&#10;AADdAAAADwAAAGRycy9kb3ducmV2LnhtbERPS2vCQBC+F/wPywje6sa2qERX0VKLtIf6CIq3ITsm&#10;wexsyK4x/nu3UOhtPr7nTOetKUVDtSssKxj0IxDEqdUFZwqS/ep5DMJ5ZI2lZVJwJwfzWedpirG2&#10;N95Ss/OZCCHsYlSQe1/FUro0J4OubyviwJ1tbdAHWGdS13gL4aaUL1E0lAYLDg05VvSeU3rZXY2C&#10;9UEvf5Lm9LWxx8/7x/E0Sl4v30r1uu1iAsJT6//Ff+61DvMHwzf4/Sac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eIC8YAAADdAAAADwAAAAAAAAAAAAAAAACYAgAAZHJz&#10;L2Rvd25yZXYueG1sUEsFBgAAAAAEAAQA9QAAAIsDAAAAAA==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193" o:spid="_x0000_s1069" style="position:absolute;left:8350;top:-3553;width:2;height:3542" coordorigin="8350,-3553" coordsize="2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Mgx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/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0yDGwwAAAN0AAAAP&#10;AAAAAAAAAAAAAAAAAKoCAABkcnMvZG93bnJldi54bWxQSwUGAAAAAAQABAD6AAAAmgMAAAAA&#10;">
                  <v:shape id="Freeform 1194" o:spid="_x0000_s1070" style="position:absolute;left:8350;top:-3553;width:2;height:3542;visibility:visible;mso-wrap-style:square;v-text-anchor:top" coordsize="2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z58UA&#10;AADdAAAADwAAAGRycy9kb3ducmV2LnhtbERPTWvCQBC9F/wPywjedGMLaYmuUqUV0YOtDYq3ITtN&#10;gtnZkF1j/PduQehtHu9zpvPOVKKlxpWWFYxHEQjizOqScwXpz+fwDYTzyBory6TgRg7ms97TFBNt&#10;r/xN7d7nIoSwS1BB4X2dSOmyggy6ka2JA/drG4M+wCaXusFrCDeVfI6iWBosOTQUWNOyoOy8vxgF&#10;64Ne7NL2tPmyx9Xt43h6TV/OW6UG/e59AsJT5//FD/dah/njOIa/b8IJ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bPnxQAAAN0AAAAPAAAAAAAAAAAAAAAAAJgCAABkcnMv&#10;ZG93bnJldi54bWxQSwUGAAAAAAQABAD1AAAAigMAAAAA&#10;" path="m,3543l,e" filled="f" strokecolor="#ccc" strokeweight=".32086mm">
                    <v:path arrowok="t" o:connecttype="custom" o:connectlocs="0,-10;0,-3553" o:connectangles="0,0"/>
                  </v:shape>
                </v:group>
                <v:group id="Group 1191" o:spid="_x0000_s1071" style="position:absolute;left:3929;top:-1055;width:114;height:99" coordorigin="3929,-105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0bK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TRsqwwAAAN0AAAAP&#10;AAAAAAAAAAAAAAAAAKoCAABkcnMvZG93bnJldi54bWxQSwUGAAAAAAQABAD6AAAAmgMAAAAA&#10;">
                  <v:shape id="Freeform 1192" o:spid="_x0000_s1072" style="position:absolute;left:3929;top:-105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LfMMA&#10;AADdAAAADwAAAGRycy9kb3ducmV2LnhtbESPQYvCMBCF74L/IcyCN00VFKlGcQXBm2714m1oZtuu&#10;zaQkUbv/fucg7G2G9+a9b9bb3rXqSSE2ng1MJxko4tLbhisD18thvAQVE7LF1jMZ+KUI281wsMbc&#10;+hd/0bNIlZIQjjkaqFPqcq1jWZPDOPEdsWjfPjhMsoZK24AvCXetnmXZQjtsWBpq7GhfU3kvHs6A&#10;O4blqZyn4nIr6JN+HtnuPLsbM/rodytQifr0b35fH63gTxeCK9/ICH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kLfMMAAADdAAAADwAAAAAAAAAAAAAAAACYAgAAZHJzL2Rv&#10;d25yZXYueG1sUEsFBgAAAAAEAAQA9QAAAIgDAAAAAA==&#10;" path="m57,l,99r114,l57,e" fillcolor="black" stroked="f">
                    <v:path arrowok="t" o:connecttype="custom" o:connectlocs="57,-1055;0,-956;114,-956;57,-1055" o:connectangles="0,0,0,0"/>
                  </v:shape>
                </v:group>
                <v:group id="Group 1189" o:spid="_x0000_s1073" style="position:absolute;left:4158;top:-1021;width:114;height:99" coordorigin="4158,-1021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<v:shape id="Freeform 1190" o:spid="_x0000_s1074" style="position:absolute;left:4158;top:-1021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Rp8QA&#10;AADdAAAADwAAAGRycy9kb3ducmV2LnhtbESPQW/CMAyF75P2HyJP4jZSkNhQISBAQuLGVrhwsxqv&#10;7WicKglQ/j0+IHGz9Z7f+zxf9q5VVwqx8WxgNMxAEZfeNlwZOB62n1NQMSFbbD2TgTtFWC7e3+aY&#10;W3/jX7oWqVISwjFHA3VKXa51LGtyGIe+IxbtzweHSdZQaRvwJuGu1eMs+9IOG5aGGjva1FSei4sz&#10;4HZhui8nqTicClrT/yVb/YzPxgw++tUMVKI+vczP650V/NG38Ms3MoJ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GkafEAAAA3QAAAA8AAAAAAAAAAAAAAAAAmAIAAGRycy9k&#10;b3ducmV2LnhtbFBLBQYAAAAABAAEAPUAAACJAwAAAAA=&#10;" path="m57,l,99r114,l57,e" fillcolor="black" stroked="f">
                    <v:path arrowok="t" o:connecttype="custom" o:connectlocs="57,-1021;0,-922;114,-922;57,-1021" o:connectangles="0,0,0,0"/>
                  </v:shape>
                </v:group>
                <v:group id="Group 1187" o:spid="_x0000_s1075" style="position:absolute;left:4388;top:-937;width:114;height:99" coordorigin="4388,-937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GwG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30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GwGMQAAADdAAAA&#10;DwAAAAAAAAAAAAAAAACqAgAAZHJzL2Rvd25yZXYueG1sUEsFBgAAAAAEAAQA+gAAAJsDAAAAAA==&#10;">
                  <v:shape id="Freeform 1188" o:spid="_x0000_s1076" style="position:absolute;left:4388;top:-937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iqS8EA&#10;AADdAAAADwAAAGRycy9kb3ducmV2LnhtbERPTYvCMBC9C/sfwgh709TCqnSN4gqCt9XWi7ehmW2r&#10;zaQkUbv/3giCt3m8z1msetOKGznfWFYwGScgiEurG64UHIvtaA7CB2SNrWVS8E8eVsuPwQIzbe98&#10;oFseKhFD2GeooA6hy6T0ZU0G/dh2xJH7s85giNBVUju8x3DTyjRJptJgw7Ghxo42NZWX/GoUmJ2b&#10;/5ZfIS9OOf3Q+Zqs9+lFqc9hv/4GEagPb/HLvdNx/mSWwvObeIJ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YqkvBAAAA3QAAAA8AAAAAAAAAAAAAAAAAmAIAAGRycy9kb3du&#10;cmV2LnhtbFBLBQYAAAAABAAEAPUAAACGAwAAAAA=&#10;" path="m57,l,98r114,l57,e" fillcolor="black" stroked="f">
                    <v:path arrowok="t" o:connecttype="custom" o:connectlocs="57,-937;0,-839;114,-839;57,-937" o:connectangles="0,0,0,0"/>
                  </v:shape>
                </v:group>
                <v:group id="Group 1185" o:spid="_x0000_s1077" style="position:absolute;left:4618;top:-800;width:114;height:99" coordorigin="4618,-800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+L9M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r4v0wwAAAN0AAAAP&#10;AAAAAAAAAAAAAAAAAKoCAABkcnMvZG93bnJldi54bWxQSwUGAAAAAAQABAD6AAAAmgMAAAAA&#10;">
                  <v:shape id="Freeform 1186" o:spid="_x0000_s1078" style="position:absolute;left:4618;top:-800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XpMEA&#10;AADdAAAADwAAAGRycy9kb3ducmV2LnhtbERPS4vCMBC+C/sfwizsTVNlfVCN4gqCN7Xdy96GZmy7&#10;NpOSRK3/3giCt/n4nrNYdaYRV3K+tqxgOEhAEBdW11wq+M23/RkIH5A1NpZJwZ08rJYfvQWm2t74&#10;SNcslCKGsE9RQRVCm0rpi4oM+oFtiSN3ss5giNCVUju8xXDTyFGSTKTBmmNDhS1tKirO2cUoMDs3&#10;2xfjkOV/Gf3Q/yVZH0Znpb4+u/UcRKAuvMUv907H+cPpNzy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9l6TBAAAA3QAAAA8AAAAAAAAAAAAAAAAAmAIAAGRycy9kb3du&#10;cmV2LnhtbFBLBQYAAAAABAAEAPUAAACGAwAAAAA=&#10;" path="m57,l,99r114,l57,e" fillcolor="black" stroked="f">
                    <v:path arrowok="t" o:connecttype="custom" o:connectlocs="57,-800;0,-701;114,-701;57,-800" o:connectangles="0,0,0,0"/>
                  </v:shape>
                </v:group>
                <v:group id="Group 1183" o:spid="_x0000_s1079" style="position:absolute;left:4847;top:-652;width:114;height:99" coordorigin="4847,-652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q2G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CrYbwwAAAN0AAAAP&#10;AAAAAAAAAAAAAAAAAKoCAABkcnMvZG93bnJldi54bWxQSwUGAAAAAAQABAD6AAAAmgMAAAAA&#10;">
                  <v:shape id="Freeform 1184" o:spid="_x0000_s1080" style="position:absolute;left:4847;top:-652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sSMAA&#10;AADdAAAADwAAAGRycy9kb3ducmV2LnhtbERPTYvCMBC9L/gfwgje1lRBV6pRVBC8qdWLt6EZ22oz&#10;KUnU+u+NIOxtHu9zZovW1OJBzleWFQz6CQji3OqKCwWn4+Z3AsIHZI21ZVLwIg+Leednhqm2Tz7Q&#10;IwuFiCHsU1RQhtCkUvq8JIO+bxviyF2sMxgidIXUDp8x3NRymCRjabDi2FBiQ+uS8lt2NwrM1k12&#10;+Shkx3NGK7rek+V+eFOq122XUxCB2vAv/rq3Os4f/I3h800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OsSMAAAADdAAAADwAAAAAAAAAAAAAAAACYAgAAZHJzL2Rvd25y&#10;ZXYueG1sUEsFBgAAAAAEAAQA9QAAAIUDAAAAAA==&#10;" path="m57,l,99r114,l57,e" fillcolor="black" stroked="f">
                    <v:path arrowok="t" o:connecttype="custom" o:connectlocs="57,-652;0,-553;114,-553;57,-652" o:connectangles="0,0,0,0"/>
                  </v:shape>
                </v:group>
                <v:group id="Group 1181" o:spid="_x0000_s1081" style="position:absolute;left:5077;top:-552;width:114;height:99" coordorigin="5077,-552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    <v:shape id="Freeform 1182" o:spid="_x0000_s1082" style="position:absolute;left:5077;top:-552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CdocQA&#10;AADdAAAADwAAAGRycy9kb3ducmV2LnhtbESPQW/CMAyF75P2HyJP4jZSkNhQISBAQuLGVrhwsxqv&#10;7WicKglQ/j0+IHGz9Z7f+zxf9q5VVwqx8WxgNMxAEZfeNlwZOB62n1NQMSFbbD2TgTtFWC7e3+aY&#10;W3/jX7oWqVISwjFHA3VKXa51LGtyGIe+IxbtzweHSdZQaRvwJuGu1eMs+9IOG5aGGjva1FSei4sz&#10;4HZhui8nqTicClrT/yVb/YzPxgw++tUMVKI+vczP650V/NG34Mo3MoJ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naHEAAAA3QAAAA8AAAAAAAAAAAAAAAAAmAIAAGRycy9k&#10;b3ducmV2LnhtbFBLBQYAAAAABAAEAPUAAACJAwAAAAA=&#10;" path="m57,l,98r114,l57,e" fillcolor="black" stroked="f">
                    <v:path arrowok="t" o:connecttype="custom" o:connectlocs="57,-552;0,-454;114,-454;57,-552" o:connectangles="0,0,0,0"/>
                  </v:shape>
                </v:group>
                <v:group id="Group 1179" o:spid="_x0000_s1083" style="position:absolute;left:5307;top:-474;width:114;height:99" coordorigin="5307,-474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reeform 1180" o:spid="_x0000_s1084" style="position:absolute;left:5307;top:-474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hgMQA&#10;AADdAAAADwAAAGRycy9kb3ducmV2LnhtbESPQWvCQBCF7wX/wzKCt7pRsIToKioI3mxjL70N2TGJ&#10;ZmfD7qrx33cOhd5meG/e+2a1GVynHhRi69nAbJqBIq68bbk28H0+vOegYkK22HkmAy+KsFmP3lZY&#10;WP/kL3qUqVYSwrFAA01KfaF1rBpyGKe+Jxbt4oPDJGuotQ34lHDX6XmWfWiHLUtDgz3tG6pu5d0Z&#10;cMeQn6pFKs8/Je3oes+2n/ObMZPxsF2CSjSkf/Pf9dEK/iwXfvlGR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4YDEAAAA3QAAAA8AAAAAAAAAAAAAAAAAmAIAAGRycy9k&#10;b3ducmV2LnhtbFBLBQYAAAAABAAEAPUAAACJAwAAAAA=&#10;" path="m57,l,99r114,l57,e" fillcolor="black" stroked="f">
                    <v:path arrowok="t" o:connecttype="custom" o:connectlocs="57,-474;0,-375;114,-375;57,-474" o:connectangles="0,0,0,0"/>
                  </v:shape>
                </v:group>
                <v:group id="Group 1177" o:spid="_x0000_s1085" style="position:absolute;left:5537;top:-349;width:114;height:99" coordorigin="5537,-34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+TAP8QAAADdAAAA&#10;DwAAAAAAAAAAAAAAAACqAgAAZHJzL2Rvd25yZXYueG1sUEsFBgAAAAAEAAQA+gAAAJsDAAAAAA==&#10;">
                  <v:shape id="Freeform 1178" o:spid="_x0000_s1086" style="position:absolute;left:5537;top:-34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abMIA&#10;AADdAAAADwAAAGRycy9kb3ducmV2LnhtbERPTWuDQBC9F/oflin0VtcIDWLdBFsI5JbG5NLb4E7V&#10;6s7K7pqYf58tFHqbx/uccruYUVzI+d6yglWSgiBurO65VXA+7V5yED4gaxwtk4IbedhuHh9KLLS9&#10;8pEudWhFDGFfoIIuhKmQ0jcdGfSJnYgj922dwRCha6V2eI3hZpRZmq6lwZ5jQ4cTfXTUDPVsFJi9&#10;yw/Na6hPXzW908+cVp/ZoNTz01K9gQi0hH/xn3uv4/xVnsHvN/EE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dpswgAAAN0AAAAPAAAAAAAAAAAAAAAAAJgCAABkcnMvZG93&#10;bnJldi54bWxQSwUGAAAAAAQABAD1AAAAhwMAAAAA&#10;" path="m57,l,99r113,l57,e" fillcolor="black" stroked="f">
                    <v:path arrowok="t" o:connecttype="custom" o:connectlocs="57,-349;0,-250;113,-250;57,-349" o:connectangles="0,0,0,0"/>
                  </v:shape>
                </v:group>
                <v:group id="Group 1175" o:spid="_x0000_s1087" style="position:absolute;left:5766;top:-274;width:114;height:99" coordorigin="5766,-274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r708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F+PJv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evvTwwAAAN0AAAAP&#10;AAAAAAAAAAAAAAAAAKoCAABkcnMvZG93bnJldi54bWxQSwUGAAAAAAQABAD6AAAAmgMAAAAA&#10;">
                  <v:shape id="Freeform 1176" o:spid="_x0000_s1088" style="position:absolute;left:5766;top:-274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ng8MA&#10;AADdAAAADwAAAGRycy9kb3ducmV2LnhtbERPPWvDMBDdA/0P4gLdEtmmDcaNEtJCwVtTu0u3w7ra&#10;TqyTkZTY/fdRoZDtHu/ztvvZDOJKzveWFaTrBARxY3XPrYKv+n2Vg/ABWeNgmRT8kof97mGxxULb&#10;iT/pWoVWxBD2BSroQhgLKX3TkUG/tiNx5H6sMxgidK3UDqcYbgaZJclGGuw5NnQ40ltHzbm6GAWm&#10;dPlH8xyq+ruiVzpdksMxOyv1uJwPLyACzeEu/neXOs5P8yf4+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jng8MAAADdAAAADwAAAAAAAAAAAAAAAACYAgAAZHJzL2Rv&#10;d25yZXYueG1sUEsFBgAAAAAEAAQA9QAAAIgDAAAAAA==&#10;" path="m57,l,98r114,l57,e" fillcolor="black" stroked="f">
                    <v:path arrowok="t" o:connecttype="custom" o:connectlocs="57,-274;0,-176;114,-176;57,-274" o:connectangles="0,0,0,0"/>
                  </v:shape>
                </v:group>
                <v:group id="Group 1173" o:spid="_x0000_s1089" style="position:absolute;left:5996;top:-305;width:114;height:99" coordorigin="5996,-30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/GPM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w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N/GPMQAAADdAAAA&#10;DwAAAAAAAAAAAAAAAACqAgAAZHJzL2Rvd25yZXYueG1sUEsFBgAAAAAEAAQA+gAAAJsDAAAAAA==&#10;">
                  <v:shape id="Freeform 1174" o:spid="_x0000_s1090" style="position:absolute;left:5996;top:-30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cb8IA&#10;AADdAAAADwAAAGRycy9kb3ducmV2LnhtbERPTWvCQBC9F/wPywi91Y2CIURXUUHIzTbppbchOybR&#10;7GzYXU3677uFQm/zeJ+z3U+mF09yvrOsYLlIQBDXVnfcKPiszm8ZCB+QNfaWScE3edjvZi9bzLUd&#10;+YOeZWhEDGGfo4I2hCGX0tctGfQLOxBH7mqdwRCha6R2OMZw08tVkqTSYMexocWBTi3V9/JhFJjC&#10;ZZd6Hcrqq6Qj3R7J4X11V+p1Ph02IAJN4V/85y50nL/MUvj9Jp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dtxvwgAAAN0AAAAPAAAAAAAAAAAAAAAAAJgCAABkcnMvZG93&#10;bnJldi54bWxQSwUGAAAAAAQABAD1AAAAhwMAAAAA&#10;" path="m57,l,98r114,l57,e" fillcolor="black" stroked="f">
                    <v:path arrowok="t" o:connecttype="custom" o:connectlocs="57,-305;0,-207;114,-207;57,-305" o:connectangles="0,0,0,0"/>
                  </v:shape>
                </v:group>
                <v:group id="Group 1171" o:spid="_x0000_s1091" style="position:absolute;left:6226;top:-237;width:114;height:99" coordorigin="6226,-237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H90MMAAADdAAAADwAAAGRycy9kb3ducmV2LnhtbERPTYvCMBC9C/sfwgh7&#10;07S76Eo1ioi7eBBBXRBvQzO2xWZSmtjWf28Ewds83ufMFp0pRUO1KywriIcRCOLU6oIzBf/H38EE&#10;hPPIGkvLpOBODhbzj94ME21b3lNz8JkIIewSVJB7XyVSujQng25oK+LAXWxt0AdYZ1LX2IZwU8qv&#10;KBpLgwWHhhwrWuWUXg83o+CvxXb5Ha+b7fWyup+Po91pG5NSn/1uOQXhqfNv8cu90WF+PPm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Qf3QwwAAAN0AAAAP&#10;AAAAAAAAAAAAAAAAAKoCAABkcnMvZG93bnJldi54bWxQSwUGAAAAAAQABAD6AAAAmgMAAAAA&#10;">
                  <v:shape id="Freeform 1172" o:spid="_x0000_s1092" style="position:absolute;left:6226;top:-237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XthsQA&#10;AADdAAAADwAAAGRycy9kb3ducmV2LnhtbESPQWvCQBCF7wX/wzKCt7pRsIToKioI3mxjL70N2TGJ&#10;ZmfD7qrx33cOhd5meG/e+2a1GVynHhRi69nAbJqBIq68bbk28H0+vOegYkK22HkmAy+KsFmP3lZY&#10;WP/kL3qUqVYSwrFAA01KfaF1rBpyGKe+Jxbt4oPDJGuotQ34lHDX6XmWfWiHLUtDgz3tG6pu5d0Z&#10;cMeQn6pFKs8/Je3oes+2n/ObMZPxsF2CSjSkf/Pf9dEK/iwXXPlGR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l7YbEAAAA3QAAAA8AAAAAAAAAAAAAAAAAmAIAAGRycy9k&#10;b3ducmV2LnhtbFBLBQYAAAAABAAEAPUAAACJAwAAAAA=&#10;" path="m57,l,99r113,l57,e" fillcolor="black" stroked="f">
                    <v:path arrowok="t" o:connecttype="custom" o:connectlocs="57,-237;0,-138;113,-138;57,-237" o:connectangles="0,0,0,0"/>
                  </v:shape>
                </v:group>
                <v:group id="Group 1169" o:spid="_x0000_s1093" style="position:absolute;left:6455;top:-273;width:114;height:99" coordorigin="6455,-27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LMO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e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ksw5wwAAAN0AAAAP&#10;AAAAAAAAAAAAAAAAAKoCAABkcnMvZG93bnJldi54bWxQSwUGAAAAAAQABAD6AAAAmgMAAAAA&#10;">
                  <v:shape id="Freeform 1170" o:spid="_x0000_s1094" style="position:absolute;left:6455;top:-27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3XcQA&#10;AADdAAAADwAAAGRycy9kb3ducmV2LnhtbESPQW/CMAyF75P4D5EncRspSCDoCAgmTeLGKFy4WY3X&#10;djROlQQo/34+IHGz9Z7f+7xc965VNwqx8WxgPMpAEZfeNlwZOB2/P+agYkK22HomAw+KsF4N3paY&#10;W3/nA92KVCkJ4ZijgTqlLtc6ljU5jCPfEYv264PDJGuotA14l3DX6kmWzbTDhqWhxo6+aiovxdUZ&#10;cLsw35fTVBzPBW3p75ptfiYXY4bv/eYTVKI+vczP650V/PFC+OUbGUG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d13EAAAA3QAAAA8AAAAAAAAAAAAAAAAAmAIAAGRycy9k&#10;b3ducmV2LnhtbFBLBQYAAAAABAAEAPUAAACJAwAAAAA=&#10;" path="m57,l,99r114,l57,e" fillcolor="black" stroked="f">
                    <v:path arrowok="t" o:connecttype="custom" o:connectlocs="57,-273;0,-174;114,-174;57,-273" o:connectangles="0,0,0,0"/>
                  </v:shape>
                </v:group>
                <v:group id="Group 1167" o:spid="_x0000_s1095" style="position:absolute;left:6685;top:-279;width:114;height:99" coordorigin="6685,-27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<v:shape id="Freeform 1168" o:spid="_x0000_s1096" style="position:absolute;left:6685;top:-27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MscAA&#10;AADdAAAADwAAAGRycy9kb3ducmV2LnhtbERPTYvCMBC9L/gfwgje1tSCi1ajqCB4c7d68TY0Y1tt&#10;JiWJWv+9EYS9zeN9znzZmUbcyfnasoLRMAFBXFhdc6ngeNh+T0D4gKyxsUwKnuRhueh9zTHT9sF/&#10;dM9DKWII+wwVVCG0mZS+qMigH9qWOHJn6wyGCF0ptcNHDDeNTJPkRxqsOTZU2NKmouKa34wCs3OT&#10;fTEO+eGU05out2T1m16VGvS71QxEoC78iz/unY7zR9MU3t/EE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RMscAAAADdAAAADwAAAAAAAAAAAAAAAACYAgAAZHJzL2Rvd25y&#10;ZXYueG1sUEsFBgAAAAAEAAQA9QAAAIUDAAAAAA==&#10;" path="m57,l,99r114,l57,e" fillcolor="black" stroked="f">
                    <v:path arrowok="t" o:connecttype="custom" o:connectlocs="57,-279;0,-180;114,-180;57,-279" o:connectangles="0,0,0,0"/>
                  </v:shape>
                </v:group>
                <v:group id="Group 1165" o:spid="_x0000_s1097" style="position:absolute;left:6915;top:-310;width:114;height:99" coordorigin="6915,-310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166" o:spid="_x0000_s1098" style="position:absolute;left:6915;top:-310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xXsEA&#10;AADdAAAADwAAAGRycy9kb3ducmV2LnhtbERPTYvCMBC9C/sfwgh701RZxe0axRUEb2rrZW9DM9tW&#10;m0lJotZ/bwTB2zze58yXnWnElZyvLSsYDRMQxIXVNZcKjvlmMAPhA7LGxjIpuJOH5eKjN8dU2xsf&#10;6JqFUsQQ9ikqqEJoUyl9UZFBP7QtceT+rTMYInSl1A5vMdw0cpwkU2mw5thQYUvriopzdjEKzNbN&#10;dsUkZPlfRr90uiSr/fis1Ge/W/2ACNSFt/jl3uo4f/T9Bc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xcV7BAAAA3QAAAA8AAAAAAAAAAAAAAAAAmAIAAGRycy9kb3du&#10;cmV2LnhtbFBLBQYAAAAABAAEAPUAAACGAwAAAAA=&#10;" path="m57,l,99r114,l57,e" fillcolor="black" stroked="f">
                    <v:path arrowok="t" o:connecttype="custom" o:connectlocs="57,-310;0,-211;114,-211;57,-310" o:connectangles="0,0,0,0"/>
                  </v:shape>
                </v:group>
                <v:group id="Group 1163" o:spid="_x0000_s1099" style="position:absolute;left:7144;top:-368;width:114;height:99" coordorigin="7144,-368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ZQ4c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/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BlDhwwAAAN0AAAAP&#10;AAAAAAAAAAAAAAAAAKoCAABkcnMvZG93bnJldi54bWxQSwUGAAAAAAQABAD6AAAAmgMAAAAA&#10;">
                  <v:shape id="Freeform 1164" o:spid="_x0000_s1100" style="position:absolute;left:7144;top:-368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KssMA&#10;AADdAAAADwAAAGRycy9kb3ducmV2LnhtbERPPWvDMBDdA/0P4gLdEjmBmtSNYtJCwVtTJ0u3w7ra&#10;jq2TkRTb/fdRodDtHu/z9vlsejGS861lBZt1AoK4srrlWsHl/L7agfABWWNvmRT8kIf88LDYY6bt&#10;xJ80lqEWMYR9hgqaEIZMSl81ZNCv7UAcuW/rDIYIXS21wymGm15ukySVBluODQ0O9NZQ1ZU3o8AU&#10;bvdRPYXy/FXSK11vyfG07ZR6XM7HFxCB5vAv/nMXOs7fPKfw+008QR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9KssMAAADdAAAADwAAAAAAAAAAAAAAAACYAgAAZHJzL2Rv&#10;d25yZXYueG1sUEsFBgAAAAAEAAQA9QAAAIgDAAAAAA==&#10;" path="m57,l,99r114,l57,e" fillcolor="black" stroked="f">
                    <v:path arrowok="t" o:connecttype="custom" o:connectlocs="57,-368;0,-269;114,-269;57,-368" o:connectangles="0,0,0,0"/>
                  </v:shape>
                </v:group>
                <v:group id="Group 1161" o:spid="_x0000_s1101" style="position:absolute;left:7374;top:-389;width:114;height:99" coordorigin="7374,-38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hrDc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19T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phrDcQAAADdAAAA&#10;DwAAAAAAAAAAAAAAAACqAgAAZHJzL2Rvd25yZXYueG1sUEsFBgAAAAAEAAQA+gAAAJsDAAAAAA==&#10;">
                  <v:shape id="Freeform 1162" o:spid="_x0000_s1102" style="position:absolute;left:7374;top:-38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7W8QA&#10;AADdAAAADwAAAGRycy9kb3ducmV2LnhtbESPQW/CMAyF75P4D5EncRspSCDoCAgmTeLGKFy4WY3X&#10;djROlQQo/34+IHGz9Z7f+7xc965VNwqx8WxgPMpAEZfeNlwZOB2/P+agYkK22HomAw+KsF4N3paY&#10;W3/nA92KVCkJ4ZijgTqlLtc6ljU5jCPfEYv264PDJGuotA14l3DX6kmWzbTDhqWhxo6+aiovxdUZ&#10;cLsw35fTVBzPBW3p75ptfiYXY4bv/eYTVKI+vczP650V/PFCcOUbGUG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8e1vEAAAA3QAAAA8AAAAAAAAAAAAAAAAAmAIAAGRycy9k&#10;b3ducmV2LnhtbFBLBQYAAAAABAAEAPUAAACJAwAAAAA=&#10;" path="m57,l,98r114,l57,e" fillcolor="black" stroked="f">
                    <v:path arrowok="t" o:connecttype="custom" o:connectlocs="57,-389;0,-291;114,-291;57,-389" o:connectangles="0,0,0,0"/>
                  </v:shape>
                </v:group>
                <v:group id="Group 1159" o:spid="_x0000_s1103" style="position:absolute;left:7604;top:-422;width:114;height:99" coordorigin="7604,-422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ta5M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eDK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S1rkwwAAAN0AAAAP&#10;AAAAAAAAAAAAAAAAAKoCAABkcnMvZG93bnJldi54bWxQSwUGAAAAAAQABAD6AAAAmgMAAAAA&#10;">
                  <v:shape id="Freeform 1160" o:spid="_x0000_s1104" style="position:absolute;left:7604;top:-422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DpsIA&#10;AADdAAAADwAAAGRycy9kb3ducmV2LnhtbESPQYvCMBCF7wv+hzCCtzVVcJFqWlQQvOnWvextaMa2&#10;2kxKErX+eyMI3mZ4733zZpn3phU3cr6xrGAyTkAQl1Y3XCn4O26/5yB8QNbYWiYFD/KQZ4OvJaba&#10;3vmXbkWoRISwT1FBHUKXSunLmgz6se2Io3ayzmCIq6ukdniPcNPKaZL8SIMNxws1drSpqbwUV6PA&#10;7Nx8X85CcfwvaE3na7I6TC9KjYb9agEiUB8+5nd6p2P9iITXN3EE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YOmwgAAAN0AAAAPAAAAAAAAAAAAAAAAAJgCAABkcnMvZG93&#10;bnJldi54bWxQSwUGAAAAAAQABAD1AAAAhwMAAAAA&#10;" path="m57,l,98r114,l57,e" fillcolor="black" stroked="f">
                    <v:path arrowok="t" o:connecttype="custom" o:connectlocs="57,-422;0,-324;114,-324;57,-422" o:connectangles="0,0,0,0"/>
                  </v:shape>
                </v:group>
                <v:group id="Group 1157" o:spid="_x0000_s1105" style="position:absolute;left:7833;top:-425;width:114;height:99" coordorigin="7833,-42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KiGc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fxX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RKiGcQAAADdAAAA&#10;DwAAAAAAAAAAAAAAAACqAgAAZHJzL2Rvd25yZXYueG1sUEsFBgAAAAAEAAQA+gAAAJsDAAAAAA==&#10;">
                  <v:shape id="Freeform 1158" o:spid="_x0000_s1106" style="position:absolute;left:7833;top:-42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4SsIA&#10;AADdAAAADwAAAGRycy9kb3ducmV2LnhtbERPPWvDMBDdC/kP4gLZGimGlOBaNmmgkK2t06XbYV1t&#10;19bJSEri/vuqEMh2j/d5RTXbUVzIh96xhs1agSBunOm51fB5en3cgQgR2eDomDT8UoCqXDwUmBt3&#10;5Q+61LEVKYRDjhq6GKdcytB0ZDGs3UScuG/nLcYEfSuNx2sKt6PMlHqSFntODR1OdOioGeqz1WCP&#10;fvfWbGN9+qrphX7Oav+eDVqvlvP+GUSkOd7FN/fRpPmZyuD/m3SC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7hKwgAAAN0AAAAPAAAAAAAAAAAAAAAAAJgCAABkcnMvZG93&#10;bnJldi54bWxQSwUGAAAAAAQABAD1AAAAhwMAAAAA&#10;" path="m58,l,98r115,l58,e" fillcolor="black" stroked="f">
                    <v:path arrowok="t" o:connecttype="custom" o:connectlocs="58,-425;0,-327;115,-327;58,-425" o:connectangles="0,0,0,0"/>
                  </v:shape>
                </v:group>
                <v:group id="Group 1155" o:spid="_x0000_s1107" style="position:absolute;left:8063;top:-429;width:114;height:99" coordorigin="8063,-42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  <v:shape id="Freeform 1156" o:spid="_x0000_s1108" style="position:absolute;left:8063;top:-42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FpcEA&#10;AADdAAAADwAAAGRycy9kb3ducmV2LnhtbERPTYvCMBC9L/gfwgje1sTiLlKNooLgzd3qxdvQjG21&#10;mZQkav33m4WFvc3jfc5i1dtWPMiHxrGGyViBIC6dabjScDru3mcgQkQ22DomDS8KsFoO3haYG/fk&#10;b3oUsRIphEOOGuoYu1zKUNZkMYxdR5y4i/MWY4K+ksbjM4XbVmZKfUqLDaeGGjva1lTeirvVYPd+&#10;dig/YnE8F7Sh612tv7Kb1qNhv56DiNTHf/Gfe2/S/ExN4febdIJ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ehaXBAAAA3QAAAA8AAAAAAAAAAAAAAAAAmAIAAGRycy9kb3du&#10;cmV2LnhtbFBLBQYAAAAABAAEAPUAAACGAwAAAAA=&#10;" path="m57,l,99r114,l57,e" fillcolor="black" stroked="f">
                    <v:path arrowok="t" o:connecttype="custom" o:connectlocs="57,-429;0,-330;114,-330;57,-429" o:connectangles="0,0,0,0"/>
                  </v:shape>
                </v:group>
                <v:group id="Group 1153" o:spid="_x0000_s1109" style="position:absolute;left:8293;top:-418;width:114;height:99" coordorigin="8293,-418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mkG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KaQawwAAAN0AAAAP&#10;AAAAAAAAAAAAAAAAAKoCAABkcnMvZG93bnJldi54bWxQSwUGAAAAAAQABAD6AAAAmgMAAAAA&#10;">
                  <v:shape id="Freeform 1154" o:spid="_x0000_s1110" style="position:absolute;left:8293;top:-418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+ScAA&#10;AADdAAAADwAAAGRycy9kb3ducmV2LnhtbERPTYvCMBC9L/gfwgje1sSCItUoKgje3K1evA3N2Fab&#10;SUmi1n+/WVjY2zze5yzXvW3Fk3xoHGuYjBUI4tKZhisN59P+cw4iRGSDrWPS8KYA69XgY4m5cS/+&#10;pmcRK5FCOOSooY6xy6UMZU0Ww9h1xIm7Om8xJugraTy+UrhtZabUTFpsODXU2NGupvJePKwGe/Dz&#10;YzmNxelS0JZuD7X5yu5aj4b9ZgEiUh//xX/ug0nzMzWD32/SC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C+ScAAAADdAAAADwAAAAAAAAAAAAAAAACYAgAAZHJzL2Rvd25y&#10;ZXYueG1sUEsFBgAAAAAEAAQA9QAAAIUDAAAAAA==&#10;" path="m57,l,98r114,l57,e" fillcolor="black" stroked="f">
                    <v:path arrowok="t" o:connecttype="custom" o:connectlocs="57,-418;0,-320;114,-320;57,-418" o:connectangles="0,0,0,0"/>
                  </v:shape>
                </v:group>
                <v:group id="Group 1151" o:spid="_x0000_s1111" style="position:absolute;left:8523;top:-448;width:114;height:99" coordorigin="8523,-448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<v:shape id="Freeform 1152" o:spid="_x0000_s1112" style="position:absolute;left:8523;top:-448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PoMQA&#10;AADdAAAADwAAAGRycy9kb3ducmV2LnhtbESPQW/CMAyF75P2HyJP4jYSKm1CHQHBpEncxgqX3azG&#10;tIXGqZIA5d/jw6TdbL3n9z4vVqPv1ZVi6gJbmE0NKOI6uI4bC4f91+scVMrIDvvAZOFOCVbL56cF&#10;li7c+IeuVW6UhHAq0UKb81BqneqWPKZpGIhFO4boMcsaG+0i3iTc97ow5l177FgaWhzos6X6XF28&#10;Bb+N8+/6LVf734o2dLqY9a44Wzt5GdcfoDKN+d/8d711gl8YwZVvZAS9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Tj6DEAAAA3QAAAA8AAAAAAAAAAAAAAAAAmAIAAGRycy9k&#10;b3ducmV2LnhtbFBLBQYAAAAABAAEAPUAAACJAwAAAAA=&#10;" path="m57,l,99r114,l57,e" fillcolor="black" stroked="f">
                    <v:path arrowok="t" o:connecttype="custom" o:connectlocs="57,-448;0,-349;114,-349;57,-448" o:connectangles="0,0,0,0"/>
                  </v:shape>
                </v:group>
                <v:group id="Group 1149" o:spid="_x0000_s1113" style="position:absolute;left:8752;top:-601;width:114;height:99" coordorigin="8752,-601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<v:shape id="Freeform 1150" o:spid="_x0000_s1114" style="position:absolute;left:8752;top:-601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Ve8QA&#10;AADdAAAADwAAAGRycy9kb3ducmV2LnhtbESPQWvCQBCF7wX/wzKCt7oxoEjqKlYQvGljL70N2WmS&#10;mp0Nu6vGf+8cCt5meG/e+2a1GVynbhRi69nAbJqBIq68bbk28H3evy9BxYRssfNMBh4UYbMeva2w&#10;sP7OX3QrU60khGOBBpqU+kLrWDXkME59Tyzarw8Ok6yh1jbgXcJdp/MsW2iHLUtDgz3tGqou5dUZ&#10;cIewPFbzVJ5/Svqkv2u2PeUXYybjYfsBKtGQXub/64MV/Hwm/PKNjK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8FXvEAAAA3QAAAA8AAAAAAAAAAAAAAAAAmAIAAGRycy9k&#10;b3ducmV2LnhtbFBLBQYAAAAABAAEAPUAAACJAwAAAAA=&#10;" path="m57,l,99r114,l57,e" fillcolor="black" stroked="f">
                    <v:path arrowok="t" o:connecttype="custom" o:connectlocs="57,-601;0,-502;114,-502;57,-601" o:connectangles="0,0,0,0"/>
                  </v:shape>
                </v:group>
                <v:group id="Group 1147" o:spid="_x0000_s1115" style="position:absolute;left:3986;top:-3392;width:4824;height:893" coordorigin="3986,-3392" coordsize="4824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s0xM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/KVS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s0xMQAAADdAAAA&#10;DwAAAAAAAAAAAAAAAACqAgAAZHJzL2Rvd25yZXYueG1sUEsFBgAAAAAEAAQA+gAAAJsDAAAAAA==&#10;">
                  <v:shape id="Freeform 1148" o:spid="_x0000_s1116" style="position:absolute;left:3986;top:-3392;width:4824;height:893;visibility:visible;mso-wrap-style:square;v-text-anchor:top" coordsize="4824,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OAcIA&#10;AADdAAAADwAAAGRycy9kb3ducmV2LnhtbERP3WrCMBS+F3yHcITdiKYWlFmbytgmeDNwbg9waI5N&#10;sTkpSbTd25vBYHfn4/s95X60nbiTD61jBatlBoK4drrlRsH312HxDCJEZI2dY1LwQwH21XRSYqHd&#10;wJ90P8dGpBAOBSowMfaFlKE2ZDEsXU+cuIvzFmOCvpHa45DCbSfzLNtIiy2nBoM9vRqqr+ebVSAv&#10;74y39Zueh8aE09pvP45DVOppNr7sQEQa47/4z33UaX6+yuH3m3SCr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o4BwgAAAN0AAAAPAAAAAAAAAAAAAAAAAJgCAABkcnMvZG93&#10;bnJldi54bWxQSwUGAAAAAAQABAD1AAAAhwMAAAAA&#10;" path="m,l61,38r61,38l183,112r61,36l305,183r61,34l427,251r61,33l549,317r61,33l671,381r61,31l793,443r61,29l915,501r61,28l1038,556r61,25l1160,606r61,25l1282,656r61,26l1404,706r61,25l1526,754r61,22l1648,797r61,19l1770,833r61,14l1892,859r61,9l2014,875r62,6l2137,885r61,3l2259,891r61,3l2381,894r61,-3l2503,886r61,-7l2625,871r61,-9l2747,852r61,-9l2869,834r61,-7l2991,821r62,-5l3114,810r61,-6l3236,797r61,-6l3358,784r61,-7l3480,770r61,-6l3602,758r61,-6l3724,747r61,-6l3846,736r61,-6l3968,725r62,-5l4091,714r61,-5l4213,703r61,-5l4335,693r61,-5l4457,683r61,-5l4579,672r61,-5l4701,662r61,-5l4823,652e" filled="f" strokecolor="#333" strokeweight="1.36pt">
                    <v:path arrowok="t" o:connecttype="custom" o:connectlocs="61,-3354;183,-3280;305,-3209;427,-3141;549,-3075;671,-3011;793,-2949;915,-2891;1038,-2836;1160,-2786;1282,-2736;1404,-2686;1526,-2638;1648,-2595;1770,-2559;1892,-2533;2014,-2517;2137,-2507;2259,-2501;2381,-2498;2503,-2506;2625,-2521;2747,-2540;2869,-2558;2991,-2571;3114,-2582;3236,-2595;3358,-2608;3480,-2622;3602,-2634;3724,-2645;3846,-2656;3968,-2667;4091,-2678;4213,-2689;4335,-2699;4457,-2709;4579,-2720;4701,-2730;4823,-2740" o:connectangles="0,0,0,0,0,0,0,0,0,0,0,0,0,0,0,0,0,0,0,0,0,0,0,0,0,0,0,0,0,0,0,0,0,0,0,0,0,0,0,0"/>
                  </v:shape>
                </v:group>
                <v:group id="Group 1145" o:spid="_x0000_s1117" style="position:absolute;left:3986;top:-1066;width:4824;height:873" coordorigin="3986,-1066" coordsize="4824,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UPK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y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UPKMQAAADdAAAA&#10;DwAAAAAAAAAAAAAAAACqAgAAZHJzL2Rvd25yZXYueG1sUEsFBgAAAAAEAAQA+gAAAJsDAAAAAA==&#10;">
                  <v:shape id="Freeform 1146" o:spid="_x0000_s1118" style="position:absolute;left:3986;top:-1066;width:4824;height:873;visibility:visible;mso-wrap-style:square;v-text-anchor:top" coordsize="4824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q8MA&#10;AADdAAAADwAAAGRycy9kb3ducmV2LnhtbERPS0vDQBC+C/6HZQRvdpMgomm3RQqlxVtfiLdxd5oE&#10;s7Pp7rZJ/r0rFLzNx/ec2WKwrbiSD41jBfkkA0GsnWm4UnDYr55eQYSIbLB1TApGCrCY39/NsDSu&#10;5y1dd7ESKYRDiQrqGLtSyqBrshgmriNO3Ml5izFBX0njsU/htpVFlr1Iiw2nhho7Wtakf3YXq6Do&#10;P89Frsfx7eN4pLU2flt9fSv1+DC8T0FEGuK/+ObemDS/yJ/h75t0gp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Deq8MAAADdAAAADwAAAAAAAAAAAAAAAACYAgAAZHJzL2Rv&#10;d25yZXYueG1sUEsFBgAAAAAEAAQA9QAAAIgDAAAAAA==&#10;" path="m,l61,37r61,36l183,109r61,35l305,178r61,34l427,245r61,32l549,309r61,32l671,371r61,30l793,431r61,28l915,487r61,27l1038,540r61,25l1160,589r61,24l1282,638r61,23l1404,685r61,23l1526,730r61,20l1648,770r61,18l1770,804r61,14l1892,830r61,10l2014,848r62,6l2137,860r61,4l2259,868r61,4l2381,873r61,-2l2503,867r61,-5l2625,855r61,-7l2747,840r61,-8l2869,824r61,-6l2991,812r62,-5l3114,802r61,-6l3236,790r61,-6l3358,777r61,-7l3480,763r61,-6l3602,750r61,-6l3724,737r61,-6l3846,724r61,-7l3968,710r62,-7l4091,695r61,-7l4213,681r61,-8l4335,665r61,-8l4457,649r61,-9l4579,632r61,-9l4701,615r61,-9l4823,597e" filled="f" strokecolor="#333" strokeweight="1.36pt">
                    <v:path arrowok="t" o:connecttype="custom" o:connectlocs="61,-1029;183,-957;305,-888;427,-821;549,-757;671,-695;793,-635;915,-579;1038,-526;1160,-477;1282,-428;1404,-381;1526,-336;1648,-296;1770,-262;1892,-236;2014,-218;2137,-206;2259,-198;2381,-193;2503,-199;2625,-211;2747,-226;2869,-242;2991,-254;3114,-264;3236,-276;3358,-289;3480,-303;3602,-316;3724,-329;3846,-342;3968,-356;4091,-371;4213,-385;4335,-401;4457,-417;4579,-434;4701,-451;4823,-469" o:connectangles="0,0,0,0,0,0,0,0,0,0,0,0,0,0,0,0,0,0,0,0,0,0,0,0,0,0,0,0,0,0,0,0,0,0,0,0,0,0,0,0"/>
                  </v:shape>
                </v:group>
                <v:group id="Group 1143" o:spid="_x0000_s1119" style="position:absolute;left:3744;top:-3553;width:5306;height:3542" coordorigin="3744,-3553" coordsize="5306,3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  <v:shape id="Freeform 1144" o:spid="_x0000_s1120" style="position:absolute;left:3744;top:-3553;width:5306;height:3542;visibility:visible;mso-wrap-style:square;v-text-anchor:top" coordsize="5306,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LssMA&#10;AADdAAAADwAAAGRycy9kb3ducmV2LnhtbERPTWvCQBC9F/oflin0VjeREproKlYQLPZSTTwP2TEJ&#10;zc7G7NbEf98VBG/zeJ8zX46mFRfqXWNZQTyJQBCXVjdcKcgPm7cPEM4ja2wtk4IrOVgunp/mmGk7&#10;8A9d9r4SIYRdhgpq77tMSlfWZNBNbEccuJPtDfoA+0rqHocQblo5jaJEGmw4NNTY0bqm8nf/ZxSs&#10;089it7VfRVy80/l7NaZ0zL1Sry/jagbC0+gf4rt7q8P8aZzA7Ztwgl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OLssMAAADdAAAADwAAAAAAAAAAAAAAAACYAgAAZHJzL2Rv&#10;d25yZXYueG1sUEsFBgAAAAAEAAQA9QAAAIgDAAAAAA==&#10;" path="m,3543r5306,l5306,,,,,3543e" filled="f" strokeweight=".32086mm">
                    <v:path arrowok="t" o:connecttype="custom" o:connectlocs="0,-10;5306,-10;5306,-3553;0,-3553;0,-10" o:connectangles="0,0,0,0,0"/>
                  </v:shape>
                </v:group>
                <v:group id="Group 1141" o:spid="_x0000_s1121" style="position:absolute;left:3698;top:-439;width:47;height:2" coordorigin="3698,-439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<v:shape id="Freeform 1142" o:spid="_x0000_s1122" style="position:absolute;left:3698;top:-439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atsYA&#10;AADdAAAADwAAAGRycy9kb3ducmV2LnhtbESPQWvDMAyF74P+B6NCL2N10sMYWd2wFQo79NKurOtN&#10;xGoSEsvB9tL030+HwW4S7+m9T+tycr0aKcTWs4F8mYEirrxtuTZw+tw9vYCKCdli75kM3ClCuZk9&#10;rLGw/sYHGo+pVhLCsUADTUpDoXWsGnIYl34gFu3qg8Mka6i1DXiTcNfrVZY9a4ctS0ODA20bqrrj&#10;jzPQDtcv+7gP5/O7v3TxcorfFitjFvPp7RVUoin9m/+uP6zgr3L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atsYAAADdAAAADwAAAAAAAAAAAAAAAACYAgAAZHJz&#10;L2Rvd25yZXYueG1sUEsFBgAAAAAEAAQA9QAAAIsDAAAAAA=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139" o:spid="_x0000_s1123" style="position:absolute;left:3698;top:-1210;width:47;height:2" coordorigin="3698,-1210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<v:shape id="Freeform 1140" o:spid="_x0000_s1124" style="position:absolute;left:3698;top:-1210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cDcUA&#10;AADdAAAADwAAAGRycy9kb3ducmV2LnhtbESPT2vCQBDF7wW/wzKCl6Kb5lAkuooKhR68VMU/tyE7&#10;JsHsbNjdavrtOwfB2wzvzXu/mS9716o7hdh4NvAxyUARl942XBk47L/GU1AxIVtsPZOBP4qwXAze&#10;5lhY/+Afuu9SpSSEY4EG6pS6QutY1uQwTnxHLNrVB4dJ1lBpG/Ah4a7VeZZ9aocNS0ONHW1qKm+7&#10;X2eg6a5H+74Np9PaX27xcohni6Uxo2G/moFK1KeX+Xn9bQU/z4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VwNxQAAAN0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137" o:spid="_x0000_s1125" style="position:absolute;left:3698;top:-1981;width:47;height:2" coordorigin="3698,-1981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f+ec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Inh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p/55wwAAAN0AAAAP&#10;AAAAAAAAAAAAAAAAAKoCAABkcnMvZG93bnJldi54bWxQSwUGAAAAAAQABAD6AAAAmgMAAAAA&#10;">
                  <v:shape id="Freeform 1138" o:spid="_x0000_s1126" style="position:absolute;left:3698;top:-1981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9n4cMA&#10;AADdAAAADwAAAGRycy9kb3ducmV2LnhtbERPS2vCQBC+F/wPywi9lLoxhyKpq2ih4MGLafBxG7Jj&#10;EszOht01Sf+9Wyh4m4/vOcv1aFrRk/ONZQXzWQKCuLS64UpB8fP9vgDhA7LG1jIp+CUP69XkZYmZ&#10;tgMfqM9DJWII+wwV1CF0mZS+rMmgn9mOOHJX6wyGCF0ltcMhhptWpknyIQ02HBtq7OirpvKW342C&#10;prse9dvenU5be7n5S+HPGkulXqfj5hNEoDE8xf/unY7z0zSFv2/iC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9n4cMAAADdAAAADwAAAAAAAAAAAAAAAACYAgAAZHJzL2Rv&#10;d25yZXYueG1sUEsFBgAAAAAEAAQA9QAAAIgDAAAAAA=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135" o:spid="_x0000_s1127" style="position:absolute;left:3698;top:-2753;width:47;height:2" coordorigin="3698,-2753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nFlc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JJn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5OcWVwwAAAN0AAAAP&#10;AAAAAAAAAAAAAAAAAKoCAABkcnMvZG93bnJldi54bWxQSwUGAAAAAAQABAD6AAAAmgMAAAAA&#10;">
                  <v:shape id="Freeform 1136" o:spid="_x0000_s1128" style="position:absolute;left:3698;top:-2753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aDsMA&#10;AADdAAAADwAAAGRycy9kb3ducmV2LnhtbERPTWsCMRC9F/wPYYReima7SJHVKFoo9OClVlz3NiTj&#10;7uJmsiSprv++EQq9zeN9znI92E5cyYfWsYLXaQaCWDvTcq3g8P0xmYMIEdlg55gU3CnAejV6WmJh&#10;3I2/6LqPtUghHApU0MTYF1IG3ZDFMHU9ceLOzluMCfpaGo+3FG47mWfZm7TYcmposKf3hvRl/2MV&#10;tP35aF52viy3rrqE6hBOBrVSz+NhswARaYj/4j/3p0nz83wGj2/SC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aDsMAAADdAAAADwAAAAAAAAAAAAAAAACYAgAAZHJzL2Rv&#10;d25yZXYueG1sUEsFBgAAAAAEAAQA9QAAAIgDAAAAAA=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133" o:spid="_x0000_s1129" style="position:absolute;left:3698;top:-3524;width:47;height:2" coordorigin="3698,-3524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4es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JBnD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nPh6wwAAAN0AAAAP&#10;AAAAAAAAAAAAAAAAAKoCAABkcnMvZG93bnJldi54bWxQSwUGAAAAAAQABAD6AAAAmgMAAAAA&#10;">
                  <v:shape id="Freeform 1134" o:spid="_x0000_s1130" style="position:absolute;left:3698;top:-3524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h4sEA&#10;AADdAAAADwAAAGRycy9kb3ducmV2LnhtbERPy6rCMBDdC/5DGMGNaGoXcqlGUUFw4cYHPnZDM7bF&#10;ZlKSqPXvby4IdzeH85zZojW1eJHzlWUF41ECgji3uuJCwem4Gf6A8AFZY22ZFHzIw2Le7cww0/bN&#10;e3odQiFiCPsMFZQhNJmUPi/JoB/Zhjhyd+sMhghdIbXDdww3tUyTZCINVhwbSmxoXVL+ODyNgqq5&#10;n/Vg5y6Xlb09/O3krxpzpfq9djkFEagN/+Kve6vj/DSdwN838QQ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EYeLBAAAA3QAAAA8AAAAAAAAAAAAAAAAAmAIAAGRycy9kb3du&#10;cmV2LnhtbFBLBQYAAAAABAAEAPUAAACGAwAAAAA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131" o:spid="_x0000_s1131" style="position:absolute;left:3756;top:-10;width:2;height:47" coordorigin="3756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<v:shape id="Freeform 1132" o:spid="_x0000_s1132" style="position:absolute;left:3756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4DsYA&#10;AADdAAAADwAAAGRycy9kb3ducmV2LnhtbESPT2vCQBDF74V+h2UKvdVNgxSJriKC4Kn4J4V6G7Jj&#10;Es3OhuxqUj+9cyh4m+G9ee83s8XgGnWjLtSeDXyOElDEhbc1lwbyw/pjAipEZIuNZzLwRwEW89eX&#10;GWbW97yj2z6WSkI4ZGigirHNtA5FRQ7DyLfEop185zDK2pXadthLuGt0miRf2mHN0lBhS6uKisv+&#10;6gycj6v8Z32fFJvv+7m/4vb3lNPYmPe3YTkFFWmIT/P/9cYKfpoKrnwjI+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k4DsYAAADdAAAADwAAAAAAAAAAAAAAAACYAgAAZHJz&#10;L2Rvd25yZXYueG1sUEsFBgAAAAAEAAQA9QAAAIsDAAAAAA==&#10;" path="m,46l,e" filled="f" strokecolor="#333" strokeweight=".32086mm">
                    <v:path arrowok="t" o:connecttype="custom" o:connectlocs="0,36;0,-10" o:connectangles="0,0"/>
                  </v:shape>
                </v:group>
                <v:group id="Group 1129" o:spid="_x0000_s1133" style="position:absolute;left:4675;top:-10;width:2;height:47" coordorigin="4675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<v:shape id="Freeform 1130" o:spid="_x0000_s1134" style="position:absolute;left:4675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i1cYA&#10;AADdAAAADwAAAGRycy9kb3ducmV2LnhtbESPQWvCQBCF70L/wzIFb7rRliKpq4ggeCrWRtDbkB2T&#10;2OxsyK4m9dd3DoK3Gd6b976ZL3tXqxu1ofJsYDJOQBHn3lZcGMh+NqMZqBCRLdaeycAfBVguXgZz&#10;TK3v+Jtu+1goCeGQooEyxibVOuQlOQxj3xCLdvatwyhrW2jbYifhrtbTJPnQDiuWhhIbWpeU/+6v&#10;zsDltM4Om/ss337dL90Vd8dzRu/GDF/71SeoSH18mh/XWyv40zfhl29kBL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ai1cYAAADdAAAADwAAAAAAAAAAAAAAAACYAgAAZHJz&#10;L2Rvd25yZXYueG1sUEsFBgAAAAAEAAQA9QAAAIsDAAAAAA==&#10;" path="m,46l,e" filled="f" strokecolor="#333" strokeweight=".32086mm">
                    <v:path arrowok="t" o:connecttype="custom" o:connectlocs="0,36;0,-10" o:connectangles="0,0"/>
                  </v:shape>
                </v:group>
                <v:group id="Group 1127" o:spid="_x0000_s1135" style="position:absolute;left:5594;top:-10;width:2;height:47" coordorigin="5594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5op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Nk8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35opMQAAADdAAAA&#10;DwAAAAAAAAAAAAAAAACqAgAAZHJzL2Rvd25yZXYueG1sUEsFBgAAAAAEAAQA+gAAAJsDAAAAAA==&#10;">
                  <v:shape id="Freeform 1128" o:spid="_x0000_s1136" style="position:absolute;left:5594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ZOcMA&#10;AADdAAAADwAAAGRycy9kb3ducmV2LnhtbERPTYvCMBC9C/6HMMLeNN2uiFSjLILgaVm1gt6GZmyr&#10;zaQ00VZ/vVlY8DaP9znzZWcqcafGlZYVfI4iEMSZ1SXnCtL9ejgF4TyyxsoyKXiQg+Wi35tjom3L&#10;W7rvfC5CCLsEFRTe14mULivIoBvZmjhwZ9sY9AE2udQNtiHcVDKOook0WHJoKLCmVUHZdXczCi6n&#10;VXpYP6fZ5ud5aW/4ezynNFbqY9B9z0B46vxb/O/e6DA//orh75twgl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iZOcMAAADdAAAADwAAAAAAAAAAAAAAAACYAgAAZHJzL2Rv&#10;d25yZXYueG1sUEsFBgAAAAAEAAQA9QAAAIgDAAAAAA==&#10;" path="m,46l,e" filled="f" strokecolor="#333" strokeweight=".32086mm">
                    <v:path arrowok="t" o:connecttype="custom" o:connectlocs="0,36;0,-10" o:connectangles="0,0"/>
                  </v:shape>
                </v:group>
                <v:group id="Group 1125" o:spid="_x0000_s1137" style="position:absolute;left:6512;top:-10;width:2;height:47" coordorigin="6512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BTS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B/k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4FNIwwAAAN0AAAAP&#10;AAAAAAAAAAAAAAAAAKoCAABkcnMvZG93bnJldi54bWxQSwUGAAAAAAQABAD6AAAAmgMAAAAA&#10;">
                  <v:shape id="Freeform 1126" o:spid="_x0000_s1138" style="position:absolute;left:6512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k1sIA&#10;AADdAAAADwAAAGRycy9kb3ducmV2LnhtbERPTYvCMBC9C/6HMMLeNNUVkWoUEQRP4moFvQ3N2Fab&#10;SWmirf76zcKCt3m8z5kvW1OKJ9WusKxgOIhAEKdWF5wpSI6b/hSE88gaS8uk4EUOlotuZ46xtg3/&#10;0PPgMxFC2MWoIPe+iqV0aU4G3cBWxIG72tqgD7DOpK6xCeGmlKMomkiDBYeGHCta55TeDw+j4HZZ&#10;J6fNe5pud+9b88D9+ZrQWKmvXruagfDU+o/4373VYf7oewx/34QT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baTWwgAAAN0AAAAPAAAAAAAAAAAAAAAAAJgCAABkcnMvZG93&#10;bnJldi54bWxQSwUGAAAAAAQABAD1AAAAhwMAAAAA&#10;" path="m,46l,e" filled="f" strokecolor="#333" strokeweight=".32086mm">
                    <v:path arrowok="t" o:connecttype="custom" o:connectlocs="0,36;0,-10" o:connectangles="0,0"/>
                  </v:shape>
                </v:group>
                <v:group id="Group 1123" o:spid="_x0000_s1139" style="position:absolute;left:7431;top:-10;width:2;height:47" coordorigin="7431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<v:shape id="Freeform 1124" o:spid="_x0000_s1140" style="position:absolute;left:7431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fOsQA&#10;AADdAAAADwAAAGRycy9kb3ducmV2LnhtbERPS2vCQBC+F/oflin0Vje1IhJdRQTBU6kxhXobsmMS&#10;zc6G7ObR/PpuQfA2H99zVpvBVKKjxpWWFbxPIhDEmdUl5wrS0/5tAcJ5ZI2VZVLwSw426+enFcba&#10;9nykLvG5CCHsYlRQeF/HUrqsIINuYmviwF1sY9AH2ORSN9iHcFPJaRTNpcGSQ0OBNe0Kym5JaxRc&#10;z7v0ez8ussPneO1b/Pq5pDRT6vVl2C5BeBr8Q3x3H3SYP/2Yw/834QS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nzrEAAAA3QAAAA8AAAAAAAAAAAAAAAAAmAIAAGRycy9k&#10;b3ducmV2LnhtbFBLBQYAAAAABAAEAPUAAACJAwAAAAA=&#10;" path="m,46l,e" filled="f" strokecolor="#333" strokeweight=".32086mm">
                    <v:path arrowok="t" o:connecttype="custom" o:connectlocs="0,36;0,-10" o:connectangles="0,0"/>
                  </v:shape>
                </v:group>
                <v:group id="Group 1121" o:spid="_x0000_s1141" style="position:absolute;left:8350;top:-10;width:2;height:47" coordorigin="8350,-10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tVS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fp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VUvFAAAA3QAA&#10;AA8AAAAAAAAAAAAAAAAAqgIAAGRycy9kb3ducmV2LnhtbFBLBQYAAAAABAAEAPoAAACcAwAAAAA=&#10;">
                  <v:shape id="Freeform 1122" o:spid="_x0000_s1142" style="position:absolute;left:8350;top:-10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u08YA&#10;AADdAAAADwAAAGRycy9kb3ducmV2LnhtbESPQWvCQBCF70L/wzIFb7rRliKpq4ggeCrWRtDbkB2T&#10;2OxsyK4m9dd3DoK3Gd6b976ZL3tXqxu1ofJsYDJOQBHn3lZcGMh+NqMZqBCRLdaeycAfBVguXgZz&#10;TK3v+Jtu+1goCeGQooEyxibVOuQlOQxj3xCLdvatwyhrW2jbYifhrtbTJPnQDiuWhhIbWpeU/+6v&#10;zsDltM4Om/ss337dL90Vd8dzRu/GDF/71SeoSH18mh/XWyv40zfBlW9kBL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Cu08YAAADdAAAADwAAAAAAAAAAAAAAAACYAgAAZHJz&#10;L2Rvd25yZXYueG1sUEsFBgAAAAAEAAQA9QAAAIsDAAAAAA==&#10;" path="m,46l,e" filled="f" strokecolor="#333" strokeweight=".32086mm">
                    <v:path arrowok="t" o:connecttype="custom" o:connectlocs="0,36;0,-10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4D4D4D"/>
          <w:sz w:val="15"/>
          <w:szCs w:val="15"/>
        </w:rPr>
        <w:t>2008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2009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2010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2011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2012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</w:r>
      <w:r w:rsidR="006A473A">
        <w:rPr>
          <w:rFonts w:ascii="Arial" w:eastAsia="Arial" w:hAnsi="Arial" w:cs="Arial"/>
          <w:color w:val="4D4D4D"/>
          <w:w w:val="101"/>
          <w:sz w:val="15"/>
          <w:szCs w:val="15"/>
        </w:rPr>
        <w:t>2013</w:t>
      </w:r>
    </w:p>
    <w:p w14:paraId="785D0F6D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720" w:bottom="1000" w:left="1340" w:header="720" w:footer="720" w:gutter="0"/>
          <w:cols w:space="720"/>
        </w:sectPr>
      </w:pPr>
    </w:p>
    <w:p w14:paraId="2525C175" w14:textId="77777777" w:rsidR="00841664" w:rsidRDefault="006A473A">
      <w:pPr>
        <w:spacing w:before="59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rends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FPL100-ratios,</w:t>
      </w:r>
      <w:r>
        <w:rPr>
          <w:rFonts w:ascii="Arial" w:eastAsia="Arial" w:hAnsi="Arial" w:cs="Arial"/>
          <w:spacing w:val="2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households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orking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age</w:t>
      </w:r>
      <w:r>
        <w:rPr>
          <w:rFonts w:ascii="Arial" w:eastAsia="Arial" w:hAnsi="Arial" w:cs="Arial"/>
          <w:spacing w:val="20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adult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disabili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gender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(b)</w:t>
      </w:r>
    </w:p>
    <w:p w14:paraId="347B7EE5" w14:textId="77777777" w:rsidR="00841664" w:rsidRDefault="006A473A">
      <w:pPr>
        <w:spacing w:before="9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marital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status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(c)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race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ethnici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(d)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education,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89"/>
          <w:sz w:val="20"/>
          <w:szCs w:val="20"/>
        </w:rPr>
        <w:t>nce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erson</w:t>
      </w:r>
    </w:p>
    <w:p w14:paraId="00BFE56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CD1059F" w14:textId="77777777" w:rsidR="00841664" w:rsidRDefault="00841664">
      <w:pPr>
        <w:spacing w:before="8" w:after="0" w:line="240" w:lineRule="exact"/>
        <w:rPr>
          <w:sz w:val="24"/>
          <w:szCs w:val="24"/>
        </w:rPr>
      </w:pPr>
    </w:p>
    <w:p w14:paraId="59D1971A" w14:textId="77777777" w:rsidR="00841664" w:rsidRDefault="00841664">
      <w:pPr>
        <w:spacing w:after="0"/>
        <w:sectPr w:rsidR="00841664">
          <w:pgSz w:w="12240" w:h="15840"/>
          <w:pgMar w:top="1360" w:right="880" w:bottom="1000" w:left="1340" w:header="0" w:footer="806" w:gutter="0"/>
          <w:cols w:space="720"/>
        </w:sectPr>
      </w:pPr>
    </w:p>
    <w:p w14:paraId="589EACCA" w14:textId="30777C78" w:rsidR="00841664" w:rsidRDefault="00426ACE">
      <w:pPr>
        <w:tabs>
          <w:tab w:val="left" w:pos="3480"/>
        </w:tabs>
        <w:spacing w:before="42" w:after="0" w:line="158" w:lineRule="exact"/>
        <w:ind w:left="1522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3" behindDoc="1" locked="0" layoutInCell="1" allowOverlap="1" wp14:anchorId="68A1282F" wp14:editId="70F2DF90">
                <wp:simplePos x="0" y="0"/>
                <wp:positionH relativeFrom="page">
                  <wp:posOffset>2496185</wp:posOffset>
                </wp:positionH>
                <wp:positionV relativeFrom="paragraph">
                  <wp:posOffset>3810</wp:posOffset>
                </wp:positionV>
                <wp:extent cx="148590" cy="148590"/>
                <wp:effectExtent l="10160" t="1270" r="3175" b="2540"/>
                <wp:wrapNone/>
                <wp:docPr id="1117" name="Group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3931" y="6"/>
                          <a:chExt cx="234" cy="234"/>
                        </a:xfrm>
                      </wpg:grpSpPr>
                      <wpg:grpSp>
                        <wpg:cNvPr id="1118" name="Group 1118"/>
                        <wpg:cNvGrpSpPr>
                          <a:grpSpLocks/>
                        </wpg:cNvGrpSpPr>
                        <wpg:grpSpPr bwMode="auto">
                          <a:xfrm>
                            <a:off x="3937" y="13"/>
                            <a:ext cx="220" cy="220"/>
                            <a:chOff x="3937" y="13"/>
                            <a:chExt cx="220" cy="220"/>
                          </a:xfrm>
                        </wpg:grpSpPr>
                        <wps:wsp>
                          <wps:cNvPr id="1119" name="Freeform 1119"/>
                          <wps:cNvSpPr>
                            <a:spLocks/>
                          </wps:cNvSpPr>
                          <wps:spPr bwMode="auto">
                            <a:xfrm>
                              <a:off x="3937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937 3937"/>
                                <a:gd name="T1" fmla="*/ T0 w 220"/>
                                <a:gd name="T2" fmla="+- 0 233 13"/>
                                <a:gd name="T3" fmla="*/ 233 h 220"/>
                                <a:gd name="T4" fmla="+- 0 4158 3937"/>
                                <a:gd name="T5" fmla="*/ T4 w 220"/>
                                <a:gd name="T6" fmla="+- 0 233 13"/>
                                <a:gd name="T7" fmla="*/ 233 h 220"/>
                                <a:gd name="T8" fmla="+- 0 4158 3937"/>
                                <a:gd name="T9" fmla="*/ T8 w 220"/>
                                <a:gd name="T10" fmla="+- 0 13 13"/>
                                <a:gd name="T11" fmla="*/ 13 h 220"/>
                                <a:gd name="T12" fmla="+- 0 3937 3937"/>
                                <a:gd name="T13" fmla="*/ T12 w 220"/>
                                <a:gd name="T14" fmla="+- 0 13 13"/>
                                <a:gd name="T15" fmla="*/ 13 h 220"/>
                                <a:gd name="T16" fmla="+- 0 3937 3937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1" y="22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0" name="Group 1116"/>
                        <wpg:cNvGrpSpPr>
                          <a:grpSpLocks/>
                        </wpg:cNvGrpSpPr>
                        <wpg:grpSpPr bwMode="auto">
                          <a:xfrm>
                            <a:off x="3937" y="13"/>
                            <a:ext cx="220" cy="220"/>
                            <a:chOff x="3937" y="13"/>
                            <a:chExt cx="220" cy="220"/>
                          </a:xfrm>
                        </wpg:grpSpPr>
                        <wps:wsp>
                          <wps:cNvPr id="1121" name="Freeform 1117"/>
                          <wps:cNvSpPr>
                            <a:spLocks/>
                          </wps:cNvSpPr>
                          <wps:spPr bwMode="auto">
                            <a:xfrm>
                              <a:off x="3937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937 3937"/>
                                <a:gd name="T1" fmla="*/ T0 w 220"/>
                                <a:gd name="T2" fmla="+- 0 233 13"/>
                                <a:gd name="T3" fmla="*/ 233 h 220"/>
                                <a:gd name="T4" fmla="+- 0 4158 3937"/>
                                <a:gd name="T5" fmla="*/ T4 w 220"/>
                                <a:gd name="T6" fmla="+- 0 233 13"/>
                                <a:gd name="T7" fmla="*/ 233 h 220"/>
                                <a:gd name="T8" fmla="+- 0 4158 3937"/>
                                <a:gd name="T9" fmla="*/ T8 w 220"/>
                                <a:gd name="T10" fmla="+- 0 13 13"/>
                                <a:gd name="T11" fmla="*/ 13 h 220"/>
                                <a:gd name="T12" fmla="+- 0 3937 3937"/>
                                <a:gd name="T13" fmla="*/ T12 w 220"/>
                                <a:gd name="T14" fmla="+- 0 13 13"/>
                                <a:gd name="T15" fmla="*/ 13 h 220"/>
                                <a:gd name="T16" fmla="+- 0 3937 3937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1" y="22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72FC2" id="Group 1115" o:spid="_x0000_s1026" style="position:absolute;margin-left:196.55pt;margin-top:.3pt;width:11.7pt;height:11.7pt;z-index:-3757;mso-position-horizontal-relative:page" coordorigin="3931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">
                <v:group id="Group 1118" o:spid="_x0000_s1027" style="position:absolute;left:3937;top:13;width:220;height:220" coordorigin="3937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<v:shape id="Freeform 1119" o:spid="_x0000_s1028" style="position:absolute;left:3937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6wcMA&#10;AADdAAAADwAAAGRycy9kb3ducmV2LnhtbERPTWvCQBC9F/wPywje6iaCpUZXUdtSLx6MgtchO2aD&#10;2dmQXZO0v75bKPQ2j/c5q81ga9FR6yvHCtJpAoK4cLriUsHl/PH8CsIHZI21Y1LwRR4269HTCjPt&#10;ej5Rl4dSxBD2GSowITSZlL4wZNFPXUMcuZtrLYYI21LqFvsYbms5S5IXabHi2GCwob2h4p4/rIL8&#10;/Xbdzdh8d4euf/t8HI9XmmulJuNhuwQRaAj/4j/3Qcf5abqA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S6wcMAAADdAAAADwAAAAAAAAAAAAAAAACYAgAAZHJzL2Rv&#10;d25yZXYueG1sUEsFBgAAAAAEAAQA9QAAAIgDAAAAAA==&#10;" path="m,220r221,l221,,,,,220e" fillcolor="#f2f2f2" stroked="f">
                    <v:path arrowok="t" o:connecttype="custom" o:connectlocs="0,233;221,233;221,13;0,13;0,233" o:connectangles="0,0,0,0,0"/>
                  </v:shape>
                </v:group>
                <v:group id="Group 1116" o:spid="_x0000_s1029" style="position:absolute;left:3937;top:13;width:220;height:220" coordorigin="3937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<v:shape id="Freeform 1117" o:spid="_x0000_s1030" style="position:absolute;left:3937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RpcIA&#10;AADdAAAADwAAAGRycy9kb3ducmV2LnhtbERP24rCMBB9X/Afwgi+rWkrLEs1iiirPgiLlw8Ym7Et&#10;NpOSZNv692ZhYd/mcK6zWA2mER05X1tWkE4TEMSF1TWXCq6Xr/dPED4ga2wsk4IneVgtR28LzLXt&#10;+UTdOZQihrDPUUEVQptL6YuKDPqpbYkjd7fOYIjQlVI77GO4aWSWJB/SYM2xocKWNhUVj/OPUbAO&#10;u2z2ffC3Y9cNbn+6z5Jtz0pNxsN6DiLQEP7Ff+6DjvPTLIXfb+IJ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4FGlwgAAAN0AAAAPAAAAAAAAAAAAAAAAAJgCAABkcnMvZG93&#10;bnJldi54bWxQSwUGAAAAAAQABAD1AAAAhwMAAAAA&#10;" path="m,220r221,l221,,,,,220xe" filled="f" strokecolor="white" strokeweight=".24044mm">
                    <v:path arrowok="t" o:connecttype="custom" o:connectlocs="0,233;221,233;221,13;0,13;0,23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24" behindDoc="1" locked="0" layoutInCell="1" allowOverlap="1" wp14:anchorId="098F8784" wp14:editId="1DBDC6DC">
                <wp:simplePos x="0" y="0"/>
                <wp:positionH relativeFrom="page">
                  <wp:posOffset>2910840</wp:posOffset>
                </wp:positionH>
                <wp:positionV relativeFrom="paragraph">
                  <wp:posOffset>3810</wp:posOffset>
                </wp:positionV>
                <wp:extent cx="148590" cy="148590"/>
                <wp:effectExtent l="5715" t="1270" r="7620" b="2540"/>
                <wp:wrapNone/>
                <wp:docPr id="1110" name="Group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4584" y="6"/>
                          <a:chExt cx="234" cy="234"/>
                        </a:xfrm>
                      </wpg:grpSpPr>
                      <wpg:grpSp>
                        <wpg:cNvPr id="1111" name="Group 1113"/>
                        <wpg:cNvGrpSpPr>
                          <a:grpSpLocks/>
                        </wpg:cNvGrpSpPr>
                        <wpg:grpSpPr bwMode="auto">
                          <a:xfrm>
                            <a:off x="4591" y="13"/>
                            <a:ext cx="220" cy="220"/>
                            <a:chOff x="4591" y="13"/>
                            <a:chExt cx="220" cy="220"/>
                          </a:xfrm>
                        </wpg:grpSpPr>
                        <wps:wsp>
                          <wps:cNvPr id="1112" name="Freeform 1114"/>
                          <wps:cNvSpPr>
                            <a:spLocks/>
                          </wps:cNvSpPr>
                          <wps:spPr bwMode="auto">
                            <a:xfrm>
                              <a:off x="4591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4591 4591"/>
                                <a:gd name="T1" fmla="*/ T0 w 220"/>
                                <a:gd name="T2" fmla="+- 0 233 13"/>
                                <a:gd name="T3" fmla="*/ 233 h 220"/>
                                <a:gd name="T4" fmla="+- 0 4811 4591"/>
                                <a:gd name="T5" fmla="*/ T4 w 220"/>
                                <a:gd name="T6" fmla="+- 0 233 13"/>
                                <a:gd name="T7" fmla="*/ 233 h 220"/>
                                <a:gd name="T8" fmla="+- 0 4811 4591"/>
                                <a:gd name="T9" fmla="*/ T8 w 220"/>
                                <a:gd name="T10" fmla="+- 0 13 13"/>
                                <a:gd name="T11" fmla="*/ 13 h 220"/>
                                <a:gd name="T12" fmla="+- 0 4591 4591"/>
                                <a:gd name="T13" fmla="*/ T12 w 220"/>
                                <a:gd name="T14" fmla="+- 0 13 13"/>
                                <a:gd name="T15" fmla="*/ 13 h 220"/>
                                <a:gd name="T16" fmla="+- 0 4591 4591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3" name="Group 1111"/>
                        <wpg:cNvGrpSpPr>
                          <a:grpSpLocks/>
                        </wpg:cNvGrpSpPr>
                        <wpg:grpSpPr bwMode="auto">
                          <a:xfrm>
                            <a:off x="4591" y="13"/>
                            <a:ext cx="220" cy="220"/>
                            <a:chOff x="4591" y="13"/>
                            <a:chExt cx="220" cy="220"/>
                          </a:xfrm>
                        </wpg:grpSpPr>
                        <wps:wsp>
                          <wps:cNvPr id="1114" name="Freeform 1112"/>
                          <wps:cNvSpPr>
                            <a:spLocks/>
                          </wps:cNvSpPr>
                          <wps:spPr bwMode="auto">
                            <a:xfrm>
                              <a:off x="4591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4591 4591"/>
                                <a:gd name="T1" fmla="*/ T0 w 220"/>
                                <a:gd name="T2" fmla="+- 0 233 13"/>
                                <a:gd name="T3" fmla="*/ 233 h 220"/>
                                <a:gd name="T4" fmla="+- 0 4811 4591"/>
                                <a:gd name="T5" fmla="*/ T4 w 220"/>
                                <a:gd name="T6" fmla="+- 0 233 13"/>
                                <a:gd name="T7" fmla="*/ 233 h 220"/>
                                <a:gd name="T8" fmla="+- 0 4811 4591"/>
                                <a:gd name="T9" fmla="*/ T8 w 220"/>
                                <a:gd name="T10" fmla="+- 0 13 13"/>
                                <a:gd name="T11" fmla="*/ 13 h 220"/>
                                <a:gd name="T12" fmla="+- 0 4591 4591"/>
                                <a:gd name="T13" fmla="*/ T12 w 220"/>
                                <a:gd name="T14" fmla="+- 0 13 13"/>
                                <a:gd name="T15" fmla="*/ 13 h 220"/>
                                <a:gd name="T16" fmla="+- 0 4591 4591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1109"/>
                        <wpg:cNvGrpSpPr>
                          <a:grpSpLocks/>
                        </wpg:cNvGrpSpPr>
                        <wpg:grpSpPr bwMode="auto">
                          <a:xfrm>
                            <a:off x="4659" y="74"/>
                            <a:ext cx="85" cy="74"/>
                            <a:chOff x="4659" y="74"/>
                            <a:chExt cx="85" cy="74"/>
                          </a:xfrm>
                        </wpg:grpSpPr>
                        <wps:wsp>
                          <wps:cNvPr id="1116" name="Freeform 1110"/>
                          <wps:cNvSpPr>
                            <a:spLocks/>
                          </wps:cNvSpPr>
                          <wps:spPr bwMode="auto">
                            <a:xfrm>
                              <a:off x="4659" y="74"/>
                              <a:ext cx="85" cy="74"/>
                            </a:xfrm>
                            <a:custGeom>
                              <a:avLst/>
                              <a:gdLst>
                                <a:gd name="T0" fmla="+- 0 4701 4659"/>
                                <a:gd name="T1" fmla="*/ T0 w 85"/>
                                <a:gd name="T2" fmla="+- 0 74 74"/>
                                <a:gd name="T3" fmla="*/ 74 h 74"/>
                                <a:gd name="T4" fmla="+- 0 4659 4659"/>
                                <a:gd name="T5" fmla="*/ T4 w 85"/>
                                <a:gd name="T6" fmla="+- 0 148 74"/>
                                <a:gd name="T7" fmla="*/ 148 h 74"/>
                                <a:gd name="T8" fmla="+- 0 4744 4659"/>
                                <a:gd name="T9" fmla="*/ T8 w 85"/>
                                <a:gd name="T10" fmla="+- 0 148 74"/>
                                <a:gd name="T11" fmla="*/ 148 h 74"/>
                                <a:gd name="T12" fmla="+- 0 4701 4659"/>
                                <a:gd name="T13" fmla="*/ T12 w 85"/>
                                <a:gd name="T14" fmla="+- 0 74 74"/>
                                <a:gd name="T15" fmla="*/ 7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426F4" id="Group 1108" o:spid="_x0000_s1026" style="position:absolute;margin-left:229.2pt;margin-top:.3pt;width:11.7pt;height:11.7pt;z-index:-3756;mso-position-horizontal-relative:page" coordorigin="4584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">
                <v:group id="Group 1113" o:spid="_x0000_s1027" style="position:absolute;left:4591;top:13;width:220;height:220" coordorigin="4591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Freeform 1114" o:spid="_x0000_s1028" style="position:absolute;left:4591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osMMA&#10;AADdAAAADwAAAGRycy9kb3ducmV2LnhtbERPS2vCQBC+F/wPywje6iYBS4mu4qNFLx6aFrwO2TEb&#10;zM6G7JrE/vpuodDbfHzPWW1G24ieOl87VpDOExDEpdM1Vwq+Pt+fX0H4gKyxcUwKHuRhs548rTDX&#10;buAP6otQiRjCPkcFJoQ2l9KXhiz6uWuJI3d1ncUQYVdJ3eEQw20jsyR5kRZrjg0GW9obKm/F3Soo&#10;3q6XXcbmuz/1w+F4P58vtNBKzabjdgki0Bj+xX/uk47z0zSD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AosMMAAADdAAAADwAAAAAAAAAAAAAAAACYAgAAZHJzL2Rv&#10;d25yZXYueG1sUEsFBgAAAAAEAAQA9QAAAIgDAAAAAA==&#10;" path="m,220r220,l220,,,,,220e" fillcolor="#f2f2f2" stroked="f">
                    <v:path arrowok="t" o:connecttype="custom" o:connectlocs="0,233;220,233;220,13;0,13;0,233" o:connectangles="0,0,0,0,0"/>
                  </v:shape>
                </v:group>
                <v:group id="Group 1111" o:spid="_x0000_s1029" style="position:absolute;left:4591;top:13;width:220;height:220" coordorigin="4591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shape id="Freeform 1112" o:spid="_x0000_s1030" style="position:absolute;left:4591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s4gMMA&#10;AADdAAAADwAAAGRycy9kb3ducmV2LnhtbERP22rCQBB9L/Qflin4VjdREUndBFFqfSiIlw8Ys2MS&#10;mp0Nu9sk/Xu3UOjbHM511sVoWtGT841lBek0AUFcWt1wpeB6eX9dgfABWWNrmRT8kIcif35aY6bt&#10;wCfqz6ESMYR9hgrqELpMSl/WZNBPbUccubt1BkOErpLa4RDDTStnSbKUBhuODTV2tK2p/Dp/GwWb&#10;sJ/Njwd/++z70X2c7vNkN7BSk5dx8wYi0Bj+xX/ug47z03QBv9/EE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s4gMMAAADdAAAADwAAAAAAAAAAAAAAAACYAgAAZHJzL2Rv&#10;d25yZXYueG1sUEsFBgAAAAAEAAQA9QAAAIgDAAAAAA==&#10;" path="m,220r220,l220,,,,,220xe" filled="f" strokecolor="white" strokeweight=".24044mm">
                    <v:path arrowok="t" o:connecttype="custom" o:connectlocs="0,233;220,233;220,13;0,13;0,233" o:connectangles="0,0,0,0,0"/>
                  </v:shape>
                </v:group>
                <v:group id="Group 1109" o:spid="_x0000_s1031" style="position:absolute;left:4659;top:74;width:85;height:74" coordorigin="4659,7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<v:shape id="Freeform 1110" o:spid="_x0000_s1032" style="position:absolute;left:4659;top:7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0A8IA&#10;AADdAAAADwAAAGRycy9kb3ducmV2LnhtbERP20rDQBB9F/oPyxR8s5tIKBK7LaUgKFTQ1A8YstNs&#10;2uxsmh3T9O9dQfBtDuc6q83kOzXSENvABvJFBoq4DrblxsDX4eXhCVQUZItdYDJwowib9exuhaUN&#10;V/6ksZJGpRCOJRpwIn2pdawdeYyL0BMn7hgGj5Lg0Gg74DWF+04/ZtlSe2w5NTjsaeeoPlff3oAU&#10;TorDfv9+Ki58vI1v1UcmO2Pu59P2GZTQJP/iP/erTfPzfAm/36QT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TQDwgAAAN0AAAAPAAAAAAAAAAAAAAAAAJgCAABkcnMvZG93&#10;bnJldi54bWxQSwUGAAAAAAQABAD1AAAAhwMAAAAA&#10;" path="m42,l,74r85,l42,e" fillcolor="black" stroked="f">
                    <v:path arrowok="t" o:connecttype="custom" o:connectlocs="42,74;0,148;85,148;42,74" o:connectangles="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position w:val="-1"/>
          <w:sz w:val="14"/>
          <w:szCs w:val="14"/>
        </w:rPr>
        <w:t xml:space="preserve">Household head  </w:t>
      </w:r>
      <w:r w:rsidR="006A473A">
        <w:rPr>
          <w:rFonts w:ascii="Arial" w:eastAsia="Arial" w:hAnsi="Arial" w:cs="Arial"/>
          <w:spacing w:val="14"/>
          <w:position w:val="-1"/>
          <w:sz w:val="14"/>
          <w:szCs w:val="14"/>
        </w:rPr>
        <w:t xml:space="preserve"> </w:t>
      </w:r>
      <w:r w:rsidR="006A473A">
        <w:rPr>
          <w:rFonts w:ascii="MS PGothic" w:eastAsia="MS PGothic" w:hAnsi="MS PGothic" w:cs="MS PGothic"/>
          <w:position w:val="1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2"/>
          <w:position w:val="1"/>
          <w:sz w:val="8"/>
          <w:szCs w:val="8"/>
        </w:rPr>
        <w:t xml:space="preserve"> </w:t>
      </w:r>
      <w:r w:rsidR="006A473A">
        <w:rPr>
          <w:rFonts w:ascii="Arial" w:eastAsia="Arial" w:hAnsi="Arial" w:cs="Arial"/>
          <w:spacing w:val="-3"/>
          <w:sz w:val="11"/>
          <w:szCs w:val="11"/>
        </w:rPr>
        <w:t>F</w:t>
      </w:r>
      <w:r w:rsidR="006A473A">
        <w:rPr>
          <w:rFonts w:ascii="Arial" w:eastAsia="Arial" w:hAnsi="Arial" w:cs="Arial"/>
          <w:sz w:val="11"/>
          <w:szCs w:val="11"/>
        </w:rPr>
        <w:t>emale</w:t>
      </w:r>
      <w:r w:rsidR="006A473A">
        <w:rPr>
          <w:rFonts w:ascii="Arial" w:eastAsia="Arial" w:hAnsi="Arial" w:cs="Arial"/>
          <w:spacing w:val="-16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sz w:val="11"/>
          <w:szCs w:val="11"/>
        </w:rPr>
        <w:tab/>
      </w:r>
      <w:r w:rsidR="006A473A">
        <w:rPr>
          <w:rFonts w:ascii="Arial" w:eastAsia="Arial" w:hAnsi="Arial" w:cs="Arial"/>
          <w:w w:val="104"/>
          <w:sz w:val="11"/>
          <w:szCs w:val="11"/>
        </w:rPr>
        <w:t>Male</w:t>
      </w:r>
    </w:p>
    <w:p w14:paraId="5A57B43F" w14:textId="77777777" w:rsidR="00841664" w:rsidRDefault="006A473A">
      <w:pPr>
        <w:tabs>
          <w:tab w:val="left" w:pos="1980"/>
        </w:tabs>
        <w:spacing w:before="42" w:after="0" w:line="158" w:lineRule="exact"/>
        <w:ind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position w:val="-1"/>
          <w:sz w:val="14"/>
          <w:szCs w:val="14"/>
        </w:rPr>
        <w:t xml:space="preserve">Household head  </w:t>
      </w:r>
      <w:r>
        <w:rPr>
          <w:rFonts w:ascii="Arial" w:eastAsia="Arial" w:hAnsi="Arial" w:cs="Arial"/>
          <w:spacing w:val="14"/>
          <w:position w:val="-1"/>
          <w:sz w:val="14"/>
          <w:szCs w:val="14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2"/>
          <w:position w:val="1"/>
          <w:sz w:val="8"/>
          <w:szCs w:val="8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Mar</w:t>
      </w:r>
      <w:r>
        <w:rPr>
          <w:rFonts w:ascii="Arial" w:eastAsia="Arial" w:hAnsi="Arial" w:cs="Arial"/>
          <w:spacing w:val="2"/>
          <w:sz w:val="11"/>
          <w:szCs w:val="11"/>
        </w:rPr>
        <w:t>r</w:t>
      </w:r>
      <w:r>
        <w:rPr>
          <w:rFonts w:ascii="Arial" w:eastAsia="Arial" w:hAnsi="Arial" w:cs="Arial"/>
          <w:sz w:val="11"/>
          <w:szCs w:val="11"/>
        </w:rPr>
        <w:t>ied</w:t>
      </w:r>
      <w:r>
        <w:rPr>
          <w:rFonts w:ascii="Arial" w:eastAsia="Arial" w:hAnsi="Arial" w:cs="Arial"/>
          <w:spacing w:val="-16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ab/>
        <w:t>Not</w:t>
      </w:r>
      <w:r>
        <w:rPr>
          <w:rFonts w:ascii="Arial" w:eastAsia="Arial" w:hAnsi="Arial" w:cs="Arial"/>
          <w:spacing w:val="8"/>
          <w:sz w:val="11"/>
          <w:szCs w:val="11"/>
        </w:rPr>
        <w:t xml:space="preserve"> </w:t>
      </w:r>
      <w:r>
        <w:rPr>
          <w:rFonts w:ascii="Arial" w:eastAsia="Arial" w:hAnsi="Arial" w:cs="Arial"/>
          <w:w w:val="104"/>
          <w:sz w:val="11"/>
          <w:szCs w:val="11"/>
        </w:rPr>
        <w:t>mar</w:t>
      </w:r>
      <w:r>
        <w:rPr>
          <w:rFonts w:ascii="Arial" w:eastAsia="Arial" w:hAnsi="Arial" w:cs="Arial"/>
          <w:spacing w:val="2"/>
          <w:w w:val="104"/>
          <w:sz w:val="11"/>
          <w:szCs w:val="11"/>
        </w:rPr>
        <w:t>r</w:t>
      </w:r>
      <w:r>
        <w:rPr>
          <w:rFonts w:ascii="Arial" w:eastAsia="Arial" w:hAnsi="Arial" w:cs="Arial"/>
          <w:w w:val="104"/>
          <w:sz w:val="11"/>
          <w:szCs w:val="11"/>
        </w:rPr>
        <w:t>ied</w:t>
      </w:r>
    </w:p>
    <w:p w14:paraId="71AAC02E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3748" w:space="2251"/>
            <w:col w:w="4021"/>
          </w:cols>
        </w:sectPr>
      </w:pPr>
    </w:p>
    <w:p w14:paraId="3E9BA91C" w14:textId="77777777" w:rsidR="00841664" w:rsidRDefault="00841664">
      <w:pPr>
        <w:spacing w:after="0" w:line="140" w:lineRule="exact"/>
        <w:rPr>
          <w:sz w:val="14"/>
          <w:szCs w:val="14"/>
        </w:rPr>
      </w:pPr>
    </w:p>
    <w:p w14:paraId="74B36F82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22C9D45A" w14:textId="77777777" w:rsidR="00841664" w:rsidRDefault="006A473A">
      <w:pPr>
        <w:spacing w:before="49"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3.7</w:t>
      </w:r>
    </w:p>
    <w:p w14:paraId="33E43991" w14:textId="77777777" w:rsidR="00841664" w:rsidRDefault="00841664">
      <w:pPr>
        <w:spacing w:before="2" w:after="0" w:line="120" w:lineRule="exact"/>
        <w:rPr>
          <w:sz w:val="12"/>
          <w:szCs w:val="12"/>
        </w:rPr>
      </w:pPr>
    </w:p>
    <w:p w14:paraId="55814458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B27C78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01F2F10" w14:textId="7A922FB7" w:rsidR="00841664" w:rsidRDefault="00426ACE">
      <w:pPr>
        <w:spacing w:after="0" w:line="125" w:lineRule="exact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38" behindDoc="1" locked="0" layoutInCell="1" allowOverlap="1" wp14:anchorId="624E90C4" wp14:editId="5733D57E">
                <wp:simplePos x="0" y="0"/>
                <wp:positionH relativeFrom="page">
                  <wp:posOffset>979805</wp:posOffset>
                </wp:positionH>
                <wp:positionV relativeFrom="paragraph">
                  <wp:posOffset>-20955</wp:posOffset>
                </wp:positionV>
                <wp:extent cx="114300" cy="910590"/>
                <wp:effectExtent l="0" t="0" r="1270" b="0"/>
                <wp:wrapNone/>
                <wp:docPr id="1109" name="Text Box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5833C" w14:textId="77777777" w:rsidR="00C81201" w:rsidRDefault="00C81201">
                            <w:pPr>
                              <w:spacing w:before="2" w:after="0" w:line="240" w:lineRule="auto"/>
                              <w:ind w:left="20" w:right="-4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age 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E90C4" id="Text Box 1107" o:spid="_x0000_s1031" type="#_x0000_t202" style="position:absolute;left:0;text-align:left;margin-left:77.15pt;margin-top:-1.65pt;width:9pt;height:71.7pt;z-index:-37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14:paraId="2335833C" w14:textId="77777777" w:rsidR="00C81201" w:rsidRDefault="00C81201">
                      <w:pPr>
                        <w:spacing w:before="2" w:after="0" w:line="240" w:lineRule="auto"/>
                        <w:ind w:left="20" w:right="-4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-6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age FPL100−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4"/>
          <w:sz w:val="11"/>
          <w:szCs w:val="11"/>
        </w:rPr>
        <w:t>3.5</w:t>
      </w:r>
    </w:p>
    <w:p w14:paraId="675D2D2F" w14:textId="77777777" w:rsidR="00841664" w:rsidRDefault="006A473A">
      <w:pPr>
        <w:spacing w:before="7" w:after="0" w:line="240" w:lineRule="exact"/>
        <w:rPr>
          <w:sz w:val="24"/>
          <w:szCs w:val="24"/>
        </w:rPr>
      </w:pPr>
      <w:r>
        <w:br w:type="column"/>
      </w:r>
    </w:p>
    <w:p w14:paraId="7C9B6300" w14:textId="77777777" w:rsidR="00841664" w:rsidRDefault="006A473A">
      <w:pPr>
        <w:spacing w:after="0" w:line="240" w:lineRule="auto"/>
        <w:ind w:right="-57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4.0</w:t>
      </w:r>
    </w:p>
    <w:p w14:paraId="7031EBA9" w14:textId="77777777" w:rsidR="00841664" w:rsidRDefault="006A473A">
      <w:pPr>
        <w:spacing w:before="4" w:after="0" w:line="150" w:lineRule="exact"/>
        <w:rPr>
          <w:sz w:val="15"/>
          <w:szCs w:val="15"/>
        </w:rPr>
      </w:pPr>
      <w:r>
        <w:br w:type="column"/>
      </w:r>
    </w:p>
    <w:p w14:paraId="462AAB8E" w14:textId="1AD29FDD" w:rsidR="00841664" w:rsidRDefault="00426ACE">
      <w:pPr>
        <w:spacing w:after="0" w:line="146" w:lineRule="exact"/>
        <w:ind w:right="-20"/>
        <w:rPr>
          <w:rFonts w:ascii="MS PGothic" w:eastAsia="MS PGothic" w:hAnsi="MS PGothic" w:cs="MS PGothic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6" behindDoc="1" locked="0" layoutInCell="1" allowOverlap="1" wp14:anchorId="7B14A9C8" wp14:editId="61808747">
                <wp:simplePos x="0" y="0"/>
                <wp:positionH relativeFrom="page">
                  <wp:posOffset>5339080</wp:posOffset>
                </wp:positionH>
                <wp:positionV relativeFrom="paragraph">
                  <wp:posOffset>-309880</wp:posOffset>
                </wp:positionV>
                <wp:extent cx="148590" cy="148590"/>
                <wp:effectExtent l="5080" t="1270" r="8255" b="2540"/>
                <wp:wrapNone/>
                <wp:docPr id="1104" name="Group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8408" y="-488"/>
                          <a:chExt cx="234" cy="234"/>
                        </a:xfrm>
                      </wpg:grpSpPr>
                      <wpg:grpSp>
                        <wpg:cNvPr id="1105" name="Group 1105"/>
                        <wpg:cNvGrpSpPr>
                          <a:grpSpLocks/>
                        </wpg:cNvGrpSpPr>
                        <wpg:grpSpPr bwMode="auto">
                          <a:xfrm>
                            <a:off x="8415" y="-481"/>
                            <a:ext cx="220" cy="220"/>
                            <a:chOff x="8415" y="-481"/>
                            <a:chExt cx="220" cy="220"/>
                          </a:xfrm>
                        </wpg:grpSpPr>
                        <wps:wsp>
                          <wps:cNvPr id="1106" name="Freeform 1106"/>
                          <wps:cNvSpPr>
                            <a:spLocks/>
                          </wps:cNvSpPr>
                          <wps:spPr bwMode="auto">
                            <a:xfrm>
                              <a:off x="8415" y="-481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8415 8415"/>
                                <a:gd name="T1" fmla="*/ T0 w 220"/>
                                <a:gd name="T2" fmla="+- 0 -261 -481"/>
                                <a:gd name="T3" fmla="*/ -261 h 220"/>
                                <a:gd name="T4" fmla="+- 0 8635 8415"/>
                                <a:gd name="T5" fmla="*/ T4 w 220"/>
                                <a:gd name="T6" fmla="+- 0 -261 -481"/>
                                <a:gd name="T7" fmla="*/ -261 h 220"/>
                                <a:gd name="T8" fmla="+- 0 8635 8415"/>
                                <a:gd name="T9" fmla="*/ T8 w 220"/>
                                <a:gd name="T10" fmla="+- 0 -481 -481"/>
                                <a:gd name="T11" fmla="*/ -481 h 220"/>
                                <a:gd name="T12" fmla="+- 0 8415 8415"/>
                                <a:gd name="T13" fmla="*/ T12 w 220"/>
                                <a:gd name="T14" fmla="+- 0 -481 -481"/>
                                <a:gd name="T15" fmla="*/ -481 h 220"/>
                                <a:gd name="T16" fmla="+- 0 8415 8415"/>
                                <a:gd name="T17" fmla="*/ T16 w 220"/>
                                <a:gd name="T18" fmla="+- 0 -261 -481"/>
                                <a:gd name="T19" fmla="*/ -26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7" name="Group 1103"/>
                        <wpg:cNvGrpSpPr>
                          <a:grpSpLocks/>
                        </wpg:cNvGrpSpPr>
                        <wpg:grpSpPr bwMode="auto">
                          <a:xfrm>
                            <a:off x="8415" y="-481"/>
                            <a:ext cx="220" cy="220"/>
                            <a:chOff x="8415" y="-481"/>
                            <a:chExt cx="220" cy="220"/>
                          </a:xfrm>
                        </wpg:grpSpPr>
                        <wps:wsp>
                          <wps:cNvPr id="1108" name="Freeform 1104"/>
                          <wps:cNvSpPr>
                            <a:spLocks/>
                          </wps:cNvSpPr>
                          <wps:spPr bwMode="auto">
                            <a:xfrm>
                              <a:off x="8415" y="-481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8415 8415"/>
                                <a:gd name="T1" fmla="*/ T0 w 220"/>
                                <a:gd name="T2" fmla="+- 0 -261 -481"/>
                                <a:gd name="T3" fmla="*/ -261 h 220"/>
                                <a:gd name="T4" fmla="+- 0 8635 8415"/>
                                <a:gd name="T5" fmla="*/ T4 w 220"/>
                                <a:gd name="T6" fmla="+- 0 -261 -481"/>
                                <a:gd name="T7" fmla="*/ -261 h 220"/>
                                <a:gd name="T8" fmla="+- 0 8635 8415"/>
                                <a:gd name="T9" fmla="*/ T8 w 220"/>
                                <a:gd name="T10" fmla="+- 0 -481 -481"/>
                                <a:gd name="T11" fmla="*/ -481 h 220"/>
                                <a:gd name="T12" fmla="+- 0 8415 8415"/>
                                <a:gd name="T13" fmla="*/ T12 w 220"/>
                                <a:gd name="T14" fmla="+- 0 -481 -481"/>
                                <a:gd name="T15" fmla="*/ -481 h 220"/>
                                <a:gd name="T16" fmla="+- 0 8415 8415"/>
                                <a:gd name="T17" fmla="*/ T16 w 220"/>
                                <a:gd name="T18" fmla="+- 0 -261 -481"/>
                                <a:gd name="T19" fmla="*/ -26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9BAB5" id="Group 1102" o:spid="_x0000_s1026" style="position:absolute;margin-left:420.4pt;margin-top:-24.4pt;width:11.7pt;height:11.7pt;z-index:-3754;mso-position-horizontal-relative:page" coordorigin="8408,-488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">
                <v:group id="Group 1105" o:spid="_x0000_s1027" style="position:absolute;left:8415;top:-481;width:220;height:220" coordorigin="8415,-481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zFZ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jub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DMVmwwAAAN0AAAAP&#10;AAAAAAAAAAAAAAAAAKoCAABkcnMvZG93bnJldi54bWxQSwUGAAAAAAQABAD6AAAAmgMAAAAA&#10;">
                  <v:shape id="Freeform 1106" o:spid="_x0000_s1028" style="position:absolute;left:8415;top:-481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4bsIA&#10;AADdAAAADwAAAGRycy9kb3ducmV2LnhtbERPTYvCMBC9L/gfwgje1lRBWapR1F1ZLx62Cl6HZmyK&#10;zaQ0sa37642wsLd5vM9ZrntbiZYaXzpWMBknIIhzp0suFJxP+/cPED4ga6wck4IHeVivBm9LTLXr&#10;+IfaLBQihrBPUYEJoU6l9Lkhi37sauLIXV1jMUTYFFI32MVwW8lpksylxZJjg8GadobyW3a3CrKv&#10;62U7ZfPbHtru8/t+PF5oppUaDfvNAkSgPvyL/9wHHedPkjm8vokn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rhuwgAAAN0AAAAPAAAAAAAAAAAAAAAAAJgCAABkcnMvZG93&#10;bnJldi54bWxQSwUGAAAAAAQABAD1AAAAhwMAAAAA&#10;" path="m,220r220,l220,,,,,220e" fillcolor="#f2f2f2" stroked="f">
                    <v:path arrowok="t" o:connecttype="custom" o:connectlocs="0,-261;220,-261;220,-481;0,-481;0,-261" o:connectangles="0,0,0,0,0"/>
                  </v:shape>
                </v:group>
                <v:group id="Group 1103" o:spid="_x0000_s1029" style="position:absolute;left:8415;top:-481;width:220;height:220" coordorigin="8415,-481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shape id="Freeform 1104" o:spid="_x0000_s1030" style="position:absolute;left:8415;top:-481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+kWMUA&#10;AADdAAAADwAAAGRycy9kb3ducmV2LnhtbESPQWsCMRCF74X+hzCF3mqiQimrUcRS66FQtP0B42bc&#10;XdxMliTubv995yB4m+G9ee+b5Xr0reoppiawhenEgCIug2u4svD78/HyBiplZIdtYLLwRwnWq8eH&#10;JRYuDHyg/pgrJSGcCrRQ59wVWqeyJo9pEjpi0c4hesyyxkq7iIOE+1bPjHnVHhuWhho72tZUXo5X&#10;b2GTd7P59z6dvvp+jJ+H89y8D2zt89O4WYDKNOa7+Xa9d4I/NYIr38gI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6RYxQAAAN0AAAAPAAAAAAAAAAAAAAAAAJgCAABkcnMv&#10;ZG93bnJldi54bWxQSwUGAAAAAAQABAD1AAAAigMAAAAA&#10;" path="m,220r220,l220,,,,,220xe" filled="f" strokecolor="white" strokeweight=".24044mm">
                    <v:path arrowok="t" o:connecttype="custom" o:connectlocs="0,-261;220,-261;220,-481;0,-481;0,-261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27" behindDoc="1" locked="0" layoutInCell="1" allowOverlap="1" wp14:anchorId="62C26427" wp14:editId="419AFD08">
                <wp:simplePos x="0" y="0"/>
                <wp:positionH relativeFrom="page">
                  <wp:posOffset>5761355</wp:posOffset>
                </wp:positionH>
                <wp:positionV relativeFrom="paragraph">
                  <wp:posOffset>-309880</wp:posOffset>
                </wp:positionV>
                <wp:extent cx="148590" cy="148590"/>
                <wp:effectExtent l="8255" t="1270" r="5080" b="2540"/>
                <wp:wrapNone/>
                <wp:docPr id="1097" name="Group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9073" y="-488"/>
                          <a:chExt cx="234" cy="234"/>
                        </a:xfrm>
                      </wpg:grpSpPr>
                      <wpg:grpSp>
                        <wpg:cNvPr id="1098" name="Group 1100"/>
                        <wpg:cNvGrpSpPr>
                          <a:grpSpLocks/>
                        </wpg:cNvGrpSpPr>
                        <wpg:grpSpPr bwMode="auto">
                          <a:xfrm>
                            <a:off x="9080" y="-481"/>
                            <a:ext cx="220" cy="220"/>
                            <a:chOff x="9080" y="-481"/>
                            <a:chExt cx="220" cy="220"/>
                          </a:xfrm>
                        </wpg:grpSpPr>
                        <wps:wsp>
                          <wps:cNvPr id="1099" name="Freeform 1101"/>
                          <wps:cNvSpPr>
                            <a:spLocks/>
                          </wps:cNvSpPr>
                          <wps:spPr bwMode="auto">
                            <a:xfrm>
                              <a:off x="9080" y="-481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9080 9080"/>
                                <a:gd name="T1" fmla="*/ T0 w 220"/>
                                <a:gd name="T2" fmla="+- 0 -261 -481"/>
                                <a:gd name="T3" fmla="*/ -261 h 220"/>
                                <a:gd name="T4" fmla="+- 0 9300 9080"/>
                                <a:gd name="T5" fmla="*/ T4 w 220"/>
                                <a:gd name="T6" fmla="+- 0 -261 -481"/>
                                <a:gd name="T7" fmla="*/ -261 h 220"/>
                                <a:gd name="T8" fmla="+- 0 9300 9080"/>
                                <a:gd name="T9" fmla="*/ T8 w 220"/>
                                <a:gd name="T10" fmla="+- 0 -481 -481"/>
                                <a:gd name="T11" fmla="*/ -481 h 220"/>
                                <a:gd name="T12" fmla="+- 0 9080 9080"/>
                                <a:gd name="T13" fmla="*/ T12 w 220"/>
                                <a:gd name="T14" fmla="+- 0 -481 -481"/>
                                <a:gd name="T15" fmla="*/ -481 h 220"/>
                                <a:gd name="T16" fmla="+- 0 9080 9080"/>
                                <a:gd name="T17" fmla="*/ T16 w 220"/>
                                <a:gd name="T18" fmla="+- 0 -261 -481"/>
                                <a:gd name="T19" fmla="*/ -26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0" name="Group 1098"/>
                        <wpg:cNvGrpSpPr>
                          <a:grpSpLocks/>
                        </wpg:cNvGrpSpPr>
                        <wpg:grpSpPr bwMode="auto">
                          <a:xfrm>
                            <a:off x="9080" y="-481"/>
                            <a:ext cx="220" cy="220"/>
                            <a:chOff x="9080" y="-481"/>
                            <a:chExt cx="220" cy="220"/>
                          </a:xfrm>
                        </wpg:grpSpPr>
                        <wps:wsp>
                          <wps:cNvPr id="1101" name="Freeform 1099"/>
                          <wps:cNvSpPr>
                            <a:spLocks/>
                          </wps:cNvSpPr>
                          <wps:spPr bwMode="auto">
                            <a:xfrm>
                              <a:off x="9080" y="-481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9080 9080"/>
                                <a:gd name="T1" fmla="*/ T0 w 220"/>
                                <a:gd name="T2" fmla="+- 0 -261 -481"/>
                                <a:gd name="T3" fmla="*/ -261 h 220"/>
                                <a:gd name="T4" fmla="+- 0 9300 9080"/>
                                <a:gd name="T5" fmla="*/ T4 w 220"/>
                                <a:gd name="T6" fmla="+- 0 -261 -481"/>
                                <a:gd name="T7" fmla="*/ -261 h 220"/>
                                <a:gd name="T8" fmla="+- 0 9300 9080"/>
                                <a:gd name="T9" fmla="*/ T8 w 220"/>
                                <a:gd name="T10" fmla="+- 0 -481 -481"/>
                                <a:gd name="T11" fmla="*/ -481 h 220"/>
                                <a:gd name="T12" fmla="+- 0 9080 9080"/>
                                <a:gd name="T13" fmla="*/ T12 w 220"/>
                                <a:gd name="T14" fmla="+- 0 -481 -481"/>
                                <a:gd name="T15" fmla="*/ -481 h 220"/>
                                <a:gd name="T16" fmla="+- 0 9080 9080"/>
                                <a:gd name="T17" fmla="*/ T16 w 220"/>
                                <a:gd name="T18" fmla="+- 0 -261 -481"/>
                                <a:gd name="T19" fmla="*/ -26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2" name="Group 1096"/>
                        <wpg:cNvGrpSpPr>
                          <a:grpSpLocks/>
                        </wpg:cNvGrpSpPr>
                        <wpg:grpSpPr bwMode="auto">
                          <a:xfrm>
                            <a:off x="9148" y="-420"/>
                            <a:ext cx="85" cy="74"/>
                            <a:chOff x="9148" y="-420"/>
                            <a:chExt cx="85" cy="74"/>
                          </a:xfrm>
                        </wpg:grpSpPr>
                        <wps:wsp>
                          <wps:cNvPr id="1103" name="Freeform 1097"/>
                          <wps:cNvSpPr>
                            <a:spLocks/>
                          </wps:cNvSpPr>
                          <wps:spPr bwMode="auto">
                            <a:xfrm>
                              <a:off x="9148" y="-420"/>
                              <a:ext cx="85" cy="74"/>
                            </a:xfrm>
                            <a:custGeom>
                              <a:avLst/>
                              <a:gdLst>
                                <a:gd name="T0" fmla="+- 0 9190 9148"/>
                                <a:gd name="T1" fmla="*/ T0 w 85"/>
                                <a:gd name="T2" fmla="+- 0 -420 -420"/>
                                <a:gd name="T3" fmla="*/ -420 h 74"/>
                                <a:gd name="T4" fmla="+- 0 9148 9148"/>
                                <a:gd name="T5" fmla="*/ T4 w 85"/>
                                <a:gd name="T6" fmla="+- 0 -346 -420"/>
                                <a:gd name="T7" fmla="*/ -346 h 74"/>
                                <a:gd name="T8" fmla="+- 0 9233 9148"/>
                                <a:gd name="T9" fmla="*/ T8 w 85"/>
                                <a:gd name="T10" fmla="+- 0 -346 -420"/>
                                <a:gd name="T11" fmla="*/ -346 h 74"/>
                                <a:gd name="T12" fmla="+- 0 9190 9148"/>
                                <a:gd name="T13" fmla="*/ T12 w 85"/>
                                <a:gd name="T14" fmla="+- 0 -420 -420"/>
                                <a:gd name="T15" fmla="*/ -42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63992" id="Group 1095" o:spid="_x0000_s1026" style="position:absolute;margin-left:453.65pt;margin-top:-24.4pt;width:11.7pt;height:11.7pt;z-index:-3753;mso-position-horizontal-relative:page" coordorigin="9073,-488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">
                <v:group id="Group 1100" o:spid="_x0000_s1027" style="position:absolute;left:9080;top:-481;width:220;height:220" coordorigin="9080,-481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1101" o:spid="_x0000_s1028" style="position:absolute;left:9080;top:-481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a2BsQA&#10;AADdAAAADwAAAGRycy9kb3ducmV2LnhtbERPS2vCQBC+C/6HZYTedKPQUtOs4qOlXjw0LXgdspNs&#10;MDsbsmuS9td3CwVv8/E9J9uOthE9db52rGC5SEAQF07XXCn4+nybP4PwAVlj45gUfJOH7WY6yTDV&#10;buAP6vNQiRjCPkUFJoQ2ldIXhiz6hWuJI1e6zmKIsKuk7nCI4baRqyR5khZrjg0GWzoYKq75zSrI&#10;X8vLfsXmpz/1w/H9dj5f6FEr9TAbdy8gAo3hLv53n3Scn6zX8PdNP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GtgbEAAAA3QAAAA8AAAAAAAAAAAAAAAAAmAIAAGRycy9k&#10;b3ducmV2LnhtbFBLBQYAAAAABAAEAPUAAACJAwAAAAA=&#10;" path="m,220r220,l220,,,,,220e" fillcolor="#f2f2f2" stroked="f">
                    <v:path arrowok="t" o:connecttype="custom" o:connectlocs="0,-261;220,-261;220,-481;0,-481;0,-261" o:connectangles="0,0,0,0,0"/>
                  </v:shape>
                </v:group>
                <v:group id="Group 1098" o:spid="_x0000_s1029" style="position:absolute;left:9080;top:-481;width:220;height:220" coordorigin="9080,-481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<v:shape id="Freeform 1099" o:spid="_x0000_s1030" style="position:absolute;left:9080;top:-481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NxcIA&#10;AADdAAAADwAAAGRycy9kb3ducmV2LnhtbERP3WrCMBS+H/gO4Qi7m0kVxqhGEWXqhTD8eYBjc2yL&#10;zUlJsrZ7ezMY7O58fL9nsRpsIzryoXasIZsoEMSFMzWXGq6Xz7cPECEiG2wck4YfCrBajl4WmBvX&#10;84m6cyxFCuGQo4YqxjaXMhQVWQwT1xIn7u68xZigL6Xx2Kdw28ipUu/SYs2pocKWNhUVj/O31bCO&#10;u+ns6xBux64b/P50n6ltz1q/jof1HESkIf6L/9wHk+ZnKoPfb9IJ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VQ3FwgAAAN0AAAAPAAAAAAAAAAAAAAAAAJgCAABkcnMvZG93&#10;bnJldi54bWxQSwUGAAAAAAQABAD1AAAAhwMAAAAA&#10;" path="m,220r220,l220,,,,,220xe" filled="f" strokecolor="white" strokeweight=".24044mm">
                    <v:path arrowok="t" o:connecttype="custom" o:connectlocs="0,-261;220,-261;220,-481;0,-481;0,-261" o:connectangles="0,0,0,0,0"/>
                  </v:shape>
                </v:group>
                <v:group id="Group 1096" o:spid="_x0000_s1031" style="position:absolute;left:9148;top:-420;width:85;height:74" coordorigin="9148,-42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<v:shape id="Freeform 1097" o:spid="_x0000_s1032" style="position:absolute;left:9148;top:-42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BRsIA&#10;AADdAAAADwAAAGRycy9kb3ducmV2LnhtbERPbUvDMBD+Luw/hBv4zSXTIlKXDRkMFCZo5w84mltT&#10;bS5dc3bdvzeC4Ld7eF5vtZlCp0YaUhvZwnJhQBHX0bXcWPg47G4eQCVBdthFJgsXSrBZz65WWLp4&#10;5ncaK2lUDuFUogUv0pdap9pTwLSIPXHmjnEIKBkOjXYDnnN46PStMfc6YMu5wWNPW0/1V/UdLEjh&#10;pTjs96+fxYmPl/GlejOytfZ6Pj09ghKa5F/85352ef7S3MHvN/kE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wFGwgAAAN0AAAAPAAAAAAAAAAAAAAAAAJgCAABkcnMvZG93&#10;bnJldi54bWxQSwUGAAAAAAQABAD1AAAAhwMAAAAA&#10;" path="m42,l,74r85,l42,e" fillcolor="black" stroked="f">
                    <v:path arrowok="t" o:connecttype="custom" o:connectlocs="42,-420;0,-346;85,-346;42,-420" o:connectangles="0,0,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MS PGothic" w:eastAsia="MS PGothic" w:hAnsi="MS PGothic" w:cs="MS PGothic"/>
          <w:position w:val="3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3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4"/>
          <w:position w:val="3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1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-3"/>
          <w:sz w:val="8"/>
          <w:szCs w:val="8"/>
        </w:rPr>
        <w:t>●</w:t>
      </w:r>
    </w:p>
    <w:p w14:paraId="6E04357C" w14:textId="77777777" w:rsidR="00841664" w:rsidRDefault="006A473A">
      <w:pPr>
        <w:spacing w:after="0" w:line="79" w:lineRule="exact"/>
        <w:ind w:right="-20"/>
        <w:jc w:val="right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w w:val="86"/>
          <w:sz w:val="8"/>
          <w:szCs w:val="8"/>
        </w:rPr>
        <w:t>●</w:t>
      </w:r>
    </w:p>
    <w:p w14:paraId="3284BA27" w14:textId="77777777" w:rsidR="00841664" w:rsidRDefault="006A473A">
      <w:pPr>
        <w:spacing w:before="1" w:after="0" w:line="140" w:lineRule="exact"/>
        <w:rPr>
          <w:sz w:val="14"/>
          <w:szCs w:val="14"/>
        </w:rPr>
      </w:pPr>
      <w:r>
        <w:br w:type="column"/>
      </w:r>
    </w:p>
    <w:p w14:paraId="28E6376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2E8E821" w14:textId="77777777" w:rsidR="00841664" w:rsidRDefault="006A473A">
      <w:pPr>
        <w:spacing w:after="0" w:line="91" w:lineRule="exact"/>
        <w:ind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</w:p>
    <w:p w14:paraId="5C1DEED0" w14:textId="77777777" w:rsidR="00841664" w:rsidRDefault="006A473A">
      <w:pPr>
        <w:tabs>
          <w:tab w:val="left" w:pos="2940"/>
        </w:tabs>
        <w:spacing w:after="0" w:line="95" w:lineRule="exact"/>
        <w:ind w:left="146" w:right="806"/>
        <w:jc w:val="center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pacing w:val="-13"/>
          <w:position w:val="-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ab/>
      </w:r>
      <w:r>
        <w:rPr>
          <w:rFonts w:ascii="MS PGothic" w:eastAsia="MS PGothic" w:hAnsi="MS PGothic" w:cs="MS PGothic"/>
          <w:w w:val="86"/>
          <w:position w:val="-1"/>
          <w:sz w:val="8"/>
          <w:szCs w:val="8"/>
        </w:rPr>
        <w:t>●</w:t>
      </w:r>
    </w:p>
    <w:p w14:paraId="035F7D94" w14:textId="77777777" w:rsidR="00841664" w:rsidRDefault="006A473A">
      <w:pPr>
        <w:spacing w:after="0" w:line="146" w:lineRule="exact"/>
        <w:ind w:left="493" w:right="978"/>
        <w:jc w:val="center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5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5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5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3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3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3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3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4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4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3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3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w w:val="86"/>
          <w:position w:val="-1"/>
          <w:sz w:val="8"/>
          <w:szCs w:val="8"/>
        </w:rPr>
        <w:t>●</w:t>
      </w:r>
    </w:p>
    <w:p w14:paraId="01614C58" w14:textId="77777777" w:rsidR="00841664" w:rsidRDefault="00841664">
      <w:pPr>
        <w:spacing w:after="0"/>
        <w:jc w:val="center"/>
        <w:sectPr w:rsidR="00841664">
          <w:type w:val="continuous"/>
          <w:pgSz w:w="12240" w:h="15840"/>
          <w:pgMar w:top="1480" w:right="880" w:bottom="1000" w:left="1340" w:header="720" w:footer="720" w:gutter="0"/>
          <w:cols w:num="4" w:space="720" w:equalWidth="0">
            <w:col w:w="552" w:space="4499"/>
            <w:col w:w="160" w:space="211"/>
            <w:col w:w="595" w:space="105"/>
            <w:col w:w="3898"/>
          </w:cols>
        </w:sectPr>
      </w:pPr>
    </w:p>
    <w:p w14:paraId="0CBA7A94" w14:textId="77777777" w:rsidR="00841664" w:rsidRDefault="00841664">
      <w:pPr>
        <w:spacing w:before="7" w:after="0" w:line="150" w:lineRule="exact"/>
        <w:rPr>
          <w:sz w:val="15"/>
          <w:szCs w:val="15"/>
        </w:rPr>
      </w:pPr>
    </w:p>
    <w:p w14:paraId="68FD327E" w14:textId="36C2824C" w:rsidR="00841664" w:rsidRDefault="00426ACE">
      <w:pPr>
        <w:spacing w:after="0" w:line="125" w:lineRule="exact"/>
        <w:ind w:left="5023" w:right="4761"/>
        <w:jc w:val="center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2" behindDoc="1" locked="0" layoutInCell="1" allowOverlap="1" wp14:anchorId="568907CE" wp14:editId="48A32B57">
                <wp:simplePos x="0" y="0"/>
                <wp:positionH relativeFrom="page">
                  <wp:posOffset>1214755</wp:posOffset>
                </wp:positionH>
                <wp:positionV relativeFrom="paragraph">
                  <wp:posOffset>-591820</wp:posOffset>
                </wp:positionV>
                <wp:extent cx="2596515" cy="1716405"/>
                <wp:effectExtent l="5080" t="5080" r="8255" b="2540"/>
                <wp:wrapNone/>
                <wp:docPr id="982" name="Group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6515" cy="1716405"/>
                          <a:chOff x="1913" y="-932"/>
                          <a:chExt cx="4089" cy="2703"/>
                        </a:xfrm>
                      </wpg:grpSpPr>
                      <wpg:grpSp>
                        <wpg:cNvPr id="983" name="Group 1093"/>
                        <wpg:cNvGrpSpPr>
                          <a:grpSpLocks/>
                        </wpg:cNvGrpSpPr>
                        <wpg:grpSpPr bwMode="auto">
                          <a:xfrm>
                            <a:off x="1954" y="1402"/>
                            <a:ext cx="4040" cy="2"/>
                            <a:chOff x="1954" y="1402"/>
                            <a:chExt cx="4040" cy="2"/>
                          </a:xfrm>
                        </wpg:grpSpPr>
                        <wps:wsp>
                          <wps:cNvPr id="984" name="Freeform 1094"/>
                          <wps:cNvSpPr>
                            <a:spLocks/>
                          </wps:cNvSpPr>
                          <wps:spPr bwMode="auto">
                            <a:xfrm>
                              <a:off x="1954" y="1402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5" name="Group 1091"/>
                        <wpg:cNvGrpSpPr>
                          <a:grpSpLocks/>
                        </wpg:cNvGrpSpPr>
                        <wpg:grpSpPr bwMode="auto">
                          <a:xfrm>
                            <a:off x="1954" y="753"/>
                            <a:ext cx="4040" cy="2"/>
                            <a:chOff x="1954" y="753"/>
                            <a:chExt cx="4040" cy="2"/>
                          </a:xfrm>
                        </wpg:grpSpPr>
                        <wps:wsp>
                          <wps:cNvPr id="986" name="Freeform 1092"/>
                          <wps:cNvSpPr>
                            <a:spLocks/>
                          </wps:cNvSpPr>
                          <wps:spPr bwMode="auto">
                            <a:xfrm>
                              <a:off x="1954" y="753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7" name="Group 1089"/>
                        <wpg:cNvGrpSpPr>
                          <a:grpSpLocks/>
                        </wpg:cNvGrpSpPr>
                        <wpg:grpSpPr bwMode="auto">
                          <a:xfrm>
                            <a:off x="1954" y="104"/>
                            <a:ext cx="4040" cy="2"/>
                            <a:chOff x="1954" y="104"/>
                            <a:chExt cx="4040" cy="2"/>
                          </a:xfrm>
                        </wpg:grpSpPr>
                        <wps:wsp>
                          <wps:cNvPr id="988" name="Freeform 1090"/>
                          <wps:cNvSpPr>
                            <a:spLocks/>
                          </wps:cNvSpPr>
                          <wps:spPr bwMode="auto">
                            <a:xfrm>
                              <a:off x="1954" y="104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9" name="Group 1087"/>
                        <wpg:cNvGrpSpPr>
                          <a:grpSpLocks/>
                        </wpg:cNvGrpSpPr>
                        <wpg:grpSpPr bwMode="auto">
                          <a:xfrm>
                            <a:off x="1954" y="-545"/>
                            <a:ext cx="4040" cy="2"/>
                            <a:chOff x="1954" y="-545"/>
                            <a:chExt cx="4040" cy="2"/>
                          </a:xfrm>
                        </wpg:grpSpPr>
                        <wps:wsp>
                          <wps:cNvPr id="990" name="Freeform 1088"/>
                          <wps:cNvSpPr>
                            <a:spLocks/>
                          </wps:cNvSpPr>
                          <wps:spPr bwMode="auto">
                            <a:xfrm>
                              <a:off x="1954" y="-545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1" name="Group 1085"/>
                        <wpg:cNvGrpSpPr>
                          <a:grpSpLocks/>
                        </wpg:cNvGrpSpPr>
                        <wpg:grpSpPr bwMode="auto">
                          <a:xfrm>
                            <a:off x="2313" y="-925"/>
                            <a:ext cx="2" cy="2655"/>
                            <a:chOff x="2313" y="-925"/>
                            <a:chExt cx="2" cy="2655"/>
                          </a:xfrm>
                        </wpg:grpSpPr>
                        <wps:wsp>
                          <wps:cNvPr id="992" name="Freeform 1086"/>
                          <wps:cNvSpPr>
                            <a:spLocks/>
                          </wps:cNvSpPr>
                          <wps:spPr bwMode="auto">
                            <a:xfrm>
                              <a:off x="2313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3" name="Group 1083"/>
                        <wpg:cNvGrpSpPr>
                          <a:grpSpLocks/>
                        </wpg:cNvGrpSpPr>
                        <wpg:grpSpPr bwMode="auto">
                          <a:xfrm>
                            <a:off x="3013" y="-925"/>
                            <a:ext cx="2" cy="2655"/>
                            <a:chOff x="3013" y="-925"/>
                            <a:chExt cx="2" cy="2655"/>
                          </a:xfrm>
                        </wpg:grpSpPr>
                        <wps:wsp>
                          <wps:cNvPr id="994" name="Freeform 1084"/>
                          <wps:cNvSpPr>
                            <a:spLocks/>
                          </wps:cNvSpPr>
                          <wps:spPr bwMode="auto">
                            <a:xfrm>
                              <a:off x="3013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5" name="Group 1081"/>
                        <wpg:cNvGrpSpPr>
                          <a:grpSpLocks/>
                        </wpg:cNvGrpSpPr>
                        <wpg:grpSpPr bwMode="auto">
                          <a:xfrm>
                            <a:off x="3712" y="-925"/>
                            <a:ext cx="2" cy="2655"/>
                            <a:chOff x="3712" y="-925"/>
                            <a:chExt cx="2" cy="2655"/>
                          </a:xfrm>
                        </wpg:grpSpPr>
                        <wps:wsp>
                          <wps:cNvPr id="996" name="Freeform 1082"/>
                          <wps:cNvSpPr>
                            <a:spLocks/>
                          </wps:cNvSpPr>
                          <wps:spPr bwMode="auto">
                            <a:xfrm>
                              <a:off x="3712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7" name="Group 1079"/>
                        <wpg:cNvGrpSpPr>
                          <a:grpSpLocks/>
                        </wpg:cNvGrpSpPr>
                        <wpg:grpSpPr bwMode="auto">
                          <a:xfrm>
                            <a:off x="4412" y="-925"/>
                            <a:ext cx="2" cy="2655"/>
                            <a:chOff x="4412" y="-925"/>
                            <a:chExt cx="2" cy="2655"/>
                          </a:xfrm>
                        </wpg:grpSpPr>
                        <wps:wsp>
                          <wps:cNvPr id="998" name="Freeform 1080"/>
                          <wps:cNvSpPr>
                            <a:spLocks/>
                          </wps:cNvSpPr>
                          <wps:spPr bwMode="auto">
                            <a:xfrm>
                              <a:off x="4412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9" name="Group 1077"/>
                        <wpg:cNvGrpSpPr>
                          <a:grpSpLocks/>
                        </wpg:cNvGrpSpPr>
                        <wpg:grpSpPr bwMode="auto">
                          <a:xfrm>
                            <a:off x="5111" y="-925"/>
                            <a:ext cx="2" cy="2655"/>
                            <a:chOff x="5111" y="-925"/>
                            <a:chExt cx="2" cy="2655"/>
                          </a:xfrm>
                        </wpg:grpSpPr>
                        <wps:wsp>
                          <wps:cNvPr id="1000" name="Freeform 1078"/>
                          <wps:cNvSpPr>
                            <a:spLocks/>
                          </wps:cNvSpPr>
                          <wps:spPr bwMode="auto">
                            <a:xfrm>
                              <a:off x="5111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1" name="Group 1075"/>
                        <wpg:cNvGrpSpPr>
                          <a:grpSpLocks/>
                        </wpg:cNvGrpSpPr>
                        <wpg:grpSpPr bwMode="auto">
                          <a:xfrm>
                            <a:off x="5811" y="-925"/>
                            <a:ext cx="2" cy="2655"/>
                            <a:chOff x="5811" y="-925"/>
                            <a:chExt cx="2" cy="2655"/>
                          </a:xfrm>
                        </wpg:grpSpPr>
                        <wps:wsp>
                          <wps:cNvPr id="1002" name="Freeform 1076"/>
                          <wps:cNvSpPr>
                            <a:spLocks/>
                          </wps:cNvSpPr>
                          <wps:spPr bwMode="auto">
                            <a:xfrm>
                              <a:off x="5811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1073"/>
                        <wpg:cNvGrpSpPr>
                          <a:grpSpLocks/>
                        </wpg:cNvGrpSpPr>
                        <wpg:grpSpPr bwMode="auto">
                          <a:xfrm>
                            <a:off x="1954" y="1727"/>
                            <a:ext cx="4040" cy="2"/>
                            <a:chOff x="1954" y="1727"/>
                            <a:chExt cx="4040" cy="2"/>
                          </a:xfrm>
                        </wpg:grpSpPr>
                        <wps:wsp>
                          <wps:cNvPr id="1004" name="Freeform 1074"/>
                          <wps:cNvSpPr>
                            <a:spLocks/>
                          </wps:cNvSpPr>
                          <wps:spPr bwMode="auto">
                            <a:xfrm>
                              <a:off x="1954" y="1727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5" name="Group 1071"/>
                        <wpg:cNvGrpSpPr>
                          <a:grpSpLocks/>
                        </wpg:cNvGrpSpPr>
                        <wpg:grpSpPr bwMode="auto">
                          <a:xfrm>
                            <a:off x="1954" y="1078"/>
                            <a:ext cx="4040" cy="2"/>
                            <a:chOff x="1954" y="1078"/>
                            <a:chExt cx="4040" cy="2"/>
                          </a:xfrm>
                        </wpg:grpSpPr>
                        <wps:wsp>
                          <wps:cNvPr id="1006" name="Freeform 1072"/>
                          <wps:cNvSpPr>
                            <a:spLocks/>
                          </wps:cNvSpPr>
                          <wps:spPr bwMode="auto">
                            <a:xfrm>
                              <a:off x="1954" y="1078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7" name="Group 1069"/>
                        <wpg:cNvGrpSpPr>
                          <a:grpSpLocks/>
                        </wpg:cNvGrpSpPr>
                        <wpg:grpSpPr bwMode="auto">
                          <a:xfrm>
                            <a:off x="1954" y="429"/>
                            <a:ext cx="4040" cy="2"/>
                            <a:chOff x="1954" y="429"/>
                            <a:chExt cx="4040" cy="2"/>
                          </a:xfrm>
                        </wpg:grpSpPr>
                        <wps:wsp>
                          <wps:cNvPr id="1008" name="Freeform 1070"/>
                          <wps:cNvSpPr>
                            <a:spLocks/>
                          </wps:cNvSpPr>
                          <wps:spPr bwMode="auto">
                            <a:xfrm>
                              <a:off x="1954" y="429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1067"/>
                        <wpg:cNvGrpSpPr>
                          <a:grpSpLocks/>
                        </wpg:cNvGrpSpPr>
                        <wpg:grpSpPr bwMode="auto">
                          <a:xfrm>
                            <a:off x="1954" y="-220"/>
                            <a:ext cx="4040" cy="2"/>
                            <a:chOff x="1954" y="-220"/>
                            <a:chExt cx="4040" cy="2"/>
                          </a:xfrm>
                        </wpg:grpSpPr>
                        <wps:wsp>
                          <wps:cNvPr id="1010" name="Freeform 1068"/>
                          <wps:cNvSpPr>
                            <a:spLocks/>
                          </wps:cNvSpPr>
                          <wps:spPr bwMode="auto">
                            <a:xfrm>
                              <a:off x="1954" y="-220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1" name="Group 1065"/>
                        <wpg:cNvGrpSpPr>
                          <a:grpSpLocks/>
                        </wpg:cNvGrpSpPr>
                        <wpg:grpSpPr bwMode="auto">
                          <a:xfrm>
                            <a:off x="1954" y="-869"/>
                            <a:ext cx="4040" cy="2"/>
                            <a:chOff x="1954" y="-869"/>
                            <a:chExt cx="4040" cy="2"/>
                          </a:xfrm>
                        </wpg:grpSpPr>
                        <wps:wsp>
                          <wps:cNvPr id="1012" name="Freeform 1066"/>
                          <wps:cNvSpPr>
                            <a:spLocks/>
                          </wps:cNvSpPr>
                          <wps:spPr bwMode="auto">
                            <a:xfrm>
                              <a:off x="1954" y="-869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5995 195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1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3" name="Group 1063"/>
                        <wpg:cNvGrpSpPr>
                          <a:grpSpLocks/>
                        </wpg:cNvGrpSpPr>
                        <wpg:grpSpPr bwMode="auto">
                          <a:xfrm>
                            <a:off x="1963" y="-925"/>
                            <a:ext cx="2" cy="2655"/>
                            <a:chOff x="1963" y="-925"/>
                            <a:chExt cx="2" cy="2655"/>
                          </a:xfrm>
                        </wpg:grpSpPr>
                        <wps:wsp>
                          <wps:cNvPr id="1014" name="Freeform 1064"/>
                          <wps:cNvSpPr>
                            <a:spLocks/>
                          </wps:cNvSpPr>
                          <wps:spPr bwMode="auto">
                            <a:xfrm>
                              <a:off x="1963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5" name="Group 1061"/>
                        <wpg:cNvGrpSpPr>
                          <a:grpSpLocks/>
                        </wpg:cNvGrpSpPr>
                        <wpg:grpSpPr bwMode="auto">
                          <a:xfrm>
                            <a:off x="2663" y="-925"/>
                            <a:ext cx="2" cy="2655"/>
                            <a:chOff x="2663" y="-925"/>
                            <a:chExt cx="2" cy="2655"/>
                          </a:xfrm>
                        </wpg:grpSpPr>
                        <wps:wsp>
                          <wps:cNvPr id="1016" name="Freeform 1062"/>
                          <wps:cNvSpPr>
                            <a:spLocks/>
                          </wps:cNvSpPr>
                          <wps:spPr bwMode="auto">
                            <a:xfrm>
                              <a:off x="2663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7" name="Group 1059"/>
                        <wpg:cNvGrpSpPr>
                          <a:grpSpLocks/>
                        </wpg:cNvGrpSpPr>
                        <wpg:grpSpPr bwMode="auto">
                          <a:xfrm>
                            <a:off x="3363" y="-925"/>
                            <a:ext cx="2" cy="2655"/>
                            <a:chOff x="3363" y="-925"/>
                            <a:chExt cx="2" cy="2655"/>
                          </a:xfrm>
                        </wpg:grpSpPr>
                        <wps:wsp>
                          <wps:cNvPr id="1018" name="Freeform 1060"/>
                          <wps:cNvSpPr>
                            <a:spLocks/>
                          </wps:cNvSpPr>
                          <wps:spPr bwMode="auto">
                            <a:xfrm>
                              <a:off x="3363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9" name="Group 1057"/>
                        <wpg:cNvGrpSpPr>
                          <a:grpSpLocks/>
                        </wpg:cNvGrpSpPr>
                        <wpg:grpSpPr bwMode="auto">
                          <a:xfrm>
                            <a:off x="4062" y="-925"/>
                            <a:ext cx="2" cy="2655"/>
                            <a:chOff x="4062" y="-925"/>
                            <a:chExt cx="2" cy="2655"/>
                          </a:xfrm>
                        </wpg:grpSpPr>
                        <wps:wsp>
                          <wps:cNvPr id="1020" name="Freeform 1058"/>
                          <wps:cNvSpPr>
                            <a:spLocks/>
                          </wps:cNvSpPr>
                          <wps:spPr bwMode="auto">
                            <a:xfrm>
                              <a:off x="4062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1" name="Group 1055"/>
                        <wpg:cNvGrpSpPr>
                          <a:grpSpLocks/>
                        </wpg:cNvGrpSpPr>
                        <wpg:grpSpPr bwMode="auto">
                          <a:xfrm>
                            <a:off x="4762" y="-925"/>
                            <a:ext cx="2" cy="2655"/>
                            <a:chOff x="4762" y="-925"/>
                            <a:chExt cx="2" cy="2655"/>
                          </a:xfrm>
                        </wpg:grpSpPr>
                        <wps:wsp>
                          <wps:cNvPr id="1022" name="Freeform 1056"/>
                          <wps:cNvSpPr>
                            <a:spLocks/>
                          </wps:cNvSpPr>
                          <wps:spPr bwMode="auto">
                            <a:xfrm>
                              <a:off x="4762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3" name="Group 1053"/>
                        <wpg:cNvGrpSpPr>
                          <a:grpSpLocks/>
                        </wpg:cNvGrpSpPr>
                        <wpg:grpSpPr bwMode="auto">
                          <a:xfrm>
                            <a:off x="5461" y="-925"/>
                            <a:ext cx="2" cy="2655"/>
                            <a:chOff x="5461" y="-925"/>
                            <a:chExt cx="2" cy="2655"/>
                          </a:xfrm>
                        </wpg:grpSpPr>
                        <wps:wsp>
                          <wps:cNvPr id="1024" name="Freeform 1054"/>
                          <wps:cNvSpPr>
                            <a:spLocks/>
                          </wps:cNvSpPr>
                          <wps:spPr bwMode="auto">
                            <a:xfrm>
                              <a:off x="5461" y="-92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729 -925"/>
                                <a:gd name="T1" fmla="*/ 1729 h 2655"/>
                                <a:gd name="T2" fmla="+- 0 -925 -925"/>
                                <a:gd name="T3" fmla="*/ -92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5" name="Group 1051"/>
                        <wpg:cNvGrpSpPr>
                          <a:grpSpLocks/>
                        </wpg:cNvGrpSpPr>
                        <wpg:grpSpPr bwMode="auto">
                          <a:xfrm>
                            <a:off x="2096" y="-488"/>
                            <a:ext cx="85" cy="74"/>
                            <a:chOff x="2096" y="-488"/>
                            <a:chExt cx="85" cy="74"/>
                          </a:xfrm>
                        </wpg:grpSpPr>
                        <wps:wsp>
                          <wps:cNvPr id="1026" name="Freeform 1052"/>
                          <wps:cNvSpPr>
                            <a:spLocks/>
                          </wps:cNvSpPr>
                          <wps:spPr bwMode="auto">
                            <a:xfrm>
                              <a:off x="2096" y="-488"/>
                              <a:ext cx="85" cy="74"/>
                            </a:xfrm>
                            <a:custGeom>
                              <a:avLst/>
                              <a:gdLst>
                                <a:gd name="T0" fmla="+- 0 2138 2096"/>
                                <a:gd name="T1" fmla="*/ T0 w 85"/>
                                <a:gd name="T2" fmla="+- 0 -488 -488"/>
                                <a:gd name="T3" fmla="*/ -488 h 74"/>
                                <a:gd name="T4" fmla="+- 0 2096 2096"/>
                                <a:gd name="T5" fmla="*/ T4 w 85"/>
                                <a:gd name="T6" fmla="+- 0 -414 -488"/>
                                <a:gd name="T7" fmla="*/ -414 h 74"/>
                                <a:gd name="T8" fmla="+- 0 2181 2096"/>
                                <a:gd name="T9" fmla="*/ T8 w 85"/>
                                <a:gd name="T10" fmla="+- 0 -414 -488"/>
                                <a:gd name="T11" fmla="*/ -414 h 74"/>
                                <a:gd name="T12" fmla="+- 0 2138 2096"/>
                                <a:gd name="T13" fmla="*/ T12 w 85"/>
                                <a:gd name="T14" fmla="+- 0 -488 -488"/>
                                <a:gd name="T15" fmla="*/ -48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7" name="Group 1049"/>
                        <wpg:cNvGrpSpPr>
                          <a:grpSpLocks/>
                        </wpg:cNvGrpSpPr>
                        <wpg:grpSpPr bwMode="auto">
                          <a:xfrm>
                            <a:off x="2270" y="-854"/>
                            <a:ext cx="85" cy="74"/>
                            <a:chOff x="2270" y="-854"/>
                            <a:chExt cx="85" cy="74"/>
                          </a:xfrm>
                        </wpg:grpSpPr>
                        <wps:wsp>
                          <wps:cNvPr id="1028" name="Freeform 1050"/>
                          <wps:cNvSpPr>
                            <a:spLocks/>
                          </wps:cNvSpPr>
                          <wps:spPr bwMode="auto">
                            <a:xfrm>
                              <a:off x="2270" y="-854"/>
                              <a:ext cx="85" cy="74"/>
                            </a:xfrm>
                            <a:custGeom>
                              <a:avLst/>
                              <a:gdLst>
                                <a:gd name="T0" fmla="+- 0 2313 2270"/>
                                <a:gd name="T1" fmla="*/ T0 w 85"/>
                                <a:gd name="T2" fmla="+- 0 -854 -854"/>
                                <a:gd name="T3" fmla="*/ -854 h 74"/>
                                <a:gd name="T4" fmla="+- 0 2270 2270"/>
                                <a:gd name="T5" fmla="*/ T4 w 85"/>
                                <a:gd name="T6" fmla="+- 0 -780 -854"/>
                                <a:gd name="T7" fmla="*/ -780 h 74"/>
                                <a:gd name="T8" fmla="+- 0 2356 2270"/>
                                <a:gd name="T9" fmla="*/ T8 w 85"/>
                                <a:gd name="T10" fmla="+- 0 -780 -854"/>
                                <a:gd name="T11" fmla="*/ -780 h 74"/>
                                <a:gd name="T12" fmla="+- 0 2313 2270"/>
                                <a:gd name="T13" fmla="*/ T12 w 85"/>
                                <a:gd name="T14" fmla="+- 0 -854 -854"/>
                                <a:gd name="T15" fmla="*/ -85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9" name="Group 1047"/>
                        <wpg:cNvGrpSpPr>
                          <a:grpSpLocks/>
                        </wpg:cNvGrpSpPr>
                        <wpg:grpSpPr bwMode="auto">
                          <a:xfrm>
                            <a:off x="2445" y="-779"/>
                            <a:ext cx="85" cy="74"/>
                            <a:chOff x="2445" y="-779"/>
                            <a:chExt cx="85" cy="74"/>
                          </a:xfrm>
                        </wpg:grpSpPr>
                        <wps:wsp>
                          <wps:cNvPr id="1030" name="Freeform 1048"/>
                          <wps:cNvSpPr>
                            <a:spLocks/>
                          </wps:cNvSpPr>
                          <wps:spPr bwMode="auto">
                            <a:xfrm>
                              <a:off x="2445" y="-779"/>
                              <a:ext cx="85" cy="74"/>
                            </a:xfrm>
                            <a:custGeom>
                              <a:avLst/>
                              <a:gdLst>
                                <a:gd name="T0" fmla="+- 0 2488 2445"/>
                                <a:gd name="T1" fmla="*/ T0 w 85"/>
                                <a:gd name="T2" fmla="+- 0 -779 -779"/>
                                <a:gd name="T3" fmla="*/ -779 h 74"/>
                                <a:gd name="T4" fmla="+- 0 2445 2445"/>
                                <a:gd name="T5" fmla="*/ T4 w 85"/>
                                <a:gd name="T6" fmla="+- 0 -705 -779"/>
                                <a:gd name="T7" fmla="*/ -705 h 74"/>
                                <a:gd name="T8" fmla="+- 0 2531 2445"/>
                                <a:gd name="T9" fmla="*/ T8 w 85"/>
                                <a:gd name="T10" fmla="+- 0 -705 -779"/>
                                <a:gd name="T11" fmla="*/ -705 h 74"/>
                                <a:gd name="T12" fmla="+- 0 2488 2445"/>
                                <a:gd name="T13" fmla="*/ T12 w 85"/>
                                <a:gd name="T14" fmla="+- 0 -779 -779"/>
                                <a:gd name="T15" fmla="*/ -77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1" name="Group 1045"/>
                        <wpg:cNvGrpSpPr>
                          <a:grpSpLocks/>
                        </wpg:cNvGrpSpPr>
                        <wpg:grpSpPr bwMode="auto">
                          <a:xfrm>
                            <a:off x="2620" y="-608"/>
                            <a:ext cx="85" cy="74"/>
                            <a:chOff x="2620" y="-608"/>
                            <a:chExt cx="85" cy="74"/>
                          </a:xfrm>
                        </wpg:grpSpPr>
                        <wps:wsp>
                          <wps:cNvPr id="1032" name="Freeform 1046"/>
                          <wps:cNvSpPr>
                            <a:spLocks/>
                          </wps:cNvSpPr>
                          <wps:spPr bwMode="auto">
                            <a:xfrm>
                              <a:off x="2620" y="-608"/>
                              <a:ext cx="85" cy="74"/>
                            </a:xfrm>
                            <a:custGeom>
                              <a:avLst/>
                              <a:gdLst>
                                <a:gd name="T0" fmla="+- 0 2663 2620"/>
                                <a:gd name="T1" fmla="*/ T0 w 85"/>
                                <a:gd name="T2" fmla="+- 0 -608 -608"/>
                                <a:gd name="T3" fmla="*/ -608 h 74"/>
                                <a:gd name="T4" fmla="+- 0 2620 2620"/>
                                <a:gd name="T5" fmla="*/ T4 w 85"/>
                                <a:gd name="T6" fmla="+- 0 -534 -608"/>
                                <a:gd name="T7" fmla="*/ -534 h 74"/>
                                <a:gd name="T8" fmla="+- 0 2706 2620"/>
                                <a:gd name="T9" fmla="*/ T8 w 85"/>
                                <a:gd name="T10" fmla="+- 0 -534 -608"/>
                                <a:gd name="T11" fmla="*/ -534 h 74"/>
                                <a:gd name="T12" fmla="+- 0 2663 2620"/>
                                <a:gd name="T13" fmla="*/ T12 w 85"/>
                                <a:gd name="T14" fmla="+- 0 -608 -608"/>
                                <a:gd name="T15" fmla="*/ -60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3" name="Group 1043"/>
                        <wpg:cNvGrpSpPr>
                          <a:grpSpLocks/>
                        </wpg:cNvGrpSpPr>
                        <wpg:grpSpPr bwMode="auto">
                          <a:xfrm>
                            <a:off x="2795" y="-458"/>
                            <a:ext cx="85" cy="74"/>
                            <a:chOff x="2795" y="-458"/>
                            <a:chExt cx="85" cy="74"/>
                          </a:xfrm>
                        </wpg:grpSpPr>
                        <wps:wsp>
                          <wps:cNvPr id="1034" name="Freeform 1044"/>
                          <wps:cNvSpPr>
                            <a:spLocks/>
                          </wps:cNvSpPr>
                          <wps:spPr bwMode="auto">
                            <a:xfrm>
                              <a:off x="2795" y="-458"/>
                              <a:ext cx="85" cy="74"/>
                            </a:xfrm>
                            <a:custGeom>
                              <a:avLst/>
                              <a:gdLst>
                                <a:gd name="T0" fmla="+- 0 2838 2795"/>
                                <a:gd name="T1" fmla="*/ T0 w 85"/>
                                <a:gd name="T2" fmla="+- 0 -458 -458"/>
                                <a:gd name="T3" fmla="*/ -458 h 74"/>
                                <a:gd name="T4" fmla="+- 0 2795 2795"/>
                                <a:gd name="T5" fmla="*/ T4 w 85"/>
                                <a:gd name="T6" fmla="+- 0 -384 -458"/>
                                <a:gd name="T7" fmla="*/ -384 h 74"/>
                                <a:gd name="T8" fmla="+- 0 2880 2795"/>
                                <a:gd name="T9" fmla="*/ T8 w 85"/>
                                <a:gd name="T10" fmla="+- 0 -384 -458"/>
                                <a:gd name="T11" fmla="*/ -384 h 74"/>
                                <a:gd name="T12" fmla="+- 0 2838 2795"/>
                                <a:gd name="T13" fmla="*/ T12 w 85"/>
                                <a:gd name="T14" fmla="+- 0 -458 -458"/>
                                <a:gd name="T15" fmla="*/ -45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5" name="Group 1041"/>
                        <wpg:cNvGrpSpPr>
                          <a:grpSpLocks/>
                        </wpg:cNvGrpSpPr>
                        <wpg:grpSpPr bwMode="auto">
                          <a:xfrm>
                            <a:off x="2970" y="-304"/>
                            <a:ext cx="85" cy="74"/>
                            <a:chOff x="2970" y="-304"/>
                            <a:chExt cx="85" cy="74"/>
                          </a:xfrm>
                        </wpg:grpSpPr>
                        <wps:wsp>
                          <wps:cNvPr id="1036" name="Freeform 1042"/>
                          <wps:cNvSpPr>
                            <a:spLocks/>
                          </wps:cNvSpPr>
                          <wps:spPr bwMode="auto">
                            <a:xfrm>
                              <a:off x="2970" y="-304"/>
                              <a:ext cx="85" cy="74"/>
                            </a:xfrm>
                            <a:custGeom>
                              <a:avLst/>
                              <a:gdLst>
                                <a:gd name="T0" fmla="+- 0 3013 2970"/>
                                <a:gd name="T1" fmla="*/ T0 w 85"/>
                                <a:gd name="T2" fmla="+- 0 -304 -304"/>
                                <a:gd name="T3" fmla="*/ -304 h 74"/>
                                <a:gd name="T4" fmla="+- 0 2970 2970"/>
                                <a:gd name="T5" fmla="*/ T4 w 85"/>
                                <a:gd name="T6" fmla="+- 0 -230 -304"/>
                                <a:gd name="T7" fmla="*/ -230 h 74"/>
                                <a:gd name="T8" fmla="+- 0 3055 2970"/>
                                <a:gd name="T9" fmla="*/ T8 w 85"/>
                                <a:gd name="T10" fmla="+- 0 -230 -304"/>
                                <a:gd name="T11" fmla="*/ -230 h 74"/>
                                <a:gd name="T12" fmla="+- 0 3013 2970"/>
                                <a:gd name="T13" fmla="*/ T12 w 85"/>
                                <a:gd name="T14" fmla="+- 0 -304 -304"/>
                                <a:gd name="T15" fmla="*/ -30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7" name="Group 1039"/>
                        <wpg:cNvGrpSpPr>
                          <a:grpSpLocks/>
                        </wpg:cNvGrpSpPr>
                        <wpg:grpSpPr bwMode="auto">
                          <a:xfrm>
                            <a:off x="3145" y="-241"/>
                            <a:ext cx="85" cy="74"/>
                            <a:chOff x="3145" y="-241"/>
                            <a:chExt cx="85" cy="74"/>
                          </a:xfrm>
                        </wpg:grpSpPr>
                        <wps:wsp>
                          <wps:cNvPr id="1038" name="Freeform 1040"/>
                          <wps:cNvSpPr>
                            <a:spLocks/>
                          </wps:cNvSpPr>
                          <wps:spPr bwMode="auto">
                            <a:xfrm>
                              <a:off x="3145" y="-241"/>
                              <a:ext cx="85" cy="74"/>
                            </a:xfrm>
                            <a:custGeom>
                              <a:avLst/>
                              <a:gdLst>
                                <a:gd name="T0" fmla="+- 0 3188 3145"/>
                                <a:gd name="T1" fmla="*/ T0 w 85"/>
                                <a:gd name="T2" fmla="+- 0 -241 -241"/>
                                <a:gd name="T3" fmla="*/ -241 h 74"/>
                                <a:gd name="T4" fmla="+- 0 3145 3145"/>
                                <a:gd name="T5" fmla="*/ T4 w 85"/>
                                <a:gd name="T6" fmla="+- 0 -167 -241"/>
                                <a:gd name="T7" fmla="*/ -167 h 74"/>
                                <a:gd name="T8" fmla="+- 0 3230 3145"/>
                                <a:gd name="T9" fmla="*/ T8 w 85"/>
                                <a:gd name="T10" fmla="+- 0 -167 -241"/>
                                <a:gd name="T11" fmla="*/ -167 h 74"/>
                                <a:gd name="T12" fmla="+- 0 3188 3145"/>
                                <a:gd name="T13" fmla="*/ T12 w 85"/>
                                <a:gd name="T14" fmla="+- 0 -241 -241"/>
                                <a:gd name="T15" fmla="*/ -24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9" name="Group 1037"/>
                        <wpg:cNvGrpSpPr>
                          <a:grpSpLocks/>
                        </wpg:cNvGrpSpPr>
                        <wpg:grpSpPr bwMode="auto">
                          <a:xfrm>
                            <a:off x="3320" y="-67"/>
                            <a:ext cx="85" cy="74"/>
                            <a:chOff x="3320" y="-67"/>
                            <a:chExt cx="85" cy="74"/>
                          </a:xfrm>
                        </wpg:grpSpPr>
                        <wps:wsp>
                          <wps:cNvPr id="1040" name="Freeform 1038"/>
                          <wps:cNvSpPr>
                            <a:spLocks/>
                          </wps:cNvSpPr>
                          <wps:spPr bwMode="auto">
                            <a:xfrm>
                              <a:off x="3320" y="-67"/>
                              <a:ext cx="85" cy="74"/>
                            </a:xfrm>
                            <a:custGeom>
                              <a:avLst/>
                              <a:gdLst>
                                <a:gd name="T0" fmla="+- 0 3363 3320"/>
                                <a:gd name="T1" fmla="*/ T0 w 85"/>
                                <a:gd name="T2" fmla="+- 0 -67 -67"/>
                                <a:gd name="T3" fmla="*/ -67 h 74"/>
                                <a:gd name="T4" fmla="+- 0 3320 3320"/>
                                <a:gd name="T5" fmla="*/ T4 w 85"/>
                                <a:gd name="T6" fmla="+- 0 7 -67"/>
                                <a:gd name="T7" fmla="*/ 7 h 74"/>
                                <a:gd name="T8" fmla="+- 0 3405 3320"/>
                                <a:gd name="T9" fmla="*/ T8 w 85"/>
                                <a:gd name="T10" fmla="+- 0 7 -67"/>
                                <a:gd name="T11" fmla="*/ 7 h 74"/>
                                <a:gd name="T12" fmla="+- 0 3363 3320"/>
                                <a:gd name="T13" fmla="*/ T12 w 85"/>
                                <a:gd name="T14" fmla="+- 0 -67 -67"/>
                                <a:gd name="T15" fmla="*/ -6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1" name="Group 1035"/>
                        <wpg:cNvGrpSpPr>
                          <a:grpSpLocks/>
                        </wpg:cNvGrpSpPr>
                        <wpg:grpSpPr bwMode="auto">
                          <a:xfrm>
                            <a:off x="3495" y="-13"/>
                            <a:ext cx="85" cy="74"/>
                            <a:chOff x="3495" y="-13"/>
                            <a:chExt cx="85" cy="74"/>
                          </a:xfrm>
                        </wpg:grpSpPr>
                        <wps:wsp>
                          <wps:cNvPr id="1042" name="Freeform 1036"/>
                          <wps:cNvSpPr>
                            <a:spLocks/>
                          </wps:cNvSpPr>
                          <wps:spPr bwMode="auto">
                            <a:xfrm>
                              <a:off x="3495" y="-13"/>
                              <a:ext cx="85" cy="74"/>
                            </a:xfrm>
                            <a:custGeom>
                              <a:avLst/>
                              <a:gdLst>
                                <a:gd name="T0" fmla="+- 0 3537 3495"/>
                                <a:gd name="T1" fmla="*/ T0 w 85"/>
                                <a:gd name="T2" fmla="+- 0 -13 -13"/>
                                <a:gd name="T3" fmla="*/ -13 h 74"/>
                                <a:gd name="T4" fmla="+- 0 3495 3495"/>
                                <a:gd name="T5" fmla="*/ T4 w 85"/>
                                <a:gd name="T6" fmla="+- 0 61 -13"/>
                                <a:gd name="T7" fmla="*/ 61 h 74"/>
                                <a:gd name="T8" fmla="+- 0 3580 3495"/>
                                <a:gd name="T9" fmla="*/ T8 w 85"/>
                                <a:gd name="T10" fmla="+- 0 61 -13"/>
                                <a:gd name="T11" fmla="*/ 61 h 74"/>
                                <a:gd name="T12" fmla="+- 0 3537 3495"/>
                                <a:gd name="T13" fmla="*/ T12 w 85"/>
                                <a:gd name="T14" fmla="+- 0 -13 -13"/>
                                <a:gd name="T15" fmla="*/ -1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3" name="Group 1033"/>
                        <wpg:cNvGrpSpPr>
                          <a:grpSpLocks/>
                        </wpg:cNvGrpSpPr>
                        <wpg:grpSpPr bwMode="auto">
                          <a:xfrm>
                            <a:off x="3670" y="-40"/>
                            <a:ext cx="85" cy="74"/>
                            <a:chOff x="3670" y="-40"/>
                            <a:chExt cx="85" cy="74"/>
                          </a:xfrm>
                        </wpg:grpSpPr>
                        <wps:wsp>
                          <wps:cNvPr id="1044" name="Freeform 1034"/>
                          <wps:cNvSpPr>
                            <a:spLocks/>
                          </wps:cNvSpPr>
                          <wps:spPr bwMode="auto">
                            <a:xfrm>
                              <a:off x="3670" y="-40"/>
                              <a:ext cx="85" cy="74"/>
                            </a:xfrm>
                            <a:custGeom>
                              <a:avLst/>
                              <a:gdLst>
                                <a:gd name="T0" fmla="+- 0 3712 3670"/>
                                <a:gd name="T1" fmla="*/ T0 w 85"/>
                                <a:gd name="T2" fmla="+- 0 -40 -40"/>
                                <a:gd name="T3" fmla="*/ -40 h 74"/>
                                <a:gd name="T4" fmla="+- 0 3670 3670"/>
                                <a:gd name="T5" fmla="*/ T4 w 85"/>
                                <a:gd name="T6" fmla="+- 0 34 -40"/>
                                <a:gd name="T7" fmla="*/ 34 h 74"/>
                                <a:gd name="T8" fmla="+- 0 3755 3670"/>
                                <a:gd name="T9" fmla="*/ T8 w 85"/>
                                <a:gd name="T10" fmla="+- 0 34 -40"/>
                                <a:gd name="T11" fmla="*/ 34 h 74"/>
                                <a:gd name="T12" fmla="+- 0 3712 3670"/>
                                <a:gd name="T13" fmla="*/ T12 w 85"/>
                                <a:gd name="T14" fmla="+- 0 -40 -40"/>
                                <a:gd name="T15" fmla="*/ -4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5" name="Group 1031"/>
                        <wpg:cNvGrpSpPr>
                          <a:grpSpLocks/>
                        </wpg:cNvGrpSpPr>
                        <wpg:grpSpPr bwMode="auto">
                          <a:xfrm>
                            <a:off x="3844" y="54"/>
                            <a:ext cx="85" cy="74"/>
                            <a:chOff x="3844" y="54"/>
                            <a:chExt cx="85" cy="74"/>
                          </a:xfrm>
                        </wpg:grpSpPr>
                        <wps:wsp>
                          <wps:cNvPr id="1046" name="Freeform 1032"/>
                          <wps:cNvSpPr>
                            <a:spLocks/>
                          </wps:cNvSpPr>
                          <wps:spPr bwMode="auto">
                            <a:xfrm>
                              <a:off x="3844" y="54"/>
                              <a:ext cx="85" cy="74"/>
                            </a:xfrm>
                            <a:custGeom>
                              <a:avLst/>
                              <a:gdLst>
                                <a:gd name="T0" fmla="+- 0 3887 3844"/>
                                <a:gd name="T1" fmla="*/ T0 w 85"/>
                                <a:gd name="T2" fmla="+- 0 54 54"/>
                                <a:gd name="T3" fmla="*/ 54 h 74"/>
                                <a:gd name="T4" fmla="+- 0 3844 3844"/>
                                <a:gd name="T5" fmla="*/ T4 w 85"/>
                                <a:gd name="T6" fmla="+- 0 128 54"/>
                                <a:gd name="T7" fmla="*/ 128 h 74"/>
                                <a:gd name="T8" fmla="+- 0 3930 3844"/>
                                <a:gd name="T9" fmla="*/ T8 w 85"/>
                                <a:gd name="T10" fmla="+- 0 128 54"/>
                                <a:gd name="T11" fmla="*/ 128 h 74"/>
                                <a:gd name="T12" fmla="+- 0 3887 3844"/>
                                <a:gd name="T13" fmla="*/ T12 w 85"/>
                                <a:gd name="T14" fmla="+- 0 54 54"/>
                                <a:gd name="T15" fmla="*/ 5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7" name="Group 1029"/>
                        <wpg:cNvGrpSpPr>
                          <a:grpSpLocks/>
                        </wpg:cNvGrpSpPr>
                        <wpg:grpSpPr bwMode="auto">
                          <a:xfrm>
                            <a:off x="4019" y="-2"/>
                            <a:ext cx="85" cy="74"/>
                            <a:chOff x="4019" y="-2"/>
                            <a:chExt cx="85" cy="74"/>
                          </a:xfrm>
                        </wpg:grpSpPr>
                        <wps:wsp>
                          <wps:cNvPr id="1048" name="Freeform 1030"/>
                          <wps:cNvSpPr>
                            <a:spLocks/>
                          </wps:cNvSpPr>
                          <wps:spPr bwMode="auto">
                            <a:xfrm>
                              <a:off x="4019" y="-2"/>
                              <a:ext cx="85" cy="74"/>
                            </a:xfrm>
                            <a:custGeom>
                              <a:avLst/>
                              <a:gdLst>
                                <a:gd name="T0" fmla="+- 0 4062 4019"/>
                                <a:gd name="T1" fmla="*/ T0 w 85"/>
                                <a:gd name="T2" fmla="+- 0 -2 -2"/>
                                <a:gd name="T3" fmla="*/ -2 h 74"/>
                                <a:gd name="T4" fmla="+- 0 4019 4019"/>
                                <a:gd name="T5" fmla="*/ T4 w 85"/>
                                <a:gd name="T6" fmla="+- 0 72 -2"/>
                                <a:gd name="T7" fmla="*/ 72 h 74"/>
                                <a:gd name="T8" fmla="+- 0 4105 4019"/>
                                <a:gd name="T9" fmla="*/ T8 w 85"/>
                                <a:gd name="T10" fmla="+- 0 72 -2"/>
                                <a:gd name="T11" fmla="*/ 72 h 74"/>
                                <a:gd name="T12" fmla="+- 0 4062 4019"/>
                                <a:gd name="T13" fmla="*/ T12 w 85"/>
                                <a:gd name="T14" fmla="+- 0 -2 -2"/>
                                <a:gd name="T15" fmla="*/ -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9" name="Group 1027"/>
                        <wpg:cNvGrpSpPr>
                          <a:grpSpLocks/>
                        </wpg:cNvGrpSpPr>
                        <wpg:grpSpPr bwMode="auto">
                          <a:xfrm>
                            <a:off x="4194" y="16"/>
                            <a:ext cx="85" cy="74"/>
                            <a:chOff x="4194" y="16"/>
                            <a:chExt cx="85" cy="74"/>
                          </a:xfrm>
                        </wpg:grpSpPr>
                        <wps:wsp>
                          <wps:cNvPr id="1050" name="Freeform 1028"/>
                          <wps:cNvSpPr>
                            <a:spLocks/>
                          </wps:cNvSpPr>
                          <wps:spPr bwMode="auto">
                            <a:xfrm>
                              <a:off x="4194" y="16"/>
                              <a:ext cx="85" cy="74"/>
                            </a:xfrm>
                            <a:custGeom>
                              <a:avLst/>
                              <a:gdLst>
                                <a:gd name="T0" fmla="+- 0 4237 4194"/>
                                <a:gd name="T1" fmla="*/ T0 w 85"/>
                                <a:gd name="T2" fmla="+- 0 16 16"/>
                                <a:gd name="T3" fmla="*/ 16 h 74"/>
                                <a:gd name="T4" fmla="+- 0 4194 4194"/>
                                <a:gd name="T5" fmla="*/ T4 w 85"/>
                                <a:gd name="T6" fmla="+- 0 90 16"/>
                                <a:gd name="T7" fmla="*/ 90 h 74"/>
                                <a:gd name="T8" fmla="+- 0 4280 4194"/>
                                <a:gd name="T9" fmla="*/ T8 w 85"/>
                                <a:gd name="T10" fmla="+- 0 90 16"/>
                                <a:gd name="T11" fmla="*/ 90 h 74"/>
                                <a:gd name="T12" fmla="+- 0 4237 4194"/>
                                <a:gd name="T13" fmla="*/ T12 w 85"/>
                                <a:gd name="T14" fmla="+- 0 16 16"/>
                                <a:gd name="T15" fmla="*/ 1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1" name="Group 1025"/>
                        <wpg:cNvGrpSpPr>
                          <a:grpSpLocks/>
                        </wpg:cNvGrpSpPr>
                        <wpg:grpSpPr bwMode="auto">
                          <a:xfrm>
                            <a:off x="4369" y="73"/>
                            <a:ext cx="85" cy="74"/>
                            <a:chOff x="4369" y="73"/>
                            <a:chExt cx="85" cy="74"/>
                          </a:xfrm>
                        </wpg:grpSpPr>
                        <wps:wsp>
                          <wps:cNvPr id="1052" name="Freeform 1026"/>
                          <wps:cNvSpPr>
                            <a:spLocks/>
                          </wps:cNvSpPr>
                          <wps:spPr bwMode="auto">
                            <a:xfrm>
                              <a:off x="4369" y="73"/>
                              <a:ext cx="85" cy="74"/>
                            </a:xfrm>
                            <a:custGeom>
                              <a:avLst/>
                              <a:gdLst>
                                <a:gd name="T0" fmla="+- 0 4412 4369"/>
                                <a:gd name="T1" fmla="*/ T0 w 85"/>
                                <a:gd name="T2" fmla="+- 0 73 73"/>
                                <a:gd name="T3" fmla="*/ 73 h 74"/>
                                <a:gd name="T4" fmla="+- 0 4369 4369"/>
                                <a:gd name="T5" fmla="*/ T4 w 85"/>
                                <a:gd name="T6" fmla="+- 0 147 73"/>
                                <a:gd name="T7" fmla="*/ 147 h 74"/>
                                <a:gd name="T8" fmla="+- 0 4455 4369"/>
                                <a:gd name="T9" fmla="*/ T8 w 85"/>
                                <a:gd name="T10" fmla="+- 0 147 73"/>
                                <a:gd name="T11" fmla="*/ 147 h 74"/>
                                <a:gd name="T12" fmla="+- 0 4412 4369"/>
                                <a:gd name="T13" fmla="*/ T12 w 85"/>
                                <a:gd name="T14" fmla="+- 0 73 73"/>
                                <a:gd name="T15" fmla="*/ 7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3" name="Group 1023"/>
                        <wpg:cNvGrpSpPr>
                          <a:grpSpLocks/>
                        </wpg:cNvGrpSpPr>
                        <wpg:grpSpPr bwMode="auto">
                          <a:xfrm>
                            <a:off x="4544" y="-86"/>
                            <a:ext cx="85" cy="74"/>
                            <a:chOff x="4544" y="-86"/>
                            <a:chExt cx="85" cy="74"/>
                          </a:xfrm>
                        </wpg:grpSpPr>
                        <wps:wsp>
                          <wps:cNvPr id="1054" name="Freeform 1024"/>
                          <wps:cNvSpPr>
                            <a:spLocks/>
                          </wps:cNvSpPr>
                          <wps:spPr bwMode="auto">
                            <a:xfrm>
                              <a:off x="4544" y="-86"/>
                              <a:ext cx="85" cy="74"/>
                            </a:xfrm>
                            <a:custGeom>
                              <a:avLst/>
                              <a:gdLst>
                                <a:gd name="T0" fmla="+- 0 4587 4544"/>
                                <a:gd name="T1" fmla="*/ T0 w 85"/>
                                <a:gd name="T2" fmla="+- 0 -86 -86"/>
                                <a:gd name="T3" fmla="*/ -86 h 74"/>
                                <a:gd name="T4" fmla="+- 0 4544 4544"/>
                                <a:gd name="T5" fmla="*/ T4 w 85"/>
                                <a:gd name="T6" fmla="+- 0 -12 -86"/>
                                <a:gd name="T7" fmla="*/ -12 h 74"/>
                                <a:gd name="T8" fmla="+- 0 4630 4544"/>
                                <a:gd name="T9" fmla="*/ T8 w 85"/>
                                <a:gd name="T10" fmla="+- 0 -12 -86"/>
                                <a:gd name="T11" fmla="*/ -12 h 74"/>
                                <a:gd name="T12" fmla="+- 0 4587 4544"/>
                                <a:gd name="T13" fmla="*/ T12 w 85"/>
                                <a:gd name="T14" fmla="+- 0 -86 -86"/>
                                <a:gd name="T15" fmla="*/ -8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5" name="Group 1021"/>
                        <wpg:cNvGrpSpPr>
                          <a:grpSpLocks/>
                        </wpg:cNvGrpSpPr>
                        <wpg:grpSpPr bwMode="auto">
                          <a:xfrm>
                            <a:off x="4719" y="-134"/>
                            <a:ext cx="85" cy="74"/>
                            <a:chOff x="4719" y="-134"/>
                            <a:chExt cx="85" cy="74"/>
                          </a:xfrm>
                        </wpg:grpSpPr>
                        <wps:wsp>
                          <wps:cNvPr id="1056" name="Freeform 1022"/>
                          <wps:cNvSpPr>
                            <a:spLocks/>
                          </wps:cNvSpPr>
                          <wps:spPr bwMode="auto">
                            <a:xfrm>
                              <a:off x="4719" y="-134"/>
                              <a:ext cx="85" cy="74"/>
                            </a:xfrm>
                            <a:custGeom>
                              <a:avLst/>
                              <a:gdLst>
                                <a:gd name="T0" fmla="+- 0 4762 4719"/>
                                <a:gd name="T1" fmla="*/ T0 w 85"/>
                                <a:gd name="T2" fmla="+- 0 -134 -134"/>
                                <a:gd name="T3" fmla="*/ -134 h 74"/>
                                <a:gd name="T4" fmla="+- 0 4719 4719"/>
                                <a:gd name="T5" fmla="*/ T4 w 85"/>
                                <a:gd name="T6" fmla="+- 0 -60 -134"/>
                                <a:gd name="T7" fmla="*/ -60 h 74"/>
                                <a:gd name="T8" fmla="+- 0 4804 4719"/>
                                <a:gd name="T9" fmla="*/ T8 w 85"/>
                                <a:gd name="T10" fmla="+- 0 -60 -134"/>
                                <a:gd name="T11" fmla="*/ -60 h 74"/>
                                <a:gd name="T12" fmla="+- 0 4762 4719"/>
                                <a:gd name="T13" fmla="*/ T12 w 85"/>
                                <a:gd name="T14" fmla="+- 0 -134 -134"/>
                                <a:gd name="T15" fmla="*/ -13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7" name="Group 1019"/>
                        <wpg:cNvGrpSpPr>
                          <a:grpSpLocks/>
                        </wpg:cNvGrpSpPr>
                        <wpg:grpSpPr bwMode="auto">
                          <a:xfrm>
                            <a:off x="4894" y="-112"/>
                            <a:ext cx="85" cy="74"/>
                            <a:chOff x="4894" y="-112"/>
                            <a:chExt cx="85" cy="74"/>
                          </a:xfrm>
                        </wpg:grpSpPr>
                        <wps:wsp>
                          <wps:cNvPr id="1058" name="Freeform 1020"/>
                          <wps:cNvSpPr>
                            <a:spLocks/>
                          </wps:cNvSpPr>
                          <wps:spPr bwMode="auto">
                            <a:xfrm>
                              <a:off x="4894" y="-112"/>
                              <a:ext cx="85" cy="74"/>
                            </a:xfrm>
                            <a:custGeom>
                              <a:avLst/>
                              <a:gdLst>
                                <a:gd name="T0" fmla="+- 0 4937 4894"/>
                                <a:gd name="T1" fmla="*/ T0 w 85"/>
                                <a:gd name="T2" fmla="+- 0 -112 -112"/>
                                <a:gd name="T3" fmla="*/ -112 h 74"/>
                                <a:gd name="T4" fmla="+- 0 4894 4894"/>
                                <a:gd name="T5" fmla="*/ T4 w 85"/>
                                <a:gd name="T6" fmla="+- 0 -38 -112"/>
                                <a:gd name="T7" fmla="*/ -38 h 74"/>
                                <a:gd name="T8" fmla="+- 0 4979 4894"/>
                                <a:gd name="T9" fmla="*/ T8 w 85"/>
                                <a:gd name="T10" fmla="+- 0 -38 -112"/>
                                <a:gd name="T11" fmla="*/ -38 h 74"/>
                                <a:gd name="T12" fmla="+- 0 4937 4894"/>
                                <a:gd name="T13" fmla="*/ T12 w 85"/>
                                <a:gd name="T14" fmla="+- 0 -112 -112"/>
                                <a:gd name="T15" fmla="*/ -11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9" name="Group 1017"/>
                        <wpg:cNvGrpSpPr>
                          <a:grpSpLocks/>
                        </wpg:cNvGrpSpPr>
                        <wpg:grpSpPr bwMode="auto">
                          <a:xfrm>
                            <a:off x="5069" y="-133"/>
                            <a:ext cx="85" cy="74"/>
                            <a:chOff x="5069" y="-133"/>
                            <a:chExt cx="85" cy="74"/>
                          </a:xfrm>
                        </wpg:grpSpPr>
                        <wps:wsp>
                          <wps:cNvPr id="1060" name="Freeform 1018"/>
                          <wps:cNvSpPr>
                            <a:spLocks/>
                          </wps:cNvSpPr>
                          <wps:spPr bwMode="auto">
                            <a:xfrm>
                              <a:off x="5069" y="-133"/>
                              <a:ext cx="85" cy="74"/>
                            </a:xfrm>
                            <a:custGeom>
                              <a:avLst/>
                              <a:gdLst>
                                <a:gd name="T0" fmla="+- 0 5111 5069"/>
                                <a:gd name="T1" fmla="*/ T0 w 85"/>
                                <a:gd name="T2" fmla="+- 0 -133 -133"/>
                                <a:gd name="T3" fmla="*/ -133 h 74"/>
                                <a:gd name="T4" fmla="+- 0 5069 5069"/>
                                <a:gd name="T5" fmla="*/ T4 w 85"/>
                                <a:gd name="T6" fmla="+- 0 -59 -133"/>
                                <a:gd name="T7" fmla="*/ -59 h 74"/>
                                <a:gd name="T8" fmla="+- 0 5154 5069"/>
                                <a:gd name="T9" fmla="*/ T8 w 85"/>
                                <a:gd name="T10" fmla="+- 0 -59 -133"/>
                                <a:gd name="T11" fmla="*/ -59 h 74"/>
                                <a:gd name="T12" fmla="+- 0 5111 5069"/>
                                <a:gd name="T13" fmla="*/ T12 w 85"/>
                                <a:gd name="T14" fmla="+- 0 -133 -133"/>
                                <a:gd name="T15" fmla="*/ -13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1" name="Group 1015"/>
                        <wpg:cNvGrpSpPr>
                          <a:grpSpLocks/>
                        </wpg:cNvGrpSpPr>
                        <wpg:grpSpPr bwMode="auto">
                          <a:xfrm>
                            <a:off x="5244" y="-124"/>
                            <a:ext cx="85" cy="74"/>
                            <a:chOff x="5244" y="-124"/>
                            <a:chExt cx="85" cy="74"/>
                          </a:xfrm>
                        </wpg:grpSpPr>
                        <wps:wsp>
                          <wps:cNvPr id="1062" name="Freeform 1016"/>
                          <wps:cNvSpPr>
                            <a:spLocks/>
                          </wps:cNvSpPr>
                          <wps:spPr bwMode="auto">
                            <a:xfrm>
                              <a:off x="5244" y="-124"/>
                              <a:ext cx="85" cy="74"/>
                            </a:xfrm>
                            <a:custGeom>
                              <a:avLst/>
                              <a:gdLst>
                                <a:gd name="T0" fmla="+- 0 5286 5244"/>
                                <a:gd name="T1" fmla="*/ T0 w 85"/>
                                <a:gd name="T2" fmla="+- 0 -124 -124"/>
                                <a:gd name="T3" fmla="*/ -124 h 74"/>
                                <a:gd name="T4" fmla="+- 0 5244 5244"/>
                                <a:gd name="T5" fmla="*/ T4 w 85"/>
                                <a:gd name="T6" fmla="+- 0 -50 -124"/>
                                <a:gd name="T7" fmla="*/ -50 h 74"/>
                                <a:gd name="T8" fmla="+- 0 5329 5244"/>
                                <a:gd name="T9" fmla="*/ T8 w 85"/>
                                <a:gd name="T10" fmla="+- 0 -50 -124"/>
                                <a:gd name="T11" fmla="*/ -50 h 74"/>
                                <a:gd name="T12" fmla="+- 0 5286 5244"/>
                                <a:gd name="T13" fmla="*/ T12 w 85"/>
                                <a:gd name="T14" fmla="+- 0 -124 -124"/>
                                <a:gd name="T15" fmla="*/ -12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3" name="Group 1013"/>
                        <wpg:cNvGrpSpPr>
                          <a:grpSpLocks/>
                        </wpg:cNvGrpSpPr>
                        <wpg:grpSpPr bwMode="auto">
                          <a:xfrm>
                            <a:off x="5419" y="-35"/>
                            <a:ext cx="85" cy="74"/>
                            <a:chOff x="5419" y="-35"/>
                            <a:chExt cx="85" cy="74"/>
                          </a:xfrm>
                        </wpg:grpSpPr>
                        <wps:wsp>
                          <wps:cNvPr id="1064" name="Freeform 1014"/>
                          <wps:cNvSpPr>
                            <a:spLocks/>
                          </wps:cNvSpPr>
                          <wps:spPr bwMode="auto">
                            <a:xfrm>
                              <a:off x="5419" y="-35"/>
                              <a:ext cx="85" cy="74"/>
                            </a:xfrm>
                            <a:custGeom>
                              <a:avLst/>
                              <a:gdLst>
                                <a:gd name="T0" fmla="+- 0 5461 5419"/>
                                <a:gd name="T1" fmla="*/ T0 w 85"/>
                                <a:gd name="T2" fmla="+- 0 -35 -35"/>
                                <a:gd name="T3" fmla="*/ -35 h 74"/>
                                <a:gd name="T4" fmla="+- 0 5419 5419"/>
                                <a:gd name="T5" fmla="*/ T4 w 85"/>
                                <a:gd name="T6" fmla="+- 0 39 -35"/>
                                <a:gd name="T7" fmla="*/ 39 h 74"/>
                                <a:gd name="T8" fmla="+- 0 5504 5419"/>
                                <a:gd name="T9" fmla="*/ T8 w 85"/>
                                <a:gd name="T10" fmla="+- 0 39 -35"/>
                                <a:gd name="T11" fmla="*/ 39 h 74"/>
                                <a:gd name="T12" fmla="+- 0 5461 5419"/>
                                <a:gd name="T13" fmla="*/ T12 w 85"/>
                                <a:gd name="T14" fmla="+- 0 -35 -35"/>
                                <a:gd name="T15" fmla="*/ -3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5" name="Group 1011"/>
                        <wpg:cNvGrpSpPr>
                          <a:grpSpLocks/>
                        </wpg:cNvGrpSpPr>
                        <wpg:grpSpPr bwMode="auto">
                          <a:xfrm>
                            <a:off x="5594" y="-53"/>
                            <a:ext cx="85" cy="74"/>
                            <a:chOff x="5594" y="-53"/>
                            <a:chExt cx="85" cy="74"/>
                          </a:xfrm>
                        </wpg:grpSpPr>
                        <wps:wsp>
                          <wps:cNvPr id="1066" name="Freeform 1012"/>
                          <wps:cNvSpPr>
                            <a:spLocks/>
                          </wps:cNvSpPr>
                          <wps:spPr bwMode="auto">
                            <a:xfrm>
                              <a:off x="5594" y="-53"/>
                              <a:ext cx="85" cy="74"/>
                            </a:xfrm>
                            <a:custGeom>
                              <a:avLst/>
                              <a:gdLst>
                                <a:gd name="T0" fmla="+- 0 5636 5594"/>
                                <a:gd name="T1" fmla="*/ T0 w 85"/>
                                <a:gd name="T2" fmla="+- 0 -53 -53"/>
                                <a:gd name="T3" fmla="*/ -53 h 74"/>
                                <a:gd name="T4" fmla="+- 0 5594 5594"/>
                                <a:gd name="T5" fmla="*/ T4 w 85"/>
                                <a:gd name="T6" fmla="+- 0 21 -53"/>
                                <a:gd name="T7" fmla="*/ 21 h 74"/>
                                <a:gd name="T8" fmla="+- 0 5679 5594"/>
                                <a:gd name="T9" fmla="*/ T8 w 85"/>
                                <a:gd name="T10" fmla="+- 0 21 -53"/>
                                <a:gd name="T11" fmla="*/ 21 h 74"/>
                                <a:gd name="T12" fmla="+- 0 5636 5594"/>
                                <a:gd name="T13" fmla="*/ T12 w 85"/>
                                <a:gd name="T14" fmla="+- 0 -53 -53"/>
                                <a:gd name="T15" fmla="*/ -5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7" name="Group 1009"/>
                        <wpg:cNvGrpSpPr>
                          <a:grpSpLocks/>
                        </wpg:cNvGrpSpPr>
                        <wpg:grpSpPr bwMode="auto">
                          <a:xfrm>
                            <a:off x="5768" y="-466"/>
                            <a:ext cx="85" cy="74"/>
                            <a:chOff x="5768" y="-466"/>
                            <a:chExt cx="85" cy="74"/>
                          </a:xfrm>
                        </wpg:grpSpPr>
                        <wps:wsp>
                          <wps:cNvPr id="1068" name="Freeform 1010"/>
                          <wps:cNvSpPr>
                            <a:spLocks/>
                          </wps:cNvSpPr>
                          <wps:spPr bwMode="auto">
                            <a:xfrm>
                              <a:off x="5768" y="-466"/>
                              <a:ext cx="85" cy="74"/>
                            </a:xfrm>
                            <a:custGeom>
                              <a:avLst/>
                              <a:gdLst>
                                <a:gd name="T0" fmla="+- 0 5811 5768"/>
                                <a:gd name="T1" fmla="*/ T0 w 85"/>
                                <a:gd name="T2" fmla="+- 0 -466 -466"/>
                                <a:gd name="T3" fmla="*/ -466 h 74"/>
                                <a:gd name="T4" fmla="+- 0 5768 5768"/>
                                <a:gd name="T5" fmla="*/ T4 w 85"/>
                                <a:gd name="T6" fmla="+- 0 -392 -466"/>
                                <a:gd name="T7" fmla="*/ -392 h 74"/>
                                <a:gd name="T8" fmla="+- 0 5854 5768"/>
                                <a:gd name="T9" fmla="*/ T8 w 85"/>
                                <a:gd name="T10" fmla="+- 0 -392 -466"/>
                                <a:gd name="T11" fmla="*/ -392 h 74"/>
                                <a:gd name="T12" fmla="+- 0 5811 5768"/>
                                <a:gd name="T13" fmla="*/ T12 w 85"/>
                                <a:gd name="T14" fmla="+- 0 -466 -466"/>
                                <a:gd name="T15" fmla="*/ -46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9" name="Group 1007"/>
                        <wpg:cNvGrpSpPr>
                          <a:grpSpLocks/>
                        </wpg:cNvGrpSpPr>
                        <wpg:grpSpPr bwMode="auto">
                          <a:xfrm>
                            <a:off x="2138" y="547"/>
                            <a:ext cx="3673" cy="1043"/>
                            <a:chOff x="2138" y="547"/>
                            <a:chExt cx="3673" cy="1043"/>
                          </a:xfrm>
                        </wpg:grpSpPr>
                        <wps:wsp>
                          <wps:cNvPr id="1070" name="Freeform 1008"/>
                          <wps:cNvSpPr>
                            <a:spLocks/>
                          </wps:cNvSpPr>
                          <wps:spPr bwMode="auto">
                            <a:xfrm>
                              <a:off x="2138" y="547"/>
                              <a:ext cx="3673" cy="1043"/>
                            </a:xfrm>
                            <a:custGeom>
                              <a:avLst/>
                              <a:gdLst>
                                <a:gd name="T0" fmla="+- 0 2138 2138"/>
                                <a:gd name="T1" fmla="*/ T0 w 3673"/>
                                <a:gd name="T2" fmla="+- 0 547 547"/>
                                <a:gd name="T3" fmla="*/ 547 h 1043"/>
                                <a:gd name="T4" fmla="+- 0 2185 2138"/>
                                <a:gd name="T5" fmla="*/ T4 w 3673"/>
                                <a:gd name="T6" fmla="+- 0 602 547"/>
                                <a:gd name="T7" fmla="*/ 602 h 1043"/>
                                <a:gd name="T8" fmla="+- 0 2231 2138"/>
                                <a:gd name="T9" fmla="*/ T8 w 3673"/>
                                <a:gd name="T10" fmla="+- 0 655 547"/>
                                <a:gd name="T11" fmla="*/ 655 h 1043"/>
                                <a:gd name="T12" fmla="+- 0 2278 2138"/>
                                <a:gd name="T13" fmla="*/ T12 w 3673"/>
                                <a:gd name="T14" fmla="+- 0 707 547"/>
                                <a:gd name="T15" fmla="*/ 707 h 1043"/>
                                <a:gd name="T16" fmla="+- 0 2324 2138"/>
                                <a:gd name="T17" fmla="*/ T16 w 3673"/>
                                <a:gd name="T18" fmla="+- 0 757 547"/>
                                <a:gd name="T19" fmla="*/ 757 h 1043"/>
                                <a:gd name="T20" fmla="+- 0 2371 2138"/>
                                <a:gd name="T21" fmla="*/ T20 w 3673"/>
                                <a:gd name="T22" fmla="+- 0 806 547"/>
                                <a:gd name="T23" fmla="*/ 806 h 1043"/>
                                <a:gd name="T24" fmla="+- 0 2417 2138"/>
                                <a:gd name="T25" fmla="*/ T24 w 3673"/>
                                <a:gd name="T26" fmla="+- 0 853 547"/>
                                <a:gd name="T27" fmla="*/ 853 h 1043"/>
                                <a:gd name="T28" fmla="+- 0 2464 2138"/>
                                <a:gd name="T29" fmla="*/ T28 w 3673"/>
                                <a:gd name="T30" fmla="+- 0 899 547"/>
                                <a:gd name="T31" fmla="*/ 899 h 1043"/>
                                <a:gd name="T32" fmla="+- 0 2510 2138"/>
                                <a:gd name="T33" fmla="*/ T32 w 3673"/>
                                <a:gd name="T34" fmla="+- 0 943 547"/>
                                <a:gd name="T35" fmla="*/ 943 h 1043"/>
                                <a:gd name="T36" fmla="+- 0 2557 2138"/>
                                <a:gd name="T37" fmla="*/ T36 w 3673"/>
                                <a:gd name="T38" fmla="+- 0 986 547"/>
                                <a:gd name="T39" fmla="*/ 986 h 1043"/>
                                <a:gd name="T40" fmla="+- 0 2603 2138"/>
                                <a:gd name="T41" fmla="*/ T40 w 3673"/>
                                <a:gd name="T42" fmla="+- 0 1027 547"/>
                                <a:gd name="T43" fmla="*/ 1027 h 1043"/>
                                <a:gd name="T44" fmla="+- 0 2650 2138"/>
                                <a:gd name="T45" fmla="*/ T44 w 3673"/>
                                <a:gd name="T46" fmla="+- 0 1067 547"/>
                                <a:gd name="T47" fmla="*/ 1067 h 1043"/>
                                <a:gd name="T48" fmla="+- 0 2696 2138"/>
                                <a:gd name="T49" fmla="*/ T48 w 3673"/>
                                <a:gd name="T50" fmla="+- 0 1106 547"/>
                                <a:gd name="T51" fmla="*/ 1106 h 1043"/>
                                <a:gd name="T52" fmla="+- 0 2789 2138"/>
                                <a:gd name="T53" fmla="*/ T52 w 3673"/>
                                <a:gd name="T54" fmla="+- 0 1178 547"/>
                                <a:gd name="T55" fmla="*/ 1178 h 1043"/>
                                <a:gd name="T56" fmla="+- 0 2882 2138"/>
                                <a:gd name="T57" fmla="*/ T56 w 3673"/>
                                <a:gd name="T58" fmla="+- 0 1245 547"/>
                                <a:gd name="T59" fmla="*/ 1245 h 1043"/>
                                <a:gd name="T60" fmla="+- 0 2975 2138"/>
                                <a:gd name="T61" fmla="*/ T60 w 3673"/>
                                <a:gd name="T62" fmla="+- 0 1306 547"/>
                                <a:gd name="T63" fmla="*/ 1306 h 1043"/>
                                <a:gd name="T64" fmla="+- 0 3068 2138"/>
                                <a:gd name="T65" fmla="*/ T64 w 3673"/>
                                <a:gd name="T66" fmla="+- 0 1361 547"/>
                                <a:gd name="T67" fmla="*/ 1361 h 1043"/>
                                <a:gd name="T68" fmla="+- 0 3161 2138"/>
                                <a:gd name="T69" fmla="*/ T68 w 3673"/>
                                <a:gd name="T70" fmla="+- 0 1410 547"/>
                                <a:gd name="T71" fmla="*/ 1410 h 1043"/>
                                <a:gd name="T72" fmla="+- 0 3254 2138"/>
                                <a:gd name="T73" fmla="*/ T72 w 3673"/>
                                <a:gd name="T74" fmla="+- 0 1453 547"/>
                                <a:gd name="T75" fmla="*/ 1453 h 1043"/>
                                <a:gd name="T76" fmla="+- 0 3347 2138"/>
                                <a:gd name="T77" fmla="*/ T76 w 3673"/>
                                <a:gd name="T78" fmla="+- 0 1490 547"/>
                                <a:gd name="T79" fmla="*/ 1490 h 1043"/>
                                <a:gd name="T80" fmla="+- 0 3440 2138"/>
                                <a:gd name="T81" fmla="*/ T80 w 3673"/>
                                <a:gd name="T82" fmla="+- 0 1522 547"/>
                                <a:gd name="T83" fmla="*/ 1522 h 1043"/>
                                <a:gd name="T84" fmla="+- 0 3533 2138"/>
                                <a:gd name="T85" fmla="*/ T84 w 3673"/>
                                <a:gd name="T86" fmla="+- 0 1549 547"/>
                                <a:gd name="T87" fmla="*/ 1549 h 1043"/>
                                <a:gd name="T88" fmla="+- 0 3626 2138"/>
                                <a:gd name="T89" fmla="*/ T88 w 3673"/>
                                <a:gd name="T90" fmla="+- 0 1568 547"/>
                                <a:gd name="T91" fmla="*/ 1568 h 1043"/>
                                <a:gd name="T92" fmla="+- 0 3719 2138"/>
                                <a:gd name="T93" fmla="*/ T92 w 3673"/>
                                <a:gd name="T94" fmla="+- 0 1579 547"/>
                                <a:gd name="T95" fmla="*/ 1579 h 1043"/>
                                <a:gd name="T96" fmla="+- 0 3812 2138"/>
                                <a:gd name="T97" fmla="*/ T96 w 3673"/>
                                <a:gd name="T98" fmla="+- 0 1585 547"/>
                                <a:gd name="T99" fmla="*/ 1585 h 1043"/>
                                <a:gd name="T100" fmla="+- 0 3905 2138"/>
                                <a:gd name="T101" fmla="*/ T100 w 3673"/>
                                <a:gd name="T102" fmla="+- 0 1590 547"/>
                                <a:gd name="T103" fmla="*/ 1590 h 1043"/>
                                <a:gd name="T104" fmla="+- 0 3951 2138"/>
                                <a:gd name="T105" fmla="*/ T104 w 3673"/>
                                <a:gd name="T106" fmla="+- 0 1589 547"/>
                                <a:gd name="T107" fmla="*/ 1589 h 1043"/>
                                <a:gd name="T108" fmla="+- 0 4044 2138"/>
                                <a:gd name="T109" fmla="*/ T108 w 3673"/>
                                <a:gd name="T110" fmla="+- 0 1582 547"/>
                                <a:gd name="T111" fmla="*/ 1582 h 1043"/>
                                <a:gd name="T112" fmla="+- 0 4137 2138"/>
                                <a:gd name="T113" fmla="*/ T112 w 3673"/>
                                <a:gd name="T114" fmla="+- 0 1568 547"/>
                                <a:gd name="T115" fmla="*/ 1568 h 1043"/>
                                <a:gd name="T116" fmla="+- 0 4230 2138"/>
                                <a:gd name="T117" fmla="*/ T116 w 3673"/>
                                <a:gd name="T118" fmla="+- 0 1551 547"/>
                                <a:gd name="T119" fmla="*/ 1551 h 1043"/>
                                <a:gd name="T120" fmla="+- 0 4277 2138"/>
                                <a:gd name="T121" fmla="*/ T120 w 3673"/>
                                <a:gd name="T122" fmla="+- 0 1542 547"/>
                                <a:gd name="T123" fmla="*/ 1542 h 1043"/>
                                <a:gd name="T124" fmla="+- 0 4323 2138"/>
                                <a:gd name="T125" fmla="*/ T124 w 3673"/>
                                <a:gd name="T126" fmla="+- 0 1534 547"/>
                                <a:gd name="T127" fmla="*/ 1534 h 1043"/>
                                <a:gd name="T128" fmla="+- 0 4370 2138"/>
                                <a:gd name="T129" fmla="*/ T128 w 3673"/>
                                <a:gd name="T130" fmla="+- 0 1526 547"/>
                                <a:gd name="T131" fmla="*/ 1526 h 1043"/>
                                <a:gd name="T132" fmla="+- 0 4416 2138"/>
                                <a:gd name="T133" fmla="*/ T132 w 3673"/>
                                <a:gd name="T134" fmla="+- 0 1520 547"/>
                                <a:gd name="T135" fmla="*/ 1520 h 1043"/>
                                <a:gd name="T136" fmla="+- 0 4463 2138"/>
                                <a:gd name="T137" fmla="*/ T136 w 3673"/>
                                <a:gd name="T138" fmla="+- 0 1514 547"/>
                                <a:gd name="T139" fmla="*/ 1514 h 1043"/>
                                <a:gd name="T140" fmla="+- 0 4556 2138"/>
                                <a:gd name="T141" fmla="*/ T140 w 3673"/>
                                <a:gd name="T142" fmla="+- 0 1500 547"/>
                                <a:gd name="T143" fmla="*/ 1500 h 1043"/>
                                <a:gd name="T144" fmla="+- 0 4649 2138"/>
                                <a:gd name="T145" fmla="*/ T144 w 3673"/>
                                <a:gd name="T146" fmla="+- 0 1483 547"/>
                                <a:gd name="T147" fmla="*/ 1483 h 1043"/>
                                <a:gd name="T148" fmla="+- 0 4695 2138"/>
                                <a:gd name="T149" fmla="*/ T148 w 3673"/>
                                <a:gd name="T150" fmla="+- 0 1475 547"/>
                                <a:gd name="T151" fmla="*/ 1475 h 1043"/>
                                <a:gd name="T152" fmla="+- 0 4742 2138"/>
                                <a:gd name="T153" fmla="*/ T152 w 3673"/>
                                <a:gd name="T154" fmla="+- 0 1467 547"/>
                                <a:gd name="T155" fmla="*/ 1467 h 1043"/>
                                <a:gd name="T156" fmla="+- 0 4835 2138"/>
                                <a:gd name="T157" fmla="*/ T156 w 3673"/>
                                <a:gd name="T158" fmla="+- 0 1451 547"/>
                                <a:gd name="T159" fmla="*/ 1451 h 1043"/>
                                <a:gd name="T160" fmla="+- 0 4928 2138"/>
                                <a:gd name="T161" fmla="*/ T160 w 3673"/>
                                <a:gd name="T162" fmla="+- 0 1438 547"/>
                                <a:gd name="T163" fmla="*/ 1438 h 1043"/>
                                <a:gd name="T164" fmla="+- 0 5021 2138"/>
                                <a:gd name="T165" fmla="*/ T164 w 3673"/>
                                <a:gd name="T166" fmla="+- 0 1427 547"/>
                                <a:gd name="T167" fmla="*/ 1427 h 1043"/>
                                <a:gd name="T168" fmla="+- 0 5114 2138"/>
                                <a:gd name="T169" fmla="*/ T168 w 3673"/>
                                <a:gd name="T170" fmla="+- 0 1417 547"/>
                                <a:gd name="T171" fmla="*/ 1417 h 1043"/>
                                <a:gd name="T172" fmla="+- 0 5207 2138"/>
                                <a:gd name="T173" fmla="*/ T172 w 3673"/>
                                <a:gd name="T174" fmla="+- 0 1407 547"/>
                                <a:gd name="T175" fmla="*/ 1407 h 1043"/>
                                <a:gd name="T176" fmla="+- 0 5300 2138"/>
                                <a:gd name="T177" fmla="*/ T176 w 3673"/>
                                <a:gd name="T178" fmla="+- 0 1397 547"/>
                                <a:gd name="T179" fmla="*/ 1397 h 1043"/>
                                <a:gd name="T180" fmla="+- 0 5393 2138"/>
                                <a:gd name="T181" fmla="*/ T180 w 3673"/>
                                <a:gd name="T182" fmla="+- 0 1389 547"/>
                                <a:gd name="T183" fmla="*/ 1389 h 1043"/>
                                <a:gd name="T184" fmla="+- 0 5486 2138"/>
                                <a:gd name="T185" fmla="*/ T184 w 3673"/>
                                <a:gd name="T186" fmla="+- 0 1382 547"/>
                                <a:gd name="T187" fmla="*/ 1382 h 1043"/>
                                <a:gd name="T188" fmla="+- 0 5579 2138"/>
                                <a:gd name="T189" fmla="*/ T188 w 3673"/>
                                <a:gd name="T190" fmla="+- 0 1375 547"/>
                                <a:gd name="T191" fmla="*/ 1375 h 1043"/>
                                <a:gd name="T192" fmla="+- 0 5672 2138"/>
                                <a:gd name="T193" fmla="*/ T192 w 3673"/>
                                <a:gd name="T194" fmla="+- 0 1369 547"/>
                                <a:gd name="T195" fmla="*/ 1369 h 1043"/>
                                <a:gd name="T196" fmla="+- 0 5765 2138"/>
                                <a:gd name="T197" fmla="*/ T196 w 3673"/>
                                <a:gd name="T198" fmla="+- 0 1365 547"/>
                                <a:gd name="T199" fmla="*/ 1365 h 1043"/>
                                <a:gd name="T200" fmla="+- 0 5811 2138"/>
                                <a:gd name="T201" fmla="*/ T200 w 3673"/>
                                <a:gd name="T202" fmla="+- 0 1362 547"/>
                                <a:gd name="T203" fmla="*/ 136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3673" h="1043">
                                  <a:moveTo>
                                    <a:pt x="0" y="0"/>
                                  </a:moveTo>
                                  <a:lnTo>
                                    <a:pt x="47" y="55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40" y="160"/>
                                  </a:lnTo>
                                  <a:lnTo>
                                    <a:pt x="186" y="210"/>
                                  </a:lnTo>
                                  <a:lnTo>
                                    <a:pt x="233" y="259"/>
                                  </a:lnTo>
                                  <a:lnTo>
                                    <a:pt x="279" y="306"/>
                                  </a:lnTo>
                                  <a:lnTo>
                                    <a:pt x="326" y="352"/>
                                  </a:lnTo>
                                  <a:lnTo>
                                    <a:pt x="372" y="396"/>
                                  </a:lnTo>
                                  <a:lnTo>
                                    <a:pt x="419" y="439"/>
                                  </a:lnTo>
                                  <a:lnTo>
                                    <a:pt x="465" y="480"/>
                                  </a:lnTo>
                                  <a:lnTo>
                                    <a:pt x="512" y="520"/>
                                  </a:lnTo>
                                  <a:lnTo>
                                    <a:pt x="558" y="559"/>
                                  </a:lnTo>
                                  <a:lnTo>
                                    <a:pt x="651" y="631"/>
                                  </a:lnTo>
                                  <a:lnTo>
                                    <a:pt x="744" y="698"/>
                                  </a:lnTo>
                                  <a:lnTo>
                                    <a:pt x="837" y="759"/>
                                  </a:lnTo>
                                  <a:lnTo>
                                    <a:pt x="930" y="814"/>
                                  </a:lnTo>
                                  <a:lnTo>
                                    <a:pt x="1023" y="863"/>
                                  </a:lnTo>
                                  <a:lnTo>
                                    <a:pt x="1116" y="906"/>
                                  </a:lnTo>
                                  <a:lnTo>
                                    <a:pt x="1209" y="943"/>
                                  </a:lnTo>
                                  <a:lnTo>
                                    <a:pt x="1302" y="975"/>
                                  </a:lnTo>
                                  <a:lnTo>
                                    <a:pt x="1395" y="1002"/>
                                  </a:lnTo>
                                  <a:lnTo>
                                    <a:pt x="1488" y="1021"/>
                                  </a:lnTo>
                                  <a:lnTo>
                                    <a:pt x="1581" y="1032"/>
                                  </a:lnTo>
                                  <a:lnTo>
                                    <a:pt x="1674" y="1038"/>
                                  </a:lnTo>
                                  <a:lnTo>
                                    <a:pt x="1767" y="1043"/>
                                  </a:lnTo>
                                  <a:lnTo>
                                    <a:pt x="1813" y="1042"/>
                                  </a:lnTo>
                                  <a:lnTo>
                                    <a:pt x="1906" y="1035"/>
                                  </a:lnTo>
                                  <a:lnTo>
                                    <a:pt x="1999" y="1021"/>
                                  </a:lnTo>
                                  <a:lnTo>
                                    <a:pt x="2092" y="1004"/>
                                  </a:lnTo>
                                  <a:lnTo>
                                    <a:pt x="2139" y="995"/>
                                  </a:lnTo>
                                  <a:lnTo>
                                    <a:pt x="2185" y="987"/>
                                  </a:lnTo>
                                  <a:lnTo>
                                    <a:pt x="2232" y="979"/>
                                  </a:lnTo>
                                  <a:lnTo>
                                    <a:pt x="2278" y="973"/>
                                  </a:lnTo>
                                  <a:lnTo>
                                    <a:pt x="2325" y="967"/>
                                  </a:lnTo>
                                  <a:lnTo>
                                    <a:pt x="2418" y="953"/>
                                  </a:lnTo>
                                  <a:lnTo>
                                    <a:pt x="2511" y="936"/>
                                  </a:lnTo>
                                  <a:lnTo>
                                    <a:pt x="2557" y="928"/>
                                  </a:lnTo>
                                  <a:lnTo>
                                    <a:pt x="2604" y="920"/>
                                  </a:lnTo>
                                  <a:lnTo>
                                    <a:pt x="2697" y="904"/>
                                  </a:lnTo>
                                  <a:lnTo>
                                    <a:pt x="2790" y="891"/>
                                  </a:lnTo>
                                  <a:lnTo>
                                    <a:pt x="2883" y="880"/>
                                  </a:lnTo>
                                  <a:lnTo>
                                    <a:pt x="2976" y="870"/>
                                  </a:lnTo>
                                  <a:lnTo>
                                    <a:pt x="3069" y="860"/>
                                  </a:lnTo>
                                  <a:lnTo>
                                    <a:pt x="3162" y="850"/>
                                  </a:lnTo>
                                  <a:lnTo>
                                    <a:pt x="3255" y="842"/>
                                  </a:lnTo>
                                  <a:lnTo>
                                    <a:pt x="3348" y="835"/>
                                  </a:lnTo>
                                  <a:lnTo>
                                    <a:pt x="3441" y="828"/>
                                  </a:lnTo>
                                  <a:lnTo>
                                    <a:pt x="3534" y="822"/>
                                  </a:lnTo>
                                  <a:lnTo>
                                    <a:pt x="3627" y="818"/>
                                  </a:lnTo>
                                  <a:lnTo>
                                    <a:pt x="3673" y="815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1005"/>
                        <wpg:cNvGrpSpPr>
                          <a:grpSpLocks/>
                        </wpg:cNvGrpSpPr>
                        <wpg:grpSpPr bwMode="auto">
                          <a:xfrm>
                            <a:off x="2138" y="-710"/>
                            <a:ext cx="3673" cy="792"/>
                            <a:chOff x="2138" y="-710"/>
                            <a:chExt cx="3673" cy="792"/>
                          </a:xfrm>
                        </wpg:grpSpPr>
                        <wps:wsp>
                          <wps:cNvPr id="1072" name="Freeform 1006"/>
                          <wps:cNvSpPr>
                            <a:spLocks/>
                          </wps:cNvSpPr>
                          <wps:spPr bwMode="auto">
                            <a:xfrm>
                              <a:off x="2138" y="-710"/>
                              <a:ext cx="3673" cy="792"/>
                            </a:xfrm>
                            <a:custGeom>
                              <a:avLst/>
                              <a:gdLst>
                                <a:gd name="T0" fmla="+- 0 2138 2138"/>
                                <a:gd name="T1" fmla="*/ T0 w 3673"/>
                                <a:gd name="T2" fmla="+- 0 -710 -710"/>
                                <a:gd name="T3" fmla="*/ -710 h 792"/>
                                <a:gd name="T4" fmla="+- 0 2231 2138"/>
                                <a:gd name="T5" fmla="*/ T4 w 3673"/>
                                <a:gd name="T6" fmla="+- 0 -669 -710"/>
                                <a:gd name="T7" fmla="*/ -669 h 792"/>
                                <a:gd name="T8" fmla="+- 0 2324 2138"/>
                                <a:gd name="T9" fmla="*/ T8 w 3673"/>
                                <a:gd name="T10" fmla="+- 0 -627 -710"/>
                                <a:gd name="T11" fmla="*/ -627 h 792"/>
                                <a:gd name="T12" fmla="+- 0 2417 2138"/>
                                <a:gd name="T13" fmla="*/ T12 w 3673"/>
                                <a:gd name="T14" fmla="+- 0 -584 -710"/>
                                <a:gd name="T15" fmla="*/ -584 h 792"/>
                                <a:gd name="T16" fmla="+- 0 2510 2138"/>
                                <a:gd name="T17" fmla="*/ T16 w 3673"/>
                                <a:gd name="T18" fmla="+- 0 -540 -710"/>
                                <a:gd name="T19" fmla="*/ -540 h 792"/>
                                <a:gd name="T20" fmla="+- 0 2603 2138"/>
                                <a:gd name="T21" fmla="*/ T20 w 3673"/>
                                <a:gd name="T22" fmla="+- 0 -493 -710"/>
                                <a:gd name="T23" fmla="*/ -493 h 792"/>
                                <a:gd name="T24" fmla="+- 0 2696 2138"/>
                                <a:gd name="T25" fmla="*/ T24 w 3673"/>
                                <a:gd name="T26" fmla="+- 0 -445 -710"/>
                                <a:gd name="T27" fmla="*/ -445 h 792"/>
                                <a:gd name="T28" fmla="+- 0 2743 2138"/>
                                <a:gd name="T29" fmla="*/ T28 w 3673"/>
                                <a:gd name="T30" fmla="+- 0 -421 -710"/>
                                <a:gd name="T31" fmla="*/ -421 h 792"/>
                                <a:gd name="T32" fmla="+- 0 2836 2138"/>
                                <a:gd name="T33" fmla="*/ T32 w 3673"/>
                                <a:gd name="T34" fmla="+- 0 -372 -710"/>
                                <a:gd name="T35" fmla="*/ -372 h 792"/>
                                <a:gd name="T36" fmla="+- 0 2929 2138"/>
                                <a:gd name="T37" fmla="*/ T36 w 3673"/>
                                <a:gd name="T38" fmla="+- 0 -325 -710"/>
                                <a:gd name="T39" fmla="*/ -325 h 792"/>
                                <a:gd name="T40" fmla="+- 0 3022 2138"/>
                                <a:gd name="T41" fmla="*/ T40 w 3673"/>
                                <a:gd name="T42" fmla="+- 0 -279 -710"/>
                                <a:gd name="T43" fmla="*/ -279 h 792"/>
                                <a:gd name="T44" fmla="+- 0 3068 2138"/>
                                <a:gd name="T45" fmla="*/ T44 w 3673"/>
                                <a:gd name="T46" fmla="+- 0 -254 -710"/>
                                <a:gd name="T47" fmla="*/ -254 h 792"/>
                                <a:gd name="T48" fmla="+- 0 3114 2138"/>
                                <a:gd name="T49" fmla="*/ T48 w 3673"/>
                                <a:gd name="T50" fmla="+- 0 -228 -710"/>
                                <a:gd name="T51" fmla="*/ -228 h 792"/>
                                <a:gd name="T52" fmla="+- 0 3161 2138"/>
                                <a:gd name="T53" fmla="*/ T52 w 3673"/>
                                <a:gd name="T54" fmla="+- 0 -200 -710"/>
                                <a:gd name="T55" fmla="*/ -200 h 792"/>
                                <a:gd name="T56" fmla="+- 0 3207 2138"/>
                                <a:gd name="T57" fmla="*/ T56 w 3673"/>
                                <a:gd name="T58" fmla="+- 0 -172 -710"/>
                                <a:gd name="T59" fmla="*/ -172 h 792"/>
                                <a:gd name="T60" fmla="+- 0 3254 2138"/>
                                <a:gd name="T61" fmla="*/ T60 w 3673"/>
                                <a:gd name="T62" fmla="+- 0 -143 -710"/>
                                <a:gd name="T63" fmla="*/ -143 h 792"/>
                                <a:gd name="T64" fmla="+- 0 3300 2138"/>
                                <a:gd name="T65" fmla="*/ T64 w 3673"/>
                                <a:gd name="T66" fmla="+- 0 -114 -710"/>
                                <a:gd name="T67" fmla="*/ -114 h 792"/>
                                <a:gd name="T68" fmla="+- 0 3393 2138"/>
                                <a:gd name="T69" fmla="*/ T68 w 3673"/>
                                <a:gd name="T70" fmla="+- 0 -61 -710"/>
                                <a:gd name="T71" fmla="*/ -61 h 792"/>
                                <a:gd name="T72" fmla="+- 0 3486 2138"/>
                                <a:gd name="T73" fmla="*/ T72 w 3673"/>
                                <a:gd name="T74" fmla="+- 0 -15 -710"/>
                                <a:gd name="T75" fmla="*/ -15 h 792"/>
                                <a:gd name="T76" fmla="+- 0 3579 2138"/>
                                <a:gd name="T77" fmla="*/ T76 w 3673"/>
                                <a:gd name="T78" fmla="+- 0 18 -710"/>
                                <a:gd name="T79" fmla="*/ 18 h 792"/>
                                <a:gd name="T80" fmla="+- 0 3672 2138"/>
                                <a:gd name="T81" fmla="*/ T80 w 3673"/>
                                <a:gd name="T82" fmla="+- 0 42 -710"/>
                                <a:gd name="T83" fmla="*/ 42 h 792"/>
                                <a:gd name="T84" fmla="+- 0 3765 2138"/>
                                <a:gd name="T85" fmla="*/ T84 w 3673"/>
                                <a:gd name="T86" fmla="+- 0 60 -710"/>
                                <a:gd name="T87" fmla="*/ 60 h 792"/>
                                <a:gd name="T88" fmla="+- 0 3858 2138"/>
                                <a:gd name="T89" fmla="*/ T88 w 3673"/>
                                <a:gd name="T90" fmla="+- 0 74 -710"/>
                                <a:gd name="T91" fmla="*/ 74 h 792"/>
                                <a:gd name="T92" fmla="+- 0 3951 2138"/>
                                <a:gd name="T93" fmla="*/ T92 w 3673"/>
                                <a:gd name="T94" fmla="+- 0 82 -710"/>
                                <a:gd name="T95" fmla="*/ 82 h 792"/>
                                <a:gd name="T96" fmla="+- 0 3998 2138"/>
                                <a:gd name="T97" fmla="*/ T96 w 3673"/>
                                <a:gd name="T98" fmla="+- 0 81 -710"/>
                                <a:gd name="T99" fmla="*/ 81 h 792"/>
                                <a:gd name="T100" fmla="+- 0 4091 2138"/>
                                <a:gd name="T101" fmla="*/ T100 w 3673"/>
                                <a:gd name="T102" fmla="+- 0 74 -710"/>
                                <a:gd name="T103" fmla="*/ 74 h 792"/>
                                <a:gd name="T104" fmla="+- 0 4184 2138"/>
                                <a:gd name="T105" fmla="*/ T104 w 3673"/>
                                <a:gd name="T106" fmla="+- 0 60 -710"/>
                                <a:gd name="T107" fmla="*/ 60 h 792"/>
                                <a:gd name="T108" fmla="+- 0 4277 2138"/>
                                <a:gd name="T109" fmla="*/ T108 w 3673"/>
                                <a:gd name="T110" fmla="+- 0 45 -710"/>
                                <a:gd name="T111" fmla="*/ 45 h 792"/>
                                <a:gd name="T112" fmla="+- 0 4323 2138"/>
                                <a:gd name="T113" fmla="*/ T112 w 3673"/>
                                <a:gd name="T114" fmla="+- 0 38 -710"/>
                                <a:gd name="T115" fmla="*/ 38 h 792"/>
                                <a:gd name="T116" fmla="+- 0 4370 2138"/>
                                <a:gd name="T117" fmla="*/ T116 w 3673"/>
                                <a:gd name="T118" fmla="+- 0 33 -710"/>
                                <a:gd name="T119" fmla="*/ 33 h 792"/>
                                <a:gd name="T120" fmla="+- 0 4416 2138"/>
                                <a:gd name="T121" fmla="*/ T120 w 3673"/>
                                <a:gd name="T122" fmla="+- 0 28 -710"/>
                                <a:gd name="T123" fmla="*/ 28 h 792"/>
                                <a:gd name="T124" fmla="+- 0 4463 2138"/>
                                <a:gd name="T125" fmla="*/ T124 w 3673"/>
                                <a:gd name="T126" fmla="+- 0 24 -710"/>
                                <a:gd name="T127" fmla="*/ 24 h 792"/>
                                <a:gd name="T128" fmla="+- 0 4509 2138"/>
                                <a:gd name="T129" fmla="*/ T128 w 3673"/>
                                <a:gd name="T130" fmla="+- 0 21 -710"/>
                                <a:gd name="T131" fmla="*/ 21 h 792"/>
                                <a:gd name="T132" fmla="+- 0 4602 2138"/>
                                <a:gd name="T133" fmla="*/ T132 w 3673"/>
                                <a:gd name="T134" fmla="+- 0 13 -710"/>
                                <a:gd name="T135" fmla="*/ 13 h 792"/>
                                <a:gd name="T136" fmla="+- 0 4695 2138"/>
                                <a:gd name="T137" fmla="*/ T136 w 3673"/>
                                <a:gd name="T138" fmla="+- 0 4 -710"/>
                                <a:gd name="T139" fmla="*/ 4 h 792"/>
                                <a:gd name="T140" fmla="+- 0 4788 2138"/>
                                <a:gd name="T141" fmla="*/ T140 w 3673"/>
                                <a:gd name="T142" fmla="+- 0 -5 -710"/>
                                <a:gd name="T143" fmla="*/ -5 h 792"/>
                                <a:gd name="T144" fmla="+- 0 4881 2138"/>
                                <a:gd name="T145" fmla="*/ T144 w 3673"/>
                                <a:gd name="T146" fmla="+- 0 -16 -710"/>
                                <a:gd name="T147" fmla="*/ -16 h 792"/>
                                <a:gd name="T148" fmla="+- 0 4974 2138"/>
                                <a:gd name="T149" fmla="*/ T148 w 3673"/>
                                <a:gd name="T150" fmla="+- 0 -30 -710"/>
                                <a:gd name="T151" fmla="*/ -30 h 792"/>
                                <a:gd name="T152" fmla="+- 0 5067 2138"/>
                                <a:gd name="T153" fmla="*/ T152 w 3673"/>
                                <a:gd name="T154" fmla="+- 0 -44 -710"/>
                                <a:gd name="T155" fmla="*/ -44 h 792"/>
                                <a:gd name="T156" fmla="+- 0 5160 2138"/>
                                <a:gd name="T157" fmla="*/ T156 w 3673"/>
                                <a:gd name="T158" fmla="+- 0 -60 -710"/>
                                <a:gd name="T159" fmla="*/ -60 h 792"/>
                                <a:gd name="T160" fmla="+- 0 5253 2138"/>
                                <a:gd name="T161" fmla="*/ T160 w 3673"/>
                                <a:gd name="T162" fmla="+- 0 -78 -710"/>
                                <a:gd name="T163" fmla="*/ -78 h 792"/>
                                <a:gd name="T164" fmla="+- 0 5346 2138"/>
                                <a:gd name="T165" fmla="*/ T164 w 3673"/>
                                <a:gd name="T166" fmla="+- 0 -98 -710"/>
                                <a:gd name="T167" fmla="*/ -98 h 792"/>
                                <a:gd name="T168" fmla="+- 0 5439 2138"/>
                                <a:gd name="T169" fmla="*/ T168 w 3673"/>
                                <a:gd name="T170" fmla="+- 0 -120 -710"/>
                                <a:gd name="T171" fmla="*/ -120 h 792"/>
                                <a:gd name="T172" fmla="+- 0 5532 2138"/>
                                <a:gd name="T173" fmla="*/ T172 w 3673"/>
                                <a:gd name="T174" fmla="+- 0 -143 -710"/>
                                <a:gd name="T175" fmla="*/ -143 h 792"/>
                                <a:gd name="T176" fmla="+- 0 5625 2138"/>
                                <a:gd name="T177" fmla="*/ T176 w 3673"/>
                                <a:gd name="T178" fmla="+- 0 -169 -710"/>
                                <a:gd name="T179" fmla="*/ -169 h 792"/>
                                <a:gd name="T180" fmla="+- 0 5718 2138"/>
                                <a:gd name="T181" fmla="*/ T180 w 3673"/>
                                <a:gd name="T182" fmla="+- 0 -196 -710"/>
                                <a:gd name="T183" fmla="*/ -196 h 792"/>
                                <a:gd name="T184" fmla="+- 0 5765 2138"/>
                                <a:gd name="T185" fmla="*/ T184 w 3673"/>
                                <a:gd name="T186" fmla="+- 0 -211 -710"/>
                                <a:gd name="T187" fmla="*/ -211 h 792"/>
                                <a:gd name="T188" fmla="+- 0 5811 2138"/>
                                <a:gd name="T189" fmla="*/ T188 w 3673"/>
                                <a:gd name="T190" fmla="+- 0 -225 -710"/>
                                <a:gd name="T191" fmla="*/ -225 h 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3673" h="792">
                                  <a:moveTo>
                                    <a:pt x="0" y="0"/>
                                  </a:moveTo>
                                  <a:lnTo>
                                    <a:pt x="93" y="41"/>
                                  </a:lnTo>
                                  <a:lnTo>
                                    <a:pt x="186" y="83"/>
                                  </a:lnTo>
                                  <a:lnTo>
                                    <a:pt x="279" y="126"/>
                                  </a:lnTo>
                                  <a:lnTo>
                                    <a:pt x="372" y="170"/>
                                  </a:lnTo>
                                  <a:lnTo>
                                    <a:pt x="465" y="217"/>
                                  </a:lnTo>
                                  <a:lnTo>
                                    <a:pt x="558" y="265"/>
                                  </a:lnTo>
                                  <a:lnTo>
                                    <a:pt x="605" y="289"/>
                                  </a:lnTo>
                                  <a:lnTo>
                                    <a:pt x="698" y="338"/>
                                  </a:lnTo>
                                  <a:lnTo>
                                    <a:pt x="791" y="385"/>
                                  </a:lnTo>
                                  <a:lnTo>
                                    <a:pt x="884" y="431"/>
                                  </a:lnTo>
                                  <a:lnTo>
                                    <a:pt x="930" y="456"/>
                                  </a:lnTo>
                                  <a:lnTo>
                                    <a:pt x="976" y="482"/>
                                  </a:lnTo>
                                  <a:lnTo>
                                    <a:pt x="1023" y="510"/>
                                  </a:lnTo>
                                  <a:lnTo>
                                    <a:pt x="1069" y="538"/>
                                  </a:lnTo>
                                  <a:lnTo>
                                    <a:pt x="1116" y="567"/>
                                  </a:lnTo>
                                  <a:lnTo>
                                    <a:pt x="1162" y="596"/>
                                  </a:lnTo>
                                  <a:lnTo>
                                    <a:pt x="1255" y="649"/>
                                  </a:lnTo>
                                  <a:lnTo>
                                    <a:pt x="1348" y="695"/>
                                  </a:lnTo>
                                  <a:lnTo>
                                    <a:pt x="1441" y="728"/>
                                  </a:lnTo>
                                  <a:lnTo>
                                    <a:pt x="1534" y="752"/>
                                  </a:lnTo>
                                  <a:lnTo>
                                    <a:pt x="1627" y="770"/>
                                  </a:lnTo>
                                  <a:lnTo>
                                    <a:pt x="1720" y="784"/>
                                  </a:lnTo>
                                  <a:lnTo>
                                    <a:pt x="1813" y="792"/>
                                  </a:lnTo>
                                  <a:lnTo>
                                    <a:pt x="1860" y="791"/>
                                  </a:lnTo>
                                  <a:lnTo>
                                    <a:pt x="1953" y="784"/>
                                  </a:lnTo>
                                  <a:lnTo>
                                    <a:pt x="2046" y="770"/>
                                  </a:lnTo>
                                  <a:lnTo>
                                    <a:pt x="2139" y="755"/>
                                  </a:lnTo>
                                  <a:lnTo>
                                    <a:pt x="2185" y="748"/>
                                  </a:lnTo>
                                  <a:lnTo>
                                    <a:pt x="2232" y="743"/>
                                  </a:lnTo>
                                  <a:lnTo>
                                    <a:pt x="2278" y="738"/>
                                  </a:lnTo>
                                  <a:lnTo>
                                    <a:pt x="2325" y="734"/>
                                  </a:lnTo>
                                  <a:lnTo>
                                    <a:pt x="2371" y="731"/>
                                  </a:lnTo>
                                  <a:lnTo>
                                    <a:pt x="2464" y="723"/>
                                  </a:lnTo>
                                  <a:lnTo>
                                    <a:pt x="2557" y="714"/>
                                  </a:lnTo>
                                  <a:lnTo>
                                    <a:pt x="2650" y="705"/>
                                  </a:lnTo>
                                  <a:lnTo>
                                    <a:pt x="2743" y="694"/>
                                  </a:lnTo>
                                  <a:lnTo>
                                    <a:pt x="2836" y="680"/>
                                  </a:lnTo>
                                  <a:lnTo>
                                    <a:pt x="2929" y="666"/>
                                  </a:lnTo>
                                  <a:lnTo>
                                    <a:pt x="3022" y="650"/>
                                  </a:lnTo>
                                  <a:lnTo>
                                    <a:pt x="3115" y="632"/>
                                  </a:lnTo>
                                  <a:lnTo>
                                    <a:pt x="3208" y="612"/>
                                  </a:lnTo>
                                  <a:lnTo>
                                    <a:pt x="3301" y="590"/>
                                  </a:lnTo>
                                  <a:lnTo>
                                    <a:pt x="3394" y="567"/>
                                  </a:lnTo>
                                  <a:lnTo>
                                    <a:pt x="3487" y="541"/>
                                  </a:lnTo>
                                  <a:lnTo>
                                    <a:pt x="3580" y="514"/>
                                  </a:lnTo>
                                  <a:lnTo>
                                    <a:pt x="3627" y="499"/>
                                  </a:lnTo>
                                  <a:lnTo>
                                    <a:pt x="3673" y="485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1003"/>
                        <wpg:cNvGrpSpPr>
                          <a:grpSpLocks/>
                        </wpg:cNvGrpSpPr>
                        <wpg:grpSpPr bwMode="auto">
                          <a:xfrm>
                            <a:off x="1954" y="-925"/>
                            <a:ext cx="4040" cy="2655"/>
                            <a:chOff x="1954" y="-925"/>
                            <a:chExt cx="4040" cy="2655"/>
                          </a:xfrm>
                        </wpg:grpSpPr>
                        <wps:wsp>
                          <wps:cNvPr id="1074" name="Freeform 1004"/>
                          <wps:cNvSpPr>
                            <a:spLocks/>
                          </wps:cNvSpPr>
                          <wps:spPr bwMode="auto">
                            <a:xfrm>
                              <a:off x="1954" y="-925"/>
                              <a:ext cx="4040" cy="2655"/>
                            </a:xfrm>
                            <a:custGeom>
                              <a:avLst/>
                              <a:gdLst>
                                <a:gd name="T0" fmla="+- 0 1954 1954"/>
                                <a:gd name="T1" fmla="*/ T0 w 4040"/>
                                <a:gd name="T2" fmla="+- 0 1729 -925"/>
                                <a:gd name="T3" fmla="*/ 1729 h 2655"/>
                                <a:gd name="T4" fmla="+- 0 5995 1954"/>
                                <a:gd name="T5" fmla="*/ T4 w 4040"/>
                                <a:gd name="T6" fmla="+- 0 1729 -925"/>
                                <a:gd name="T7" fmla="*/ 1729 h 2655"/>
                                <a:gd name="T8" fmla="+- 0 5995 1954"/>
                                <a:gd name="T9" fmla="*/ T8 w 4040"/>
                                <a:gd name="T10" fmla="+- 0 -925 -925"/>
                                <a:gd name="T11" fmla="*/ -925 h 2655"/>
                                <a:gd name="T12" fmla="+- 0 1954 1954"/>
                                <a:gd name="T13" fmla="*/ T12 w 4040"/>
                                <a:gd name="T14" fmla="+- 0 -925 -925"/>
                                <a:gd name="T15" fmla="*/ -925 h 2655"/>
                                <a:gd name="T16" fmla="+- 0 1954 1954"/>
                                <a:gd name="T17" fmla="*/ T16 w 4040"/>
                                <a:gd name="T18" fmla="+- 0 1729 -925"/>
                                <a:gd name="T19" fmla="*/ 1729 h 26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40" h="2655">
                                  <a:moveTo>
                                    <a:pt x="0" y="2654"/>
                                  </a:moveTo>
                                  <a:lnTo>
                                    <a:pt x="4041" y="2654"/>
                                  </a:lnTo>
                                  <a:lnTo>
                                    <a:pt x="40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5" name="Group 1001"/>
                        <wpg:cNvGrpSpPr>
                          <a:grpSpLocks/>
                        </wpg:cNvGrpSpPr>
                        <wpg:grpSpPr bwMode="auto">
                          <a:xfrm>
                            <a:off x="1920" y="1727"/>
                            <a:ext cx="35" cy="2"/>
                            <a:chOff x="1920" y="1727"/>
                            <a:chExt cx="35" cy="2"/>
                          </a:xfrm>
                        </wpg:grpSpPr>
                        <wps:wsp>
                          <wps:cNvPr id="1076" name="Freeform 1002"/>
                          <wps:cNvSpPr>
                            <a:spLocks/>
                          </wps:cNvSpPr>
                          <wps:spPr bwMode="auto">
                            <a:xfrm>
                              <a:off x="1920" y="1727"/>
                              <a:ext cx="35" cy="2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35"/>
                                <a:gd name="T2" fmla="+- 0 1954 1920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7" name="Group 999"/>
                        <wpg:cNvGrpSpPr>
                          <a:grpSpLocks/>
                        </wpg:cNvGrpSpPr>
                        <wpg:grpSpPr bwMode="auto">
                          <a:xfrm>
                            <a:off x="1920" y="1078"/>
                            <a:ext cx="35" cy="2"/>
                            <a:chOff x="1920" y="1078"/>
                            <a:chExt cx="35" cy="2"/>
                          </a:xfrm>
                        </wpg:grpSpPr>
                        <wps:wsp>
                          <wps:cNvPr id="1078" name="Freeform 1000"/>
                          <wps:cNvSpPr>
                            <a:spLocks/>
                          </wps:cNvSpPr>
                          <wps:spPr bwMode="auto">
                            <a:xfrm>
                              <a:off x="1920" y="1078"/>
                              <a:ext cx="35" cy="2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35"/>
                                <a:gd name="T2" fmla="+- 0 1954 1920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9" name="Group 997"/>
                        <wpg:cNvGrpSpPr>
                          <a:grpSpLocks/>
                        </wpg:cNvGrpSpPr>
                        <wpg:grpSpPr bwMode="auto">
                          <a:xfrm>
                            <a:off x="1920" y="429"/>
                            <a:ext cx="35" cy="2"/>
                            <a:chOff x="1920" y="429"/>
                            <a:chExt cx="35" cy="2"/>
                          </a:xfrm>
                        </wpg:grpSpPr>
                        <wps:wsp>
                          <wps:cNvPr id="1080" name="Freeform 998"/>
                          <wps:cNvSpPr>
                            <a:spLocks/>
                          </wps:cNvSpPr>
                          <wps:spPr bwMode="auto">
                            <a:xfrm>
                              <a:off x="1920" y="429"/>
                              <a:ext cx="35" cy="2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35"/>
                                <a:gd name="T2" fmla="+- 0 1954 1920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1" name="Group 995"/>
                        <wpg:cNvGrpSpPr>
                          <a:grpSpLocks/>
                        </wpg:cNvGrpSpPr>
                        <wpg:grpSpPr bwMode="auto">
                          <a:xfrm>
                            <a:off x="1920" y="-220"/>
                            <a:ext cx="35" cy="2"/>
                            <a:chOff x="1920" y="-220"/>
                            <a:chExt cx="35" cy="2"/>
                          </a:xfrm>
                        </wpg:grpSpPr>
                        <wps:wsp>
                          <wps:cNvPr id="1082" name="Freeform 996"/>
                          <wps:cNvSpPr>
                            <a:spLocks/>
                          </wps:cNvSpPr>
                          <wps:spPr bwMode="auto">
                            <a:xfrm>
                              <a:off x="1920" y="-220"/>
                              <a:ext cx="35" cy="2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35"/>
                                <a:gd name="T2" fmla="+- 0 1954 1920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3" name="Group 993"/>
                        <wpg:cNvGrpSpPr>
                          <a:grpSpLocks/>
                        </wpg:cNvGrpSpPr>
                        <wpg:grpSpPr bwMode="auto">
                          <a:xfrm>
                            <a:off x="1920" y="-869"/>
                            <a:ext cx="35" cy="2"/>
                            <a:chOff x="1920" y="-869"/>
                            <a:chExt cx="35" cy="2"/>
                          </a:xfrm>
                        </wpg:grpSpPr>
                        <wps:wsp>
                          <wps:cNvPr id="1084" name="Freeform 994"/>
                          <wps:cNvSpPr>
                            <a:spLocks/>
                          </wps:cNvSpPr>
                          <wps:spPr bwMode="auto">
                            <a:xfrm>
                              <a:off x="1920" y="-869"/>
                              <a:ext cx="35" cy="2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35"/>
                                <a:gd name="T2" fmla="+- 0 1954 1920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5" name="Group 991"/>
                        <wpg:cNvGrpSpPr>
                          <a:grpSpLocks/>
                        </wpg:cNvGrpSpPr>
                        <wpg:grpSpPr bwMode="auto">
                          <a:xfrm>
                            <a:off x="1963" y="1729"/>
                            <a:ext cx="2" cy="35"/>
                            <a:chOff x="1963" y="1729"/>
                            <a:chExt cx="2" cy="35"/>
                          </a:xfrm>
                        </wpg:grpSpPr>
                        <wps:wsp>
                          <wps:cNvPr id="1086" name="Freeform 992"/>
                          <wps:cNvSpPr>
                            <a:spLocks/>
                          </wps:cNvSpPr>
                          <wps:spPr bwMode="auto">
                            <a:xfrm>
                              <a:off x="1963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7" name="Group 989"/>
                        <wpg:cNvGrpSpPr>
                          <a:grpSpLocks/>
                        </wpg:cNvGrpSpPr>
                        <wpg:grpSpPr bwMode="auto">
                          <a:xfrm>
                            <a:off x="2663" y="1729"/>
                            <a:ext cx="2" cy="35"/>
                            <a:chOff x="2663" y="1729"/>
                            <a:chExt cx="2" cy="35"/>
                          </a:xfrm>
                        </wpg:grpSpPr>
                        <wps:wsp>
                          <wps:cNvPr id="1088" name="Freeform 990"/>
                          <wps:cNvSpPr>
                            <a:spLocks/>
                          </wps:cNvSpPr>
                          <wps:spPr bwMode="auto">
                            <a:xfrm>
                              <a:off x="2663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9" name="Group 987"/>
                        <wpg:cNvGrpSpPr>
                          <a:grpSpLocks/>
                        </wpg:cNvGrpSpPr>
                        <wpg:grpSpPr bwMode="auto">
                          <a:xfrm>
                            <a:off x="3363" y="1729"/>
                            <a:ext cx="2" cy="35"/>
                            <a:chOff x="3363" y="1729"/>
                            <a:chExt cx="2" cy="35"/>
                          </a:xfrm>
                        </wpg:grpSpPr>
                        <wps:wsp>
                          <wps:cNvPr id="1090" name="Freeform 988"/>
                          <wps:cNvSpPr>
                            <a:spLocks/>
                          </wps:cNvSpPr>
                          <wps:spPr bwMode="auto">
                            <a:xfrm>
                              <a:off x="3363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1" name="Group 985"/>
                        <wpg:cNvGrpSpPr>
                          <a:grpSpLocks/>
                        </wpg:cNvGrpSpPr>
                        <wpg:grpSpPr bwMode="auto">
                          <a:xfrm>
                            <a:off x="4062" y="1729"/>
                            <a:ext cx="2" cy="35"/>
                            <a:chOff x="4062" y="1729"/>
                            <a:chExt cx="2" cy="35"/>
                          </a:xfrm>
                        </wpg:grpSpPr>
                        <wps:wsp>
                          <wps:cNvPr id="1092" name="Freeform 986"/>
                          <wps:cNvSpPr>
                            <a:spLocks/>
                          </wps:cNvSpPr>
                          <wps:spPr bwMode="auto">
                            <a:xfrm>
                              <a:off x="4062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3" name="Group 983"/>
                        <wpg:cNvGrpSpPr>
                          <a:grpSpLocks/>
                        </wpg:cNvGrpSpPr>
                        <wpg:grpSpPr bwMode="auto">
                          <a:xfrm>
                            <a:off x="4762" y="1729"/>
                            <a:ext cx="2" cy="35"/>
                            <a:chOff x="4762" y="1729"/>
                            <a:chExt cx="2" cy="35"/>
                          </a:xfrm>
                        </wpg:grpSpPr>
                        <wps:wsp>
                          <wps:cNvPr id="1094" name="Freeform 984"/>
                          <wps:cNvSpPr>
                            <a:spLocks/>
                          </wps:cNvSpPr>
                          <wps:spPr bwMode="auto">
                            <a:xfrm>
                              <a:off x="4762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5" name="Group 981"/>
                        <wpg:cNvGrpSpPr>
                          <a:grpSpLocks/>
                        </wpg:cNvGrpSpPr>
                        <wpg:grpSpPr bwMode="auto">
                          <a:xfrm>
                            <a:off x="5461" y="1729"/>
                            <a:ext cx="2" cy="35"/>
                            <a:chOff x="5461" y="1729"/>
                            <a:chExt cx="2" cy="35"/>
                          </a:xfrm>
                        </wpg:grpSpPr>
                        <wps:wsp>
                          <wps:cNvPr id="1096" name="Freeform 982"/>
                          <wps:cNvSpPr>
                            <a:spLocks/>
                          </wps:cNvSpPr>
                          <wps:spPr bwMode="auto">
                            <a:xfrm>
                              <a:off x="5461" y="1729"/>
                              <a:ext cx="2" cy="35"/>
                            </a:xfrm>
                            <a:custGeom>
                              <a:avLst/>
                              <a:gdLst>
                                <a:gd name="T0" fmla="+- 0 1764 1729"/>
                                <a:gd name="T1" fmla="*/ 1764 h 35"/>
                                <a:gd name="T2" fmla="+- 0 1729 1729"/>
                                <a:gd name="T3" fmla="*/ 1729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D55C3" id="Group 980" o:spid="_x0000_s1026" style="position:absolute;margin-left:95.65pt;margin-top:-46.6pt;width:204.45pt;height:135.15pt;z-index:-3758;mso-position-horizontal-relative:page" coordorigin="1913,-932" coordsize="4089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">
                <v:group id="Group 1093" o:spid="_x0000_s1027" style="position:absolute;left:1954;top:1402;width:4040;height:2" coordorigin="1954,1402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Freeform 1094" o:spid="_x0000_s1028" style="position:absolute;left:1954;top:1402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zjMQA&#10;AADcAAAADwAAAGRycy9kb3ducmV2LnhtbESPW2sCMRSE3wv+h3CEvhTNKqXoahQpXejlycsPOG7O&#10;XnRzsiTRXf99Iwg+DjPzDbNc96YRV3K+tqxgMk5AEOdW11wqOOyz0QyED8gaG8uk4EYe1qvByxJT&#10;bTve0nUXShEh7FNUUIXQplL6vCKDfmxb4ugV1hkMUbpSaoddhJtGTpPkQxqsOS5U2NJnRfl5dzEK&#10;filr3s7Frfv5yybui4pT5457pV6H/WYBIlAfnuFH+1srmM/e4X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84zEAAAA3AAAAA8AAAAAAAAAAAAAAAAAmAIAAGRycy9k&#10;b3ducmV2LnhtbFBLBQYAAAAABAAEAPUAAACJAwAAAAA=&#10;" path="m,l4041,e" filled="f" strokecolor="#f2f2f2" strokeweight=".14383mm">
                    <v:path arrowok="t" o:connecttype="custom" o:connectlocs="0,0;4041,0" o:connectangles="0,0"/>
                  </v:shape>
                </v:group>
                <v:group id="Group 1091" o:spid="_x0000_s1029" style="position:absolute;left:1954;top:753;width:4040;height:2" coordorigin="1954,753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shape id="Freeform 1092" o:spid="_x0000_s1030" style="position:absolute;left:1954;top:753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IYMQA&#10;AADcAAAADwAAAGRycy9kb3ducmV2LnhtbESP3WoCMRSE7wu+QziCN0WzeiG6GkXEhdpeVX2A4+bs&#10;j25OliR117c3hUIvh5n5hllve9OIBzlfW1YwnSQgiHOray4VXM7ZeAHCB2SNjWVS8CQP283gbY2p&#10;th1/0+MUShEh7FNUUIXQplL6vCKDfmJb4ugV1hkMUbpSaoddhJtGzpJkLg3WHBcqbGlfUX4//RgF&#10;n5Q17/fi2R2/sqk7UHHr3PWs1GjY71YgAvXhP/zX/tAKlos5/J6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OyGDEAAAA3AAAAA8AAAAAAAAAAAAAAAAAmAIAAGRycy9k&#10;b3ducmV2LnhtbFBLBQYAAAAABAAEAPUAAACJAwAAAAA=&#10;" path="m,l4041,e" filled="f" strokecolor="#f2f2f2" strokeweight=".14383mm">
                    <v:path arrowok="t" o:connecttype="custom" o:connectlocs="0,0;4041,0" o:connectangles="0,0"/>
                  </v:shape>
                </v:group>
                <v:group id="Group 1089" o:spid="_x0000_s1031" style="position:absolute;left:1954;top:104;width:4040;height:2" coordorigin="1954,104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<v:shape id="Freeform 1090" o:spid="_x0000_s1032" style="position:absolute;left:1954;top:104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5icAA&#10;AADcAAAADwAAAGRycy9kb3ducmV2LnhtbERPy4rCMBTdD/gP4QpuBk11MWg1ioiFmXHl4wOuze1D&#10;m5uSZGz9+8lCcHk479WmN414kPO1ZQXTSQKCOLe65lLB5ZyN5yB8QNbYWCYFT/KwWQ8+Vphq2/GR&#10;HqdQihjCPkUFVQhtKqXPKzLoJ7YljlxhncEQoSuldtjFcNPIWZJ8SYM1x4YKW9pVlN9Pf0bBL2XN&#10;5714dj+HbOr2VNw6dz0rNRr22yWIQH14i1/ub61gMY9r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35icAAAADcAAAADwAAAAAAAAAAAAAAAACYAgAAZHJzL2Rvd25y&#10;ZXYueG1sUEsFBgAAAAAEAAQA9QAAAIUDAAAAAA==&#10;" path="m,l4041,e" filled="f" strokecolor="#f2f2f2" strokeweight=".14383mm">
                    <v:path arrowok="t" o:connecttype="custom" o:connectlocs="0,0;4041,0" o:connectangles="0,0"/>
                  </v:shape>
                </v:group>
                <v:group id="Group 1087" o:spid="_x0000_s1033" style="position:absolute;left:1954;top:-545;width:4040;height:2" coordorigin="1954,-545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<v:shape id="Freeform 1088" o:spid="_x0000_s1034" style="position:absolute;left:1954;top:-545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jUsIA&#10;AADcAAAADwAAAGRycy9kb3ducmV2LnhtbERPS07DMBDdI/UO1iCxQa2TLhANdSNUEamUFW0PMI0n&#10;HxKPI9sk6e3rBRLLp/ff5rPpxUjOt5YVpKsEBHFpdcu1gsu5WL6C8AFZY2+ZFNzIQ75bPGwx03bi&#10;bxpPoRYxhH2GCpoQhkxKXzZk0K/sQBy5yjqDIUJXS+1wiuGml+skeZEGW44NDQ60b6jsTr9GwZGK&#10;/rmrbtPnV5G6D6p+Jnc9K/X0OL+/gQg0h3/xn/ugFWw2cX48E4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mNSwgAAANwAAAAPAAAAAAAAAAAAAAAAAJgCAABkcnMvZG93&#10;bnJldi54bWxQSwUGAAAAAAQABAD1AAAAhwMAAAAA&#10;" path="m,l4041,e" filled="f" strokecolor="#f2f2f2" strokeweight=".14383mm">
                    <v:path arrowok="t" o:connecttype="custom" o:connectlocs="0,0;4041,0" o:connectangles="0,0"/>
                  </v:shape>
                </v:group>
                <v:group id="Group 1085" o:spid="_x0000_s1035" style="position:absolute;left:2313;top:-925;width:2;height:2655" coordorigin="2313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<v:shape id="Freeform 1086" o:spid="_x0000_s1036" style="position:absolute;left:2313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bOsIA&#10;AADcAAAADwAAAGRycy9kb3ducmV2LnhtbESPQYvCMBSE74L/ITzBm6Z6cG01igqCV+v24O3RPNti&#10;81KbaOu/N8LCHoeZ+YZZb3tTixe1rrKsYDaNQBDnVldcKPi9HCdLEM4ja6wtk4I3OdhuhoM1Jtp2&#10;fKZX6gsRIOwSVFB63yRSurwkg25qG+Lg3Wxr0AfZFlK32AW4qeU8ihbSYMVhocSGDiXl9/RpFBwz&#10;m82epyLr7pef6yF99Mv4uldqPOp3KxCeev8f/muftII4nsP3TDgCcvM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hs6wgAAANwAAAAPAAAAAAAAAAAAAAAAAJgCAABkcnMvZG93&#10;bnJldi54bWxQSwUGAAAAAAQABAD1AAAAhwMAAAAA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83" o:spid="_x0000_s1037" style="position:absolute;left:3013;top:-925;width:2;height:2655" coordorigin="3013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<v:shape id="Freeform 1084" o:spid="_x0000_s1038" style="position:absolute;left:3013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8m1cMA&#10;AADcAAAADwAAAGRycy9kb3ducmV2LnhtbESPQYvCMBSE74L/ITzBm6YustpqFFcQvG61B2+P5tkW&#10;m5faRFv/vVlY8DjMzDfMetubWjypdZVlBbNpBII4t7riQsH5dJgsQTiPrLG2TApe5GC7GQ7WmGjb&#10;8S89U1+IAGGXoILS+yaR0uUlGXRT2xAH72pbgz7ItpC6xS7ATS2/ouhbGqw4LJTY0L6k/JY+jIJD&#10;ZrPZ41hk3e20uOzTe7+MLz9KjUf9bgXCU+8/4f/2USuI4zn8nQ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8m1cMAAADcAAAADwAAAAAAAAAAAAAAAACYAgAAZHJzL2Rv&#10;d25yZXYueG1sUEsFBgAAAAAEAAQA9QAAAIgDAAAAAA==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81" o:spid="_x0000_s1039" style="position:absolute;left:3712;top:-925;width:2;height:2655" coordorigin="3712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<v:shape id="Freeform 1082" o:spid="_x0000_s1040" style="position:absolute;left:3712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dOcIA&#10;AADcAAAADwAAAGRycy9kb3ducmV2LnhtbESPQYvCMBSE7wv+h/AEb2uqB7XVKCoIXrfag7dH82yL&#10;zUttoq3/3iwIHoeZ+YZZbXpTiye1rrKsYDKOQBDnVldcKDifDr8LEM4ja6wtk4IXOdisBz8rTLTt&#10;+I+eqS9EgLBLUEHpfZNI6fKSDLqxbYiDd7WtQR9kW0jdYhfgppbTKJpJgxWHhRIb2peU39KHUXDI&#10;bDZ5HIusu53ml3167xfxZafUaNhvlyA89f4b/rSPWkEcz+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R05wgAAANwAAAAPAAAAAAAAAAAAAAAAAJgCAABkcnMvZG93&#10;bnJldi54bWxQSwUGAAAAAAQABAD1AAAAhwMAAAAA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79" o:spid="_x0000_s1041" style="position:absolute;left:4412;top:-925;width:2;height:2655" coordorigin="4412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<v:shape id="Freeform 1080" o:spid="_x0000_s1042" style="position:absolute;left:4412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s0MEA&#10;AADcAAAADwAAAGRycy9kb3ducmV2LnhtbERPTW+CQBC9N+l/2EwTb3Wxh1bQ1agJCVehHLxN2BGI&#10;7CyyK+C/dw9Nenx539v9bDox0uBaywpWywgEcWV1y7WC3yL9XINwHlljZ5kUPMnBfvf+tsVE24nP&#10;NOa+FiGEXYIKGu/7REpXNWTQLW1PHLirHQz6AIda6gGnEG46+RVF39Jgy6GhwZ5ODVW3/GEUpKUt&#10;V4+sLqdb8XM55fd5HV+OSi0+5sMGhKfZ/4v/3JlWEMdhbTgTj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CLNDBAAAA3AAAAA8AAAAAAAAAAAAAAAAAmAIAAGRycy9kb3du&#10;cmV2LnhtbFBLBQYAAAAABAAEAPUAAACGAwAAAAA=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77" o:spid="_x0000_s1043" style="position:absolute;left:5111;top:-925;width:2;height:2655" coordorigin="5111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<v:shape id="Freeform 1078" o:spid="_x0000_s1044" style="position:absolute;left:5111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e+sQA&#10;AADdAAAADwAAAGRycy9kb3ducmV2LnhtbESPQW/CMAyF70j8h8hIu0HCDhvrCIghIXFdoQduVmPa&#10;isbpmkC7fz8fJnGz9Z7f+7zejr5VD+pjE9jCcmFAEZfBNVxZOJ8O8xWomJAdtoHJwi9F2G6mkzVm&#10;Lgz8TY88VUpCOGZooU6py7SOZU0e4yJ0xKJdQ+8xydpX2vU4SLhv9asxb9pjw9JQY0f7mspbfvcW&#10;DkUolvdjVQy30/tln/+Mq4/Ll7Uvs3H3CSrRmJ7m/+ujE3xjhF++kRH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9XvrEAAAA3QAAAA8AAAAAAAAAAAAAAAAAmAIAAGRycy9k&#10;b3ducmV2LnhtbFBLBQYAAAAABAAEAPUAAACJAwAAAAA=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75" o:spid="_x0000_s1045" style="position:absolute;left:5811;top:-925;width:2;height:2655" coordorigin="5811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<v:shape id="Freeform 1076" o:spid="_x0000_s1046" style="position:absolute;left:5811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lFsIA&#10;AADdAAAADwAAAGRycy9kb3ducmV2LnhtbERPTYvCMBC9L/gfwgje1kQPrlajqCB43bo99DY0Y1ts&#10;JrWJtv57s7Cwt3m8z9nsBtuIJ3W+dqxhNlUgiAtnai41/FxOn0sQPiAbbByThhd52G1HHxtMjOv5&#10;m55pKEUMYZ+ghiqENpHSFxVZ9FPXEkfu6jqLIcKulKbDPobbRs6VWkiLNceGCls6VlTc0ofVcMpc&#10;Nnucy6y/Xb7yY3oflqv8oPVkPOzXIAIN4V/85z6bOF+pOfx+E0+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2UWwgAAAN0AAAAPAAAAAAAAAAAAAAAAAJgCAABkcnMvZG93&#10;bnJldi54bWxQSwUGAAAAAAQABAD1AAAAhwMAAAAA&#10;" path="m,2654l,e" filled="f" strokecolor="#f2f2f2" strokeweight=".14383mm">
                    <v:path arrowok="t" o:connecttype="custom" o:connectlocs="0,1729;0,-925" o:connectangles="0,0"/>
                  </v:shape>
                </v:group>
                <v:group id="Group 1073" o:spid="_x0000_s1047" style="position:absolute;left:1954;top:1727;width:4040;height:2" coordorigin="1954,1727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<v:shape id="Freeform 1074" o:spid="_x0000_s1048" style="position:absolute;left:1954;top:1727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586sYA&#10;AADdAAAADwAAAGRycy9kb3ducmV2LnhtbERP20oDMRB9L/gPYQq+2aSiRdemRXpDKgq2gvg23Ux3&#10;FzeTsEm7a7++EYS+zeFcZzztbC2O1ITKsYbhQIEgzp2puNDwuV3ePIAIEdlg7Zg0/FKA6eSqN8bM&#10;uJY/6LiJhUghHDLUUMboMylDXpLFMHCeOHF711iMCTaFNA22KdzW8lapkbRYcWoo0dOspPxnc7Aa&#10;Zl8Hf99uV9+v3ZtfPM5369Hpfa31db97fgIRqYsX8b/7xaT5St3B3zfpBD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586sYAAADdAAAADwAAAAAAAAAAAAAAAACYAgAAZHJz&#10;L2Rvd25yZXYueG1sUEsFBgAAAAAEAAQA9QAAAIsDAAAAAA==&#10;" path="m,l4041,e" filled="f" strokecolor="#ccc" strokeweight=".24044mm">
                    <v:path arrowok="t" o:connecttype="custom" o:connectlocs="0,0;4041,0" o:connectangles="0,0"/>
                  </v:shape>
                </v:group>
                <v:group id="Group 1071" o:spid="_x0000_s1049" style="position:absolute;left:1954;top:1078;width:4040;height:2" coordorigin="1954,1078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Freeform 1072" o:spid="_x0000_s1050" style="position:absolute;left:1954;top:1078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HBsgA&#10;AADdAAAADwAAAGRycy9kb3ducmV2LnhtbESP3WoCMRCF7wu+QxihdzWroNStUcSfUiwK1YJ4N27G&#10;3cXNJGyiu+3TN4VC72Y453xzZjJrTSXuVPvSsoJ+LwFBnFldcq7g87B+egbhA7LGyjIp+CIPs2nn&#10;YYKptg1/0H0fchEh7FNUUITgUil9VpBB37OOOGoXWxsMca1zqWtsItxUcpAkI2mw5HihQEeLgrLr&#10;/mYULI43N2wOr6f3dutW4+V5M/rebZR67LbzFxCB2vBv/ku/6Vg/EuH3mziC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8EcGyAAAAN0AAAAPAAAAAAAAAAAAAAAAAJgCAABk&#10;cnMvZG93bnJldi54bWxQSwUGAAAAAAQABAD1AAAAjQMAAAAA&#10;" path="m,l4041,e" filled="f" strokecolor="#ccc" strokeweight=".24044mm">
                    <v:path arrowok="t" o:connecttype="custom" o:connectlocs="0,0;4041,0" o:connectangles="0,0"/>
                  </v:shape>
                </v:group>
                <v:group id="Group 1069" o:spid="_x0000_s1051" style="position:absolute;left:1954;top:429;width:4040;height:2" coordorigin="1954,429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<v:shape id="Freeform 1070" o:spid="_x0000_s1052" style="position:absolute;left:1954;top:429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278kA&#10;AADdAAAADwAAAGRycy9kb3ducmV2LnhtbESPT0sDMRDF74LfIYzgzSYKFrs2LVL/IBWFtkLpbdyM&#10;u4ubSdik3bWfvnMQvM3w3rz3m+l88K06UJeawBauRwYUcRlcw5WFz83z1R2olJEdtoHJwi8lmM/O&#10;z6ZYuNDzig7rXCkJ4VSghTrnWGidypo8plGIxKJ9h85jlrWrtOuwl3Df6htjxtpjw9JQY6RFTeXP&#10;eu8tLLb7eNtvXnZvw3t8mjx+LcfHj6W1lxfDwz2oTEP+N/9dvzrBN0Zw5RsZQc9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iN278kAAADdAAAADwAAAAAAAAAAAAAAAACYAgAA&#10;ZHJzL2Rvd25yZXYueG1sUEsFBgAAAAAEAAQA9QAAAI4DAAAAAA==&#10;" path="m,l4041,e" filled="f" strokecolor="#ccc" strokeweight=".24044mm">
                    <v:path arrowok="t" o:connecttype="custom" o:connectlocs="0,0;4041,0" o:connectangles="0,0"/>
                  </v:shape>
                </v:group>
                <v:group id="Group 1067" o:spid="_x0000_s1053" style="position:absolute;left:1954;top:-220;width:4040;height:2" coordorigin="1954,-220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<v:shape id="Freeform 1068" o:spid="_x0000_s1054" style="position:absolute;left:1954;top:-220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sNMkA&#10;AADdAAAADwAAAGRycy9kb3ducmV2LnhtbESPQUvDQBCF7wX/wzKCN7tpoaXGbovUVqSlgq0g3sbs&#10;mASzs0t220R/vXMQepvhvXnvm/myd406UxtrzwZGwwwUceFtzaWBt+PmdgYqJmSLjWcy8EMRlour&#10;wRxz6zt+pfMhlUpCOOZooEop5FrHoiKHcegDsWhfvnWYZG1LbVvsJNw1epxlU+2wZmmoMNCqouL7&#10;cHIGVu+nMOmOTx+7fh/Wd4+f2+nvy9aYm+v+4R5Uoj5dzP/Xz1bws5Hwyzcygl7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YzsNMkAAADdAAAADwAAAAAAAAAAAAAAAACYAgAA&#10;ZHJzL2Rvd25yZXYueG1sUEsFBgAAAAAEAAQA9QAAAI4DAAAAAA==&#10;" path="m,l4041,e" filled="f" strokecolor="#ccc" strokeweight=".24044mm">
                    <v:path arrowok="t" o:connecttype="custom" o:connectlocs="0,0;4041,0" o:connectangles="0,0"/>
                  </v:shape>
                </v:group>
                <v:group id="Group 1065" o:spid="_x0000_s1055" style="position:absolute;left:1954;top:-869;width:4040;height:2" coordorigin="1954,-869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shape id="Freeform 1066" o:spid="_x0000_s1056" style="position:absolute;left:1954;top:-869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LX2MYA&#10;AADdAAAADwAAAGRycy9kb3ducmV2LnhtbERP22oCMRB9L/QfwhT6VrMKSl2NUryUYlHwAuLbuBl3&#10;l24mYRPdbb++KRR8m8O5znjamkrcqPalZQXdTgKCOLO65FzBYb98eQXhA7LGyjIp+CYP08njwxhT&#10;bRve0m0XchFD2KeooAjBpVL6rCCDvmMdceQutjYYIqxzqWtsYripZC9JBtJgybGhQEezgrKv3dUo&#10;mB2vrt/s30+f7dothvPzavCzWSn1/NS+jUAEasNd/O/+0HF+0u3B3zfxBD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LX2MYAAADdAAAADwAAAAAAAAAAAAAAAACYAgAAZHJz&#10;L2Rvd25yZXYueG1sUEsFBgAAAAAEAAQA9QAAAIsDAAAAAA==&#10;" path="m,l4041,e" filled="f" strokecolor="#ccc" strokeweight=".24044mm">
                    <v:path arrowok="t" o:connecttype="custom" o:connectlocs="0,0;4041,0" o:connectangles="0,0"/>
                  </v:shape>
                </v:group>
                <v:group id="Group 1063" o:spid="_x0000_s1057" style="position:absolute;left:1963;top:-925;width:2;height:2655" coordorigin="1963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<v:shape id="Freeform 1064" o:spid="_x0000_s1058" style="position:absolute;left:1963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HHr8MA&#10;AADdAAAADwAAAGRycy9kb3ducmV2LnhtbESPQYvCMBCF74L/IcyCN01dxHW7RukKwl61XrwNydiG&#10;bSalibb992ZB2NsM771v3mz3g2vEg7pgPStYLjIQxNoby5WCS3mcb0CEiGyw8UwKRgqw300nW8yN&#10;7/lEj3OsRIJwyFFBHWObSxl0TQ7DwrfESbv5zmFMa1dJ02Gf4K6R71m2lg4tpws1tnSoSf+e7y5R&#10;dNGHa/l907Ys1tXnaPuP8aDU7G0ovkBEGuK/+ZX+Mal+tlzB3zdpBL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HHr8MAAADdAAAADwAAAAAAAAAAAAAAAACYAgAAZHJzL2Rv&#10;d25yZXYueG1sUEsFBgAAAAAEAAQA9QAAAIgDAAAAAA=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61" o:spid="_x0000_s1059" style="position:absolute;left:2663;top:-925;width:2;height:2655" coordorigin="2663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<v:shape id="Freeform 1062" o:spid="_x0000_s1060" style="position:absolute;left:2663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8Q8MA&#10;AADdAAAADwAAAGRycy9kb3ducmV2LnhtbESPQW/CMAyF75P4D5GRdhspHLpRCKggIXEd3YWblZg2&#10;onGqJtD235NJk3az9d77/Lzdj64VT+qD9axguchAEGtvLNcKfqrTxxeIEJENtp5JwUQB9rvZ2xYL&#10;4wf+pucl1iJBOBSooImxK6QMuiGHYeE74qTdfO8wprWvpelxSHDXylWW5dKh5XShwY6ODen75eES&#10;RZdDuFaHm7ZVmdfryQ6f01Gp9/lYbkBEGuO/+S99Nql+tszh95s0gt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/8Q8MAAADdAAAADwAAAAAAAAAAAAAAAACYAgAAZHJzL2Rv&#10;d25yZXYueG1sUEsFBgAAAAAEAAQA9QAAAIgDAAAAAA=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59" o:spid="_x0000_s1061" style="position:absolute;left:3363;top:-925;width:2;height:2655" coordorigin="3363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shape id="Freeform 1060" o:spid="_x0000_s1062" style="position:absolute;left:3363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NqsMA&#10;AADdAAAADwAAAGRycy9kb3ducmV2LnhtbESPQW/CMAyF75P4D5En7TZSdmCjEFBBQtp1dBduVmLa&#10;aI1TNRlt/z0+TNrtWX7+/N7uMIVO3WlIPrKB1bIARWyj89wY+K7Prx+gUkZ22EUmAzMlOOwXTzss&#10;XRz5i+6X3CiBcCrRQJtzX2qdbEsB0zL2xLK7xSFglnFotBtwFHjo9FtRrHVAz/KhxZ5OLdmfy28Q&#10;iq3GdK2PN+vrat1sZj++zydjXp6nagsq05T/zX/Xn07iFyuJK21Egt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zNqsMAAADdAAAADwAAAAAAAAAAAAAAAACYAgAAZHJzL2Rv&#10;d25yZXYueG1sUEsFBgAAAAAEAAQA9QAAAIgDAAAAAA=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57" o:spid="_x0000_s1063" style="position:absolute;left:4062;top:-925;width:2;height:2655" coordorigin="4062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<v:shape id="Freeform 1058" o:spid="_x0000_s1064" style="position:absolute;left:4062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LEcMA&#10;AADdAAAADwAAAGRycy9kb3ducmV2LnhtbESPQW/CMAyF75P4D5GRuI0UDmzrCKhDmsR1dBduVmLa&#10;iMapmoy2/34+TNrtWX7+/N7+OIVOPWhIPrKBzboARWyj89wY+K4/n19BpYzssItMBmZKcDwsnvZY&#10;ujjyFz0uuVEC4VSigTbnvtQ62ZYCpnXsiWV3i0PALOPQaDfgKPDQ6W1R7HRAz/KhxZ5OLdn75ScI&#10;xVZjutYfN+vrate8zX58mU/GrJZT9Q4q05T/zX/XZyfxi63klzYiQR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YLEcMAAADdAAAADwAAAAAAAAAAAAAAAACYAgAAZHJzL2Rv&#10;d25yZXYueG1sUEsFBgAAAAAEAAQA9QAAAIgDAAAAAA=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55" o:spid="_x0000_s1065" style="position:absolute;left:4762;top:-925;width:2;height:2655" coordorigin="4762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<v:shape id="Freeform 1056" o:spid="_x0000_s1066" style="position:absolute;left:4762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w/cMA&#10;AADdAAAADwAAAGRycy9kb3ducmV2LnhtbESPQW/CMAyF70j8h8iTdoN0PcAoBFSQJu0K3YWblZg2&#10;onGqJqPtv18mIXGz9d77/Lw7jK4VD+qD9azgY5mBINbeWK4V/FRfi08QISIbbD2TgokCHPbz2Q4L&#10;4wc+0+MSa5EgHApU0MTYFVIG3ZDDsPQdcdJuvncY09rX0vQ4JLhrZZ5lK+nQcrrQYEenhvT98usS&#10;RZdDuFbHm7ZVuao3kx3W00mp97ex3IKINMaX+Zn+Nql+lufw/00a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gw/cMAAADdAAAADwAAAAAAAAAAAAAAAACYAgAAZHJzL2Rv&#10;d25yZXYueG1sUEsFBgAAAAAEAAQA9QAAAIgDAAAAAA=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53" o:spid="_x0000_s1067" style="position:absolute;left:5461;top:-925;width:2;height:2655" coordorigin="5461,-92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shape id="Freeform 1054" o:spid="_x0000_s1068" style="position:absolute;left:5461;top:-92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0NEsQA&#10;AADdAAAADwAAAGRycy9kb3ducmV2LnhtbESPQWvCQBCF70L/wzKF3symUqxNXSUKBa8aL96G3TFZ&#10;mp0N2dUk/74rCL3N8N775s16O7pW3KkP1rOC9ywHQay9sVwrOFc/8xWIEJENtp5JwUQBtpuX2RoL&#10;4wc+0v0Ua5EgHApU0MTYFVIG3ZDDkPmOOGlX3zuMae1raXocEty1cpHnS+nQcrrQYEf7hvTv6eYS&#10;RZdDuFS7q7ZVuay/Jjt8Tnul3l7H8htEpDH+m5/pg0n188UHPL5JI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DRLEAAAA3QAAAA8AAAAAAAAAAAAAAAAAmAIAAGRycy9k&#10;b3ducmV2LnhtbFBLBQYAAAAABAAEAPUAAACJAwAAAAA=&#10;" path="m,2654l,e" filled="f" strokecolor="#ccc" strokeweight=".24044mm">
                    <v:path arrowok="t" o:connecttype="custom" o:connectlocs="0,1729;0,-925" o:connectangles="0,0"/>
                  </v:shape>
                </v:group>
                <v:group id="Group 1051" o:spid="_x0000_s1069" style="position:absolute;left:2096;top:-488;width:85;height:74" coordorigin="2096,-48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<v:shape id="Freeform 1052" o:spid="_x0000_s1070" style="position:absolute;left:2096;top:-48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xI8IA&#10;AADdAAAADwAAAGRycy9kb3ducmV2LnhtbERPbUvDMBD+Lvgfwgl+c8lGGVKXjTEYKEzQzh9wNLem&#10;2ly65uy6f28EwW/38LzeajOFTo00pDayhfnMgCKuo2u5sfBx3D88gkqC7LCLTBaulGCzvr1ZYeni&#10;hd9prKRROYRTiRa8SF9qnWpPAdMs9sSZO8UhoGQ4NNoNeMnhodMLY5Y6YMu5wWNPO0/1V/UdLEjh&#10;pTgeDq+fxZlP1/GlejOys/b+bto+gRKa5F/85352eb5ZLOH3m3yC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PEjwgAAAN0AAAAPAAAAAAAAAAAAAAAAAJgCAABkcnMvZG93&#10;bnJldi54bWxQSwUGAAAAAAQABAD1AAAAhwMAAAAA&#10;" path="m42,l,74r85,l42,e" fillcolor="black" stroked="f">
                    <v:path arrowok="t" o:connecttype="custom" o:connectlocs="42,-488;0,-414;85,-414;42,-488" o:connectangles="0,0,0,0"/>
                  </v:shape>
                </v:group>
                <v:group id="Group 1049" o:spid="_x0000_s1071" style="position:absolute;left:2270;top:-854;width:85;height:74" coordorigin="2270,-85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<v:shape id="Freeform 1050" o:spid="_x0000_s1072" style="position:absolute;left:2270;top:-85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/AysUA&#10;AADdAAAADwAAAGRycy9kb3ducmV2LnhtbESP0WrDMAxF3wf9B6PC3lZ7JYyR1S2jUNiggy3dB4hY&#10;jdPGchprafr388NgbxL36t6j1WYKnRppSG1kC48LA4q4jq7lxsL3YffwDCoJssMuMlm4UYLNena3&#10;wtLFK3/RWEmjcginEi14kb7UOtWeAqZF7ImzdoxDQMnr0Gg34DWHh04vjXnSAVvODR572nqqz9VP&#10;sCCFl+Kw33+cigsfb+N79Wlka+39fHp9ASU0yb/57/rNZXyzzLj5mzy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8DKxQAAAN0AAAAPAAAAAAAAAAAAAAAAAJgCAABkcnMv&#10;ZG93bnJldi54bWxQSwUGAAAAAAQABAD1AAAAigMAAAAA&#10;" path="m43,l,74r86,l43,e" fillcolor="black" stroked="f">
                    <v:path arrowok="t" o:connecttype="custom" o:connectlocs="43,-854;0,-780;86,-780;43,-854" o:connectangles="0,0,0,0"/>
                  </v:shape>
                </v:group>
                <v:group id="Group 1047" o:spid="_x0000_s1073" style="position:absolute;left:2445;top:-779;width:85;height:74" coordorigin="2445,-77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<v:shape id="Freeform 1048" o:spid="_x0000_s1074" style="position:absolute;left:2445;top:-77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BaEcUA&#10;AADdAAAADwAAAGRycy9kb3ducmV2LnhtbESP0UrDQBBF34X+wzKCb3ZXDSKx21IKQoUKmvoBQ3aa&#10;jc3Optlpmv69+yD4NsO9c++ZxWoKnRppSG1kCw9zA4q4jq7lxsL3/u3+BVQSZIddZLJwpQSr5exm&#10;gaWLF/6isZJG5RBOJVrwIn2pdao9BUzz2BNn7RCHgJLXodFuwEsOD51+NOZZB2w5N3jsaeOpPlbn&#10;YEEKL8V+t/v4KU58uI7v1aeRjbV3t9P6FZTQJP/mv+uty/jmKfPnb/I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FoRxQAAAN0AAAAPAAAAAAAAAAAAAAAAAJgCAABkcnMv&#10;ZG93bnJldi54bWxQSwUGAAAAAAQABAD1AAAAigMAAAAA&#10;" path="m43,l,74r86,l43,e" fillcolor="black" stroked="f">
                    <v:path arrowok="t" o:connecttype="custom" o:connectlocs="43,-779;0,-705;86,-705;43,-779" o:connectangles="0,0,0,0"/>
                  </v:shape>
                </v:group>
                <v:group id="Group 1045" o:spid="_x0000_s1075" style="position:absolute;left:2620;top:-608;width:85;height:74" coordorigin="2620,-60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<v:shape id="Freeform 1046" o:spid="_x0000_s1076" style="position:absolute;left:2620;top:-60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5h/cIA&#10;AADdAAAADwAAAGRycy9kb3ducmV2LnhtbERPbUvDMBD+Luw/hBv4zSWbRaQuGzIQFCZo5w84mltT&#10;bS5dc3bdvzeC4Ld7eF5vvZ1Cp0YaUhvZwnJhQBHX0bXcWPg4PN3cg0qC7LCLTBYulGC7mV2tsXTx&#10;zO80VtKoHMKpRAtepC+1TrWngGkRe+LMHeMQUDIcGu0GPOfw0OmVMXc6YMu5wWNPO0/1V/UdLEjh&#10;pTjs96+fxYmPl/GlejOys/Z6Pj0+gBKa5F/85352eb65XcHvN/kE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mH9wgAAAN0AAAAPAAAAAAAAAAAAAAAAAJgCAABkcnMvZG93&#10;bnJldi54bWxQSwUGAAAAAAQABAD1AAAAhwMAAAAA&#10;" path="m43,l,74r86,l43,e" fillcolor="black" stroked="f">
                    <v:path arrowok="t" o:connecttype="custom" o:connectlocs="43,-608;0,-534;86,-534;43,-608" o:connectangles="0,0,0,0"/>
                  </v:shape>
                </v:group>
                <v:group id="Group 1043" o:spid="_x0000_s1077" style="position:absolute;left:2795;top:-458;width:85;height:74" coordorigin="2795,-45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shape id="Freeform 1044" o:spid="_x0000_s1078" style="position:absolute;left:2795;top:-45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cEsIA&#10;AADdAAAADwAAAGRycy9kb3ducmV2LnhtbERPbUvDMBD+Luw/hBv4zSVqkVGXDRkMFCZo5w84mltT&#10;bS5dc3bdvzeC4Ld7eF5vtZlCp0YaUhvZwu3CgCKuo2u5sfBx2N0sQSVBdthFJgsXSrBZz65WWLp4&#10;5ncaK2lUDuFUogUv0pdap9pTwLSIPXHmjnEIKBkOjXYDnnN46PSdMQ86YMu5wWNPW0/1V/UdLEjh&#10;pTjs96+fxYmPl/GlejOytfZ6Pj09ghKa5F/85352eb65L+D3m3yC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1wSwgAAAN0AAAAPAAAAAAAAAAAAAAAAAJgCAABkcnMvZG93&#10;bnJldi54bWxQSwUGAAAAAAQABAD1AAAAhwMAAAAA&#10;" path="m43,l,74r85,l43,e" fillcolor="black" stroked="f">
                    <v:path arrowok="t" o:connecttype="custom" o:connectlocs="43,-458;0,-384;85,-384;43,-458" o:connectangles="0,0,0,0"/>
                  </v:shape>
                </v:group>
                <v:group id="Group 1041" o:spid="_x0000_s1079" style="position:absolute;left:2970;top:-304;width:85;height:74" coordorigin="2970,-30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shape id="Freeform 1042" o:spid="_x0000_s1080" style="position:absolute;left:2970;top:-30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n/sIA&#10;AADdAAAADwAAAGRycy9kb3ducmV2LnhtbERPbUvDMBD+Luw/hBv4zSXTMqQuGzIQFCZo5w84mltT&#10;bS5dc3bdvzeC4Ld7eF5vvZ1Cp0YaUhvZwnJhQBHX0bXcWPg4PN3cg0qC7LCLTBYulGC7mV2tsXTx&#10;zO80VtKoHMKpRAtepC+1TrWngGkRe+LMHeMQUDIcGu0GPOfw0OlbY1Y6YMu5wWNPO0/1V/UdLEjh&#10;pTjs96+fxYmPl/GlejOys/Z6Pj0+gBKa5F/85352eb65W8HvN/kE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Wf+wgAAAN0AAAAPAAAAAAAAAAAAAAAAAJgCAABkcnMvZG93&#10;bnJldi54bWxQSwUGAAAAAAQABAD1AAAAhwMAAAAA&#10;" path="m43,l,74r85,l43,e" fillcolor="black" stroked="f">
                    <v:path arrowok="t" o:connecttype="custom" o:connectlocs="43,-304;0,-230;85,-230;43,-304" o:connectangles="0,0,0,0"/>
                  </v:shape>
                </v:group>
                <v:group id="Group 1039" o:spid="_x0000_s1081" style="position:absolute;left:3145;top:-241;width:85;height:74" coordorigin="3145,-24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<v:shape id="Freeform 1040" o:spid="_x0000_s1082" style="position:absolute;left:3145;top:-24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WF8UA&#10;AADdAAAADwAAAGRycy9kb3ducmV2LnhtbESP0UrDQBBF34X+wzKCb3ZXDSKx21IKQoUKmvoBQ3aa&#10;jc3Optlpmv69+yD4NsO9c++ZxWoKnRppSG1kCw9zA4q4jq7lxsL3/u3+BVQSZIddZLJwpQSr5exm&#10;gaWLF/6isZJG5RBOJVrwIn2pdao9BUzz2BNn7RCHgJLXodFuwEsOD51+NOZZB2w5N3jsaeOpPlbn&#10;YEEKL8V+t/v4KU58uI7v1aeRjbV3t9P6FZTQJP/mv+uty/jmKePmb/I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YXxQAAAN0AAAAPAAAAAAAAAAAAAAAAAJgCAABkcnMv&#10;ZG93bnJldi54bWxQSwUGAAAAAAQABAD1AAAAigMAAAAA&#10;" path="m43,l,74r85,l43,e" fillcolor="black" stroked="f">
                    <v:path arrowok="t" o:connecttype="custom" o:connectlocs="43,-241;0,-167;85,-167;43,-241" o:connectangles="0,0,0,0"/>
                  </v:shape>
                </v:group>
                <v:group id="Group 1037" o:spid="_x0000_s1083" style="position:absolute;left:3320;top:-67;width:85;height:74" coordorigin="3320,-6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<v:shape id="Freeform 1038" o:spid="_x0000_s1084" style="position:absolute;left:3320;top:-6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YpbMUA&#10;AADdAAAADwAAAGRycy9kb3ducmV2LnhtbESP0WrDMAxF3wf7B6PC3la7I4yR1i2lMNiggy3tB4hY&#10;jdPGchZrafr388NgbxL36t6j1WYKnRppSG1kC4u5AUVcR9dyY+F4eH18AZUE2WEXmSzcKMFmfX+3&#10;wtLFK3/RWEmjcginEi14kb7UOtWeAqZ57ImzdopDQMnr0Gg34DWHh04/GfOsA7acGzz2tPNUX6qf&#10;YEEKL8Vhv/84F998uo3v1aeRnbUPs2m7BCU0yb/57/rNZXxTZP78TR5B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ilsxQAAAN0AAAAPAAAAAAAAAAAAAAAAAJgCAABkcnMv&#10;ZG93bnJldi54bWxQSwUGAAAAAAQABAD1AAAAigMAAAAA&#10;" path="m43,l,74r85,l43,e" fillcolor="black" stroked="f">
                    <v:path arrowok="t" o:connecttype="custom" o:connectlocs="43,-67;0,7;85,7;43,-67" o:connectangles="0,0,0,0"/>
                  </v:shape>
                </v:group>
                <v:group id="Group 1035" o:spid="_x0000_s1085" style="position:absolute;left:3495;top:-13;width:85;height:74" coordorigin="3495,-1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Freeform 1036" o:spid="_x0000_s1086" style="position:absolute;left:3495;top:-1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gSgMIA&#10;AADdAAAADwAAAGRycy9kb3ducmV2LnhtbERPbUvDMBD+Luw/hBv4zSUbRaQuGzIQFCZotx9wNLem&#10;2ly65uy6f28EwW/38LzeejuFTo00pDayheXCgCKuo2u5sXA8PN89gEqC7LCLTBaulGC7md2ssXTx&#10;wh80VtKoHMKpRAtepC+1TrWngGkRe+LMneIQUDIcGu0GvOTw0OmVMfc6YMu5wWNPO0/1V/UdLEjh&#10;pTjs92+fxZlP1/G1ejeys/Z2Pj09ghKa5F/8535xeb4pVvD7TT5B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2BKAwgAAAN0AAAAPAAAAAAAAAAAAAAAAAJgCAABkcnMvZG93&#10;bnJldi54bWxQSwUGAAAAAAQABAD1AAAAhwMAAAAA&#10;" path="m42,l,74r85,l42,e" fillcolor="black" stroked="f">
                    <v:path arrowok="t" o:connecttype="custom" o:connectlocs="42,-13;0,61;85,61;42,-13" o:connectangles="0,0,0,0"/>
                  </v:shape>
                </v:group>
                <v:group id="Group 1033" o:spid="_x0000_s1087" style="position:absolute;left:3670;top:-40;width:85;height:74" coordorigin="3670,-4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  <v:shape id="Freeform 1034" o:spid="_x0000_s1088" style="position:absolute;left:3670;top:-4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0vb8EA&#10;AADdAAAADwAAAGRycy9kb3ducmV2LnhtbERPbUvDMBD+Lvgfwgl+c4kSROqyIQNBYYJ2/oCjuTXd&#10;mkttzq7790YQ/HYPz+st13Ps1URj7hI7uF0YUMRN8h23Dj53zzcPoLIge+wTk4MzZVivLi+WWPl0&#10;4g+aamlVCeFcoYMgMlRa5yZQxLxIA3Hh9mmMKAWOrfYjnkp47PWdMfc6YselIeBAm0DNsf6ODsQG&#10;sbvt9u1gv3h/nl7rdyMb566v5qdHUEKz/Iv/3C++zDfWwu835QS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9L2/BAAAA3QAAAA8AAAAAAAAAAAAAAAAAmAIAAGRycy9kb3du&#10;cmV2LnhtbFBLBQYAAAAABAAEAPUAAACGAwAAAAA=&#10;" path="m42,l,74r85,l42,e" fillcolor="black" stroked="f">
                    <v:path arrowok="t" o:connecttype="custom" o:connectlocs="42,-40;0,34;85,34;42,-40" o:connectangles="0,0,0,0"/>
                  </v:shape>
                </v:group>
                <v:group id="Group 1031" o:spid="_x0000_s1089" style="position:absolute;left:3844;top:54;width:85;height:74" coordorigin="3844,5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<v:shape id="Freeform 1032" o:spid="_x0000_s1090" style="position:absolute;left:3844;top:5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Ug8IA&#10;AADdAAAADwAAAGRycy9kb3ducmV2LnhtbERPbUvDMBD+Luw/hBv4zSWTMqQuGzIQFCZotx9wNLem&#10;2ly65uy6f28EwW/38LzeejuFTo00pDayheXCgCKuo2u5sXA8PN89gEqC7LCLTBaulGC7md2ssXTx&#10;wh80VtKoHMKpRAtepC+1TrWngGkRe+LMneIQUDIcGu0GvOTw0Ol7Y1Y6YMu5wWNPO0/1V/UdLEjh&#10;pTjs92+fxZlP1/G1ejeys/Z2Pj09ghKa5F/8535xeb4pVvD7TT5B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xSDwgAAAN0AAAAPAAAAAAAAAAAAAAAAAJgCAABkcnMvZG93&#10;bnJldi54bWxQSwUGAAAAAAQABAD1AAAAhwMAAAAA&#10;" path="m43,l,74r86,l43,e" fillcolor="black" stroked="f">
                    <v:path arrowok="t" o:connecttype="custom" o:connectlocs="43,54;0,128;86,128;43,54" o:connectangles="0,0,0,0"/>
                  </v:shape>
                </v:group>
                <v:group id="Group 1029" o:spid="_x0000_s1091" style="position:absolute;left:4019;top:-2;width:85;height:74" coordorigin="4019,-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<v:shape id="Freeform 1030" o:spid="_x0000_s1092" style="position:absolute;left:4019;top:-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lasUA&#10;AADdAAAADwAAAGRycy9kb3ducmV2LnhtbESP0WrDMAxF3wf7B6PC3la7I4yR1i2lMNiggy3tB4hY&#10;jdPGchZrafr388NgbxL36t6j1WYKnRppSG1kC4u5AUVcR9dyY+F4eH18AZUE2WEXmSzcKMFmfX+3&#10;wtLFK3/RWEmjcginEi14kb7UOtWeAqZ57ImzdopDQMnr0Gg34DWHh04/GfOsA7acGzz2tPNUX6qf&#10;YEEKL8Vhv/84F998uo3v1aeRnbUPs2m7BCU0yb/57/rNZXxTZNz8TR5B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CVqxQAAAN0AAAAPAAAAAAAAAAAAAAAAAJgCAABkcnMv&#10;ZG93bnJldi54bWxQSwUGAAAAAAQABAD1AAAAigMAAAAA&#10;" path="m43,l,74r86,l43,e" fillcolor="black" stroked="f">
                    <v:path arrowok="t" o:connecttype="custom" o:connectlocs="43,-2;0,72;86,72;43,-2" o:connectangles="0,0,0,0"/>
                  </v:shape>
                </v:group>
                <v:group id="Group 1027" o:spid="_x0000_s1093" style="position:absolute;left:4194;top:16;width:85;height:74" coordorigin="4194,1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p5P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Oht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Mp5PsQAAADdAAAA&#10;DwAAAAAAAAAAAAAAAACqAgAAZHJzL2Rvd25yZXYueG1sUEsFBgAAAAAEAAQA+gAAAJsDAAAAAA==&#10;">
                  <v:shape id="Freeform 1028" o:spid="_x0000_s1094" style="position:absolute;left:4194;top:1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/scUA&#10;AADdAAAADwAAAGRycy9kb3ducmV2LnhtbESP0UrDQBBF34X+wzKCb3ZXiSKx21IKQoUKmvoBS3aa&#10;jc3Optlpmv698yD4NsO9c++ZxWqKnRpxyG0iCw9zAwqpTr6lxsL3/u3+BVRmR951idDCFTOslrOb&#10;hSt9utAXjhU3SkIol85CYO5LrXMdMLo8Tz2SaIc0RMeyDo32g7tIeOz0ozHPOrqWpCG4HjcB62N1&#10;jha4CFzsd7uPn+JEh+v4Xn0a3lh7dzutX0ExTvxv/rveesE3T8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7+xxQAAAN0AAAAPAAAAAAAAAAAAAAAAAJgCAABkcnMv&#10;ZG93bnJldi54bWxQSwUGAAAAAAQABAD1AAAAigMAAAAA&#10;" path="m43,l,74r86,l43,e" fillcolor="black" stroked="f">
                    <v:path arrowok="t" o:connecttype="custom" o:connectlocs="43,16;0,90;86,90;43,16" o:connectangles="0,0,0,0"/>
                  </v:shape>
                </v:group>
                <v:group id="Group 1025" o:spid="_x0000_s1095" style="position:absolute;left:4369;top:73;width:85;height:74" coordorigin="4369,7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shape id="Freeform 1026" o:spid="_x0000_s1096" style="position:absolute;left:4369;top:7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EXcIA&#10;AADdAAAADwAAAGRycy9kb3ducmV2LnhtbERPbUvDMBD+Luw/hBv4zSUbVaQuGzIQFCZo5w84mltT&#10;bS5dc3bdvzeC4Ld7eF5vvZ1Cp0YaUhvZwnJhQBHX0bXcWPg4PN3cg0qC7LCLTBYulGC7mV2tsXTx&#10;zO80VtKoHMKpRAtepC+1TrWngGkRe+LMHeMQUDIcGu0GPOfw0OmVMXc6YMu5wWNPO0/1V/UdLEjh&#10;pTjs96+fxYmPl/GlejOys/Z6Pj0+gBKa5F/85352eb65XcHvN/kE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AYRdwgAAAN0AAAAPAAAAAAAAAAAAAAAAAJgCAABkcnMvZG93&#10;bnJldi54bWxQSwUGAAAAAAQABAD1AAAAhwMAAAAA&#10;" path="m43,l,74r86,l43,e" fillcolor="black" stroked="f">
                    <v:path arrowok="t" o:connecttype="custom" o:connectlocs="43,73;0,147;86,147;43,73" o:connectangles="0,0,0,0"/>
                  </v:shape>
                </v:group>
                <v:group id="Group 1023" o:spid="_x0000_s1097" style="position:absolute;left:4544;top:-86;width:85;height:74" coordorigin="4544,-8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<v:shape id="Freeform 1024" o:spid="_x0000_s1098" style="position:absolute;left:4544;top:-8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5ssIA&#10;AADdAAAADwAAAGRycy9kb3ducmV2LnhtbERPbUvDMBD+Luw/hBv4zSVKlVGXDRkMFCZo5w84mltT&#10;bS5dc3bdvzeC4Ld7eF5vtZlCp0YaUhvZwu3CgCKuo2u5sfBx2N0sQSVBdthFJgsXSrBZz65WWLp4&#10;5ncaK2lUDuFUogUv0pdap9pTwLSIPXHmjnEIKBkOjXYDnnN46PSdMQ86YMu5wWNPW0/1V/UdLEjh&#10;pTjs96+fxYmPl/GlejOytfZ6Pj09ghKa5F/85352eb65L+D3m3yC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LmywgAAAN0AAAAPAAAAAAAAAAAAAAAAAJgCAABkcnMvZG93&#10;bnJldi54bWxQSwUGAAAAAAQABAD1AAAAhwMAAAAA&#10;" path="m43,l,74r86,l43,e" fillcolor="black" stroked="f">
                    <v:path arrowok="t" o:connecttype="custom" o:connectlocs="43,-86;0,-12;86,-12;43,-86" o:connectangles="0,0,0,0"/>
                  </v:shape>
                </v:group>
                <v:group id="Group 1021" o:spid="_x0000_s1099" style="position:absolute;left:4719;top:-134;width:85;height:74" coordorigin="4719,-13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<v:shape id="Freeform 1022" o:spid="_x0000_s1100" style="position:absolute;left:4719;top:-13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CXsIA&#10;AADdAAAADwAAAGRycy9kb3ducmV2LnhtbERPbUvDMBD+Luw/hBv4zSWTOqQuGzIQFCZo5w84mltT&#10;bS5dc3bdvzeC4Ld7eF5vvZ1Cp0YaUhvZwnJhQBHX0bXcWPg4PN3cg0qC7LCLTBYulGC7mV2tsXTx&#10;zO80VtKoHMKpRAtepC+1TrWngGkRe+LMHeMQUDIcGu0GPOfw0OlbY1Y6YMu5wWNPO0/1V/UdLEjh&#10;pTjs96+fxYmPl/GlejOys/Z6Pj0+gBKa5F/85352eb65W8HvN/kE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oJewgAAAN0AAAAPAAAAAAAAAAAAAAAAAJgCAABkcnMvZG93&#10;bnJldi54bWxQSwUGAAAAAAQABAD1AAAAhwMAAAAA&#10;" path="m43,l,74r85,l43,e" fillcolor="black" stroked="f">
                    <v:path arrowok="t" o:connecttype="custom" o:connectlocs="43,-134;0,-60;85,-60;43,-134" o:connectangles="0,0,0,0"/>
                  </v:shape>
                </v:group>
                <v:group id="Group 1019" o:spid="_x0000_s1101" style="position:absolute;left:4894;top:-112;width:85;height:74" coordorigin="4894,-11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shape id="Freeform 1020" o:spid="_x0000_s1102" style="position:absolute;left:4894;top:-11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mzt8UA&#10;AADdAAAADwAAAGRycy9kb3ducmV2LnhtbESP0UrDQBBF34X+wzKCb3ZXiSKx21IKQoUKmvoBS3aa&#10;jc3Optlpmv698yD4NsO9c++ZxWqKnRpxyG0iCw9zAwqpTr6lxsL3/u3+BVRmR951idDCFTOslrOb&#10;hSt9utAXjhU3SkIol85CYO5LrXMdMLo8Tz2SaIc0RMeyDo32g7tIeOz0ozHPOrqWpCG4HjcB62N1&#10;jha4CFzsd7uPn+JEh+v4Xn0a3lh7dzutX0ExTvxv/rveesE3T4Ir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O3xQAAAN0AAAAPAAAAAAAAAAAAAAAAAJgCAABkcnMv&#10;ZG93bnJldi54bWxQSwUGAAAAAAQABAD1AAAAigMAAAAA&#10;" path="m43,l,74r85,l43,e" fillcolor="black" stroked="f">
                    <v:path arrowok="t" o:connecttype="custom" o:connectlocs="43,-112;0,-38;85,-38;43,-112" o:connectangles="0,0,0,0"/>
                  </v:shape>
                </v:group>
                <v:group id="Group 1017" o:spid="_x0000_s1103" style="position:absolute;left:5069;top:-133;width:85;height:74" coordorigin="5069,-13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Pv4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N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E+/jwwAAAN0AAAAP&#10;AAAAAAAAAAAAAAAAAKoCAABkcnMvZG93bnJldi54bWxQSwUGAAAAAAQABAD6AAAAmgMAAAAA&#10;">
                  <v:shape id="Freeform 1018" o:spid="_x0000_s1104" style="position:absolute;left:5069;top:-13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N1DMUA&#10;AADdAAAADwAAAGRycy9kb3ducmV2LnhtbESP0WrDMAxF3wf7B6PB3la7I5SR1S2lMFihgy3dB4hY&#10;jdPGcharafr388NgbxL36t6j5XoKnRppSG1kC/OZAUVcR9dyY+H78Pb0AioJssMuMlm4UYL16v5u&#10;iaWLV/6isZJG5RBOJVrwIn2pdao9BUyz2BNn7RiHgJLXodFuwGsOD51+NmahA7acGzz2tPVUn6tL&#10;sCCFl+Kw33+cih8+3sZd9Wlka+3jw7R5BSU0yb/57/rdZXyzyPz5mzy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83UMxQAAAN0AAAAPAAAAAAAAAAAAAAAAAJgCAABkcnMv&#10;ZG93bnJldi54bWxQSwUGAAAAAAQABAD1AAAAigMAAAAA&#10;" path="m42,l,74r85,l42,e" fillcolor="black" stroked="f">
                    <v:path arrowok="t" o:connecttype="custom" o:connectlocs="42,-133;0,-59;85,-59;42,-133" o:connectangles="0,0,0,0"/>
                  </v:shape>
                </v:group>
                <v:group id="Group 1015" o:spid="_x0000_s1105" style="position:absolute;left:5244;top:-124;width:85;height:74" coordorigin="5244,-12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shape id="Freeform 1016" o:spid="_x0000_s1106" style="position:absolute;left:5244;top:-12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O4MIA&#10;AADdAAAADwAAAGRycy9kb3ducmV2LnhtbERPbUvDMBD+Lvgfwgl+c8lGGVKXjTEYKEzQzh9wNLem&#10;2ly65uy6f28EwW/38LzeajOFTo00pDayhfnMgCKuo2u5sfBx3D88gkqC7LCLTBaulGCzvr1ZYeni&#10;hd9prKRROYRTiRa8SF9qnWpPAdMs9sSZO8UhoGQ4NNoNeMnhodMLY5Y6YMu5wWNPO0/1V/UdLEjh&#10;pTgeDq+fxZlP1/GlejOys/b+bto+gRKa5F/85352eb5ZLuD3m3yC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bU7gwgAAAN0AAAAPAAAAAAAAAAAAAAAAAJgCAABkcnMvZG93&#10;bnJldi54bWxQSwUGAAAAAAQABAD1AAAAhwMAAAAA&#10;" path="m42,l,74r85,l42,e" fillcolor="black" stroked="f">
                    <v:path arrowok="t" o:connecttype="custom" o:connectlocs="42,-124;0,-50;85,-50;42,-124" o:connectangles="0,0,0,0"/>
                  </v:shape>
                </v:group>
                <v:group id="Group 1013" o:spid="_x0000_s1107" style="position:absolute;left:5419;top:-35;width:85;height:74" coordorigin="5419,-3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<v:shape id="Freeform 1014" o:spid="_x0000_s1108" style="position:absolute;left:5419;top:-3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zD8IA&#10;AADdAAAADwAAAGRycy9kb3ducmV2LnhtbERPbUvDMBD+Luw/hBv4zSWTMqQuGzIQFCZotx9wNLem&#10;2ly65uy6f28EwW/38LzeejuFTo00pDayheXCgCKuo2u5sXA8PN89gEqC7LCLTBaulGC7md2ssXTx&#10;wh80VtKoHMKpRAtepC+1TrWngGkRe+LMneIQUDIcGu0GvOTw0Ol7Y1Y6YMu5wWNPO0/1V/UdLEjh&#10;pTjs92+fxZlP1/G1ejeys/Z2Pj09ghKa5F/8535xeb5ZFfD7TT5B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HMPwgAAAN0AAAAPAAAAAAAAAAAAAAAAAJgCAABkcnMvZG93&#10;bnJldi54bWxQSwUGAAAAAAQABAD1AAAAhwMAAAAA&#10;" path="m42,l,74r85,l42,e" fillcolor="black" stroked="f">
                    <v:path arrowok="t" o:connecttype="custom" o:connectlocs="42,-35;0,39;85,39;42,-35" o:connectangles="0,0,0,0"/>
                  </v:shape>
                </v:group>
                <v:group id="Group 1011" o:spid="_x0000_s1109" style="position:absolute;left:5594;top:-53;width:85;height:74" coordorigin="5594,-5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vW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rRM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IvW8QAAADdAAAA&#10;DwAAAAAAAAAAAAAAAACqAgAAZHJzL2Rvd25yZXYueG1sUEsFBgAAAAAEAAQA+gAAAJsDAAAAAA==&#10;">
                  <v:shape id="Freeform 1012" o:spid="_x0000_s1110" style="position:absolute;left:5594;top:-5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I48IA&#10;AADdAAAADwAAAGRycy9kb3ducmV2LnhtbERPbUvDMBD+Lvgfwgl+c4lSitRlYwwEhQna7Qccza2p&#10;ay61Obvu3xtB8Ns9PK+3XM+hVxONqYts4X5hQBE30XXcWjjsn+8eQSVBdthHJgsXSrBeXV8tsXLx&#10;zB801dKqHMKpQgteZKi0To2ngGkRB+LMHeMYUDIcW+1GPOfw0OsHY0odsOPc4HGgrafmVH8HC1J4&#10;Kfa73dtn8cXHy/RavxvZWnt7M2+eQAnN8i/+c7+4PN+UJfx+k0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jjwgAAAN0AAAAPAAAAAAAAAAAAAAAAAJgCAABkcnMvZG93&#10;bnJldi54bWxQSwUGAAAAAAQABAD1AAAAhwMAAAAA&#10;" path="m42,l,74r85,l42,e" fillcolor="black" stroked="f">
                    <v:path arrowok="t" o:connecttype="custom" o:connectlocs="42,-53;0,21;85,21;42,-53" o:connectangles="0,0,0,0"/>
                  </v:shape>
                </v:group>
                <v:group id="Group 1009" o:spid="_x0000_s1111" style="position:absolute;left:5768;top:-466;width:85;height:74" coordorigin="5768,-46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<v:shape id="Freeform 1010" o:spid="_x0000_s1112" style="position:absolute;left:5768;top:-46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5CsUA&#10;AADdAAAADwAAAGRycy9kb3ducmV2LnhtbESP0WrDMAxF3wf7B6PB3la7I5SR1S2lMFihgy3dB4hY&#10;jdPGcharafr388NgbxL36t6j5XoKnRppSG1kC/OZAUVcR9dyY+H78Pb0AioJssMuMlm4UYL16v5u&#10;iaWLV/6isZJG5RBOJVrwIn2pdao9BUyz2BNn7RiHgJLXodFuwGsOD51+NmahA7acGzz2tPVUn6tL&#10;sCCFl+Kw33+cih8+3sZd9Wlka+3jw7R5BSU0yb/57/rdZXyzyLj5mzy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XkKxQAAAN0AAAAPAAAAAAAAAAAAAAAAAJgCAABkcnMv&#10;ZG93bnJldi54bWxQSwUGAAAAAAQABAD1AAAAigMAAAAA&#10;" path="m43,l,74r86,l43,e" fillcolor="black" stroked="f">
                    <v:path arrowok="t" o:connecttype="custom" o:connectlocs="43,-466;0,-392;86,-392;43,-466" o:connectangles="0,0,0,0"/>
                  </v:shape>
                </v:group>
                <v:group id="Group 1007" o:spid="_x0000_s1113" style="position:absolute;left:2138;top:547;width:3673;height:1043" coordorigin="2138,547" coordsize="3673,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<v:shape id="Freeform 1008" o:spid="_x0000_s1114" style="position:absolute;left:2138;top:547;width:3673;height:1043;visibility:visible;mso-wrap-style:square;v-text-anchor:top" coordsize="367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F28UA&#10;AADdAAAADwAAAGRycy9kb3ducmV2LnhtbESPQWvDMAyF74P+B6NCb4uzHtqR1S1lMCi9lGajsJsW&#10;a0moLSexl6b/fjoMdpN4T+992uwm79RIQ2wDG3jKclDEVbAt1wY+3t8en0HFhGzRBSYDd4qw284e&#10;NljYcOMzjWWqlYRwLNBAk1JXaB2rhjzGLHTEon2HwWOSdai1HfAm4d7pZZ6vtMeWpaHBjl4bqq7l&#10;jzeAJ9ePJ//Zr9LX0q37gIfycjRmMZ/2L6ASTenf/Hd9sIKfr4Vf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XbxQAAAN0AAAAPAAAAAAAAAAAAAAAAAJgCAABkcnMv&#10;ZG93bnJldi54bWxQSwUGAAAAAAQABAD1AAAAigMAAAAA&#10;" path="m,l47,55r46,53l140,160r46,50l233,259r46,47l326,352r46,44l419,439r46,41l512,520r46,39l651,631r93,67l837,759r93,55l1023,863r93,43l1209,943r93,32l1395,1002r93,19l1581,1032r93,6l1767,1043r46,-1l1906,1035r93,-14l2092,1004r47,-9l2185,987r47,-8l2278,973r47,-6l2418,953r93,-17l2557,928r47,-8l2697,904r93,-13l2883,880r93,-10l3069,860r93,-10l3255,842r93,-7l3441,828r93,-6l3627,818r46,-3e" filled="f" strokecolor="#333" strokeweight=".35956mm">
                    <v:path arrowok="t" o:connecttype="custom" o:connectlocs="0,547;47,602;93,655;140,707;186,757;233,806;279,853;326,899;372,943;419,986;465,1027;512,1067;558,1106;651,1178;744,1245;837,1306;930,1361;1023,1410;1116,1453;1209,1490;1302,1522;1395,1549;1488,1568;1581,1579;1674,1585;1767,1590;1813,1589;1906,1582;1999,1568;2092,1551;2139,1542;2185,1534;2232,1526;2278,1520;2325,1514;2418,1500;2511,1483;2557,1475;2604,1467;2697,1451;2790,1438;2883,1427;2976,1417;3069,1407;3162,1397;3255,1389;3348,1382;3441,1375;3534,1369;3627,1365;3673,1362" o:connectangles="0,0,0,0,0,0,0,0,0,0,0,0,0,0,0,0,0,0,0,0,0,0,0,0,0,0,0,0,0,0,0,0,0,0,0,0,0,0,0,0,0,0,0,0,0,0,0,0,0,0,0"/>
                  </v:shape>
                </v:group>
                <v:group id="Group 1005" o:spid="_x0000_s1115" style="position:absolute;left:2138;top:-710;width:3673;height:792" coordorigin="2138,-710" coordsize="3673,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shape id="Freeform 1006" o:spid="_x0000_s1116" style="position:absolute;left:2138;top:-710;width:3673;height:792;visibility:visible;mso-wrap-style:square;v-text-anchor:top" coordsize="3673,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8xMQA&#10;AADdAAAADwAAAGRycy9kb3ducmV2LnhtbERPS2vCQBC+C/0PyxS86cYUU4mu0gqilx58gNcxOyax&#10;2dmYXTX667uC0Nt8fM+ZzFpTiSs1rrSsYNCPQBBnVpecK9htF70RCOeRNVaWScGdHMymb50Jptre&#10;eE3Xjc9FCGGXooLC+zqV0mUFGXR9WxMH7mgbgz7AJpe6wVsIN5WMoyiRBksODQXWNC8o+91cjILT&#10;eXE4tcvHerj9mCff+0ES25+zUt339msMwlPr/8Uv90qH+dFnDM9vwgl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qvMTEAAAA3QAAAA8AAAAAAAAAAAAAAAAAmAIAAGRycy9k&#10;b3ducmV2LnhtbFBLBQYAAAAABAAEAPUAAACJAwAAAAA=&#10;" path="m,l93,41r93,42l279,126r93,44l465,217r93,48l605,289r93,49l791,385r93,46l930,456r46,26l1023,510r46,28l1116,567r46,29l1255,649r93,46l1441,728r93,24l1627,770r93,14l1813,792r47,-1l1953,784r93,-14l2139,755r46,-7l2232,743r46,-5l2325,734r46,-3l2464,723r93,-9l2650,705r93,-11l2836,680r93,-14l3022,650r93,-18l3208,612r93,-22l3394,567r93,-26l3580,514r47,-15l3673,485e" filled="f" strokecolor="#333" strokeweight=".35956mm">
                    <v:path arrowok="t" o:connecttype="custom" o:connectlocs="0,-710;93,-669;186,-627;279,-584;372,-540;465,-493;558,-445;605,-421;698,-372;791,-325;884,-279;930,-254;976,-228;1023,-200;1069,-172;1116,-143;1162,-114;1255,-61;1348,-15;1441,18;1534,42;1627,60;1720,74;1813,82;1860,81;1953,74;2046,60;2139,45;2185,38;2232,33;2278,28;2325,24;2371,21;2464,13;2557,4;2650,-5;2743,-16;2836,-30;2929,-44;3022,-60;3115,-78;3208,-98;3301,-120;3394,-143;3487,-169;3580,-196;3627,-211;3673,-225" o:connectangles="0,0,0,0,0,0,0,0,0,0,0,0,0,0,0,0,0,0,0,0,0,0,0,0,0,0,0,0,0,0,0,0,0,0,0,0,0,0,0,0,0,0,0,0,0,0,0,0"/>
                  </v:shape>
                </v:group>
                <v:group id="Group 1003" o:spid="_x0000_s1117" style="position:absolute;left:1954;top:-925;width:4040;height:2655" coordorigin="1954,-925" coordsize="4040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<v:shape id="Freeform 1004" o:spid="_x0000_s1118" style="position:absolute;left:1954;top:-925;width:4040;height:2655;visibility:visible;mso-wrap-style:square;v-text-anchor:top" coordsize="4040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wfcQA&#10;AADdAAAADwAAAGRycy9kb3ducmV2LnhtbERPTWvCQBC9C/0PyxS86aYSNERXaQtiD6WgLZTehuyY&#10;pM3Oxt01if/eLQje5vE+Z7UZTCM6cr62rOBpmoAgLqyuuVTw9bmdZCB8QNbYWCYFF/KwWT+MVphr&#10;2/OeukMoRQxhn6OCKoQ2l9IXFRn0U9sSR+5oncEQoSuldtjHcNPIWZLMpcGaY0OFLb1WVPwdzkaB&#10;eTfup8gu+5Sz3W/afPvTy4dXavw4PC9BBBrCXXxzv+k4P1mk8P9NPEG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gcH3EAAAA3QAAAA8AAAAAAAAAAAAAAAAAmAIAAGRycy9k&#10;b3ducmV2LnhtbFBLBQYAAAAABAAEAPUAAACJAwAAAAA=&#10;" path="m,2654r4041,l4041,,,,,2654xe" filled="f" strokeweight=".24044mm">
                    <v:path arrowok="t" o:connecttype="custom" o:connectlocs="0,1729;4041,1729;4041,-925;0,-925;0,1729" o:connectangles="0,0,0,0,0"/>
                  </v:shape>
                </v:group>
                <v:group id="Group 1001" o:spid="_x0000_s1119" style="position:absolute;left:1920;top:1727;width:35;height:2" coordorigin="1920,1727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<v:shape id="Freeform 1002" o:spid="_x0000_s1120" style="position:absolute;left:1920;top:1727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SRDsEA&#10;AADdAAAADwAAAGRycy9kb3ducmV2LnhtbERPy6rCMBDdC/5DGMGdprrwUY2iXi7ehQg+cD00Y1tt&#10;JqWJtf79jSC4m8N5znzZmELUVLncsoJBPwJBnFidc6rgfPrtTUA4j6yxsEwKXuRguWi35hhr++QD&#10;1UefihDCLkYFmfdlLKVLMjLo+rYkDtzVVgZ9gFUqdYXPEG4KOYyikTSYc2jIsKRNRsn9+DAKts30&#10;9kpquxuvTS0fP8P9hQ97pbqdZjUD4anxX/HH/afD/Gg8gvc34QS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UkQ7BAAAA3QAAAA8AAAAAAAAAAAAAAAAAmAIAAGRycy9kb3du&#10;cmV2LnhtbFBLBQYAAAAABAAEAPUAAACGAwAAAAA=&#10;" path="m,l34,e" filled="f" strokecolor="#333" strokeweight=".24044mm">
                    <v:path arrowok="t" o:connecttype="custom" o:connectlocs="0,0;34,0" o:connectangles="0,0"/>
                  </v:shape>
                </v:group>
                <v:group id="Group 999" o:spid="_x0000_s1121" style="position:absolute;left:1920;top:1078;width:35;height:2" coordorigin="1920,1078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  <v:shape id="Freeform 1000" o:spid="_x0000_s1122" style="position:absolute;left:1920;top:1078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g58UA&#10;AADdAAAADwAAAGRycy9kb3ducmV2LnhtbESPzW7CQAyE70h9h5WRuMEGDqUEFtSCKjhUSPyIs5U1&#10;SWjWG2WXEN4eHyr1ZmvGM58Xq85VqqUmlJ4NjEcJKOLM25JzA+fT9/ADVIjIFivPZOBJAVbLt94C&#10;U+sffKD2GHMlIRxSNFDEWKdah6wgh2Hka2LRrr5xGGVtcm0bfEi4q/QkSd61w5KlocCa1gVlv8e7&#10;M7DtZrdn1vqf6Zdr9X0z2V/4sDdm0O8+56AidfHf/He9s4KfTAVXvpER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6DnxQAAAN0AAAAPAAAAAAAAAAAAAAAAAJgCAABkcnMv&#10;ZG93bnJldi54bWxQSwUGAAAAAAQABAD1AAAAigMAAAAA&#10;" path="m,l34,e" filled="f" strokecolor="#333" strokeweight=".24044mm">
                    <v:path arrowok="t" o:connecttype="custom" o:connectlocs="0,0;34,0" o:connectangles="0,0"/>
                  </v:shape>
                </v:group>
                <v:group id="Group 997" o:spid="_x0000_s1123" style="position:absolute;left:1920;top:429;width:35;height:2" coordorigin="1920,429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azg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s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qazg8QAAADdAAAA&#10;DwAAAAAAAAAAAAAAAACqAgAAZHJzL2Rvd25yZXYueG1sUEsFBgAAAAAEAAQA+gAAAJsDAAAAAA==&#10;">
                  <v:shape id="Freeform 998" o:spid="_x0000_s1124" style="position:absolute;left:1920;top:429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cxsUA&#10;AADdAAAADwAAAGRycy9kb3ducmV2LnhtbESPS4/CMAyE70j7HyIjcYMUDgsUAtqHVnBASDzE2WpM&#10;W7ZxqiaU8u/xYaW92ZrxzOflunOVaqkJpWcD41ECijjztuTcwPn0M5yBChHZYuWZDDwpwHr11lti&#10;av2DD9QeY64khEOKBooY61TrkBXkMIx8TSza1TcOo6xNrm2DDwl3lZ4kybt2WLI0FFjTV0HZ7/Hu&#10;DGy6+e2ZtX43/XStvn9P9hc+7I0Z9LuPBahIXfw3/11vreAnM+GXb2QEvX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NzGxQAAAN0AAAAPAAAAAAAAAAAAAAAAAJgCAABkcnMv&#10;ZG93bnJldi54bWxQSwUGAAAAAAQABAD1AAAAigMAAAAA&#10;" path="m,l34,e" filled="f" strokecolor="#333" strokeweight=".24044mm">
                    <v:path arrowok="t" o:connecttype="custom" o:connectlocs="0,0;34,0" o:connectangles="0,0"/>
                  </v:shape>
                </v:group>
                <v:group id="Group 995" o:spid="_x0000_s1125" style="position:absolute;left:1920;top:-220;width:35;height:2" coordorigin="1920,-220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<v:shape id="Freeform 996" o:spid="_x0000_s1126" style="position:absolute;left:1920;top:-220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nKsMA&#10;AADdAAAADwAAAGRycy9kb3ducmV2LnhtbERPTWvCQBC9F/oflil4azbNodqYVaxS9CBCbPE8ZKdJ&#10;anY2ZNeY/HtXEHqbx/ucbDmYRvTUudqygrcoBkFcWF1zqeDn++t1BsJ5ZI2NZVIwkoPl4vkpw1Tb&#10;K+fUH30pQgi7FBVU3replK6oyKCLbEscuF/bGfQBdqXUHV5DuGlkEsfv0mDNoaHCltYVFefjxSjY&#10;Dh9/Y9Hb/fTT9PKySQ4nzg9KTV6G1RyEp8H/ix/unQ7z41kC92/C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rnKsMAAADdAAAADwAAAAAAAAAAAAAAAACYAgAAZHJzL2Rv&#10;d25yZXYueG1sUEsFBgAAAAAEAAQA9QAAAIgDAAAAAA==&#10;" path="m,l34,e" filled="f" strokecolor="#333" strokeweight=".24044mm">
                    <v:path arrowok="t" o:connecttype="custom" o:connectlocs="0,0;34,0" o:connectangles="0,0"/>
                  </v:shape>
                </v:group>
                <v:group id="Group 993" o:spid="_x0000_s1127" style="position:absolute;left:1920;top:-869;width:35;height:2" coordorigin="1920,-869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  <v:shape id="Freeform 994" o:spid="_x0000_s1128" style="position:absolute;left:1920;top:-869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axcQA&#10;AADdAAAADwAAAGRycy9kb3ducmV2LnhtbERPS2vCQBC+C/6HZYTezKZS1EZX0ZbSHkRIWjwP2WmS&#10;NjsbspuH/94tCL3Nx/ec7X40teipdZVlBY9RDII4t7riQsHX59t8DcJ5ZI21ZVJwJQf73XSyxUTb&#10;gVPqM1+IEMIuQQWl900ipctLMugi2xAH7tu2Bn2AbSF1i0MIN7VcxPFSGqw4NJTY0EtJ+W/WGQXv&#10;4/PPNe/taXU0vexeF+cLp2elHmbjYQPC0+j/xXf3hw7z4/UT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f2sXEAAAA3QAAAA8AAAAAAAAAAAAAAAAAmAIAAGRycy9k&#10;b3ducmV2LnhtbFBLBQYAAAAABAAEAPUAAACJAwAAAAA=&#10;" path="m,l34,e" filled="f" strokecolor="#333" strokeweight=".24044mm">
                    <v:path arrowok="t" o:connecttype="custom" o:connectlocs="0,0;34,0" o:connectangles="0,0"/>
                  </v:shape>
                </v:group>
                <v:group id="Group 991" o:spid="_x0000_s1129" style="position:absolute;left:1963;top:1729;width:2;height:35" coordorigin="1963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    <v:shape id="Freeform 992" o:spid="_x0000_s1130" style="position:absolute;left:1963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7UsMA&#10;AADdAAAADwAAAGRycy9kb3ducmV2LnhtbERP3WrCMBS+H/gO4Qi7m6lu1FJNiwiDsRud7gEOzVla&#10;TU5Kk2n79stgsLvz8f2ebT06K240hM6zguUiA0HceN2xUfB5fn0qQISIrNF6JgUTBair2cMWS+3v&#10;/EG3UzQihXAoUUEbY19KGZqWHIaF74kT9+UHhzHBwUg94D2FOytXWZZLhx2nhhZ72rfUXE/fTsHh&#10;ffecT2tdTEbbg70czbp7OSr1OB93GxCRxvgv/nO/6TQ/K3L4/Sad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A7UsMAAADdAAAADwAAAAAAAAAAAAAAAACYAgAAZHJzL2Rv&#10;d25yZXYueG1sUEsFBgAAAAAEAAQA9QAAAIgDAAAAAA==&#10;" path="m,35l,e" filled="f" strokecolor="#333" strokeweight=".24044mm">
                    <v:path arrowok="t" o:connecttype="custom" o:connectlocs="0,1764;0,1729" o:connectangles="0,0"/>
                  </v:shape>
                </v:group>
                <v:group id="Group 989" o:spid="_x0000_s1131" style="position:absolute;left:2663;top:1729;width:2;height:35" coordorigin="2663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DyTcUAAADd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I82a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g8k3FAAAA3QAA&#10;AA8AAAAAAAAAAAAAAAAAqgIAAGRycy9kb3ducmV2LnhtbFBLBQYAAAAABAAEAPoAAACcAwAAAAA=&#10;">
                  <v:shape id="Freeform 990" o:spid="_x0000_s1132" style="position:absolute;left:2663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Ku8YA&#10;AADdAAAADwAAAGRycy9kb3ducmV2LnhtbESPzWrDMBCE74W+g9hCbo3cpiTGiRJCoVB6yU/7AIu1&#10;kZ1IK2Opif323UMht11mdubb1WYIXl2pT21kAy/TAhRxHW3LzsDP98dzCSplZIs+MhkYKcFm/fiw&#10;wsrGGx/oesxOSQinCg00OXeV1qluKGCaxo5YtFPsA2ZZe6dtjzcJD16/FsVcB2xZGhrs6L2h+nL8&#10;DQZ2X9vZfFzYcnTW7/x57xbt296YydOwXYLKNOS7+f/60wp+UQqufCMj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MKu8YAAADdAAAADwAAAAAAAAAAAAAAAACYAgAAZHJz&#10;L2Rvd25yZXYueG1sUEsFBgAAAAAEAAQA9QAAAIsDAAAAAA==&#10;" path="m,35l,e" filled="f" strokecolor="#333" strokeweight=".24044mm">
                    <v:path arrowok="t" o:connecttype="custom" o:connectlocs="0,1764;0,1729" o:connectangles="0,0"/>
                  </v:shape>
                </v:group>
                <v:group id="Group 987" o:spid="_x0000_s1133" style="position:absolute;left:3363;top:1729;width:2;height:35" coordorigin="3363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shape id="Freeform 988" o:spid="_x0000_s1134" style="position:absolute;left:3363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QYMYA&#10;AADdAAAADwAAAGRycy9kb3ducmV2LnhtbESPzWoDMQyE74W+g1Ght8bbtORnEyeEQCH0kp/2AcRa&#10;8W5qy8vaTXbfPjoUepOY0cyn5boPXl2pS01kA6+jAhRxFW3DzsD318fLDFTKyBZ9ZDIwUIL16vFh&#10;iaWNNz7S9ZSdkhBOJRqoc25LrVNVU8A0ii2xaOfYBcyydk7bDm8SHrweF8VEB2xYGmpsaVtT9XP6&#10;DQb2n5u3yTC1s8FZv/eXg5s27wdjnp/6zQJUpj7/m/+ud1bwi7nwyzcygl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yQYMYAAADdAAAADwAAAAAAAAAAAAAAAACYAgAAZHJz&#10;L2Rvd25yZXYueG1sUEsFBgAAAAAEAAQA9QAAAIsDAAAAAA==&#10;" path="m,35l,e" filled="f" strokecolor="#333" strokeweight=".24044mm">
                    <v:path arrowok="t" o:connecttype="custom" o:connectlocs="0,1764;0,1729" o:connectangles="0,0"/>
                  </v:shape>
                </v:group>
                <v:group id="Group 985" o:spid="_x0000_s1135" style="position:absolute;left:4062;top:1729;width:2;height:35" coordorigin="4062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<v:shape id="Freeform 986" o:spid="_x0000_s1136" style="position:absolute;left:4062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KrjMIA&#10;AADdAAAADwAAAGRycy9kb3ducmV2LnhtbERP22oCMRB9L/gPYYS+1ay2eFmNIkKh+OL1A4bNmF1N&#10;Jssm6u7fm0Khb3M411msWmfFg5pQeVYwHGQgiAuvKzYKzqfvjymIEJE1Ws+koKMAq2XvbYG59k8+&#10;0OMYjUghHHJUUMZY51KGoiSHYeBr4sRdfOMwJtgYqRt8pnBn5SjLxtJhxamhxJo2JRW3490p2G3X&#10;n+Nuoqed0XZnr3szqb72Sr332/UcRKQ2/ov/3D86zc9mI/j9Jp0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quMwgAAAN0AAAAPAAAAAAAAAAAAAAAAAJgCAABkcnMvZG93&#10;bnJldi54bWxQSwUGAAAAAAQABAD1AAAAhwMAAAAA&#10;" path="m,35l,e" filled="f" strokecolor="#333" strokeweight=".24044mm">
                    <v:path arrowok="t" o:connecttype="custom" o:connectlocs="0,1764;0,1729" o:connectangles="0,0"/>
                  </v:shape>
                </v:group>
                <v:group id="Group 983" o:spid="_x0000_s1137" style="position:absolute;left:4762;top:1729;width:2;height:35" coordorigin="4762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    <v:shape id="Freeform 984" o:spid="_x0000_s1138" style="position:absolute;left:4762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WY8IA&#10;AADdAAAADwAAAGRycy9kb3ducmV2LnhtbERP22oCMRB9L/gPYQTfatYqrm6NIoVC8cXrBwybMbs1&#10;mSybVHf/vhEKfZvDuc5q0zkr7tSG2rOCyTgDQVx6XbNRcDl/vi5AhIis0XomBT0F2KwHLysstH/w&#10;ke6naEQK4VCggirGppAylBU5DGPfECfu6luHMcHWSN3iI4U7K9+ybC4d1pwaKmzoo6LydvpxCva7&#10;7XTe53rRG2339vtg8np2UGo07LbvICJ18V/85/7SaX62nMHzm3S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5ZjwgAAAN0AAAAPAAAAAAAAAAAAAAAAAJgCAABkcnMvZG93&#10;bnJldi54bWxQSwUGAAAAAAQABAD1AAAAhwMAAAAA&#10;" path="m,35l,e" filled="f" strokecolor="#333" strokeweight=".24044mm">
                    <v:path arrowok="t" o:connecttype="custom" o:connectlocs="0,1764;0,1729" o:connectangles="0,0"/>
                  </v:shape>
                </v:group>
                <v:group id="Group 981" o:spid="_x0000_s1139" style="position:absolute;left:5461;top:1729;width:2;height:35" coordorigin="5461,1729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<v:shape id="Freeform 982" o:spid="_x0000_s1140" style="position:absolute;left:5461;top:1729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mtj8IA&#10;AADdAAAADwAAAGRycy9kb3ducmV2LnhtbERPzWoCMRC+F3yHMIK3mlXLqqtRpCBIL1rrAwybMbua&#10;TJZNqrtv3xQKvc3H9zvrbeeseFAbas8KJuMMBHHpdc1GweVr/7oAESKyRuuZFPQUYLsZvKyx0P7J&#10;n/Q4RyNSCIcCFVQxNoWUoazIYRj7hjhxV986jAm2RuoWnyncWTnNslw6rDk1VNjQe0Xl/fztFBw/&#10;drO8n+tFb7Q92tvJzOu3k1KjYbdbgYjUxX/xn/ug0/xsmcPvN+kE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a2PwgAAAN0AAAAPAAAAAAAAAAAAAAAAAJgCAABkcnMvZG93&#10;bnJldi54bWxQSwUGAAAAAAQABAD1AAAAhwMAAAAA&#10;" path="m,35l,e" filled="f" strokecolor="#333" strokeweight=".24044mm">
                    <v:path arrowok="t" o:connecttype="custom" o:connectlocs="0,1764;0,1729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740" behindDoc="1" locked="0" layoutInCell="1" allowOverlap="1" wp14:anchorId="61FD494B" wp14:editId="099568FF">
                <wp:simplePos x="0" y="0"/>
                <wp:positionH relativeFrom="page">
                  <wp:posOffset>3938270</wp:posOffset>
                </wp:positionH>
                <wp:positionV relativeFrom="paragraph">
                  <wp:posOffset>-200025</wp:posOffset>
                </wp:positionV>
                <wp:extent cx="114300" cy="910590"/>
                <wp:effectExtent l="4445" t="0" r="0" b="0"/>
                <wp:wrapNone/>
                <wp:docPr id="981" name="Text Box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A54E8" w14:textId="77777777" w:rsidR="00C81201" w:rsidRDefault="00C81201">
                            <w:pPr>
                              <w:spacing w:before="2" w:after="0" w:line="240" w:lineRule="auto"/>
                              <w:ind w:left="20" w:right="-4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age 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494B" id="Text Box 979" o:spid="_x0000_s1032" type="#_x0000_t202" style="position:absolute;left:0;text-align:left;margin-left:310.1pt;margin-top:-15.75pt;width:9pt;height:71.7pt;z-index:-37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vHswIAALY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0E2A54E8" w14:textId="77777777" w:rsidR="00C81201" w:rsidRDefault="00C81201">
                      <w:pPr>
                        <w:spacing w:before="2" w:after="0" w:line="240" w:lineRule="auto"/>
                        <w:ind w:left="20" w:right="-4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-6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age FPL100−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4"/>
          <w:sz w:val="11"/>
          <w:szCs w:val="11"/>
        </w:rPr>
        <w:t>3.5</w:t>
      </w:r>
    </w:p>
    <w:p w14:paraId="5486EFFD" w14:textId="77777777" w:rsidR="00841664" w:rsidRDefault="00841664">
      <w:pPr>
        <w:spacing w:before="2" w:after="0" w:line="190" w:lineRule="exact"/>
        <w:rPr>
          <w:sz w:val="19"/>
          <w:szCs w:val="19"/>
        </w:rPr>
      </w:pPr>
    </w:p>
    <w:p w14:paraId="57B1A7C2" w14:textId="77777777" w:rsidR="00841664" w:rsidRDefault="006A473A">
      <w:pPr>
        <w:tabs>
          <w:tab w:val="left" w:pos="760"/>
        </w:tabs>
        <w:spacing w:before="49" w:after="0" w:line="240" w:lineRule="auto"/>
        <w:ind w:left="392"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Arial" w:eastAsia="Arial" w:hAnsi="Arial" w:cs="Arial"/>
          <w:color w:val="4D4D4D"/>
          <w:sz w:val="11"/>
          <w:szCs w:val="11"/>
        </w:rPr>
        <w:t>3.3</w:t>
      </w:r>
      <w:r>
        <w:rPr>
          <w:rFonts w:ascii="Arial" w:eastAsia="Arial" w:hAnsi="Arial" w:cs="Arial"/>
          <w:color w:val="4D4D4D"/>
          <w:spacing w:val="-24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</w:r>
      <w:r>
        <w:rPr>
          <w:rFonts w:ascii="MS PGothic" w:eastAsia="MS PGothic" w:hAnsi="MS PGothic" w:cs="MS PGothic"/>
          <w:color w:val="000000"/>
          <w:position w:val="-4"/>
          <w:sz w:val="8"/>
          <w:szCs w:val="8"/>
        </w:rPr>
        <w:t>●</w:t>
      </w:r>
    </w:p>
    <w:p w14:paraId="557D9810" w14:textId="77777777" w:rsidR="00841664" w:rsidRDefault="00841664">
      <w:pPr>
        <w:spacing w:before="3" w:after="0" w:line="160" w:lineRule="exact"/>
        <w:rPr>
          <w:sz w:val="16"/>
          <w:szCs w:val="16"/>
        </w:rPr>
      </w:pPr>
    </w:p>
    <w:p w14:paraId="4E3F8ECE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77564B60" w14:textId="77777777" w:rsidR="00841664" w:rsidRDefault="00841664">
      <w:pPr>
        <w:spacing w:before="2" w:after="0" w:line="130" w:lineRule="exact"/>
        <w:rPr>
          <w:sz w:val="13"/>
          <w:szCs w:val="13"/>
        </w:rPr>
      </w:pPr>
    </w:p>
    <w:p w14:paraId="44969A3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0A6D8AA" w14:textId="77777777" w:rsidR="00841664" w:rsidRDefault="006A473A">
      <w:pPr>
        <w:spacing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3.1</w:t>
      </w:r>
    </w:p>
    <w:p w14:paraId="7BD2E3CC" w14:textId="77777777" w:rsidR="00841664" w:rsidRDefault="00841664">
      <w:pPr>
        <w:spacing w:before="2" w:after="0" w:line="120" w:lineRule="exact"/>
        <w:rPr>
          <w:sz w:val="12"/>
          <w:szCs w:val="12"/>
        </w:rPr>
      </w:pPr>
    </w:p>
    <w:p w14:paraId="6479F47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5A4F7C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4C1CEF5" w14:textId="43C1714F" w:rsidR="00841664" w:rsidRDefault="00426ACE">
      <w:pPr>
        <w:spacing w:after="0" w:line="117" w:lineRule="exact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5" behindDoc="1" locked="0" layoutInCell="1" allowOverlap="1" wp14:anchorId="4CF1ABD2" wp14:editId="4EB9AA27">
                <wp:simplePos x="0" y="0"/>
                <wp:positionH relativeFrom="page">
                  <wp:posOffset>4173220</wp:posOffset>
                </wp:positionH>
                <wp:positionV relativeFrom="paragraph">
                  <wp:posOffset>-1649095</wp:posOffset>
                </wp:positionV>
                <wp:extent cx="2596515" cy="1716405"/>
                <wp:effectExtent l="1270" t="2540" r="2540" b="5080"/>
                <wp:wrapNone/>
                <wp:docPr id="872" name="Group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6515" cy="1716405"/>
                          <a:chOff x="6572" y="-2597"/>
                          <a:chExt cx="4089" cy="2703"/>
                        </a:xfrm>
                      </wpg:grpSpPr>
                      <wpg:grpSp>
                        <wpg:cNvPr id="873" name="Group 977"/>
                        <wpg:cNvGrpSpPr>
                          <a:grpSpLocks/>
                        </wpg:cNvGrpSpPr>
                        <wpg:grpSpPr bwMode="auto">
                          <a:xfrm>
                            <a:off x="6614" y="-502"/>
                            <a:ext cx="4040" cy="2"/>
                            <a:chOff x="6614" y="-502"/>
                            <a:chExt cx="4040" cy="2"/>
                          </a:xfrm>
                        </wpg:grpSpPr>
                        <wps:wsp>
                          <wps:cNvPr id="874" name="Freeform 978"/>
                          <wps:cNvSpPr>
                            <a:spLocks/>
                          </wps:cNvSpPr>
                          <wps:spPr bwMode="auto">
                            <a:xfrm>
                              <a:off x="6614" y="-502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5" name="Group 975"/>
                        <wpg:cNvGrpSpPr>
                          <a:grpSpLocks/>
                        </wpg:cNvGrpSpPr>
                        <wpg:grpSpPr bwMode="auto">
                          <a:xfrm>
                            <a:off x="6614" y="-1236"/>
                            <a:ext cx="4040" cy="2"/>
                            <a:chOff x="6614" y="-1236"/>
                            <a:chExt cx="4040" cy="2"/>
                          </a:xfrm>
                        </wpg:grpSpPr>
                        <wps:wsp>
                          <wps:cNvPr id="876" name="Freeform 976"/>
                          <wps:cNvSpPr>
                            <a:spLocks/>
                          </wps:cNvSpPr>
                          <wps:spPr bwMode="auto">
                            <a:xfrm>
                              <a:off x="6614" y="-1236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7" name="Group 973"/>
                        <wpg:cNvGrpSpPr>
                          <a:grpSpLocks/>
                        </wpg:cNvGrpSpPr>
                        <wpg:grpSpPr bwMode="auto">
                          <a:xfrm>
                            <a:off x="6614" y="-1970"/>
                            <a:ext cx="4040" cy="2"/>
                            <a:chOff x="6614" y="-1970"/>
                            <a:chExt cx="4040" cy="2"/>
                          </a:xfrm>
                        </wpg:grpSpPr>
                        <wps:wsp>
                          <wps:cNvPr id="878" name="Freeform 974"/>
                          <wps:cNvSpPr>
                            <a:spLocks/>
                          </wps:cNvSpPr>
                          <wps:spPr bwMode="auto">
                            <a:xfrm>
                              <a:off x="6614" y="-1970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971"/>
                        <wpg:cNvGrpSpPr>
                          <a:grpSpLocks/>
                        </wpg:cNvGrpSpPr>
                        <wpg:grpSpPr bwMode="auto">
                          <a:xfrm>
                            <a:off x="6972" y="-2590"/>
                            <a:ext cx="2" cy="2655"/>
                            <a:chOff x="6972" y="-2590"/>
                            <a:chExt cx="2" cy="2655"/>
                          </a:xfrm>
                        </wpg:grpSpPr>
                        <wps:wsp>
                          <wps:cNvPr id="880" name="Freeform 972"/>
                          <wps:cNvSpPr>
                            <a:spLocks/>
                          </wps:cNvSpPr>
                          <wps:spPr bwMode="auto">
                            <a:xfrm>
                              <a:off x="6972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1" name="Group 969"/>
                        <wpg:cNvGrpSpPr>
                          <a:grpSpLocks/>
                        </wpg:cNvGrpSpPr>
                        <wpg:grpSpPr bwMode="auto">
                          <a:xfrm>
                            <a:off x="7672" y="-2590"/>
                            <a:ext cx="2" cy="2655"/>
                            <a:chOff x="7672" y="-2590"/>
                            <a:chExt cx="2" cy="2655"/>
                          </a:xfrm>
                        </wpg:grpSpPr>
                        <wps:wsp>
                          <wps:cNvPr id="882" name="Freeform 970"/>
                          <wps:cNvSpPr>
                            <a:spLocks/>
                          </wps:cNvSpPr>
                          <wps:spPr bwMode="auto">
                            <a:xfrm>
                              <a:off x="7672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3" name="Group 967"/>
                        <wpg:cNvGrpSpPr>
                          <a:grpSpLocks/>
                        </wpg:cNvGrpSpPr>
                        <wpg:grpSpPr bwMode="auto">
                          <a:xfrm>
                            <a:off x="8371" y="-2590"/>
                            <a:ext cx="2" cy="2655"/>
                            <a:chOff x="8371" y="-2590"/>
                            <a:chExt cx="2" cy="2655"/>
                          </a:xfrm>
                        </wpg:grpSpPr>
                        <wps:wsp>
                          <wps:cNvPr id="884" name="Freeform 968"/>
                          <wps:cNvSpPr>
                            <a:spLocks/>
                          </wps:cNvSpPr>
                          <wps:spPr bwMode="auto">
                            <a:xfrm>
                              <a:off x="837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965"/>
                        <wpg:cNvGrpSpPr>
                          <a:grpSpLocks/>
                        </wpg:cNvGrpSpPr>
                        <wpg:grpSpPr bwMode="auto">
                          <a:xfrm>
                            <a:off x="9071" y="-2590"/>
                            <a:ext cx="2" cy="2655"/>
                            <a:chOff x="9071" y="-2590"/>
                            <a:chExt cx="2" cy="2655"/>
                          </a:xfrm>
                        </wpg:grpSpPr>
                        <wps:wsp>
                          <wps:cNvPr id="886" name="Freeform 966"/>
                          <wps:cNvSpPr>
                            <a:spLocks/>
                          </wps:cNvSpPr>
                          <wps:spPr bwMode="auto">
                            <a:xfrm>
                              <a:off x="907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7" name="Group 963"/>
                        <wpg:cNvGrpSpPr>
                          <a:grpSpLocks/>
                        </wpg:cNvGrpSpPr>
                        <wpg:grpSpPr bwMode="auto">
                          <a:xfrm>
                            <a:off x="9771" y="-2590"/>
                            <a:ext cx="2" cy="2655"/>
                            <a:chOff x="9771" y="-2590"/>
                            <a:chExt cx="2" cy="2655"/>
                          </a:xfrm>
                        </wpg:grpSpPr>
                        <wps:wsp>
                          <wps:cNvPr id="888" name="Freeform 964"/>
                          <wps:cNvSpPr>
                            <a:spLocks/>
                          </wps:cNvSpPr>
                          <wps:spPr bwMode="auto">
                            <a:xfrm>
                              <a:off x="977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9" name="Group 961"/>
                        <wpg:cNvGrpSpPr>
                          <a:grpSpLocks/>
                        </wpg:cNvGrpSpPr>
                        <wpg:grpSpPr bwMode="auto">
                          <a:xfrm>
                            <a:off x="10470" y="-2590"/>
                            <a:ext cx="2" cy="2655"/>
                            <a:chOff x="10470" y="-2590"/>
                            <a:chExt cx="2" cy="2655"/>
                          </a:xfrm>
                        </wpg:grpSpPr>
                        <wps:wsp>
                          <wps:cNvPr id="890" name="Freeform 962"/>
                          <wps:cNvSpPr>
                            <a:spLocks/>
                          </wps:cNvSpPr>
                          <wps:spPr bwMode="auto">
                            <a:xfrm>
                              <a:off x="10470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1" name="Group 959"/>
                        <wpg:cNvGrpSpPr>
                          <a:grpSpLocks/>
                        </wpg:cNvGrpSpPr>
                        <wpg:grpSpPr bwMode="auto">
                          <a:xfrm>
                            <a:off x="6614" y="-135"/>
                            <a:ext cx="4040" cy="2"/>
                            <a:chOff x="6614" y="-135"/>
                            <a:chExt cx="4040" cy="2"/>
                          </a:xfrm>
                        </wpg:grpSpPr>
                        <wps:wsp>
                          <wps:cNvPr id="892" name="Freeform 960"/>
                          <wps:cNvSpPr>
                            <a:spLocks/>
                          </wps:cNvSpPr>
                          <wps:spPr bwMode="auto">
                            <a:xfrm>
                              <a:off x="6614" y="-135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3" name="Group 957"/>
                        <wpg:cNvGrpSpPr>
                          <a:grpSpLocks/>
                        </wpg:cNvGrpSpPr>
                        <wpg:grpSpPr bwMode="auto">
                          <a:xfrm>
                            <a:off x="6614" y="-869"/>
                            <a:ext cx="4040" cy="2"/>
                            <a:chOff x="6614" y="-869"/>
                            <a:chExt cx="4040" cy="2"/>
                          </a:xfrm>
                        </wpg:grpSpPr>
                        <wps:wsp>
                          <wps:cNvPr id="894" name="Freeform 958"/>
                          <wps:cNvSpPr>
                            <a:spLocks/>
                          </wps:cNvSpPr>
                          <wps:spPr bwMode="auto">
                            <a:xfrm>
                              <a:off x="6614" y="-869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5" name="Group 955"/>
                        <wpg:cNvGrpSpPr>
                          <a:grpSpLocks/>
                        </wpg:cNvGrpSpPr>
                        <wpg:grpSpPr bwMode="auto">
                          <a:xfrm>
                            <a:off x="6614" y="-1603"/>
                            <a:ext cx="4040" cy="2"/>
                            <a:chOff x="6614" y="-1603"/>
                            <a:chExt cx="4040" cy="2"/>
                          </a:xfrm>
                        </wpg:grpSpPr>
                        <wps:wsp>
                          <wps:cNvPr id="896" name="Freeform 956"/>
                          <wps:cNvSpPr>
                            <a:spLocks/>
                          </wps:cNvSpPr>
                          <wps:spPr bwMode="auto">
                            <a:xfrm>
                              <a:off x="6614" y="-1603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7" name="Group 953"/>
                        <wpg:cNvGrpSpPr>
                          <a:grpSpLocks/>
                        </wpg:cNvGrpSpPr>
                        <wpg:grpSpPr bwMode="auto">
                          <a:xfrm>
                            <a:off x="6614" y="-2337"/>
                            <a:ext cx="4040" cy="2"/>
                            <a:chOff x="6614" y="-2337"/>
                            <a:chExt cx="4040" cy="2"/>
                          </a:xfrm>
                        </wpg:grpSpPr>
                        <wps:wsp>
                          <wps:cNvPr id="898" name="Freeform 954"/>
                          <wps:cNvSpPr>
                            <a:spLocks/>
                          </wps:cNvSpPr>
                          <wps:spPr bwMode="auto">
                            <a:xfrm>
                              <a:off x="6614" y="-2337"/>
                              <a:ext cx="4040" cy="2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10654 6614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9" name="Group 951"/>
                        <wpg:cNvGrpSpPr>
                          <a:grpSpLocks/>
                        </wpg:cNvGrpSpPr>
                        <wpg:grpSpPr bwMode="auto">
                          <a:xfrm>
                            <a:off x="6622" y="-2590"/>
                            <a:ext cx="2" cy="2655"/>
                            <a:chOff x="6622" y="-2590"/>
                            <a:chExt cx="2" cy="2655"/>
                          </a:xfrm>
                        </wpg:grpSpPr>
                        <wps:wsp>
                          <wps:cNvPr id="900" name="Freeform 952"/>
                          <wps:cNvSpPr>
                            <a:spLocks/>
                          </wps:cNvSpPr>
                          <wps:spPr bwMode="auto">
                            <a:xfrm>
                              <a:off x="6622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1" name="Group 949"/>
                        <wpg:cNvGrpSpPr>
                          <a:grpSpLocks/>
                        </wpg:cNvGrpSpPr>
                        <wpg:grpSpPr bwMode="auto">
                          <a:xfrm>
                            <a:off x="7322" y="-2590"/>
                            <a:ext cx="2" cy="2655"/>
                            <a:chOff x="7322" y="-2590"/>
                            <a:chExt cx="2" cy="2655"/>
                          </a:xfrm>
                        </wpg:grpSpPr>
                        <wps:wsp>
                          <wps:cNvPr id="902" name="Freeform 950"/>
                          <wps:cNvSpPr>
                            <a:spLocks/>
                          </wps:cNvSpPr>
                          <wps:spPr bwMode="auto">
                            <a:xfrm>
                              <a:off x="7322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3" name="Group 947"/>
                        <wpg:cNvGrpSpPr>
                          <a:grpSpLocks/>
                        </wpg:cNvGrpSpPr>
                        <wpg:grpSpPr bwMode="auto">
                          <a:xfrm>
                            <a:off x="8022" y="-2590"/>
                            <a:ext cx="2" cy="2655"/>
                            <a:chOff x="8022" y="-2590"/>
                            <a:chExt cx="2" cy="2655"/>
                          </a:xfrm>
                        </wpg:grpSpPr>
                        <wps:wsp>
                          <wps:cNvPr id="904" name="Freeform 948"/>
                          <wps:cNvSpPr>
                            <a:spLocks/>
                          </wps:cNvSpPr>
                          <wps:spPr bwMode="auto">
                            <a:xfrm>
                              <a:off x="8022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5" name="Group 945"/>
                        <wpg:cNvGrpSpPr>
                          <a:grpSpLocks/>
                        </wpg:cNvGrpSpPr>
                        <wpg:grpSpPr bwMode="auto">
                          <a:xfrm>
                            <a:off x="8721" y="-2590"/>
                            <a:ext cx="2" cy="2655"/>
                            <a:chOff x="8721" y="-2590"/>
                            <a:chExt cx="2" cy="2655"/>
                          </a:xfrm>
                        </wpg:grpSpPr>
                        <wps:wsp>
                          <wps:cNvPr id="906" name="Freeform 946"/>
                          <wps:cNvSpPr>
                            <a:spLocks/>
                          </wps:cNvSpPr>
                          <wps:spPr bwMode="auto">
                            <a:xfrm>
                              <a:off x="872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7" name="Group 943"/>
                        <wpg:cNvGrpSpPr>
                          <a:grpSpLocks/>
                        </wpg:cNvGrpSpPr>
                        <wpg:grpSpPr bwMode="auto">
                          <a:xfrm>
                            <a:off x="9421" y="-2590"/>
                            <a:ext cx="2" cy="2655"/>
                            <a:chOff x="9421" y="-2590"/>
                            <a:chExt cx="2" cy="2655"/>
                          </a:xfrm>
                        </wpg:grpSpPr>
                        <wps:wsp>
                          <wps:cNvPr id="908" name="Freeform 944"/>
                          <wps:cNvSpPr>
                            <a:spLocks/>
                          </wps:cNvSpPr>
                          <wps:spPr bwMode="auto">
                            <a:xfrm>
                              <a:off x="942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9" name="Group 941"/>
                        <wpg:cNvGrpSpPr>
                          <a:grpSpLocks/>
                        </wpg:cNvGrpSpPr>
                        <wpg:grpSpPr bwMode="auto">
                          <a:xfrm>
                            <a:off x="10121" y="-2590"/>
                            <a:ext cx="2" cy="2655"/>
                            <a:chOff x="10121" y="-2590"/>
                            <a:chExt cx="2" cy="2655"/>
                          </a:xfrm>
                        </wpg:grpSpPr>
                        <wps:wsp>
                          <wps:cNvPr id="910" name="Freeform 942"/>
                          <wps:cNvSpPr>
                            <a:spLocks/>
                          </wps:cNvSpPr>
                          <wps:spPr bwMode="auto">
                            <a:xfrm>
                              <a:off x="10121" y="-2590"/>
                              <a:ext cx="2" cy="2655"/>
                            </a:xfrm>
                            <a:custGeom>
                              <a:avLst/>
                              <a:gdLst>
                                <a:gd name="T0" fmla="+- 0 64 -2590"/>
                                <a:gd name="T1" fmla="*/ 64 h 2655"/>
                                <a:gd name="T2" fmla="+- 0 -2590 -2590"/>
                                <a:gd name="T3" fmla="*/ -2590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1" name="Group 939"/>
                        <wpg:cNvGrpSpPr>
                          <a:grpSpLocks/>
                        </wpg:cNvGrpSpPr>
                        <wpg:grpSpPr bwMode="auto">
                          <a:xfrm>
                            <a:off x="6755" y="-367"/>
                            <a:ext cx="85" cy="74"/>
                            <a:chOff x="6755" y="-367"/>
                            <a:chExt cx="85" cy="74"/>
                          </a:xfrm>
                        </wpg:grpSpPr>
                        <wps:wsp>
                          <wps:cNvPr id="912" name="Freeform 940"/>
                          <wps:cNvSpPr>
                            <a:spLocks/>
                          </wps:cNvSpPr>
                          <wps:spPr bwMode="auto">
                            <a:xfrm>
                              <a:off x="6755" y="-367"/>
                              <a:ext cx="85" cy="74"/>
                            </a:xfrm>
                            <a:custGeom>
                              <a:avLst/>
                              <a:gdLst>
                                <a:gd name="T0" fmla="+- 0 6797 6755"/>
                                <a:gd name="T1" fmla="*/ T0 w 85"/>
                                <a:gd name="T2" fmla="+- 0 -367 -367"/>
                                <a:gd name="T3" fmla="*/ -367 h 74"/>
                                <a:gd name="T4" fmla="+- 0 6755 6755"/>
                                <a:gd name="T5" fmla="*/ T4 w 85"/>
                                <a:gd name="T6" fmla="+- 0 -293 -367"/>
                                <a:gd name="T7" fmla="*/ -293 h 74"/>
                                <a:gd name="T8" fmla="+- 0 6840 6755"/>
                                <a:gd name="T9" fmla="*/ T8 w 85"/>
                                <a:gd name="T10" fmla="+- 0 -293 -367"/>
                                <a:gd name="T11" fmla="*/ -293 h 74"/>
                                <a:gd name="T12" fmla="+- 0 6797 6755"/>
                                <a:gd name="T13" fmla="*/ T12 w 85"/>
                                <a:gd name="T14" fmla="+- 0 -367 -367"/>
                                <a:gd name="T15" fmla="*/ -36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3" name="Group 937"/>
                        <wpg:cNvGrpSpPr>
                          <a:grpSpLocks/>
                        </wpg:cNvGrpSpPr>
                        <wpg:grpSpPr bwMode="auto">
                          <a:xfrm>
                            <a:off x="6930" y="-364"/>
                            <a:ext cx="85" cy="74"/>
                            <a:chOff x="6930" y="-364"/>
                            <a:chExt cx="85" cy="74"/>
                          </a:xfrm>
                        </wpg:grpSpPr>
                        <wps:wsp>
                          <wps:cNvPr id="914" name="Freeform 938"/>
                          <wps:cNvSpPr>
                            <a:spLocks/>
                          </wps:cNvSpPr>
                          <wps:spPr bwMode="auto">
                            <a:xfrm>
                              <a:off x="6930" y="-364"/>
                              <a:ext cx="85" cy="74"/>
                            </a:xfrm>
                            <a:custGeom>
                              <a:avLst/>
                              <a:gdLst>
                                <a:gd name="T0" fmla="+- 0 6972 6930"/>
                                <a:gd name="T1" fmla="*/ T0 w 85"/>
                                <a:gd name="T2" fmla="+- 0 -364 -364"/>
                                <a:gd name="T3" fmla="*/ -364 h 74"/>
                                <a:gd name="T4" fmla="+- 0 6930 6930"/>
                                <a:gd name="T5" fmla="*/ T4 w 85"/>
                                <a:gd name="T6" fmla="+- 0 -290 -364"/>
                                <a:gd name="T7" fmla="*/ -290 h 74"/>
                                <a:gd name="T8" fmla="+- 0 7015 6930"/>
                                <a:gd name="T9" fmla="*/ T8 w 85"/>
                                <a:gd name="T10" fmla="+- 0 -290 -364"/>
                                <a:gd name="T11" fmla="*/ -290 h 74"/>
                                <a:gd name="T12" fmla="+- 0 6972 6930"/>
                                <a:gd name="T13" fmla="*/ T12 w 85"/>
                                <a:gd name="T14" fmla="+- 0 -364 -364"/>
                                <a:gd name="T15" fmla="*/ -36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5" name="Group 935"/>
                        <wpg:cNvGrpSpPr>
                          <a:grpSpLocks/>
                        </wpg:cNvGrpSpPr>
                        <wpg:grpSpPr bwMode="auto">
                          <a:xfrm>
                            <a:off x="7104" y="-351"/>
                            <a:ext cx="85" cy="74"/>
                            <a:chOff x="7104" y="-351"/>
                            <a:chExt cx="85" cy="74"/>
                          </a:xfrm>
                        </wpg:grpSpPr>
                        <wps:wsp>
                          <wps:cNvPr id="916" name="Freeform 936"/>
                          <wps:cNvSpPr>
                            <a:spLocks/>
                          </wps:cNvSpPr>
                          <wps:spPr bwMode="auto">
                            <a:xfrm>
                              <a:off x="7104" y="-351"/>
                              <a:ext cx="85" cy="74"/>
                            </a:xfrm>
                            <a:custGeom>
                              <a:avLst/>
                              <a:gdLst>
                                <a:gd name="T0" fmla="+- 0 7147 7104"/>
                                <a:gd name="T1" fmla="*/ T0 w 85"/>
                                <a:gd name="T2" fmla="+- 0 -351 -351"/>
                                <a:gd name="T3" fmla="*/ -351 h 74"/>
                                <a:gd name="T4" fmla="+- 0 7104 7104"/>
                                <a:gd name="T5" fmla="*/ T4 w 85"/>
                                <a:gd name="T6" fmla="+- 0 -277 -351"/>
                                <a:gd name="T7" fmla="*/ -277 h 74"/>
                                <a:gd name="T8" fmla="+- 0 7190 7104"/>
                                <a:gd name="T9" fmla="*/ T8 w 85"/>
                                <a:gd name="T10" fmla="+- 0 -277 -351"/>
                                <a:gd name="T11" fmla="*/ -277 h 74"/>
                                <a:gd name="T12" fmla="+- 0 7147 7104"/>
                                <a:gd name="T13" fmla="*/ T12 w 85"/>
                                <a:gd name="T14" fmla="+- 0 -351 -351"/>
                                <a:gd name="T15" fmla="*/ -35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7" name="Group 933"/>
                        <wpg:cNvGrpSpPr>
                          <a:grpSpLocks/>
                        </wpg:cNvGrpSpPr>
                        <wpg:grpSpPr bwMode="auto">
                          <a:xfrm>
                            <a:off x="7279" y="-295"/>
                            <a:ext cx="85" cy="74"/>
                            <a:chOff x="7279" y="-295"/>
                            <a:chExt cx="85" cy="74"/>
                          </a:xfrm>
                        </wpg:grpSpPr>
                        <wps:wsp>
                          <wps:cNvPr id="918" name="Freeform 934"/>
                          <wps:cNvSpPr>
                            <a:spLocks/>
                          </wps:cNvSpPr>
                          <wps:spPr bwMode="auto">
                            <a:xfrm>
                              <a:off x="7279" y="-295"/>
                              <a:ext cx="85" cy="74"/>
                            </a:xfrm>
                            <a:custGeom>
                              <a:avLst/>
                              <a:gdLst>
                                <a:gd name="T0" fmla="+- 0 7322 7279"/>
                                <a:gd name="T1" fmla="*/ T0 w 85"/>
                                <a:gd name="T2" fmla="+- 0 -295 -295"/>
                                <a:gd name="T3" fmla="*/ -295 h 74"/>
                                <a:gd name="T4" fmla="+- 0 7279 7279"/>
                                <a:gd name="T5" fmla="*/ T4 w 85"/>
                                <a:gd name="T6" fmla="+- 0 -221 -295"/>
                                <a:gd name="T7" fmla="*/ -221 h 74"/>
                                <a:gd name="T8" fmla="+- 0 7365 7279"/>
                                <a:gd name="T9" fmla="*/ T8 w 85"/>
                                <a:gd name="T10" fmla="+- 0 -221 -295"/>
                                <a:gd name="T11" fmla="*/ -221 h 74"/>
                                <a:gd name="T12" fmla="+- 0 7322 7279"/>
                                <a:gd name="T13" fmla="*/ T12 w 85"/>
                                <a:gd name="T14" fmla="+- 0 -295 -295"/>
                                <a:gd name="T15" fmla="*/ -29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9" name="Group 931"/>
                        <wpg:cNvGrpSpPr>
                          <a:grpSpLocks/>
                        </wpg:cNvGrpSpPr>
                        <wpg:grpSpPr bwMode="auto">
                          <a:xfrm>
                            <a:off x="7454" y="-232"/>
                            <a:ext cx="85" cy="74"/>
                            <a:chOff x="7454" y="-232"/>
                            <a:chExt cx="85" cy="74"/>
                          </a:xfrm>
                        </wpg:grpSpPr>
                        <wps:wsp>
                          <wps:cNvPr id="920" name="Freeform 932"/>
                          <wps:cNvSpPr>
                            <a:spLocks/>
                          </wps:cNvSpPr>
                          <wps:spPr bwMode="auto">
                            <a:xfrm>
                              <a:off x="7454" y="-232"/>
                              <a:ext cx="85" cy="74"/>
                            </a:xfrm>
                            <a:custGeom>
                              <a:avLst/>
                              <a:gdLst>
                                <a:gd name="T0" fmla="+- 0 7497 7454"/>
                                <a:gd name="T1" fmla="*/ T0 w 85"/>
                                <a:gd name="T2" fmla="+- 0 -232 -232"/>
                                <a:gd name="T3" fmla="*/ -232 h 74"/>
                                <a:gd name="T4" fmla="+- 0 7454 7454"/>
                                <a:gd name="T5" fmla="*/ T4 w 85"/>
                                <a:gd name="T6" fmla="+- 0 -157 -232"/>
                                <a:gd name="T7" fmla="*/ -157 h 74"/>
                                <a:gd name="T8" fmla="+- 0 7540 7454"/>
                                <a:gd name="T9" fmla="*/ T8 w 85"/>
                                <a:gd name="T10" fmla="+- 0 -157 -232"/>
                                <a:gd name="T11" fmla="*/ -157 h 74"/>
                                <a:gd name="T12" fmla="+- 0 7497 7454"/>
                                <a:gd name="T13" fmla="*/ T12 w 85"/>
                                <a:gd name="T14" fmla="+- 0 -232 -232"/>
                                <a:gd name="T15" fmla="*/ -23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86" y="75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1" name="Group 929"/>
                        <wpg:cNvGrpSpPr>
                          <a:grpSpLocks/>
                        </wpg:cNvGrpSpPr>
                        <wpg:grpSpPr bwMode="auto">
                          <a:xfrm>
                            <a:off x="7629" y="-218"/>
                            <a:ext cx="85" cy="74"/>
                            <a:chOff x="7629" y="-218"/>
                            <a:chExt cx="85" cy="74"/>
                          </a:xfrm>
                        </wpg:grpSpPr>
                        <wps:wsp>
                          <wps:cNvPr id="922" name="Freeform 930"/>
                          <wps:cNvSpPr>
                            <a:spLocks/>
                          </wps:cNvSpPr>
                          <wps:spPr bwMode="auto">
                            <a:xfrm>
                              <a:off x="7629" y="-218"/>
                              <a:ext cx="85" cy="74"/>
                            </a:xfrm>
                            <a:custGeom>
                              <a:avLst/>
                              <a:gdLst>
                                <a:gd name="T0" fmla="+- 0 7672 7629"/>
                                <a:gd name="T1" fmla="*/ T0 w 85"/>
                                <a:gd name="T2" fmla="+- 0 -218 -218"/>
                                <a:gd name="T3" fmla="*/ -218 h 74"/>
                                <a:gd name="T4" fmla="+- 0 7629 7629"/>
                                <a:gd name="T5" fmla="*/ T4 w 85"/>
                                <a:gd name="T6" fmla="+- 0 -144 -218"/>
                                <a:gd name="T7" fmla="*/ -144 h 74"/>
                                <a:gd name="T8" fmla="+- 0 7715 7629"/>
                                <a:gd name="T9" fmla="*/ T8 w 85"/>
                                <a:gd name="T10" fmla="+- 0 -144 -218"/>
                                <a:gd name="T11" fmla="*/ -144 h 74"/>
                                <a:gd name="T12" fmla="+- 0 7672 7629"/>
                                <a:gd name="T13" fmla="*/ T12 w 85"/>
                                <a:gd name="T14" fmla="+- 0 -218 -218"/>
                                <a:gd name="T15" fmla="*/ -21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" name="Group 927"/>
                        <wpg:cNvGrpSpPr>
                          <a:grpSpLocks/>
                        </wpg:cNvGrpSpPr>
                        <wpg:grpSpPr bwMode="auto">
                          <a:xfrm>
                            <a:off x="7804" y="-186"/>
                            <a:ext cx="85" cy="74"/>
                            <a:chOff x="7804" y="-186"/>
                            <a:chExt cx="85" cy="74"/>
                          </a:xfrm>
                        </wpg:grpSpPr>
                        <wps:wsp>
                          <wps:cNvPr id="924" name="Freeform 928"/>
                          <wps:cNvSpPr>
                            <a:spLocks/>
                          </wps:cNvSpPr>
                          <wps:spPr bwMode="auto">
                            <a:xfrm>
                              <a:off x="7804" y="-186"/>
                              <a:ext cx="85" cy="74"/>
                            </a:xfrm>
                            <a:custGeom>
                              <a:avLst/>
                              <a:gdLst>
                                <a:gd name="T0" fmla="+- 0 7847 7804"/>
                                <a:gd name="T1" fmla="*/ T0 w 85"/>
                                <a:gd name="T2" fmla="+- 0 -186 -186"/>
                                <a:gd name="T3" fmla="*/ -186 h 74"/>
                                <a:gd name="T4" fmla="+- 0 7804 7804"/>
                                <a:gd name="T5" fmla="*/ T4 w 85"/>
                                <a:gd name="T6" fmla="+- 0 -112 -186"/>
                                <a:gd name="T7" fmla="*/ -112 h 74"/>
                                <a:gd name="T8" fmla="+- 0 7889 7804"/>
                                <a:gd name="T9" fmla="*/ T8 w 85"/>
                                <a:gd name="T10" fmla="+- 0 -112 -186"/>
                                <a:gd name="T11" fmla="*/ -112 h 74"/>
                                <a:gd name="T12" fmla="+- 0 7847 7804"/>
                                <a:gd name="T13" fmla="*/ T12 w 85"/>
                                <a:gd name="T14" fmla="+- 0 -186 -186"/>
                                <a:gd name="T15" fmla="*/ -18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5" name="Group 925"/>
                        <wpg:cNvGrpSpPr>
                          <a:grpSpLocks/>
                        </wpg:cNvGrpSpPr>
                        <wpg:grpSpPr bwMode="auto">
                          <a:xfrm>
                            <a:off x="7979" y="-146"/>
                            <a:ext cx="85" cy="74"/>
                            <a:chOff x="7979" y="-146"/>
                            <a:chExt cx="85" cy="74"/>
                          </a:xfrm>
                        </wpg:grpSpPr>
                        <wps:wsp>
                          <wps:cNvPr id="926" name="Freeform 926"/>
                          <wps:cNvSpPr>
                            <a:spLocks/>
                          </wps:cNvSpPr>
                          <wps:spPr bwMode="auto">
                            <a:xfrm>
                              <a:off x="7979" y="-146"/>
                              <a:ext cx="85" cy="74"/>
                            </a:xfrm>
                            <a:custGeom>
                              <a:avLst/>
                              <a:gdLst>
                                <a:gd name="T0" fmla="+- 0 8022 7979"/>
                                <a:gd name="T1" fmla="*/ T0 w 85"/>
                                <a:gd name="T2" fmla="+- 0 -146 -146"/>
                                <a:gd name="T3" fmla="*/ -146 h 74"/>
                                <a:gd name="T4" fmla="+- 0 7979 7979"/>
                                <a:gd name="T5" fmla="*/ T4 w 85"/>
                                <a:gd name="T6" fmla="+- 0 -72 -146"/>
                                <a:gd name="T7" fmla="*/ -72 h 74"/>
                                <a:gd name="T8" fmla="+- 0 8064 7979"/>
                                <a:gd name="T9" fmla="*/ T8 w 85"/>
                                <a:gd name="T10" fmla="+- 0 -72 -146"/>
                                <a:gd name="T11" fmla="*/ -72 h 74"/>
                                <a:gd name="T12" fmla="+- 0 8022 7979"/>
                                <a:gd name="T13" fmla="*/ T12 w 85"/>
                                <a:gd name="T14" fmla="+- 0 -146 -146"/>
                                <a:gd name="T15" fmla="*/ -14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7" name="Group 923"/>
                        <wpg:cNvGrpSpPr>
                          <a:grpSpLocks/>
                        </wpg:cNvGrpSpPr>
                        <wpg:grpSpPr bwMode="auto">
                          <a:xfrm>
                            <a:off x="8154" y="-117"/>
                            <a:ext cx="85" cy="74"/>
                            <a:chOff x="8154" y="-117"/>
                            <a:chExt cx="85" cy="74"/>
                          </a:xfrm>
                        </wpg:grpSpPr>
                        <wps:wsp>
                          <wps:cNvPr id="928" name="Freeform 924"/>
                          <wps:cNvSpPr>
                            <a:spLocks/>
                          </wps:cNvSpPr>
                          <wps:spPr bwMode="auto">
                            <a:xfrm>
                              <a:off x="8154" y="-117"/>
                              <a:ext cx="85" cy="74"/>
                            </a:xfrm>
                            <a:custGeom>
                              <a:avLst/>
                              <a:gdLst>
                                <a:gd name="T0" fmla="+- 0 8197 8154"/>
                                <a:gd name="T1" fmla="*/ T0 w 85"/>
                                <a:gd name="T2" fmla="+- 0 -117 -117"/>
                                <a:gd name="T3" fmla="*/ -117 h 74"/>
                                <a:gd name="T4" fmla="+- 0 8154 8154"/>
                                <a:gd name="T5" fmla="*/ T4 w 85"/>
                                <a:gd name="T6" fmla="+- 0 -43 -117"/>
                                <a:gd name="T7" fmla="*/ -43 h 74"/>
                                <a:gd name="T8" fmla="+- 0 8239 8154"/>
                                <a:gd name="T9" fmla="*/ T8 w 85"/>
                                <a:gd name="T10" fmla="+- 0 -43 -117"/>
                                <a:gd name="T11" fmla="*/ -43 h 74"/>
                                <a:gd name="T12" fmla="+- 0 8197 8154"/>
                                <a:gd name="T13" fmla="*/ T12 w 85"/>
                                <a:gd name="T14" fmla="+- 0 -117 -117"/>
                                <a:gd name="T15" fmla="*/ -11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9" name="Group 921"/>
                        <wpg:cNvGrpSpPr>
                          <a:grpSpLocks/>
                        </wpg:cNvGrpSpPr>
                        <wpg:grpSpPr bwMode="auto">
                          <a:xfrm>
                            <a:off x="8329" y="-155"/>
                            <a:ext cx="85" cy="74"/>
                            <a:chOff x="8329" y="-155"/>
                            <a:chExt cx="85" cy="74"/>
                          </a:xfrm>
                        </wpg:grpSpPr>
                        <wps:wsp>
                          <wps:cNvPr id="930" name="Freeform 922"/>
                          <wps:cNvSpPr>
                            <a:spLocks/>
                          </wps:cNvSpPr>
                          <wps:spPr bwMode="auto">
                            <a:xfrm>
                              <a:off x="8329" y="-155"/>
                              <a:ext cx="85" cy="74"/>
                            </a:xfrm>
                            <a:custGeom>
                              <a:avLst/>
                              <a:gdLst>
                                <a:gd name="T0" fmla="+- 0 8371 8329"/>
                                <a:gd name="T1" fmla="*/ T0 w 85"/>
                                <a:gd name="T2" fmla="+- 0 -155 -155"/>
                                <a:gd name="T3" fmla="*/ -155 h 74"/>
                                <a:gd name="T4" fmla="+- 0 8329 8329"/>
                                <a:gd name="T5" fmla="*/ T4 w 85"/>
                                <a:gd name="T6" fmla="+- 0 -81 -155"/>
                                <a:gd name="T7" fmla="*/ -81 h 74"/>
                                <a:gd name="T8" fmla="+- 0 8414 8329"/>
                                <a:gd name="T9" fmla="*/ T8 w 85"/>
                                <a:gd name="T10" fmla="+- 0 -81 -155"/>
                                <a:gd name="T11" fmla="*/ -81 h 74"/>
                                <a:gd name="T12" fmla="+- 0 8371 8329"/>
                                <a:gd name="T13" fmla="*/ T12 w 85"/>
                                <a:gd name="T14" fmla="+- 0 -155 -155"/>
                                <a:gd name="T15" fmla="*/ -15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1" name="Group 919"/>
                        <wpg:cNvGrpSpPr>
                          <a:grpSpLocks/>
                        </wpg:cNvGrpSpPr>
                        <wpg:grpSpPr bwMode="auto">
                          <a:xfrm>
                            <a:off x="8504" y="-108"/>
                            <a:ext cx="85" cy="74"/>
                            <a:chOff x="8504" y="-108"/>
                            <a:chExt cx="85" cy="74"/>
                          </a:xfrm>
                        </wpg:grpSpPr>
                        <wps:wsp>
                          <wps:cNvPr id="932" name="Freeform 920"/>
                          <wps:cNvSpPr>
                            <a:spLocks/>
                          </wps:cNvSpPr>
                          <wps:spPr bwMode="auto">
                            <a:xfrm>
                              <a:off x="8504" y="-108"/>
                              <a:ext cx="85" cy="74"/>
                            </a:xfrm>
                            <a:custGeom>
                              <a:avLst/>
                              <a:gdLst>
                                <a:gd name="T0" fmla="+- 0 8546 8504"/>
                                <a:gd name="T1" fmla="*/ T0 w 85"/>
                                <a:gd name="T2" fmla="+- 0 -108 -108"/>
                                <a:gd name="T3" fmla="*/ -108 h 74"/>
                                <a:gd name="T4" fmla="+- 0 8504 8504"/>
                                <a:gd name="T5" fmla="*/ T4 w 85"/>
                                <a:gd name="T6" fmla="+- 0 -34 -108"/>
                                <a:gd name="T7" fmla="*/ -34 h 74"/>
                                <a:gd name="T8" fmla="+- 0 8589 8504"/>
                                <a:gd name="T9" fmla="*/ T8 w 85"/>
                                <a:gd name="T10" fmla="+- 0 -34 -108"/>
                                <a:gd name="T11" fmla="*/ -34 h 74"/>
                                <a:gd name="T12" fmla="+- 0 8546 8504"/>
                                <a:gd name="T13" fmla="*/ T12 w 85"/>
                                <a:gd name="T14" fmla="+- 0 -108 -108"/>
                                <a:gd name="T15" fmla="*/ -10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3" name="Group 917"/>
                        <wpg:cNvGrpSpPr>
                          <a:grpSpLocks/>
                        </wpg:cNvGrpSpPr>
                        <wpg:grpSpPr bwMode="auto">
                          <a:xfrm>
                            <a:off x="8679" y="-106"/>
                            <a:ext cx="85" cy="74"/>
                            <a:chOff x="8679" y="-106"/>
                            <a:chExt cx="85" cy="74"/>
                          </a:xfrm>
                        </wpg:grpSpPr>
                        <wps:wsp>
                          <wps:cNvPr id="934" name="Freeform 918"/>
                          <wps:cNvSpPr>
                            <a:spLocks/>
                          </wps:cNvSpPr>
                          <wps:spPr bwMode="auto">
                            <a:xfrm>
                              <a:off x="8679" y="-106"/>
                              <a:ext cx="85" cy="74"/>
                            </a:xfrm>
                            <a:custGeom>
                              <a:avLst/>
                              <a:gdLst>
                                <a:gd name="T0" fmla="+- 0 8721 8679"/>
                                <a:gd name="T1" fmla="*/ T0 w 85"/>
                                <a:gd name="T2" fmla="+- 0 -106 -106"/>
                                <a:gd name="T3" fmla="*/ -106 h 74"/>
                                <a:gd name="T4" fmla="+- 0 8679 8679"/>
                                <a:gd name="T5" fmla="*/ T4 w 85"/>
                                <a:gd name="T6" fmla="+- 0 -31 -106"/>
                                <a:gd name="T7" fmla="*/ -31 h 74"/>
                                <a:gd name="T8" fmla="+- 0 8764 8679"/>
                                <a:gd name="T9" fmla="*/ T8 w 85"/>
                                <a:gd name="T10" fmla="+- 0 -31 -106"/>
                                <a:gd name="T11" fmla="*/ -31 h 74"/>
                                <a:gd name="T12" fmla="+- 0 8721 8679"/>
                                <a:gd name="T13" fmla="*/ T12 w 85"/>
                                <a:gd name="T14" fmla="+- 0 -106 -106"/>
                                <a:gd name="T15" fmla="*/ -10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5" name="Group 915"/>
                        <wpg:cNvGrpSpPr>
                          <a:grpSpLocks/>
                        </wpg:cNvGrpSpPr>
                        <wpg:grpSpPr bwMode="auto">
                          <a:xfrm>
                            <a:off x="8854" y="-109"/>
                            <a:ext cx="85" cy="74"/>
                            <a:chOff x="8854" y="-109"/>
                            <a:chExt cx="85" cy="74"/>
                          </a:xfrm>
                        </wpg:grpSpPr>
                        <wps:wsp>
                          <wps:cNvPr id="936" name="Freeform 916"/>
                          <wps:cNvSpPr>
                            <a:spLocks/>
                          </wps:cNvSpPr>
                          <wps:spPr bwMode="auto">
                            <a:xfrm>
                              <a:off x="8854" y="-109"/>
                              <a:ext cx="85" cy="74"/>
                            </a:xfrm>
                            <a:custGeom>
                              <a:avLst/>
                              <a:gdLst>
                                <a:gd name="T0" fmla="+- 0 8896 8854"/>
                                <a:gd name="T1" fmla="*/ T0 w 85"/>
                                <a:gd name="T2" fmla="+- 0 -109 -109"/>
                                <a:gd name="T3" fmla="*/ -109 h 74"/>
                                <a:gd name="T4" fmla="+- 0 8854 8854"/>
                                <a:gd name="T5" fmla="*/ T4 w 85"/>
                                <a:gd name="T6" fmla="+- 0 -35 -109"/>
                                <a:gd name="T7" fmla="*/ -35 h 74"/>
                                <a:gd name="T8" fmla="+- 0 8939 8854"/>
                                <a:gd name="T9" fmla="*/ T8 w 85"/>
                                <a:gd name="T10" fmla="+- 0 -35 -109"/>
                                <a:gd name="T11" fmla="*/ -35 h 74"/>
                                <a:gd name="T12" fmla="+- 0 8896 8854"/>
                                <a:gd name="T13" fmla="*/ T12 w 85"/>
                                <a:gd name="T14" fmla="+- 0 -109 -109"/>
                                <a:gd name="T15" fmla="*/ -10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7" name="Group 913"/>
                        <wpg:cNvGrpSpPr>
                          <a:grpSpLocks/>
                        </wpg:cNvGrpSpPr>
                        <wpg:grpSpPr bwMode="auto">
                          <a:xfrm>
                            <a:off x="9028" y="-123"/>
                            <a:ext cx="85" cy="74"/>
                            <a:chOff x="9028" y="-123"/>
                            <a:chExt cx="85" cy="74"/>
                          </a:xfrm>
                        </wpg:grpSpPr>
                        <wps:wsp>
                          <wps:cNvPr id="938" name="Freeform 914"/>
                          <wps:cNvSpPr>
                            <a:spLocks/>
                          </wps:cNvSpPr>
                          <wps:spPr bwMode="auto">
                            <a:xfrm>
                              <a:off x="9028" y="-123"/>
                              <a:ext cx="85" cy="74"/>
                            </a:xfrm>
                            <a:custGeom>
                              <a:avLst/>
                              <a:gdLst>
                                <a:gd name="T0" fmla="+- 0 9071 9028"/>
                                <a:gd name="T1" fmla="*/ T0 w 85"/>
                                <a:gd name="T2" fmla="+- 0 -123 -123"/>
                                <a:gd name="T3" fmla="*/ -123 h 74"/>
                                <a:gd name="T4" fmla="+- 0 9028 9028"/>
                                <a:gd name="T5" fmla="*/ T4 w 85"/>
                                <a:gd name="T6" fmla="+- 0 -49 -123"/>
                                <a:gd name="T7" fmla="*/ -49 h 74"/>
                                <a:gd name="T8" fmla="+- 0 9114 9028"/>
                                <a:gd name="T9" fmla="*/ T8 w 85"/>
                                <a:gd name="T10" fmla="+- 0 -49 -123"/>
                                <a:gd name="T11" fmla="*/ -49 h 74"/>
                                <a:gd name="T12" fmla="+- 0 9071 9028"/>
                                <a:gd name="T13" fmla="*/ T12 w 85"/>
                                <a:gd name="T14" fmla="+- 0 -123 -123"/>
                                <a:gd name="T15" fmla="*/ -12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9" name="Group 911"/>
                        <wpg:cNvGrpSpPr>
                          <a:grpSpLocks/>
                        </wpg:cNvGrpSpPr>
                        <wpg:grpSpPr bwMode="auto">
                          <a:xfrm>
                            <a:off x="9203" y="-160"/>
                            <a:ext cx="85" cy="74"/>
                            <a:chOff x="9203" y="-160"/>
                            <a:chExt cx="85" cy="74"/>
                          </a:xfrm>
                        </wpg:grpSpPr>
                        <wps:wsp>
                          <wps:cNvPr id="940" name="Freeform 912"/>
                          <wps:cNvSpPr>
                            <a:spLocks/>
                          </wps:cNvSpPr>
                          <wps:spPr bwMode="auto">
                            <a:xfrm>
                              <a:off x="9203" y="-160"/>
                              <a:ext cx="85" cy="74"/>
                            </a:xfrm>
                            <a:custGeom>
                              <a:avLst/>
                              <a:gdLst>
                                <a:gd name="T0" fmla="+- 0 9246 9203"/>
                                <a:gd name="T1" fmla="*/ T0 w 85"/>
                                <a:gd name="T2" fmla="+- 0 -160 -160"/>
                                <a:gd name="T3" fmla="*/ -160 h 74"/>
                                <a:gd name="T4" fmla="+- 0 9203 9203"/>
                                <a:gd name="T5" fmla="*/ T4 w 85"/>
                                <a:gd name="T6" fmla="+- 0 -86 -160"/>
                                <a:gd name="T7" fmla="*/ -86 h 74"/>
                                <a:gd name="T8" fmla="+- 0 9289 9203"/>
                                <a:gd name="T9" fmla="*/ T8 w 85"/>
                                <a:gd name="T10" fmla="+- 0 -86 -160"/>
                                <a:gd name="T11" fmla="*/ -86 h 74"/>
                                <a:gd name="T12" fmla="+- 0 9246 9203"/>
                                <a:gd name="T13" fmla="*/ T12 w 85"/>
                                <a:gd name="T14" fmla="+- 0 -160 -160"/>
                                <a:gd name="T15" fmla="*/ -16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909"/>
                        <wpg:cNvGrpSpPr>
                          <a:grpSpLocks/>
                        </wpg:cNvGrpSpPr>
                        <wpg:grpSpPr bwMode="auto">
                          <a:xfrm>
                            <a:off x="9378" y="-149"/>
                            <a:ext cx="85" cy="74"/>
                            <a:chOff x="9378" y="-149"/>
                            <a:chExt cx="85" cy="74"/>
                          </a:xfrm>
                        </wpg:grpSpPr>
                        <wps:wsp>
                          <wps:cNvPr id="942" name="Freeform 910"/>
                          <wps:cNvSpPr>
                            <a:spLocks/>
                          </wps:cNvSpPr>
                          <wps:spPr bwMode="auto">
                            <a:xfrm>
                              <a:off x="9378" y="-149"/>
                              <a:ext cx="85" cy="74"/>
                            </a:xfrm>
                            <a:custGeom>
                              <a:avLst/>
                              <a:gdLst>
                                <a:gd name="T0" fmla="+- 0 9421 9378"/>
                                <a:gd name="T1" fmla="*/ T0 w 85"/>
                                <a:gd name="T2" fmla="+- 0 -149 -149"/>
                                <a:gd name="T3" fmla="*/ -149 h 74"/>
                                <a:gd name="T4" fmla="+- 0 9378 9378"/>
                                <a:gd name="T5" fmla="*/ T4 w 85"/>
                                <a:gd name="T6" fmla="+- 0 -75 -149"/>
                                <a:gd name="T7" fmla="*/ -75 h 74"/>
                                <a:gd name="T8" fmla="+- 0 9464 9378"/>
                                <a:gd name="T9" fmla="*/ T8 w 85"/>
                                <a:gd name="T10" fmla="+- 0 -75 -149"/>
                                <a:gd name="T11" fmla="*/ -75 h 74"/>
                                <a:gd name="T12" fmla="+- 0 9421 9378"/>
                                <a:gd name="T13" fmla="*/ T12 w 85"/>
                                <a:gd name="T14" fmla="+- 0 -149 -149"/>
                                <a:gd name="T15" fmla="*/ -14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" name="Group 907"/>
                        <wpg:cNvGrpSpPr>
                          <a:grpSpLocks/>
                        </wpg:cNvGrpSpPr>
                        <wpg:grpSpPr bwMode="auto">
                          <a:xfrm>
                            <a:off x="9553" y="-144"/>
                            <a:ext cx="85" cy="74"/>
                            <a:chOff x="9553" y="-144"/>
                            <a:chExt cx="85" cy="74"/>
                          </a:xfrm>
                        </wpg:grpSpPr>
                        <wps:wsp>
                          <wps:cNvPr id="944" name="Freeform 908"/>
                          <wps:cNvSpPr>
                            <a:spLocks/>
                          </wps:cNvSpPr>
                          <wps:spPr bwMode="auto">
                            <a:xfrm>
                              <a:off x="9553" y="-144"/>
                              <a:ext cx="85" cy="74"/>
                            </a:xfrm>
                            <a:custGeom>
                              <a:avLst/>
                              <a:gdLst>
                                <a:gd name="T0" fmla="+- 0 9596 9553"/>
                                <a:gd name="T1" fmla="*/ T0 w 85"/>
                                <a:gd name="T2" fmla="+- 0 -144 -144"/>
                                <a:gd name="T3" fmla="*/ -144 h 74"/>
                                <a:gd name="T4" fmla="+- 0 9553 9553"/>
                                <a:gd name="T5" fmla="*/ T4 w 85"/>
                                <a:gd name="T6" fmla="+- 0 -70 -144"/>
                                <a:gd name="T7" fmla="*/ -70 h 74"/>
                                <a:gd name="T8" fmla="+- 0 9638 9553"/>
                                <a:gd name="T9" fmla="*/ T8 w 85"/>
                                <a:gd name="T10" fmla="+- 0 -70 -144"/>
                                <a:gd name="T11" fmla="*/ -70 h 74"/>
                                <a:gd name="T12" fmla="+- 0 9596 9553"/>
                                <a:gd name="T13" fmla="*/ T12 w 85"/>
                                <a:gd name="T14" fmla="+- 0 -144 -144"/>
                                <a:gd name="T15" fmla="*/ -14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" name="Group 905"/>
                        <wpg:cNvGrpSpPr>
                          <a:grpSpLocks/>
                        </wpg:cNvGrpSpPr>
                        <wpg:grpSpPr bwMode="auto">
                          <a:xfrm>
                            <a:off x="9728" y="-170"/>
                            <a:ext cx="85" cy="74"/>
                            <a:chOff x="9728" y="-170"/>
                            <a:chExt cx="85" cy="74"/>
                          </a:xfrm>
                        </wpg:grpSpPr>
                        <wps:wsp>
                          <wps:cNvPr id="946" name="Freeform 906"/>
                          <wps:cNvSpPr>
                            <a:spLocks/>
                          </wps:cNvSpPr>
                          <wps:spPr bwMode="auto">
                            <a:xfrm>
                              <a:off x="9728" y="-170"/>
                              <a:ext cx="85" cy="74"/>
                            </a:xfrm>
                            <a:custGeom>
                              <a:avLst/>
                              <a:gdLst>
                                <a:gd name="T0" fmla="+- 0 9771 9728"/>
                                <a:gd name="T1" fmla="*/ T0 w 85"/>
                                <a:gd name="T2" fmla="+- 0 -170 -170"/>
                                <a:gd name="T3" fmla="*/ -170 h 74"/>
                                <a:gd name="T4" fmla="+- 0 9728 9728"/>
                                <a:gd name="T5" fmla="*/ T4 w 85"/>
                                <a:gd name="T6" fmla="+- 0 -96 -170"/>
                                <a:gd name="T7" fmla="*/ -96 h 74"/>
                                <a:gd name="T8" fmla="+- 0 9813 9728"/>
                                <a:gd name="T9" fmla="*/ T8 w 85"/>
                                <a:gd name="T10" fmla="+- 0 -96 -170"/>
                                <a:gd name="T11" fmla="*/ -96 h 74"/>
                                <a:gd name="T12" fmla="+- 0 9771 9728"/>
                                <a:gd name="T13" fmla="*/ T12 w 85"/>
                                <a:gd name="T14" fmla="+- 0 -170 -170"/>
                                <a:gd name="T15" fmla="*/ -17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903"/>
                        <wpg:cNvGrpSpPr>
                          <a:grpSpLocks/>
                        </wpg:cNvGrpSpPr>
                        <wpg:grpSpPr bwMode="auto">
                          <a:xfrm>
                            <a:off x="9903" y="-172"/>
                            <a:ext cx="85" cy="74"/>
                            <a:chOff x="9903" y="-172"/>
                            <a:chExt cx="85" cy="74"/>
                          </a:xfrm>
                        </wpg:grpSpPr>
                        <wps:wsp>
                          <wps:cNvPr id="948" name="Freeform 904"/>
                          <wps:cNvSpPr>
                            <a:spLocks/>
                          </wps:cNvSpPr>
                          <wps:spPr bwMode="auto">
                            <a:xfrm>
                              <a:off x="9903" y="-172"/>
                              <a:ext cx="85" cy="74"/>
                            </a:xfrm>
                            <a:custGeom>
                              <a:avLst/>
                              <a:gdLst>
                                <a:gd name="T0" fmla="+- 0 9946 9903"/>
                                <a:gd name="T1" fmla="*/ T0 w 85"/>
                                <a:gd name="T2" fmla="+- 0 -172 -172"/>
                                <a:gd name="T3" fmla="*/ -172 h 74"/>
                                <a:gd name="T4" fmla="+- 0 9903 9903"/>
                                <a:gd name="T5" fmla="*/ T4 w 85"/>
                                <a:gd name="T6" fmla="+- 0 -98 -172"/>
                                <a:gd name="T7" fmla="*/ -98 h 74"/>
                                <a:gd name="T8" fmla="+- 0 9988 9903"/>
                                <a:gd name="T9" fmla="*/ T8 w 85"/>
                                <a:gd name="T10" fmla="+- 0 -98 -172"/>
                                <a:gd name="T11" fmla="*/ -98 h 74"/>
                                <a:gd name="T12" fmla="+- 0 9946 9903"/>
                                <a:gd name="T13" fmla="*/ T12 w 85"/>
                                <a:gd name="T14" fmla="+- 0 -172 -172"/>
                                <a:gd name="T15" fmla="*/ -17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" name="Group 901"/>
                        <wpg:cNvGrpSpPr>
                          <a:grpSpLocks/>
                        </wpg:cNvGrpSpPr>
                        <wpg:grpSpPr bwMode="auto">
                          <a:xfrm>
                            <a:off x="10078" y="-172"/>
                            <a:ext cx="85" cy="74"/>
                            <a:chOff x="10078" y="-172"/>
                            <a:chExt cx="85" cy="74"/>
                          </a:xfrm>
                        </wpg:grpSpPr>
                        <wps:wsp>
                          <wps:cNvPr id="950" name="Freeform 902"/>
                          <wps:cNvSpPr>
                            <a:spLocks/>
                          </wps:cNvSpPr>
                          <wps:spPr bwMode="auto">
                            <a:xfrm>
                              <a:off x="10078" y="-172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121 10078"/>
                                <a:gd name="T1" fmla="*/ T0 w 85"/>
                                <a:gd name="T2" fmla="+- 0 -172 -172"/>
                                <a:gd name="T3" fmla="*/ -172 h 74"/>
                                <a:gd name="T4" fmla="+- 0 10078 10078"/>
                                <a:gd name="T5" fmla="*/ T4 w 85"/>
                                <a:gd name="T6" fmla="+- 0 -98 -172"/>
                                <a:gd name="T7" fmla="*/ -98 h 74"/>
                                <a:gd name="T8" fmla="+- 0 10163 10078"/>
                                <a:gd name="T9" fmla="*/ T8 w 85"/>
                                <a:gd name="T10" fmla="+- 0 -98 -172"/>
                                <a:gd name="T11" fmla="*/ -98 h 74"/>
                                <a:gd name="T12" fmla="+- 0 10121 10078"/>
                                <a:gd name="T13" fmla="*/ T12 w 85"/>
                                <a:gd name="T14" fmla="+- 0 -172 -172"/>
                                <a:gd name="T15" fmla="*/ -17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" name="Group 899"/>
                        <wpg:cNvGrpSpPr>
                          <a:grpSpLocks/>
                        </wpg:cNvGrpSpPr>
                        <wpg:grpSpPr bwMode="auto">
                          <a:xfrm>
                            <a:off x="10253" y="-163"/>
                            <a:ext cx="85" cy="74"/>
                            <a:chOff x="10253" y="-163"/>
                            <a:chExt cx="85" cy="74"/>
                          </a:xfrm>
                        </wpg:grpSpPr>
                        <wps:wsp>
                          <wps:cNvPr id="952" name="Freeform 900"/>
                          <wps:cNvSpPr>
                            <a:spLocks/>
                          </wps:cNvSpPr>
                          <wps:spPr bwMode="auto">
                            <a:xfrm>
                              <a:off x="10253" y="-163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295 10253"/>
                                <a:gd name="T1" fmla="*/ T0 w 85"/>
                                <a:gd name="T2" fmla="+- 0 -163 -163"/>
                                <a:gd name="T3" fmla="*/ -163 h 74"/>
                                <a:gd name="T4" fmla="+- 0 10253 10253"/>
                                <a:gd name="T5" fmla="*/ T4 w 85"/>
                                <a:gd name="T6" fmla="+- 0 -89 -163"/>
                                <a:gd name="T7" fmla="*/ -89 h 74"/>
                                <a:gd name="T8" fmla="+- 0 10338 10253"/>
                                <a:gd name="T9" fmla="*/ T8 w 85"/>
                                <a:gd name="T10" fmla="+- 0 -89 -163"/>
                                <a:gd name="T11" fmla="*/ -89 h 74"/>
                                <a:gd name="T12" fmla="+- 0 10295 10253"/>
                                <a:gd name="T13" fmla="*/ T12 w 85"/>
                                <a:gd name="T14" fmla="+- 0 -163 -163"/>
                                <a:gd name="T15" fmla="*/ -16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3" name="Group 897"/>
                        <wpg:cNvGrpSpPr>
                          <a:grpSpLocks/>
                        </wpg:cNvGrpSpPr>
                        <wpg:grpSpPr bwMode="auto">
                          <a:xfrm>
                            <a:off x="10428" y="-261"/>
                            <a:ext cx="85" cy="74"/>
                            <a:chOff x="10428" y="-261"/>
                            <a:chExt cx="85" cy="74"/>
                          </a:xfrm>
                        </wpg:grpSpPr>
                        <wps:wsp>
                          <wps:cNvPr id="954" name="Freeform 898"/>
                          <wps:cNvSpPr>
                            <a:spLocks/>
                          </wps:cNvSpPr>
                          <wps:spPr bwMode="auto">
                            <a:xfrm>
                              <a:off x="10428" y="-261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470 10428"/>
                                <a:gd name="T1" fmla="*/ T0 w 85"/>
                                <a:gd name="T2" fmla="+- 0 -261 -261"/>
                                <a:gd name="T3" fmla="*/ -261 h 74"/>
                                <a:gd name="T4" fmla="+- 0 10428 10428"/>
                                <a:gd name="T5" fmla="*/ T4 w 85"/>
                                <a:gd name="T6" fmla="+- 0 -188 -261"/>
                                <a:gd name="T7" fmla="*/ -188 h 74"/>
                                <a:gd name="T8" fmla="+- 0 10513 10428"/>
                                <a:gd name="T9" fmla="*/ T8 w 85"/>
                                <a:gd name="T10" fmla="+- 0 -188 -261"/>
                                <a:gd name="T11" fmla="*/ -188 h 74"/>
                                <a:gd name="T12" fmla="+- 0 10470 10428"/>
                                <a:gd name="T13" fmla="*/ T12 w 85"/>
                                <a:gd name="T14" fmla="+- 0 -261 -261"/>
                                <a:gd name="T15" fmla="*/ -26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85" y="73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5" name="Group 895"/>
                        <wpg:cNvGrpSpPr>
                          <a:grpSpLocks/>
                        </wpg:cNvGrpSpPr>
                        <wpg:grpSpPr bwMode="auto">
                          <a:xfrm>
                            <a:off x="6797" y="-2470"/>
                            <a:ext cx="3673" cy="440"/>
                            <a:chOff x="6797" y="-2470"/>
                            <a:chExt cx="3673" cy="440"/>
                          </a:xfrm>
                        </wpg:grpSpPr>
                        <wps:wsp>
                          <wps:cNvPr id="956" name="Freeform 896"/>
                          <wps:cNvSpPr>
                            <a:spLocks/>
                          </wps:cNvSpPr>
                          <wps:spPr bwMode="auto">
                            <a:xfrm>
                              <a:off x="6797" y="-2470"/>
                              <a:ext cx="3673" cy="440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3673"/>
                                <a:gd name="T2" fmla="+- 0 -2470 -2470"/>
                                <a:gd name="T3" fmla="*/ -2470 h 440"/>
                                <a:gd name="T4" fmla="+- 0 6890 6797"/>
                                <a:gd name="T5" fmla="*/ T4 w 3673"/>
                                <a:gd name="T6" fmla="+- 0 -2435 -2470"/>
                                <a:gd name="T7" fmla="*/ -2435 h 440"/>
                                <a:gd name="T8" fmla="+- 0 6983 6797"/>
                                <a:gd name="T9" fmla="*/ T8 w 3673"/>
                                <a:gd name="T10" fmla="+- 0 -2402 -2470"/>
                                <a:gd name="T11" fmla="*/ -2402 h 440"/>
                                <a:gd name="T12" fmla="+- 0 7076 6797"/>
                                <a:gd name="T13" fmla="*/ T12 w 3673"/>
                                <a:gd name="T14" fmla="+- 0 -2369 -2470"/>
                                <a:gd name="T15" fmla="*/ -2369 h 440"/>
                                <a:gd name="T16" fmla="+- 0 7169 6797"/>
                                <a:gd name="T17" fmla="*/ T16 w 3673"/>
                                <a:gd name="T18" fmla="+- 0 -2338 -2470"/>
                                <a:gd name="T19" fmla="*/ -2338 h 440"/>
                                <a:gd name="T20" fmla="+- 0 7262 6797"/>
                                <a:gd name="T21" fmla="*/ T20 w 3673"/>
                                <a:gd name="T22" fmla="+- 0 -2307 -2470"/>
                                <a:gd name="T23" fmla="*/ -2307 h 440"/>
                                <a:gd name="T24" fmla="+- 0 7355 6797"/>
                                <a:gd name="T25" fmla="*/ T24 w 3673"/>
                                <a:gd name="T26" fmla="+- 0 -2278 -2470"/>
                                <a:gd name="T27" fmla="*/ -2278 h 440"/>
                                <a:gd name="T28" fmla="+- 0 7448 6797"/>
                                <a:gd name="T29" fmla="*/ T28 w 3673"/>
                                <a:gd name="T30" fmla="+- 0 -2250 -2470"/>
                                <a:gd name="T31" fmla="*/ -2250 h 440"/>
                                <a:gd name="T32" fmla="+- 0 7541 6797"/>
                                <a:gd name="T33" fmla="*/ T32 w 3673"/>
                                <a:gd name="T34" fmla="+- 0 -2223 -2470"/>
                                <a:gd name="T35" fmla="*/ -2223 h 440"/>
                                <a:gd name="T36" fmla="+- 0 7634 6797"/>
                                <a:gd name="T37" fmla="*/ T36 w 3673"/>
                                <a:gd name="T38" fmla="+- 0 -2198 -2470"/>
                                <a:gd name="T39" fmla="*/ -2198 h 440"/>
                                <a:gd name="T40" fmla="+- 0 7727 6797"/>
                                <a:gd name="T41" fmla="*/ T40 w 3673"/>
                                <a:gd name="T42" fmla="+- 0 -2174 -2470"/>
                                <a:gd name="T43" fmla="*/ -2174 h 440"/>
                                <a:gd name="T44" fmla="+- 0 7774 6797"/>
                                <a:gd name="T45" fmla="*/ T44 w 3673"/>
                                <a:gd name="T46" fmla="+- 0 -2162 -2470"/>
                                <a:gd name="T47" fmla="*/ -2162 h 440"/>
                                <a:gd name="T48" fmla="+- 0 7867 6797"/>
                                <a:gd name="T49" fmla="*/ T48 w 3673"/>
                                <a:gd name="T50" fmla="+- 0 -2138 -2470"/>
                                <a:gd name="T51" fmla="*/ -2138 h 440"/>
                                <a:gd name="T52" fmla="+- 0 7960 6797"/>
                                <a:gd name="T53" fmla="*/ T52 w 3673"/>
                                <a:gd name="T54" fmla="+- 0 -2116 -2470"/>
                                <a:gd name="T55" fmla="*/ -2116 h 440"/>
                                <a:gd name="T56" fmla="+- 0 8053 6797"/>
                                <a:gd name="T57" fmla="*/ T56 w 3673"/>
                                <a:gd name="T58" fmla="+- 0 -2095 -2470"/>
                                <a:gd name="T59" fmla="*/ -2095 h 440"/>
                                <a:gd name="T60" fmla="+- 0 8146 6797"/>
                                <a:gd name="T61" fmla="*/ T60 w 3673"/>
                                <a:gd name="T62" fmla="+- 0 -2077 -2470"/>
                                <a:gd name="T63" fmla="*/ -2077 h 440"/>
                                <a:gd name="T64" fmla="+- 0 8239 6797"/>
                                <a:gd name="T65" fmla="*/ T64 w 3673"/>
                                <a:gd name="T66" fmla="+- 0 -2062 -2470"/>
                                <a:gd name="T67" fmla="*/ -2062 h 440"/>
                                <a:gd name="T68" fmla="+- 0 8332 6797"/>
                                <a:gd name="T69" fmla="*/ T68 w 3673"/>
                                <a:gd name="T70" fmla="+- 0 -2051 -2470"/>
                                <a:gd name="T71" fmla="*/ -2051 h 440"/>
                                <a:gd name="T72" fmla="+- 0 8425 6797"/>
                                <a:gd name="T73" fmla="*/ T72 w 3673"/>
                                <a:gd name="T74" fmla="+- 0 -2042 -2470"/>
                                <a:gd name="T75" fmla="*/ -2042 h 440"/>
                                <a:gd name="T76" fmla="+- 0 8518 6797"/>
                                <a:gd name="T77" fmla="*/ T76 w 3673"/>
                                <a:gd name="T78" fmla="+- 0 -2035 -2470"/>
                                <a:gd name="T79" fmla="*/ -2035 h 440"/>
                                <a:gd name="T80" fmla="+- 0 8611 6797"/>
                                <a:gd name="T81" fmla="*/ T80 w 3673"/>
                                <a:gd name="T82" fmla="+- 0 -2030 -2470"/>
                                <a:gd name="T83" fmla="*/ -2030 h 440"/>
                                <a:gd name="T84" fmla="+- 0 8657 6797"/>
                                <a:gd name="T85" fmla="*/ T84 w 3673"/>
                                <a:gd name="T86" fmla="+- 0 -2030 -2470"/>
                                <a:gd name="T87" fmla="*/ -2030 h 440"/>
                                <a:gd name="T88" fmla="+- 0 8704 6797"/>
                                <a:gd name="T89" fmla="*/ T88 w 3673"/>
                                <a:gd name="T90" fmla="+- 0 -2030 -2470"/>
                                <a:gd name="T91" fmla="*/ -2030 h 440"/>
                                <a:gd name="T92" fmla="+- 0 8750 6797"/>
                                <a:gd name="T93" fmla="*/ T92 w 3673"/>
                                <a:gd name="T94" fmla="+- 0 -2031 -2470"/>
                                <a:gd name="T95" fmla="*/ -2031 h 440"/>
                                <a:gd name="T96" fmla="+- 0 8797 6797"/>
                                <a:gd name="T97" fmla="*/ T96 w 3673"/>
                                <a:gd name="T98" fmla="+- 0 -2033 -2470"/>
                                <a:gd name="T99" fmla="*/ -2033 h 440"/>
                                <a:gd name="T100" fmla="+- 0 8843 6797"/>
                                <a:gd name="T101" fmla="*/ T100 w 3673"/>
                                <a:gd name="T102" fmla="+- 0 -2034 -2470"/>
                                <a:gd name="T103" fmla="*/ -2034 h 440"/>
                                <a:gd name="T104" fmla="+- 0 8890 6797"/>
                                <a:gd name="T105" fmla="*/ T104 w 3673"/>
                                <a:gd name="T106" fmla="+- 0 -2037 -2470"/>
                                <a:gd name="T107" fmla="*/ -2037 h 440"/>
                                <a:gd name="T108" fmla="+- 0 8936 6797"/>
                                <a:gd name="T109" fmla="*/ T108 w 3673"/>
                                <a:gd name="T110" fmla="+- 0 -2038 -2470"/>
                                <a:gd name="T111" fmla="*/ -2038 h 440"/>
                                <a:gd name="T112" fmla="+- 0 8983 6797"/>
                                <a:gd name="T113" fmla="*/ T112 w 3673"/>
                                <a:gd name="T114" fmla="+- 0 -2040 -2470"/>
                                <a:gd name="T115" fmla="*/ -2040 h 440"/>
                                <a:gd name="T116" fmla="+- 0 9029 6797"/>
                                <a:gd name="T117" fmla="*/ T116 w 3673"/>
                                <a:gd name="T118" fmla="+- 0 -2041 -2470"/>
                                <a:gd name="T119" fmla="*/ -2041 h 440"/>
                                <a:gd name="T120" fmla="+- 0 9076 6797"/>
                                <a:gd name="T121" fmla="*/ T120 w 3673"/>
                                <a:gd name="T122" fmla="+- 0 -2042 -2470"/>
                                <a:gd name="T123" fmla="*/ -2042 h 440"/>
                                <a:gd name="T124" fmla="+- 0 9122 6797"/>
                                <a:gd name="T125" fmla="*/ T124 w 3673"/>
                                <a:gd name="T126" fmla="+- 0 -2042 -2470"/>
                                <a:gd name="T127" fmla="*/ -2042 h 440"/>
                                <a:gd name="T128" fmla="+- 0 9168 6797"/>
                                <a:gd name="T129" fmla="*/ T128 w 3673"/>
                                <a:gd name="T130" fmla="+- 0 -2042 -2470"/>
                                <a:gd name="T131" fmla="*/ -2042 h 440"/>
                                <a:gd name="T132" fmla="+- 0 9215 6797"/>
                                <a:gd name="T133" fmla="*/ T132 w 3673"/>
                                <a:gd name="T134" fmla="+- 0 -2042 -2470"/>
                                <a:gd name="T135" fmla="*/ -2042 h 440"/>
                                <a:gd name="T136" fmla="+- 0 9261 6797"/>
                                <a:gd name="T137" fmla="*/ T136 w 3673"/>
                                <a:gd name="T138" fmla="+- 0 -2042 -2470"/>
                                <a:gd name="T139" fmla="*/ -2042 h 440"/>
                                <a:gd name="T140" fmla="+- 0 9308 6797"/>
                                <a:gd name="T141" fmla="*/ T140 w 3673"/>
                                <a:gd name="T142" fmla="+- 0 -2042 -2470"/>
                                <a:gd name="T143" fmla="*/ -2042 h 440"/>
                                <a:gd name="T144" fmla="+- 0 9401 6797"/>
                                <a:gd name="T145" fmla="*/ T144 w 3673"/>
                                <a:gd name="T146" fmla="+- 0 -2043 -2470"/>
                                <a:gd name="T147" fmla="*/ -2043 h 440"/>
                                <a:gd name="T148" fmla="+- 0 9494 6797"/>
                                <a:gd name="T149" fmla="*/ T148 w 3673"/>
                                <a:gd name="T150" fmla="+- 0 -2044 -2470"/>
                                <a:gd name="T151" fmla="*/ -2044 h 440"/>
                                <a:gd name="T152" fmla="+- 0 9587 6797"/>
                                <a:gd name="T153" fmla="*/ T152 w 3673"/>
                                <a:gd name="T154" fmla="+- 0 -2045 -2470"/>
                                <a:gd name="T155" fmla="*/ -2045 h 440"/>
                                <a:gd name="T156" fmla="+- 0 9633 6797"/>
                                <a:gd name="T157" fmla="*/ T156 w 3673"/>
                                <a:gd name="T158" fmla="+- 0 -2046 -2470"/>
                                <a:gd name="T159" fmla="*/ -2046 h 440"/>
                                <a:gd name="T160" fmla="+- 0 9680 6797"/>
                                <a:gd name="T161" fmla="*/ T160 w 3673"/>
                                <a:gd name="T162" fmla="+- 0 -2047 -2470"/>
                                <a:gd name="T163" fmla="*/ -2047 h 440"/>
                                <a:gd name="T164" fmla="+- 0 9726 6797"/>
                                <a:gd name="T165" fmla="*/ T164 w 3673"/>
                                <a:gd name="T166" fmla="+- 0 -2049 -2470"/>
                                <a:gd name="T167" fmla="*/ -2049 h 440"/>
                                <a:gd name="T168" fmla="+- 0 9773 6797"/>
                                <a:gd name="T169" fmla="*/ T168 w 3673"/>
                                <a:gd name="T170" fmla="+- 0 -2050 -2470"/>
                                <a:gd name="T171" fmla="*/ -2050 h 440"/>
                                <a:gd name="T172" fmla="+- 0 9819 6797"/>
                                <a:gd name="T173" fmla="*/ T172 w 3673"/>
                                <a:gd name="T174" fmla="+- 0 -2052 -2470"/>
                                <a:gd name="T175" fmla="*/ -2052 h 440"/>
                                <a:gd name="T176" fmla="+- 0 9866 6797"/>
                                <a:gd name="T177" fmla="*/ T176 w 3673"/>
                                <a:gd name="T178" fmla="+- 0 -2054 -2470"/>
                                <a:gd name="T179" fmla="*/ -2054 h 440"/>
                                <a:gd name="T180" fmla="+- 0 9912 6797"/>
                                <a:gd name="T181" fmla="*/ T180 w 3673"/>
                                <a:gd name="T182" fmla="+- 0 -2056 -2470"/>
                                <a:gd name="T183" fmla="*/ -2056 h 440"/>
                                <a:gd name="T184" fmla="+- 0 10005 6797"/>
                                <a:gd name="T185" fmla="*/ T184 w 3673"/>
                                <a:gd name="T186" fmla="+- 0 -2060 -2470"/>
                                <a:gd name="T187" fmla="*/ -2060 h 440"/>
                                <a:gd name="T188" fmla="+- 0 10098 6797"/>
                                <a:gd name="T189" fmla="*/ T188 w 3673"/>
                                <a:gd name="T190" fmla="+- 0 -2065 -2470"/>
                                <a:gd name="T191" fmla="*/ -2065 h 440"/>
                                <a:gd name="T192" fmla="+- 0 10191 6797"/>
                                <a:gd name="T193" fmla="*/ T192 w 3673"/>
                                <a:gd name="T194" fmla="+- 0 -2071 -2470"/>
                                <a:gd name="T195" fmla="*/ -2071 h 440"/>
                                <a:gd name="T196" fmla="+- 0 10284 6797"/>
                                <a:gd name="T197" fmla="*/ T196 w 3673"/>
                                <a:gd name="T198" fmla="+- 0 -2077 -2470"/>
                                <a:gd name="T199" fmla="*/ -2077 h 440"/>
                                <a:gd name="T200" fmla="+- 0 10377 6797"/>
                                <a:gd name="T201" fmla="*/ T200 w 3673"/>
                                <a:gd name="T202" fmla="+- 0 -2084 -2470"/>
                                <a:gd name="T203" fmla="*/ -2084 h 440"/>
                                <a:gd name="T204" fmla="+- 0 10424 6797"/>
                                <a:gd name="T205" fmla="*/ T204 w 3673"/>
                                <a:gd name="T206" fmla="+- 0 -2088 -2470"/>
                                <a:gd name="T207" fmla="*/ -2088 h 440"/>
                                <a:gd name="T208" fmla="+- 0 10470 6797"/>
                                <a:gd name="T209" fmla="*/ T208 w 3673"/>
                                <a:gd name="T210" fmla="+- 0 -2092 -2470"/>
                                <a:gd name="T211" fmla="*/ -209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673" h="440">
                                  <a:moveTo>
                                    <a:pt x="0" y="0"/>
                                  </a:moveTo>
                                  <a:lnTo>
                                    <a:pt x="93" y="35"/>
                                  </a:lnTo>
                                  <a:lnTo>
                                    <a:pt x="186" y="68"/>
                                  </a:lnTo>
                                  <a:lnTo>
                                    <a:pt x="279" y="101"/>
                                  </a:lnTo>
                                  <a:lnTo>
                                    <a:pt x="372" y="132"/>
                                  </a:lnTo>
                                  <a:lnTo>
                                    <a:pt x="465" y="163"/>
                                  </a:lnTo>
                                  <a:lnTo>
                                    <a:pt x="558" y="192"/>
                                  </a:lnTo>
                                  <a:lnTo>
                                    <a:pt x="651" y="220"/>
                                  </a:lnTo>
                                  <a:lnTo>
                                    <a:pt x="744" y="247"/>
                                  </a:lnTo>
                                  <a:lnTo>
                                    <a:pt x="837" y="272"/>
                                  </a:lnTo>
                                  <a:lnTo>
                                    <a:pt x="930" y="296"/>
                                  </a:lnTo>
                                  <a:lnTo>
                                    <a:pt x="977" y="308"/>
                                  </a:lnTo>
                                  <a:lnTo>
                                    <a:pt x="1070" y="332"/>
                                  </a:lnTo>
                                  <a:lnTo>
                                    <a:pt x="1163" y="354"/>
                                  </a:lnTo>
                                  <a:lnTo>
                                    <a:pt x="1256" y="375"/>
                                  </a:lnTo>
                                  <a:lnTo>
                                    <a:pt x="1349" y="393"/>
                                  </a:lnTo>
                                  <a:lnTo>
                                    <a:pt x="1442" y="408"/>
                                  </a:lnTo>
                                  <a:lnTo>
                                    <a:pt x="1535" y="419"/>
                                  </a:lnTo>
                                  <a:lnTo>
                                    <a:pt x="1628" y="428"/>
                                  </a:lnTo>
                                  <a:lnTo>
                                    <a:pt x="1721" y="435"/>
                                  </a:lnTo>
                                  <a:lnTo>
                                    <a:pt x="1814" y="440"/>
                                  </a:lnTo>
                                  <a:lnTo>
                                    <a:pt x="1860" y="440"/>
                                  </a:lnTo>
                                  <a:lnTo>
                                    <a:pt x="1907" y="440"/>
                                  </a:lnTo>
                                  <a:lnTo>
                                    <a:pt x="1953" y="439"/>
                                  </a:lnTo>
                                  <a:lnTo>
                                    <a:pt x="2000" y="437"/>
                                  </a:lnTo>
                                  <a:lnTo>
                                    <a:pt x="2046" y="436"/>
                                  </a:lnTo>
                                  <a:lnTo>
                                    <a:pt x="2093" y="433"/>
                                  </a:lnTo>
                                  <a:lnTo>
                                    <a:pt x="2139" y="432"/>
                                  </a:lnTo>
                                  <a:lnTo>
                                    <a:pt x="2186" y="430"/>
                                  </a:lnTo>
                                  <a:lnTo>
                                    <a:pt x="2232" y="429"/>
                                  </a:lnTo>
                                  <a:lnTo>
                                    <a:pt x="2279" y="428"/>
                                  </a:lnTo>
                                  <a:lnTo>
                                    <a:pt x="2325" y="428"/>
                                  </a:lnTo>
                                  <a:lnTo>
                                    <a:pt x="2371" y="428"/>
                                  </a:lnTo>
                                  <a:lnTo>
                                    <a:pt x="2418" y="428"/>
                                  </a:lnTo>
                                  <a:lnTo>
                                    <a:pt x="2464" y="428"/>
                                  </a:lnTo>
                                  <a:lnTo>
                                    <a:pt x="2511" y="428"/>
                                  </a:lnTo>
                                  <a:lnTo>
                                    <a:pt x="2604" y="427"/>
                                  </a:lnTo>
                                  <a:lnTo>
                                    <a:pt x="2697" y="426"/>
                                  </a:lnTo>
                                  <a:lnTo>
                                    <a:pt x="2790" y="425"/>
                                  </a:lnTo>
                                  <a:lnTo>
                                    <a:pt x="2836" y="424"/>
                                  </a:lnTo>
                                  <a:lnTo>
                                    <a:pt x="2883" y="423"/>
                                  </a:lnTo>
                                  <a:lnTo>
                                    <a:pt x="2929" y="421"/>
                                  </a:lnTo>
                                  <a:lnTo>
                                    <a:pt x="2976" y="420"/>
                                  </a:lnTo>
                                  <a:lnTo>
                                    <a:pt x="3022" y="418"/>
                                  </a:lnTo>
                                  <a:lnTo>
                                    <a:pt x="3069" y="416"/>
                                  </a:lnTo>
                                  <a:lnTo>
                                    <a:pt x="3115" y="414"/>
                                  </a:lnTo>
                                  <a:lnTo>
                                    <a:pt x="3208" y="410"/>
                                  </a:lnTo>
                                  <a:lnTo>
                                    <a:pt x="3301" y="405"/>
                                  </a:lnTo>
                                  <a:lnTo>
                                    <a:pt x="3394" y="399"/>
                                  </a:lnTo>
                                  <a:lnTo>
                                    <a:pt x="3487" y="393"/>
                                  </a:lnTo>
                                  <a:lnTo>
                                    <a:pt x="3580" y="386"/>
                                  </a:lnTo>
                                  <a:lnTo>
                                    <a:pt x="3627" y="382"/>
                                  </a:lnTo>
                                  <a:lnTo>
                                    <a:pt x="3673" y="378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7" name="Group 893"/>
                        <wpg:cNvGrpSpPr>
                          <a:grpSpLocks/>
                        </wpg:cNvGrpSpPr>
                        <wpg:grpSpPr bwMode="auto">
                          <a:xfrm>
                            <a:off x="6797" y="-348"/>
                            <a:ext cx="3673" cy="283"/>
                            <a:chOff x="6797" y="-348"/>
                            <a:chExt cx="3673" cy="283"/>
                          </a:xfrm>
                        </wpg:grpSpPr>
                        <wps:wsp>
                          <wps:cNvPr id="958" name="Freeform 894"/>
                          <wps:cNvSpPr>
                            <a:spLocks/>
                          </wps:cNvSpPr>
                          <wps:spPr bwMode="auto">
                            <a:xfrm>
                              <a:off x="6797" y="-348"/>
                              <a:ext cx="3673" cy="283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3673"/>
                                <a:gd name="T2" fmla="+- 0 -348 -348"/>
                                <a:gd name="T3" fmla="*/ -348 h 283"/>
                                <a:gd name="T4" fmla="+- 0 6890 6797"/>
                                <a:gd name="T5" fmla="*/ T4 w 3673"/>
                                <a:gd name="T6" fmla="+- 0 -325 -348"/>
                                <a:gd name="T7" fmla="*/ -325 h 283"/>
                                <a:gd name="T8" fmla="+- 0 6983 6797"/>
                                <a:gd name="T9" fmla="*/ T8 w 3673"/>
                                <a:gd name="T10" fmla="+- 0 -303 -348"/>
                                <a:gd name="T11" fmla="*/ -303 h 283"/>
                                <a:gd name="T12" fmla="+- 0 7076 6797"/>
                                <a:gd name="T13" fmla="*/ T12 w 3673"/>
                                <a:gd name="T14" fmla="+- 0 -282 -348"/>
                                <a:gd name="T15" fmla="*/ -282 h 283"/>
                                <a:gd name="T16" fmla="+- 0 7123 6797"/>
                                <a:gd name="T17" fmla="*/ T16 w 3673"/>
                                <a:gd name="T18" fmla="+- 0 -272 -348"/>
                                <a:gd name="T19" fmla="*/ -272 h 283"/>
                                <a:gd name="T20" fmla="+- 0 7169 6797"/>
                                <a:gd name="T21" fmla="*/ T20 w 3673"/>
                                <a:gd name="T22" fmla="+- 0 -261 -348"/>
                                <a:gd name="T23" fmla="*/ -261 h 283"/>
                                <a:gd name="T24" fmla="+- 0 7216 6797"/>
                                <a:gd name="T25" fmla="*/ T24 w 3673"/>
                                <a:gd name="T26" fmla="+- 0 -251 -348"/>
                                <a:gd name="T27" fmla="*/ -251 h 283"/>
                                <a:gd name="T28" fmla="+- 0 7262 6797"/>
                                <a:gd name="T29" fmla="*/ T28 w 3673"/>
                                <a:gd name="T30" fmla="+- 0 -241 -348"/>
                                <a:gd name="T31" fmla="*/ -241 h 283"/>
                                <a:gd name="T32" fmla="+- 0 7355 6797"/>
                                <a:gd name="T33" fmla="*/ T32 w 3673"/>
                                <a:gd name="T34" fmla="+- 0 -222 -348"/>
                                <a:gd name="T35" fmla="*/ -222 h 283"/>
                                <a:gd name="T36" fmla="+- 0 7448 6797"/>
                                <a:gd name="T37" fmla="*/ T36 w 3673"/>
                                <a:gd name="T38" fmla="+- 0 -204 -348"/>
                                <a:gd name="T39" fmla="*/ -204 h 283"/>
                                <a:gd name="T40" fmla="+- 0 7541 6797"/>
                                <a:gd name="T41" fmla="*/ T40 w 3673"/>
                                <a:gd name="T42" fmla="+- 0 -187 -348"/>
                                <a:gd name="T43" fmla="*/ -187 h 283"/>
                                <a:gd name="T44" fmla="+- 0 7634 6797"/>
                                <a:gd name="T45" fmla="*/ T44 w 3673"/>
                                <a:gd name="T46" fmla="+- 0 -170 -348"/>
                                <a:gd name="T47" fmla="*/ -170 h 283"/>
                                <a:gd name="T48" fmla="+- 0 7727 6797"/>
                                <a:gd name="T49" fmla="*/ T48 w 3673"/>
                                <a:gd name="T50" fmla="+- 0 -154 -348"/>
                                <a:gd name="T51" fmla="*/ -154 h 283"/>
                                <a:gd name="T52" fmla="+- 0 7774 6797"/>
                                <a:gd name="T53" fmla="*/ T52 w 3673"/>
                                <a:gd name="T54" fmla="+- 0 -147 -348"/>
                                <a:gd name="T55" fmla="*/ -147 h 283"/>
                                <a:gd name="T56" fmla="+- 0 7820 6797"/>
                                <a:gd name="T57" fmla="*/ T56 w 3673"/>
                                <a:gd name="T58" fmla="+- 0 -139 -348"/>
                                <a:gd name="T59" fmla="*/ -139 h 283"/>
                                <a:gd name="T60" fmla="+- 0 7867 6797"/>
                                <a:gd name="T61" fmla="*/ T60 w 3673"/>
                                <a:gd name="T62" fmla="+- 0 -131 -348"/>
                                <a:gd name="T63" fmla="*/ -131 h 283"/>
                                <a:gd name="T64" fmla="+- 0 7913 6797"/>
                                <a:gd name="T65" fmla="*/ T64 w 3673"/>
                                <a:gd name="T66" fmla="+- 0 -123 -348"/>
                                <a:gd name="T67" fmla="*/ -123 h 283"/>
                                <a:gd name="T68" fmla="+- 0 8006 6797"/>
                                <a:gd name="T69" fmla="*/ T68 w 3673"/>
                                <a:gd name="T70" fmla="+- 0 -109 -348"/>
                                <a:gd name="T71" fmla="*/ -109 h 283"/>
                                <a:gd name="T72" fmla="+- 0 8099 6797"/>
                                <a:gd name="T73" fmla="*/ T72 w 3673"/>
                                <a:gd name="T74" fmla="+- 0 -97 -348"/>
                                <a:gd name="T75" fmla="*/ -97 h 283"/>
                                <a:gd name="T76" fmla="+- 0 8192 6797"/>
                                <a:gd name="T77" fmla="*/ T76 w 3673"/>
                                <a:gd name="T78" fmla="+- 0 -86 -348"/>
                                <a:gd name="T79" fmla="*/ -86 h 283"/>
                                <a:gd name="T80" fmla="+- 0 8285 6797"/>
                                <a:gd name="T81" fmla="*/ T80 w 3673"/>
                                <a:gd name="T82" fmla="+- 0 -79 -348"/>
                                <a:gd name="T83" fmla="*/ -79 h 283"/>
                                <a:gd name="T84" fmla="+- 0 8378 6797"/>
                                <a:gd name="T85" fmla="*/ T84 w 3673"/>
                                <a:gd name="T86" fmla="+- 0 -73 -348"/>
                                <a:gd name="T87" fmla="*/ -73 h 283"/>
                                <a:gd name="T88" fmla="+- 0 8471 6797"/>
                                <a:gd name="T89" fmla="*/ T88 w 3673"/>
                                <a:gd name="T90" fmla="+- 0 -69 -348"/>
                                <a:gd name="T91" fmla="*/ -69 h 283"/>
                                <a:gd name="T92" fmla="+- 0 8564 6797"/>
                                <a:gd name="T93" fmla="*/ T92 w 3673"/>
                                <a:gd name="T94" fmla="+- 0 -66 -348"/>
                                <a:gd name="T95" fmla="*/ -66 h 283"/>
                                <a:gd name="T96" fmla="+- 0 8657 6797"/>
                                <a:gd name="T97" fmla="*/ T96 w 3673"/>
                                <a:gd name="T98" fmla="+- 0 -65 -348"/>
                                <a:gd name="T99" fmla="*/ -65 h 283"/>
                                <a:gd name="T100" fmla="+- 0 8704 6797"/>
                                <a:gd name="T101" fmla="*/ T100 w 3673"/>
                                <a:gd name="T102" fmla="+- 0 -66 -348"/>
                                <a:gd name="T103" fmla="*/ -66 h 283"/>
                                <a:gd name="T104" fmla="+- 0 8750 6797"/>
                                <a:gd name="T105" fmla="*/ T104 w 3673"/>
                                <a:gd name="T106" fmla="+- 0 -67 -348"/>
                                <a:gd name="T107" fmla="*/ -67 h 283"/>
                                <a:gd name="T108" fmla="+- 0 8797 6797"/>
                                <a:gd name="T109" fmla="*/ T108 w 3673"/>
                                <a:gd name="T110" fmla="+- 0 -68 -348"/>
                                <a:gd name="T111" fmla="*/ -68 h 283"/>
                                <a:gd name="T112" fmla="+- 0 8843 6797"/>
                                <a:gd name="T113" fmla="*/ T112 w 3673"/>
                                <a:gd name="T114" fmla="+- 0 -70 -348"/>
                                <a:gd name="T115" fmla="*/ -70 h 283"/>
                                <a:gd name="T116" fmla="+- 0 8890 6797"/>
                                <a:gd name="T117" fmla="*/ T116 w 3673"/>
                                <a:gd name="T118" fmla="+- 0 -71 -348"/>
                                <a:gd name="T119" fmla="*/ -71 h 283"/>
                                <a:gd name="T120" fmla="+- 0 8936 6797"/>
                                <a:gd name="T121" fmla="*/ T120 w 3673"/>
                                <a:gd name="T122" fmla="+- 0 -73 -348"/>
                                <a:gd name="T123" fmla="*/ -73 h 283"/>
                                <a:gd name="T124" fmla="+- 0 8983 6797"/>
                                <a:gd name="T125" fmla="*/ T124 w 3673"/>
                                <a:gd name="T126" fmla="+- 0 -75 -348"/>
                                <a:gd name="T127" fmla="*/ -75 h 283"/>
                                <a:gd name="T128" fmla="+- 0 9029 6797"/>
                                <a:gd name="T129" fmla="*/ T128 w 3673"/>
                                <a:gd name="T130" fmla="+- 0 -77 -348"/>
                                <a:gd name="T131" fmla="*/ -77 h 283"/>
                                <a:gd name="T132" fmla="+- 0 9076 6797"/>
                                <a:gd name="T133" fmla="*/ T132 w 3673"/>
                                <a:gd name="T134" fmla="+- 0 -78 -348"/>
                                <a:gd name="T135" fmla="*/ -78 h 283"/>
                                <a:gd name="T136" fmla="+- 0 9122 6797"/>
                                <a:gd name="T137" fmla="*/ T136 w 3673"/>
                                <a:gd name="T138" fmla="+- 0 -80 -348"/>
                                <a:gd name="T139" fmla="*/ -80 h 283"/>
                                <a:gd name="T140" fmla="+- 0 9168 6797"/>
                                <a:gd name="T141" fmla="*/ T140 w 3673"/>
                                <a:gd name="T142" fmla="+- 0 -81 -348"/>
                                <a:gd name="T143" fmla="*/ -81 h 283"/>
                                <a:gd name="T144" fmla="+- 0 9261 6797"/>
                                <a:gd name="T145" fmla="*/ T144 w 3673"/>
                                <a:gd name="T146" fmla="+- 0 -84 -348"/>
                                <a:gd name="T147" fmla="*/ -84 h 283"/>
                                <a:gd name="T148" fmla="+- 0 9354 6797"/>
                                <a:gd name="T149" fmla="*/ T148 w 3673"/>
                                <a:gd name="T150" fmla="+- 0 -88 -348"/>
                                <a:gd name="T151" fmla="*/ -88 h 283"/>
                                <a:gd name="T152" fmla="+- 0 9447 6797"/>
                                <a:gd name="T153" fmla="*/ T152 w 3673"/>
                                <a:gd name="T154" fmla="+- 0 -93 -348"/>
                                <a:gd name="T155" fmla="*/ -93 h 283"/>
                                <a:gd name="T156" fmla="+- 0 9540 6797"/>
                                <a:gd name="T157" fmla="*/ T156 w 3673"/>
                                <a:gd name="T158" fmla="+- 0 -97 -348"/>
                                <a:gd name="T159" fmla="*/ -97 h 283"/>
                                <a:gd name="T160" fmla="+- 0 9587 6797"/>
                                <a:gd name="T161" fmla="*/ T160 w 3673"/>
                                <a:gd name="T162" fmla="+- 0 -100 -348"/>
                                <a:gd name="T163" fmla="*/ -100 h 283"/>
                                <a:gd name="T164" fmla="+- 0 9680 6797"/>
                                <a:gd name="T165" fmla="*/ T164 w 3673"/>
                                <a:gd name="T166" fmla="+- 0 -105 -348"/>
                                <a:gd name="T167" fmla="*/ -105 h 283"/>
                                <a:gd name="T168" fmla="+- 0 9773 6797"/>
                                <a:gd name="T169" fmla="*/ T168 w 3673"/>
                                <a:gd name="T170" fmla="+- 0 -111 -348"/>
                                <a:gd name="T171" fmla="*/ -111 h 283"/>
                                <a:gd name="T172" fmla="+- 0 9866 6797"/>
                                <a:gd name="T173" fmla="*/ T172 w 3673"/>
                                <a:gd name="T174" fmla="+- 0 -118 -348"/>
                                <a:gd name="T175" fmla="*/ -118 h 283"/>
                                <a:gd name="T176" fmla="+- 0 9959 6797"/>
                                <a:gd name="T177" fmla="*/ T176 w 3673"/>
                                <a:gd name="T178" fmla="+- 0 -125 -348"/>
                                <a:gd name="T179" fmla="*/ -125 h 283"/>
                                <a:gd name="T180" fmla="+- 0 10052 6797"/>
                                <a:gd name="T181" fmla="*/ T180 w 3673"/>
                                <a:gd name="T182" fmla="+- 0 -133 -348"/>
                                <a:gd name="T183" fmla="*/ -133 h 283"/>
                                <a:gd name="T184" fmla="+- 0 10145 6797"/>
                                <a:gd name="T185" fmla="*/ T184 w 3673"/>
                                <a:gd name="T186" fmla="+- 0 -141 -348"/>
                                <a:gd name="T187" fmla="*/ -141 h 283"/>
                                <a:gd name="T188" fmla="+- 0 10238 6797"/>
                                <a:gd name="T189" fmla="*/ T188 w 3673"/>
                                <a:gd name="T190" fmla="+- 0 -150 -348"/>
                                <a:gd name="T191" fmla="*/ -150 h 283"/>
                                <a:gd name="T192" fmla="+- 0 10331 6797"/>
                                <a:gd name="T193" fmla="*/ T192 w 3673"/>
                                <a:gd name="T194" fmla="+- 0 -159 -348"/>
                                <a:gd name="T195" fmla="*/ -159 h 283"/>
                                <a:gd name="T196" fmla="+- 0 10424 6797"/>
                                <a:gd name="T197" fmla="*/ T196 w 3673"/>
                                <a:gd name="T198" fmla="+- 0 -169 -348"/>
                                <a:gd name="T199" fmla="*/ -169 h 283"/>
                                <a:gd name="T200" fmla="+- 0 10470 6797"/>
                                <a:gd name="T201" fmla="*/ T200 w 3673"/>
                                <a:gd name="T202" fmla="+- 0 -174 -348"/>
                                <a:gd name="T203" fmla="*/ -174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3673" h="283">
                                  <a:moveTo>
                                    <a:pt x="0" y="0"/>
                                  </a:moveTo>
                                  <a:lnTo>
                                    <a:pt x="93" y="23"/>
                                  </a:lnTo>
                                  <a:lnTo>
                                    <a:pt x="186" y="45"/>
                                  </a:lnTo>
                                  <a:lnTo>
                                    <a:pt x="279" y="66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72" y="87"/>
                                  </a:lnTo>
                                  <a:lnTo>
                                    <a:pt x="419" y="97"/>
                                  </a:lnTo>
                                  <a:lnTo>
                                    <a:pt x="465" y="107"/>
                                  </a:lnTo>
                                  <a:lnTo>
                                    <a:pt x="558" y="126"/>
                                  </a:lnTo>
                                  <a:lnTo>
                                    <a:pt x="651" y="144"/>
                                  </a:lnTo>
                                  <a:lnTo>
                                    <a:pt x="744" y="161"/>
                                  </a:lnTo>
                                  <a:lnTo>
                                    <a:pt x="837" y="178"/>
                                  </a:lnTo>
                                  <a:lnTo>
                                    <a:pt x="930" y="194"/>
                                  </a:lnTo>
                                  <a:lnTo>
                                    <a:pt x="977" y="201"/>
                                  </a:lnTo>
                                  <a:lnTo>
                                    <a:pt x="1023" y="209"/>
                                  </a:lnTo>
                                  <a:lnTo>
                                    <a:pt x="1070" y="217"/>
                                  </a:lnTo>
                                  <a:lnTo>
                                    <a:pt x="1116" y="225"/>
                                  </a:lnTo>
                                  <a:lnTo>
                                    <a:pt x="1209" y="239"/>
                                  </a:lnTo>
                                  <a:lnTo>
                                    <a:pt x="1302" y="251"/>
                                  </a:lnTo>
                                  <a:lnTo>
                                    <a:pt x="1395" y="262"/>
                                  </a:lnTo>
                                  <a:lnTo>
                                    <a:pt x="1488" y="269"/>
                                  </a:lnTo>
                                  <a:lnTo>
                                    <a:pt x="1581" y="275"/>
                                  </a:lnTo>
                                  <a:lnTo>
                                    <a:pt x="1674" y="279"/>
                                  </a:lnTo>
                                  <a:lnTo>
                                    <a:pt x="1767" y="282"/>
                                  </a:lnTo>
                                  <a:lnTo>
                                    <a:pt x="1860" y="283"/>
                                  </a:lnTo>
                                  <a:lnTo>
                                    <a:pt x="1907" y="282"/>
                                  </a:lnTo>
                                  <a:lnTo>
                                    <a:pt x="1953" y="281"/>
                                  </a:lnTo>
                                  <a:lnTo>
                                    <a:pt x="2000" y="280"/>
                                  </a:lnTo>
                                  <a:lnTo>
                                    <a:pt x="2046" y="278"/>
                                  </a:lnTo>
                                  <a:lnTo>
                                    <a:pt x="2093" y="277"/>
                                  </a:lnTo>
                                  <a:lnTo>
                                    <a:pt x="2139" y="275"/>
                                  </a:lnTo>
                                  <a:lnTo>
                                    <a:pt x="2186" y="273"/>
                                  </a:lnTo>
                                  <a:lnTo>
                                    <a:pt x="2232" y="271"/>
                                  </a:lnTo>
                                  <a:lnTo>
                                    <a:pt x="2279" y="270"/>
                                  </a:lnTo>
                                  <a:lnTo>
                                    <a:pt x="2325" y="268"/>
                                  </a:lnTo>
                                  <a:lnTo>
                                    <a:pt x="2371" y="267"/>
                                  </a:lnTo>
                                  <a:lnTo>
                                    <a:pt x="2464" y="264"/>
                                  </a:lnTo>
                                  <a:lnTo>
                                    <a:pt x="2557" y="260"/>
                                  </a:lnTo>
                                  <a:lnTo>
                                    <a:pt x="2650" y="255"/>
                                  </a:lnTo>
                                  <a:lnTo>
                                    <a:pt x="2743" y="251"/>
                                  </a:lnTo>
                                  <a:lnTo>
                                    <a:pt x="2790" y="248"/>
                                  </a:lnTo>
                                  <a:lnTo>
                                    <a:pt x="2883" y="243"/>
                                  </a:lnTo>
                                  <a:lnTo>
                                    <a:pt x="2976" y="237"/>
                                  </a:lnTo>
                                  <a:lnTo>
                                    <a:pt x="3069" y="230"/>
                                  </a:lnTo>
                                  <a:lnTo>
                                    <a:pt x="3162" y="223"/>
                                  </a:lnTo>
                                  <a:lnTo>
                                    <a:pt x="3255" y="215"/>
                                  </a:lnTo>
                                  <a:lnTo>
                                    <a:pt x="3348" y="207"/>
                                  </a:lnTo>
                                  <a:lnTo>
                                    <a:pt x="3441" y="198"/>
                                  </a:lnTo>
                                  <a:lnTo>
                                    <a:pt x="3534" y="189"/>
                                  </a:lnTo>
                                  <a:lnTo>
                                    <a:pt x="3627" y="179"/>
                                  </a:lnTo>
                                  <a:lnTo>
                                    <a:pt x="3673" y="174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9" name="Group 891"/>
                        <wpg:cNvGrpSpPr>
                          <a:grpSpLocks/>
                        </wpg:cNvGrpSpPr>
                        <wpg:grpSpPr bwMode="auto">
                          <a:xfrm>
                            <a:off x="6614" y="-2590"/>
                            <a:ext cx="4040" cy="2655"/>
                            <a:chOff x="6614" y="-2590"/>
                            <a:chExt cx="4040" cy="2655"/>
                          </a:xfrm>
                        </wpg:grpSpPr>
                        <wps:wsp>
                          <wps:cNvPr id="960" name="Freeform 892"/>
                          <wps:cNvSpPr>
                            <a:spLocks/>
                          </wps:cNvSpPr>
                          <wps:spPr bwMode="auto">
                            <a:xfrm>
                              <a:off x="6614" y="-2590"/>
                              <a:ext cx="4040" cy="2655"/>
                            </a:xfrm>
                            <a:custGeom>
                              <a:avLst/>
                              <a:gdLst>
                                <a:gd name="T0" fmla="+- 0 6614 6614"/>
                                <a:gd name="T1" fmla="*/ T0 w 4040"/>
                                <a:gd name="T2" fmla="+- 0 64 -2590"/>
                                <a:gd name="T3" fmla="*/ 64 h 2655"/>
                                <a:gd name="T4" fmla="+- 0 10654 6614"/>
                                <a:gd name="T5" fmla="*/ T4 w 4040"/>
                                <a:gd name="T6" fmla="+- 0 64 -2590"/>
                                <a:gd name="T7" fmla="*/ 64 h 2655"/>
                                <a:gd name="T8" fmla="+- 0 10654 6614"/>
                                <a:gd name="T9" fmla="*/ T8 w 4040"/>
                                <a:gd name="T10" fmla="+- 0 -2590 -2590"/>
                                <a:gd name="T11" fmla="*/ -2590 h 2655"/>
                                <a:gd name="T12" fmla="+- 0 6614 6614"/>
                                <a:gd name="T13" fmla="*/ T12 w 4040"/>
                                <a:gd name="T14" fmla="+- 0 -2590 -2590"/>
                                <a:gd name="T15" fmla="*/ -2590 h 2655"/>
                                <a:gd name="T16" fmla="+- 0 6614 6614"/>
                                <a:gd name="T17" fmla="*/ T16 w 4040"/>
                                <a:gd name="T18" fmla="+- 0 64 -2590"/>
                                <a:gd name="T19" fmla="*/ 64 h 26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40" h="2655">
                                  <a:moveTo>
                                    <a:pt x="0" y="2654"/>
                                  </a:moveTo>
                                  <a:lnTo>
                                    <a:pt x="4040" y="2654"/>
                                  </a:lnTo>
                                  <a:lnTo>
                                    <a:pt x="40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4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1" name="Group 889"/>
                        <wpg:cNvGrpSpPr>
                          <a:grpSpLocks/>
                        </wpg:cNvGrpSpPr>
                        <wpg:grpSpPr bwMode="auto">
                          <a:xfrm>
                            <a:off x="6579" y="-135"/>
                            <a:ext cx="35" cy="2"/>
                            <a:chOff x="6579" y="-135"/>
                            <a:chExt cx="35" cy="2"/>
                          </a:xfrm>
                        </wpg:grpSpPr>
                        <wps:wsp>
                          <wps:cNvPr id="962" name="Freeform 890"/>
                          <wps:cNvSpPr>
                            <a:spLocks/>
                          </wps:cNvSpPr>
                          <wps:spPr bwMode="auto">
                            <a:xfrm>
                              <a:off x="6579" y="-135"/>
                              <a:ext cx="35" cy="2"/>
                            </a:xfrm>
                            <a:custGeom>
                              <a:avLst/>
                              <a:gdLst>
                                <a:gd name="T0" fmla="+- 0 6579 6579"/>
                                <a:gd name="T1" fmla="*/ T0 w 35"/>
                                <a:gd name="T2" fmla="+- 0 6614 6579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3" name="Group 887"/>
                        <wpg:cNvGrpSpPr>
                          <a:grpSpLocks/>
                        </wpg:cNvGrpSpPr>
                        <wpg:grpSpPr bwMode="auto">
                          <a:xfrm>
                            <a:off x="6579" y="-869"/>
                            <a:ext cx="35" cy="2"/>
                            <a:chOff x="6579" y="-869"/>
                            <a:chExt cx="35" cy="2"/>
                          </a:xfrm>
                        </wpg:grpSpPr>
                        <wps:wsp>
                          <wps:cNvPr id="964" name="Freeform 888"/>
                          <wps:cNvSpPr>
                            <a:spLocks/>
                          </wps:cNvSpPr>
                          <wps:spPr bwMode="auto">
                            <a:xfrm>
                              <a:off x="6579" y="-869"/>
                              <a:ext cx="35" cy="2"/>
                            </a:xfrm>
                            <a:custGeom>
                              <a:avLst/>
                              <a:gdLst>
                                <a:gd name="T0" fmla="+- 0 6579 6579"/>
                                <a:gd name="T1" fmla="*/ T0 w 35"/>
                                <a:gd name="T2" fmla="+- 0 6614 6579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5" name="Group 885"/>
                        <wpg:cNvGrpSpPr>
                          <a:grpSpLocks/>
                        </wpg:cNvGrpSpPr>
                        <wpg:grpSpPr bwMode="auto">
                          <a:xfrm>
                            <a:off x="6579" y="-1603"/>
                            <a:ext cx="35" cy="2"/>
                            <a:chOff x="6579" y="-1603"/>
                            <a:chExt cx="35" cy="2"/>
                          </a:xfrm>
                        </wpg:grpSpPr>
                        <wps:wsp>
                          <wps:cNvPr id="966" name="Freeform 886"/>
                          <wps:cNvSpPr>
                            <a:spLocks/>
                          </wps:cNvSpPr>
                          <wps:spPr bwMode="auto">
                            <a:xfrm>
                              <a:off x="6579" y="-1603"/>
                              <a:ext cx="35" cy="2"/>
                            </a:xfrm>
                            <a:custGeom>
                              <a:avLst/>
                              <a:gdLst>
                                <a:gd name="T0" fmla="+- 0 6579 6579"/>
                                <a:gd name="T1" fmla="*/ T0 w 35"/>
                                <a:gd name="T2" fmla="+- 0 6614 6579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7" name="Group 883"/>
                        <wpg:cNvGrpSpPr>
                          <a:grpSpLocks/>
                        </wpg:cNvGrpSpPr>
                        <wpg:grpSpPr bwMode="auto">
                          <a:xfrm>
                            <a:off x="6579" y="-2337"/>
                            <a:ext cx="35" cy="2"/>
                            <a:chOff x="6579" y="-2337"/>
                            <a:chExt cx="35" cy="2"/>
                          </a:xfrm>
                        </wpg:grpSpPr>
                        <wps:wsp>
                          <wps:cNvPr id="968" name="Freeform 884"/>
                          <wps:cNvSpPr>
                            <a:spLocks/>
                          </wps:cNvSpPr>
                          <wps:spPr bwMode="auto">
                            <a:xfrm>
                              <a:off x="6579" y="-2337"/>
                              <a:ext cx="35" cy="2"/>
                            </a:xfrm>
                            <a:custGeom>
                              <a:avLst/>
                              <a:gdLst>
                                <a:gd name="T0" fmla="+- 0 6579 6579"/>
                                <a:gd name="T1" fmla="*/ T0 w 35"/>
                                <a:gd name="T2" fmla="+- 0 6614 6579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9" name="Group 881"/>
                        <wpg:cNvGrpSpPr>
                          <a:grpSpLocks/>
                        </wpg:cNvGrpSpPr>
                        <wpg:grpSpPr bwMode="auto">
                          <a:xfrm>
                            <a:off x="6622" y="64"/>
                            <a:ext cx="2" cy="35"/>
                            <a:chOff x="6622" y="64"/>
                            <a:chExt cx="2" cy="35"/>
                          </a:xfrm>
                        </wpg:grpSpPr>
                        <wps:wsp>
                          <wps:cNvPr id="970" name="Freeform 882"/>
                          <wps:cNvSpPr>
                            <a:spLocks/>
                          </wps:cNvSpPr>
                          <wps:spPr bwMode="auto">
                            <a:xfrm>
                              <a:off x="6622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1" name="Group 879"/>
                        <wpg:cNvGrpSpPr>
                          <a:grpSpLocks/>
                        </wpg:cNvGrpSpPr>
                        <wpg:grpSpPr bwMode="auto">
                          <a:xfrm>
                            <a:off x="7322" y="64"/>
                            <a:ext cx="2" cy="35"/>
                            <a:chOff x="7322" y="64"/>
                            <a:chExt cx="2" cy="35"/>
                          </a:xfrm>
                        </wpg:grpSpPr>
                        <wps:wsp>
                          <wps:cNvPr id="972" name="Freeform 880"/>
                          <wps:cNvSpPr>
                            <a:spLocks/>
                          </wps:cNvSpPr>
                          <wps:spPr bwMode="auto">
                            <a:xfrm>
                              <a:off x="7322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3" name="Group 877"/>
                        <wpg:cNvGrpSpPr>
                          <a:grpSpLocks/>
                        </wpg:cNvGrpSpPr>
                        <wpg:grpSpPr bwMode="auto">
                          <a:xfrm>
                            <a:off x="8022" y="64"/>
                            <a:ext cx="2" cy="35"/>
                            <a:chOff x="8022" y="64"/>
                            <a:chExt cx="2" cy="35"/>
                          </a:xfrm>
                        </wpg:grpSpPr>
                        <wps:wsp>
                          <wps:cNvPr id="974" name="Freeform 878"/>
                          <wps:cNvSpPr>
                            <a:spLocks/>
                          </wps:cNvSpPr>
                          <wps:spPr bwMode="auto">
                            <a:xfrm>
                              <a:off x="8022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5" name="Group 875"/>
                        <wpg:cNvGrpSpPr>
                          <a:grpSpLocks/>
                        </wpg:cNvGrpSpPr>
                        <wpg:grpSpPr bwMode="auto">
                          <a:xfrm>
                            <a:off x="8721" y="64"/>
                            <a:ext cx="2" cy="35"/>
                            <a:chOff x="8721" y="64"/>
                            <a:chExt cx="2" cy="35"/>
                          </a:xfrm>
                        </wpg:grpSpPr>
                        <wps:wsp>
                          <wps:cNvPr id="976" name="Freeform 876"/>
                          <wps:cNvSpPr>
                            <a:spLocks/>
                          </wps:cNvSpPr>
                          <wps:spPr bwMode="auto">
                            <a:xfrm>
                              <a:off x="8721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7" name="Group 873"/>
                        <wpg:cNvGrpSpPr>
                          <a:grpSpLocks/>
                        </wpg:cNvGrpSpPr>
                        <wpg:grpSpPr bwMode="auto">
                          <a:xfrm>
                            <a:off x="9421" y="64"/>
                            <a:ext cx="2" cy="35"/>
                            <a:chOff x="9421" y="64"/>
                            <a:chExt cx="2" cy="35"/>
                          </a:xfrm>
                        </wpg:grpSpPr>
                        <wps:wsp>
                          <wps:cNvPr id="978" name="Freeform 874"/>
                          <wps:cNvSpPr>
                            <a:spLocks/>
                          </wps:cNvSpPr>
                          <wps:spPr bwMode="auto">
                            <a:xfrm>
                              <a:off x="9421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9" name="Group 871"/>
                        <wpg:cNvGrpSpPr>
                          <a:grpSpLocks/>
                        </wpg:cNvGrpSpPr>
                        <wpg:grpSpPr bwMode="auto">
                          <a:xfrm>
                            <a:off x="10121" y="64"/>
                            <a:ext cx="2" cy="35"/>
                            <a:chOff x="10121" y="64"/>
                            <a:chExt cx="2" cy="35"/>
                          </a:xfrm>
                        </wpg:grpSpPr>
                        <wps:wsp>
                          <wps:cNvPr id="980" name="Freeform 872"/>
                          <wps:cNvSpPr>
                            <a:spLocks/>
                          </wps:cNvSpPr>
                          <wps:spPr bwMode="auto">
                            <a:xfrm>
                              <a:off x="10121" y="64"/>
                              <a:ext cx="2" cy="35"/>
                            </a:xfrm>
                            <a:custGeom>
                              <a:avLst/>
                              <a:gdLst>
                                <a:gd name="T0" fmla="+- 0 99 64"/>
                                <a:gd name="T1" fmla="*/ 99 h 35"/>
                                <a:gd name="T2" fmla="+- 0 64 64"/>
                                <a:gd name="T3" fmla="*/ 64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09C9F" id="Group 870" o:spid="_x0000_s1026" style="position:absolute;margin-left:328.6pt;margin-top:-129.85pt;width:204.45pt;height:135.15pt;z-index:-3755;mso-position-horizontal-relative:page" coordorigin="6572,-2597" coordsize="4089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">
                <v:group id="Group 977" o:spid="_x0000_s1027" style="position:absolute;left:6614;top:-502;width:4040;height:2" coordorigin="6614,-502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shape id="Freeform 978" o:spid="_x0000_s1028" style="position:absolute;left:6614;top:-502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MNsQA&#10;AADcAAAADwAAAGRycy9kb3ducmV2LnhtbESPW2sCMRSE3wv+h3AEX4pmlVJlNYqIC708efkBx83Z&#10;i25OliS6679vCoU+DjPzDbPa9KYRD3K+tqxgOklAEOdW11wqOJ+y8QKED8gaG8uk4EkeNuvBywpT&#10;bTs+0OMYShEh7FNUUIXQplL6vCKDfmJb4ugV1hkMUbpSaoddhJtGzpLkXRqsOS5U2NKuovx2vBsF&#10;X5Q1r7fi2X1+Z1O3p+LauctJqdGw3y5BBOrDf/iv/aEVLOZ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jDb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975" o:spid="_x0000_s1029" style="position:absolute;left:6614;top:-1236;width:4040;height:2" coordorigin="6614,-1236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ocF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d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HBfFAAAA3AAA&#10;AA8AAAAAAAAAAAAAAAAAqgIAAGRycy9kb3ducmV2LnhtbFBLBQYAAAAABAAEAPoAAACcAwAAAAA=&#10;">
                  <v:shape id="Freeform 976" o:spid="_x0000_s1030" style="position:absolute;left:6614;top:-1236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32sQA&#10;AADcAAAADwAAAGRycy9kb3ducmV2LnhtbESP3WoCMRSE7wu+QzhCb4pm9cLKahSRLli9qvoAx83Z&#10;H92cLEnqrm9vhEIvh5n5hlmue9OIOzlfW1YwGScgiHOray4VnE/ZaA7CB2SNjWVS8CAP69XgbYmp&#10;th3/0P0YShEh7FNUUIXQplL6vCKDfmxb4ugV1hkMUbpSaoddhJtGTpNkJg3WHBcqbGlbUX47/hoF&#10;e8qaj1vx6L4P2cR9UXHt3OWk1Puw3yxABOrDf/ivvdMK5p8zeJ2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6t9r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973" o:spid="_x0000_s1031" style="position:absolute;left:6614;top:-1970;width:4040;height:2" coordorigin="6614,-1970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<v:shape id="Freeform 974" o:spid="_x0000_s1032" style="position:absolute;left:6614;top:-1970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GM8IA&#10;AADcAAAADwAAAGRycy9kb3ducmV2LnhtbERPS07DMBDdI/UO1iCxQa2TLqAKdSNUEamUFW0PMI0n&#10;HxKPI9sk6e3rBRLLp/ff5rPpxUjOt5YVpKsEBHFpdcu1gsu5WG5A+ICssbdMCm7kId8tHraYaTvx&#10;N42nUIsYwj5DBU0IQyalLxsy6Fd2II5cZZ3BEKGrpXY4xXDTy3WSvEiDLceGBgfaN1R2p1+j4EhF&#10;/9xVt+nzq0jdB1U/k7uelXp6nN/fQASaw7/4z33QCjavcW08E4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YYzwgAAANwAAAAPAAAAAAAAAAAAAAAAAJgCAABkcnMvZG93&#10;bnJldi54bWxQSwUGAAAAAAQABAD1AAAAhwMAAAAA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971" o:spid="_x0000_s1033" style="position:absolute;left:6972;top:-2590;width:2;height:2655" coordorigin="6972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shape id="Freeform 972" o:spid="_x0000_s1034" style="position:absolute;left:6972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5lsEA&#10;AADcAAAADwAAAGRycy9kb3ducmV2LnhtbERPTW+CQBC9N/E/bMbEW13wYCl1NUpiwrVQDt4m7AhE&#10;dhbZVfDfdw9Nenx537vDbHrxpNF1lhXE6wgEcW11x42Cn/L8noBwHlljb5kUvMjBYb9422Gq7cTf&#10;9Cx8I0IIuxQVtN4PqZSubsmgW9uBOHBXOxr0AY6N1CNOIdz0chNFW2mw49DQ4kBZS/WteBgF58pW&#10;8SNvqulWflyy4j4nn5eTUqvlfPwC4Wn2/+I/d64VJEmYH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uZbBAAAA3AAAAA8AAAAAAAAAAAAAAAAAmAIAAGRycy9kb3du&#10;cmV2LnhtbFBLBQYAAAAABAAEAPUAAACGAwAAAAA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69" o:spid="_x0000_s1035" style="position:absolute;left:7672;top:-2590;width:2;height:2655" coordorigin="7672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<v:shape id="Freeform 970" o:spid="_x0000_s1036" style="position:absolute;left:7672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KCesQA&#10;AADcAAAADwAAAGRycy9kb3ducmV2LnhtbESPQWvCQBSE7wX/w/IEb3WjB5umrqJCINcmzcHbI/tM&#10;gtm3Mbsm6b/vFgo9DjPzDbM/zqYTIw2utaxgs45AEFdWt1wr+CrS1xiE88gaO8uk4JscHA+Llz0m&#10;2k78SWPuaxEg7BJU0HjfJ1K6qiGDbm174uDd7GDQBznUUg84Bbjp5DaKdtJgy2GhwZ4uDVX3/GkU&#10;pKUtN8+sLqd78Xa95I85fr+elVot59MHCE+z/w//tTOtII638HsmHAF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gnrEAAAA3AAAAA8AAAAAAAAAAAAAAAAAmAIAAGRycy9k&#10;b3ducmV2LnhtbFBLBQYAAAAABAAEAPUAAACJAwAAAAA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67" o:spid="_x0000_s1037" style="position:absolute;left:8371;top:-2590;width:2;height:2655" coordorigin="837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<v:shape id="Freeform 968" o:spid="_x0000_s1038" style="position:absolute;left:837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/lcMA&#10;AADcAAAADwAAAGRycy9kb3ducmV2LnhtbESPQYvCMBSE7wv7H8Jb8Lamiqy1axQVBK9b7aG3R/O2&#10;LTYvtYm2/nsjCB6HmfmGWa4H04gbda62rGAyjkAQF1bXXCo4HfffMQjnkTU2lknBnRysV58fS0y0&#10;7fmPbqkvRYCwS1BB5X2bSOmKigy6sW2Jg/dvO4M+yK6UusM+wE0jp1H0Iw3WHBYqbGlXUXFOr0bB&#10;PrPZ5Hoos/58nOe79DLEi3yr1Ohr2PyC8DT4d/jVPmgFcTy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/lcMAAADcAAAADwAAAAAAAAAAAAAAAACYAgAAZHJzL2Rv&#10;d25yZXYueG1sUEsFBgAAAAAEAAQA9QAAAIgDAAAAAA=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65" o:spid="_x0000_s1039" style="position:absolute;left:9071;top:-2590;width:2;height:2655" coordorigin="907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  <v:shape id="Freeform 966" o:spid="_x0000_s1040" style="position:absolute;left:907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EecQA&#10;AADcAAAADwAAAGRycy9kb3ducmV2LnhtbESPQWuDQBSE74X8h+UFeqtrekitzRrSgOC1ph68PdwX&#10;Fd231t1E+++7hUKPw8x8wxyOqxnFnWbXW1awi2IQxI3VPbcKPi/5UwLCeWSNo2VS8E0Ojtnm4YCp&#10;tgt/0L30rQgQdikq6LyfUild05FBF9mJOHhXOxv0Qc6t1DMuAW5G+RzHe2mw57DQ4UTnjpqhvBkF&#10;eWWr3a1oq2W4vNTn8mtNXut3pR636+kNhKfV/4f/2oVWkCR7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phHnEAAAA3AAAAA8AAAAAAAAAAAAAAAAAmAIAAGRycy9k&#10;b3ducmV2LnhtbFBLBQYAAAAABAAEAPUAAACJAwAAAAA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63" o:spid="_x0000_s1041" style="position:absolute;left:9771;top:-2590;width:2;height:2655" coordorigin="977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<v:shape id="Freeform 964" o:spid="_x0000_s1042" style="position:absolute;left:977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1kMEA&#10;AADcAAAADwAAAGRycy9kb3ducmV2LnhtbERPTW+CQBC9N/E/bMbEW13wYCl1NUpiwrVQDt4m7AhE&#10;dhbZVfDfdw9Nenx537vDbHrxpNF1lhXE6wgEcW11x42Cn/L8noBwHlljb5kUvMjBYb9422Gq7cTf&#10;9Cx8I0IIuxQVtN4PqZSubsmgW9uBOHBXOxr0AY6N1CNOIdz0chNFW2mw49DQ4kBZS/WteBgF58pW&#10;8SNvqulWflyy4j4nn5eTUqvlfPwC4Wn2/+I/d64VJElYG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6tZDBAAAA3AAAAA8AAAAAAAAAAAAAAAAAmAIAAGRycy9kb3du&#10;cmV2LnhtbFBLBQYAAAAABAAEAPUAAACGAwAAAAA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61" o:spid="_x0000_s1043" style="position:absolute;left:10470;top:-2590;width:2;height:2655" coordorigin="10470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JmNcUAAADcAAAADwAAAGRycy9kb3ducmV2LnhtbESPT2vCQBTE7wW/w/KE&#10;3uomlpYYXUVExYMU/APi7ZF9JsHs25Bdk/jtu4WCx2FmfsPMFr2pREuNKy0riEcRCOLM6pJzBefT&#10;5iMB4TyyxsoyKXiSg8V88DbDVNuOD9QefS4ChF2KCgrv61RKlxVk0I1sTRy8m20M+iCbXOoGuwA3&#10;lRxH0bc0WHJYKLCmVUHZ/fgwCrYddsvPeN3u77fV83r6+rnsY1LqfdgvpyA89f4V/m/vtIIkm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SZjXFAAAA3AAA&#10;AA8AAAAAAAAAAAAAAAAAqgIAAGRycy9kb3ducmV2LnhtbFBLBQYAAAAABAAEAPoAAACcAwAAAAA=&#10;">
                  <v:shape id="Freeform 962" o:spid="_x0000_s1044" style="position:absolute;left:10470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UvS8EA&#10;AADcAAAADwAAAGRycy9kb3ducmV2LnhtbERPTY+CMBC9m/gfmjHZmxY9KKLF7JqYeF2UA7cJnQUC&#10;nbK0CvvvtwcTjy/v+3iaTCeeNLjGsoL1KgJBXFrdcKXgfrssYxDOI2vsLJOCP3JwSuezIybajvxN&#10;z8xXIoSwS1BB7X2fSOnKmgy6le2JA/djB4M+wKGSesAxhJtObqJoKw02HBpq7OlcU9lmD6Pgktt8&#10;/bhW+djedsU5+53iffGl1Mdi+jyA8DT5t/jlvmoF8T7MD2fCEZ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L0vBAAAA3AAAAA8AAAAAAAAAAAAAAAAAmAIAAGRycy9kb3du&#10;cmV2LnhtbFBLBQYAAAAABAAEAPUAAACGAwAAAAA=&#10;" path="m,2654l,e" filled="f" strokecolor="#f2f2f2" strokeweight=".14383mm">
                    <v:path arrowok="t" o:connecttype="custom" o:connectlocs="0,64;0,-2590" o:connectangles="0,0"/>
                  </v:shape>
                </v:group>
                <v:group id="Group 959" o:spid="_x0000_s1045" style="position:absolute;left:6614;top:-135;width:4040;height:2" coordorigin="6614,-135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    <v:shape id="Freeform 960" o:spid="_x0000_s1046" style="position:absolute;left:6614;top:-135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k78gA&#10;AADcAAAADwAAAGRycy9kb3ducmV2LnhtbESPW2sCMRSE3wv9D+EU+lazFSq6GkXshWJR8ALi23Fz&#10;3F26OQmb6K799Y0g+DjMzDfMaNKaSpyp9qVlBa+dBARxZnXJuYLt5vOlD8IHZI2VZVJwIQ+T8ePD&#10;CFNtG17ReR1yESHsU1RQhOBSKX1WkEHfsY44ekdbGwxR1rnUNTYRbirZTZKeNFhyXCjQ0ayg7Hd9&#10;Mgpmu5N7azZf+5924T4G74d57285V+r5qZ0OQQRqwz18a39rBf1BF65n4hGQ4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7GTv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957" o:spid="_x0000_s1047" style="position:absolute;left:6614;top:-869;width:4040;height:2" coordorigin="6614,-869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shape id="Freeform 958" o:spid="_x0000_s1048" style="position:absolute;left:6614;top:-869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ZAMgA&#10;AADcAAAADwAAAGRycy9kb3ducmV2LnhtbESP3WoCMRSE7wXfIRyhd5q1VNGtUcT+IEoLVUF6d7o5&#10;3V26OQmb6K59+kYQejnMzDfMbNGaSpyp9qVlBcNBAoI4s7rkXMFh/9KfgPABWWNlmRRcyMNi3u3M&#10;MNW24Q8670IuIoR9igqKEFwqpc8KMugH1hFH79vWBkOUdS51jU2Em0reJ8lYGiw5LhToaFVQ9rM7&#10;GQWr48mNmv3r57Z9c8/Tp6/N+Pd9o9Rdr10+ggjUhv/wrb3WCibTB7ieiU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VkA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955" o:spid="_x0000_s1049" style="position:absolute;left:6614;top:-1603;width:4040;height:2" coordorigin="6614,-1603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shape id="Freeform 956" o:spid="_x0000_s1050" style="position:absolute;left:6614;top:-1603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i7MgA&#10;AADcAAAADwAAAGRycy9kb3ducmV2LnhtbESPQWvCQBSE74X+h+UVequbCg2aukqxVkRRqBbE2zP7&#10;TEKzb5fsalJ/fbcg9DjMzDfMaNKZWlyo8ZVlBc+9BARxbnXFhYKv3cfTAIQPyBpry6TghzxMxvd3&#10;I8y0bfmTLttQiAhhn6GCMgSXSenzkgz6nnXE0TvZxmCIsimkbrCNcFPLfpKk0mDFcaFER9OS8u/t&#10;2SiY7s/upd3ND6tu7WbD9+MyvW6WSj0+dG+vIAJ14T98ay+0gsEwhb8z8QjI8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12Ls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953" o:spid="_x0000_s1051" style="position:absolute;left:6614;top:-2337;width:4040;height:2" coordorigin="6614,-2337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shape id="Freeform 954" o:spid="_x0000_s1052" style="position:absolute;left:6614;top:-2337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TBcQA&#10;AADcAAAADwAAAGRycy9kb3ducmV2LnhtbERPW2vCMBR+H/gfwhH2NtMNJlqNMnQbQ5ngBcS3Y3Ns&#10;i81JaKKt/vrlQdjjx3cfT1tTiSvVvrSs4LWXgCDOrC45V7Dbfr0MQPiArLGyTApu5GE66TyNMdW2&#10;4TVdNyEXMYR9igqKEFwqpc8KMuh71hFH7mRrgyHCOpe6xiaGm0q+JUlfGiw5NhToaFZQdt5cjILZ&#10;/uLem+33Ydn+us/h/Ljo31cLpZ677ccIRKA2/Isf7h+tYDCMa+OZeAT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UwXEAAAA3AAAAA8AAAAAAAAAAAAAAAAAmAIAAGRycy9k&#10;b3ducmV2LnhtbFBLBQYAAAAABAAEAPUAAACJAwAAAAA=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951" o:spid="_x0000_s1053" style="position:absolute;left:6622;top:-2590;width:2;height:2655" coordorigin="6622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<v:shape id="Freeform 952" o:spid="_x0000_s1054" style="position:absolute;left:6622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j5sIA&#10;AADcAAAADwAAAGRycy9kb3ducmV2LnhtbESPwW7CMAyG75P2DpGRdhspOzDoCKhDmrQrdBduVmLa&#10;aI1TNRlt334+IHG0fv+f/e0OU+jUjYbkIxtYLQtQxDY6z42Bn/rrdQMqZWSHXWQyMFOCw/75aYel&#10;iyOf6HbOjRIIpxINtDn3pdbJthQwLWNPLNk1DgGzjEOj3YCjwEOn34pirQN6lgst9nRsyf6e/4JQ&#10;bDWmS/15tb6u1s129uP7fDTmZTFVH6AyTfmxfG9/OwPbQt4XGREBv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OPmwgAAANwAAAAPAAAAAAAAAAAAAAAAAJgCAABkcnMvZG93&#10;bnJldi54bWxQSwUGAAAAAAQABAD1AAAAhwMAAAAA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49" o:spid="_x0000_s1055" style="position:absolute;left:7322;top:-2590;width:2;height:2655" coordorigin="7322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shape id="Freeform 950" o:spid="_x0000_s1056" style="position:absolute;left:7322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7YCsEA&#10;AADcAAAADwAAAGRycy9kb3ducmV2LnhtbESPQYvCMBSE7wv+h/AEb2uqB3etRqnCglftXrw9kmcb&#10;bF5Kk7XtvzeCsMdhZr5htvvBNeJBXbCeFSzmGQhi7Y3lSsFv+fP5DSJEZIONZ1IwUoD9bvKxxdz4&#10;ns/0uMRKJAiHHBXUMba5lEHX5DDMfUucvJvvHMYku0qaDvsEd41cZtlKOrScFmps6ViTvl/+XKLo&#10;og/X8nDTtixW1Xq0/dd4VGo2HYoNiEhD/A+/2yejYJ0t4XUmHQ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+2ArBAAAA3AAAAA8AAAAAAAAAAAAAAAAAmAIAAGRycy9kb3du&#10;cmV2LnhtbFBLBQYAAAAABAAEAPUAAACGAwAAAAA=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47" o:spid="_x0000_s1057" style="position:absolute;left:8022;top:-2590;width:2;height:2655" coordorigin="8022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<v:shape id="Freeform 948" o:spid="_x0000_s1058" style="position:absolute;left:8022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l5cIA&#10;AADcAAAADwAAAGRycy9kb3ducmV2LnhtbESPQYvCMBSE74L/IbwFb5ruIq52jdIVhL1qvXh7JM82&#10;bPNSmmjbf28WhD0OM/MNs90PrhEP6oL1rOB9kYEg1t5YrhRcyuN8DSJEZIONZ1IwUoD9bjrZYm58&#10;zyd6nGMlEoRDjgrqGNtcyqBrchgWviVO3s13DmOSXSVNh32Cu0Z+ZNlKOrScFmps6VCT/j3fXaLo&#10;og/X8vumbVmsqs1o+8/xoNTsbSi+QEQa4n/41f4xCjbZEv7Op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+XlwgAAANwAAAAPAAAAAAAAAAAAAAAAAJgCAABkcnMvZG93&#10;bnJldi54bWxQSwUGAAAAAAQABAD1AAAAhwMAAAAA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45" o:spid="_x0000_s1059" style="position:absolute;left:8721;top:-2590;width:2;height:2655" coordorigin="872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<v:shape id="Freeform 946" o:spid="_x0000_s1060" style="position:absolute;left:872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eCcIA&#10;AADcAAAADwAAAGRycy9kb3ducmV2LnhtbESPQYvCMBSE74L/ITzBm6a7h652jdIVFrxqveztkTzb&#10;sM1LabK2/fdGEPY4zMw3zO4wulbcqQ/Ws4K3dQaCWHtjuVZwrb5XGxAhIhtsPZOCiQIc9vPZDgvj&#10;Bz7T/RJrkSAcClTQxNgVUgbdkMOw9h1x8m6+dxiT7GtpehwS3LXyPcty6dByWmiwo2ND+vfy5xJF&#10;l0P4qb5u2lZlXm8nO3xMR6WWi7H8BBFpjP/hV/tkFGyzHJ5n0hG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d4JwgAAANwAAAAPAAAAAAAAAAAAAAAAAJgCAABkcnMvZG93&#10;bnJldi54bWxQSwUGAAAAAAQABAD1AAAAhwMAAAAA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43" o:spid="_x0000_s1061" style="position:absolute;left:9421;top:-2590;width:2;height:2655" coordorigin="942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<v:shape id="Freeform 944" o:spid="_x0000_s1062" style="position:absolute;left:942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bv4MIA&#10;AADcAAAADwAAAGRycy9kb3ducmV2LnhtbESPwW7CMAyG75P2DpGRdhspOzDoCKhDmrQrdBduVmLa&#10;aI1TNRlt334+IHG0fv+f/e0OU+jUjYbkIxtYLQtQxDY6z42Bn/rrdQMqZWSHXWQyMFOCw/75aYel&#10;iyOf6HbOjRIIpxINtDn3pdbJthQwLWNPLNk1DgGzjEOj3YCjwEOn34pirQN6lgst9nRsyf6e/4JQ&#10;bDWmS/15tb6u1s129uP7fDTmZTFVH6AyTfmxfG9/OwPbQr4VGREBv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/gwgAAANwAAAAPAAAAAAAAAAAAAAAAAJgCAABkcnMvZG93&#10;bnJldi54bWxQSwUGAAAAAAQABAD1AAAAhwMAAAAA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41" o:spid="_x0000_s1063" style="position:absolute;left:10121;top:-2590;width:2;height:2655" coordorigin="10121,-2590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<v:shape id="Freeform 942" o:spid="_x0000_s1064" style="position:absolute;left:10121;top:-2590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1O8IA&#10;AADcAAAADwAAAGRycy9kb3ducmV2LnhtbESPwW7CMAyG75N4h8iTdhspO7BRCKggIe06ugs3KzFt&#10;tMapmoy2b48Pk3a0fv+f/e0OU+jUnYbkIxtYLQtQxDY6z42B7/r8+gEqZWSHXWQyMFOCw37xtMPS&#10;xZG/6H7JjRIIpxINtDn3pdbJthQwLWNPLNktDgGzjEOj3YCjwEOn34pirQN6lgst9nRqyf5cfoNQ&#10;bDWma328WV9X62Yz+/F9Phnz8jxVW1CZpvy//Nf+dAY2K3lfZEQE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+XU7wgAAANwAAAAPAAAAAAAAAAAAAAAAAJgCAABkcnMvZG93&#10;bnJldi54bWxQSwUGAAAAAAQABAD1AAAAhwMAAAAA&#10;" path="m,2654l,e" filled="f" strokecolor="#ccc" strokeweight=".24044mm">
                    <v:path arrowok="t" o:connecttype="custom" o:connectlocs="0,64;0,-2590" o:connectangles="0,0"/>
                  </v:shape>
                </v:group>
                <v:group id="Group 939" o:spid="_x0000_s1065" style="position:absolute;left:6755;top:-367;width:85;height:74" coordorigin="6755,-36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<v:shape id="Freeform 940" o:spid="_x0000_s1066" style="position:absolute;left:6755;top:-36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NHcQA&#10;AADcAAAADwAAAGRycy9kb3ducmV2LnhtbESPUWvCQBCE3wv+h2OFvtWLEkpNPUWEQgsW2tgfsOTW&#10;XDS3F3PbGP99r1Do4zAz3zCrzehbNVAfm8AG5rMMFHEVbMO1ga/Dy8MTqCjIFtvAZOBGETbryd0K&#10;Cxuu/ElDKbVKEI4FGnAiXaF1rBx5jLPQESfvGHqPkmRfa9vjNcF9qxdZ9qg9NpwWHHa0c1Sdy29v&#10;QHIn+WG/fz/lFz7ehrfyI5OdMffTcfsMSmiU//Bf+9UaWM4X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RTR3EAAAA3AAAAA8AAAAAAAAAAAAAAAAAmAIAAGRycy9k&#10;b3ducmV2LnhtbFBLBQYAAAAABAAEAPUAAACJAwAAAAA=&#10;" path="m42,l,74r85,l42,e" fillcolor="black" stroked="f">
                    <v:path arrowok="t" o:connecttype="custom" o:connectlocs="42,-367;0,-293;85,-293;42,-367" o:connectangles="0,0,0,0"/>
                  </v:shape>
                </v:group>
                <v:group id="Group 937" o:spid="_x0000_s1067" style="position:absolute;left:6930;top:-364;width:85;height:74" coordorigin="6930,-36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shape id="Freeform 938" o:spid="_x0000_s1068" style="position:absolute;left:6930;top:-36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w8sQA&#10;AADcAAAADwAAAGRycy9kb3ducmV2LnhtbESPUUvDQBCE3wX/w7GCb/ZSCaJpLqUUBIUKmvoDltw2&#10;lza3F3Nrmv57TxB8HGbmG6Zcz75XE42xC2xguchAETfBdtwa+Nw/3z2CioJssQ9MBi4UYV1dX5VY&#10;2HDmD5pqaVWCcCzQgBMZCq1j48hjXISBOHmHMHqUJMdW2xHPCe57fZ9lD9pjx2nB4UBbR82p/vYG&#10;JHeS73e7t2P+xYfL9Fq/Z7I15vZm3qxACc3yH/5rv1gDT8sc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0cPLEAAAA3AAAAA8AAAAAAAAAAAAAAAAAmAIAAGRycy9k&#10;b3ducmV2LnhtbFBLBQYAAAAABAAEAPUAAACJAwAAAAA=&#10;" path="m42,l,74r85,l42,e" fillcolor="black" stroked="f">
                    <v:path arrowok="t" o:connecttype="custom" o:connectlocs="42,-364;0,-290;85,-290;42,-364" o:connectangles="0,0,0,0"/>
                  </v:shape>
                </v:group>
                <v:group id="Group 935" o:spid="_x0000_s1069" style="position:absolute;left:7104;top:-351;width:85;height:74" coordorigin="7104,-35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shape id="Freeform 936" o:spid="_x0000_s1070" style="position:absolute;left:7104;top:-35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LHsQA&#10;AADcAAAADwAAAGRycy9kb3ducmV2LnhtbESPUWvCQBCE3wv+h2OFvtWLJUhNPUWEQgsW2tgfsOTW&#10;XDS3F3PbGP99r1Do4zAz3zCrzehbNVAfm8AG5rMMFHEVbMO1ga/Dy8MTqCjIFtvAZOBGETbryd0K&#10;Cxuu/ElDKbVKEI4FGnAiXaF1rBx5jLPQESfvGHqPkmRfa9vjNcF9qx+zbKE9NpwWHHa0c1Sdy29v&#10;QHIn+WG/fz/lFz7ehrfyI5OdMffTcfsMSmiU//Bf+9UaWM4X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Sx7EAAAA3AAAAA8AAAAAAAAAAAAAAAAAmAIAAGRycy9k&#10;b3ducmV2LnhtbFBLBQYAAAAABAAEAPUAAACJAwAAAAA=&#10;" path="m43,l,74r86,l43,e" fillcolor="black" stroked="f">
                    <v:path arrowok="t" o:connecttype="custom" o:connectlocs="43,-351;0,-277;86,-277;43,-351" o:connectangles="0,0,0,0"/>
                  </v:shape>
                </v:group>
                <v:group id="Group 933" o:spid="_x0000_s1071" style="position:absolute;left:7279;top:-295;width:85;height:74" coordorigin="7279,-29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shape id="Freeform 934" o:spid="_x0000_s1072" style="position:absolute;left:7279;top:-29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698EA&#10;AADcAAAADwAAAGRycy9kb3ducmV2LnhtbERPzWrCQBC+F/oOywi91Y0SSk1dRQShBQs29gGG7JiN&#10;ZmfT7DTGt+8eCh4/vv/levStGqiPTWADs2kGirgKtuHawPdx9/wKKgqyxTYwGbhRhPXq8WGJhQ1X&#10;/qKhlFqlEI4FGnAiXaF1rBx5jNPQESfuFHqPkmBfa9vjNYX7Vs+z7EV7bDg1OOxo66i6lL/egORO&#10;8uN+/3nOf/h0Gz7KQyZbY54m4+YNlNAod/G/+90aWMzS2nQmHQ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5evfBAAAA3AAAAA8AAAAAAAAAAAAAAAAAmAIAAGRycy9kb3du&#10;cmV2LnhtbFBLBQYAAAAABAAEAPUAAACGAwAAAAA=&#10;" path="m43,l,74r86,l43,e" fillcolor="black" stroked="f">
                    <v:path arrowok="t" o:connecttype="custom" o:connectlocs="43,-295;0,-221;86,-221;43,-295" o:connectangles="0,0,0,0"/>
                  </v:shape>
                </v:group>
                <v:group id="Group 931" o:spid="_x0000_s1073" style="position:absolute;left:7454;top:-232;width:85;height:74" coordorigin="7454,-23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<v:shape id="Freeform 932" o:spid="_x0000_s1074" style="position:absolute;left:7454;top:-23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8TMEA&#10;AADcAAAADwAAAGRycy9kb3ducmV2LnhtbERPzWrCQBC+F/oOyxS81U0llBpdpQiFChZs9AGG7JiN&#10;ZmfT7DTGt+8eCh4/vv/levStGqiPTWADL9MMFHEVbMO1gePh4/kNVBRki21gMnCjCOvV48MSCxuu&#10;/E1DKbVKIRwLNOBEukLrWDnyGKehI07cKfQeJcG+1rbHawr3rZ5l2av22HBqcNjRxlF1KX+9Acmd&#10;5Ifd7uuc//DpNmzLfSYbYyZP4/sClNAod/G/+9MamM/S/HQmHQ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jvEzBAAAA3AAAAA8AAAAAAAAAAAAAAAAAmAIAAGRycy9kb3du&#10;cmV2LnhtbFBLBQYAAAAABAAEAPUAAACGAwAAAAA=&#10;" path="m43,l,75r86,l43,e" fillcolor="black" stroked="f">
                    <v:path arrowok="t" o:connecttype="custom" o:connectlocs="43,-232;0,-157;86,-157;43,-232" o:connectangles="0,0,0,0"/>
                  </v:shape>
                </v:group>
                <v:group id="Group 929" o:spid="_x0000_s1075" style="position:absolute;left:7629;top:-218;width:85;height:74" coordorigin="7629,-21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shape id="Freeform 930" o:spid="_x0000_s1076" style="position:absolute;left:7629;top:-21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HoMQA&#10;AADcAAAADwAAAGRycy9kb3ducmV2LnhtbESPUUvDQBCE34X+h2MF3+zFEERjr6UUBAsVNPUHLLlt&#10;Lja3l+a2afrvPUHwcZiZb5jFavKdGmmIbWADD/MMFHEdbMuNga/96/0TqCjIFrvAZOBKEVbL2c0C&#10;Sxsu/EljJY1KEI4lGnAifal1rB15jPPQEyfvEAaPkuTQaDvgJcF9p/Mse9QeW04LDnvaOKqP1dkb&#10;kMJJsd/t3r+LEx+u47b6yGRjzN3ttH4BJTTJf/iv/WYNPOc5/J5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9h6DEAAAA3AAAAA8AAAAAAAAAAAAAAAAAmAIAAGRycy9k&#10;b3ducmV2LnhtbFBLBQYAAAAABAAEAPUAAACJAwAAAAA=&#10;" path="m43,l,74r86,l43,e" fillcolor="black" stroked="f">
                    <v:path arrowok="t" o:connecttype="custom" o:connectlocs="43,-218;0,-144;86,-144;43,-218" o:connectangles="0,0,0,0"/>
                  </v:shape>
                </v:group>
                <v:group id="Group 927" o:spid="_x0000_s1077" style="position:absolute;left:7804;top:-186;width:85;height:74" coordorigin="7804,-18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0Be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QF4xgAAANwA&#10;AAAPAAAAAAAAAAAAAAAAAKoCAABkcnMvZG93bnJldi54bWxQSwUGAAAAAAQABAD6AAAAnQMAAAAA&#10;">
                  <v:shape id="Freeform 928" o:spid="_x0000_s1078" style="position:absolute;left:7804;top:-18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6T8QA&#10;AADcAAAADwAAAGRycy9kb3ducmV2LnhtbESPUWvCQBCE3wv9D8cW+lYvlVDa6CkiCBYs2NgfsOTW&#10;XDS3l+a2Mf77nlDo4zAz3zDz5ehbNVAfm8AGnicZKOIq2IZrA1+HzdMrqCjIFtvAZOBKEZaL+7s5&#10;FjZc+JOGUmqVIBwLNOBEukLrWDnyGCehI07eMfQeJcm+1rbHS4L7Vk+z7EV7bDgtOOxo7ag6lz/e&#10;gORO8sNu93HKv/l4Hd7LfSZrYx4fxtUMlNAo/+G/9tYaeJvmcDuTj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uk/EAAAA3AAAAA8AAAAAAAAAAAAAAAAAmAIAAGRycy9k&#10;b3ducmV2LnhtbFBLBQYAAAAABAAEAPUAAACJAwAAAAA=&#10;" path="m43,l,74r85,l43,e" fillcolor="black" stroked="f">
                    <v:path arrowok="t" o:connecttype="custom" o:connectlocs="43,-186;0,-112;85,-112;43,-186" o:connectangles="0,0,0,0"/>
                  </v:shape>
                </v:group>
                <v:group id="Group 925" o:spid="_x0000_s1079" style="position:absolute;left:7979;top:-146;width:85;height:74" coordorigin="7979,-14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<v:shape id="Freeform 926" o:spid="_x0000_s1080" style="position:absolute;left:7979;top:-14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aBo8QA&#10;AADcAAAADwAAAGRycy9kb3ducmV2LnhtbESPUWvCQBCE3wv+h2OFvtVLJUiNnlKEQgsW2ugPWHJr&#10;LprbS3PbGP99r1Do4zAz3zDr7ehbNVAfm8AGHmcZKOIq2IZrA8fDy8MTqCjIFtvAZOBGEbabyd0a&#10;Cxuu/ElDKbVKEI4FGnAiXaF1rBx5jLPQESfvFHqPkmRfa9vjNcF9q+dZttAeG04LDjvaOaou5bc3&#10;ILmT/LDfv5/zLz7dhrfyI5OdMffT8XkFSmiU//Bf+9UaWM4X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gaPEAAAA3AAAAA8AAAAAAAAAAAAAAAAAmAIAAGRycy9k&#10;b3ducmV2LnhtbFBLBQYAAAAABAAEAPUAAACJAwAAAAA=&#10;" path="m43,l,74r85,l43,e" fillcolor="black" stroked="f">
                    <v:path arrowok="t" o:connecttype="custom" o:connectlocs="43,-146;0,-72;85,-72;43,-146" o:connectangles="0,0,0,0"/>
                  </v:shape>
                </v:group>
                <v:group id="Group 923" o:spid="_x0000_s1081" style="position:absolute;left:8154;top:-117;width:85;height:74" coordorigin="8154,-11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  <v:shape id="Freeform 924" o:spid="_x0000_s1082" style="position:absolute;left:8154;top:-11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wSsEA&#10;AADcAAAADwAAAGRycy9kb3ducmV2LnhtbERPzWrCQBC+F/oOyxS81U0llBpdpQiFChZs9AGG7JiN&#10;ZmfT7DTGt+8eCh4/vv/levStGqiPTWADL9MMFHEVbMO1gePh4/kNVBRki21gMnCjCOvV48MSCxuu&#10;/E1DKbVKIRwLNOBEukLrWDnyGKehI07cKfQeJcG+1rbHawr3rZ5l2av22HBqcNjRxlF1KX+9Acmd&#10;5Ifd7uuc//DpNmzLfSYbYyZP4/sClNAod/G/+9MamM/S2nQmHQ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VsErBAAAA3AAAAA8AAAAAAAAAAAAAAAAAmAIAAGRycy9kb3du&#10;cmV2LnhtbFBLBQYAAAAABAAEAPUAAACGAwAAAAA=&#10;" path="m43,l,74r85,l43,e" fillcolor="black" stroked="f">
                    <v:path arrowok="t" o:connecttype="custom" o:connectlocs="43,-117;0,-43;85,-43;43,-117" o:connectangles="0,0,0,0"/>
                  </v:shape>
                </v:group>
                <v:group id="Group 921" o:spid="_x0000_s1083" style="position:absolute;left:8329;top:-155;width:85;height:74" coordorigin="8329,-15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shape id="Freeform 922" o:spid="_x0000_s1084" style="position:absolute;left:8329;top:-15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qkcIA&#10;AADcAAAADwAAAGRycy9kb3ducmV2LnhtbERPzUrDQBC+F3yHZQRv7UYNRWO3RQqCQoU28QGG7DQb&#10;zc7G7Jimb+8eCj1+fP+rzeQ7NdIQ28AG7hcZKOI62JYbA1/V2/wJVBRki11gMnCmCJv1zWyFhQ0n&#10;PtBYSqNSCMcCDTiRvtA61o48xkXoiRN3DINHSXBotB3wlMJ9px+ybKk9tpwaHPa0dVT/lH/egORO&#10;8mq3+/zOf/l4Hj/KfSZbY+5up9cXUEKTXMUX97s18PyY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iqRwgAAANwAAAAPAAAAAAAAAAAAAAAAAJgCAABkcnMvZG93&#10;bnJldi54bWxQSwUGAAAAAAQABAD1AAAAhwMAAAAA&#10;" path="m42,l,74r85,l42,e" fillcolor="black" stroked="f">
                    <v:path arrowok="t" o:connecttype="custom" o:connectlocs="42,-155;0,-81;85,-81;42,-155" o:connectangles="0,0,0,0"/>
                  </v:shape>
                </v:group>
                <v:group id="Group 919" o:spid="_x0000_s1085" style="position:absolute;left:8504;top:-108;width:85;height:74" coordorigin="8504,-10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<v:shape id="Freeform 920" o:spid="_x0000_s1086" style="position:absolute;left:8504;top:-10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RfcQA&#10;AADcAAAADwAAAGRycy9kb3ducmV2LnhtbESPUUvDQBCE3wX/w7EF3+ylNUiNvRYpCAoVbNofsOS2&#10;ubS5vZhb0/Tfe4Lg4zAz3zDL9ehbNVAfm8AGZtMMFHEVbMO1gcP+9X4BKgqyxTYwGbhShPXq9maJ&#10;hQ0X3tFQSq0ShGOBBpxIV2gdK0ce4zR0xMk7ht6jJNnX2vZ4SXDf6nmWPWqPDacFhx1tHFXn8tsb&#10;kNxJvt9uP075Fx+vw3v5mcnGmLvJ+PIMSmiU//Bf+80aeHqYw+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kEX3EAAAA3AAAAA8AAAAAAAAAAAAAAAAAmAIAAGRycy9k&#10;b3ducmV2LnhtbFBLBQYAAAAABAAEAPUAAACJAwAAAAA=&#10;" path="m42,l,74r85,l42,e" fillcolor="black" stroked="f">
                    <v:path arrowok="t" o:connecttype="custom" o:connectlocs="42,-108;0,-34;85,-34;42,-108" o:connectangles="0,0,0,0"/>
                  </v:shape>
                </v:group>
                <v:group id="Group 917" o:spid="_x0000_s1087" style="position:absolute;left:8679;top:-106;width:85;height:74" coordorigin="8679,-10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<v:shape id="Freeform 918" o:spid="_x0000_s1088" style="position:absolute;left:8679;top:-10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sksQA&#10;AADcAAAADwAAAGRycy9kb3ducmV2LnhtbESPUUvDQBCE3wv+h2MF3+zFGkRjr0UKBQsVauoPWHLb&#10;XDS3F3Nrmv77nlDo4zAz3zDz5ehbNVAfm8AGHqYZKOIq2IZrA1/79f0zqCjIFtvAZOBEEZaLm8kc&#10;CxuO/ElDKbVKEI4FGnAiXaF1rBx5jNPQESfvEHqPkmRfa9vjMcF9q2dZ9qQ9NpwWHHa0clT9lH/e&#10;gORO8v12+/Gd//LhNGzKXSYrY+5ux7dXUEKjXMOX9rs18PKYw/+ZdAT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BLJLEAAAA3AAAAA8AAAAAAAAAAAAAAAAAmAIAAGRycy9k&#10;b3ducmV2LnhtbFBLBQYAAAAABAAEAPUAAACJAwAAAAA=&#10;" path="m42,l,75r85,l42,e" fillcolor="black" stroked="f">
                    <v:path arrowok="t" o:connecttype="custom" o:connectlocs="42,-106;0,-31;85,-31;42,-106" o:connectangles="0,0,0,0"/>
                  </v:shape>
                </v:group>
                <v:group id="Group 915" o:spid="_x0000_s1089" style="position:absolute;left:8854;top:-109;width:85;height:74" coordorigin="8854,-10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qS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W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apKxgAAANwA&#10;AAAPAAAAAAAAAAAAAAAAAKoCAABkcnMvZG93bnJldi54bWxQSwUGAAAAAAQABAD6AAAAnQMAAAAA&#10;">
                  <v:shape id="Freeform 916" o:spid="_x0000_s1090" style="position:absolute;left:8854;top:-10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XfsQA&#10;AADcAAAADwAAAGRycy9kb3ducmV2LnhtbESPUUvDQBCE3wX/w7EF3+ylGkqNvRYpCAoVbNofsOS2&#10;ubS5vZhb0/Tfe4Lg4zAz3zDL9ehbNVAfm8AGZtMMFHEVbMO1gcP+9X4BKgqyxTYwGbhShPXq9maJ&#10;hQ0X3tFQSq0ShGOBBpxIV2gdK0ce4zR0xMk7ht6jJNnX2vZ4SXDf6ocsm2uPDacFhx1tHFXn8tsb&#10;kNxJvt9uP075Fx+vw3v5mcnGmLvJ+PIMSmiU//Bf+80aeHqcw+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F37EAAAA3AAAAA8AAAAAAAAAAAAAAAAAmAIAAGRycy9k&#10;b3ducmV2LnhtbFBLBQYAAAAABAAEAPUAAACJAwAAAAA=&#10;" path="m42,l,74r85,l42,e" fillcolor="black" stroked="f">
                    <v:path arrowok="t" o:connecttype="custom" o:connectlocs="42,-109;0,-35;85,-35;42,-109" o:connectangles="0,0,0,0"/>
                  </v:shape>
                </v:group>
                <v:group id="Group 913" o:spid="_x0000_s1091" style="position:absolute;left:9028;top:-123;width:85;height:74" coordorigin="9028,-12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    <v:shape id="Freeform 914" o:spid="_x0000_s1092" style="position:absolute;left:9028;top:-12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ml8IA&#10;AADcAAAADwAAAGRycy9kb3ducmV2LnhtbERPzUrDQBC+F3yHZQRv7UYNRWO3RQqCQoU28QGG7DQb&#10;zc7G7Jimb+8eCj1+fP+rzeQ7NdIQ28AG7hcZKOI62JYbA1/V2/wJVBRki11gMnCmCJv1zWyFhQ0n&#10;PtBYSqNSCMcCDTiRvtA61o48xkXoiRN3DINHSXBotB3wlMJ9px+ybKk9tpwaHPa0dVT/lH/egORO&#10;8mq3+/zOf/l4Hj/KfSZbY+5up9cXUEKTXMUX97s18PyY1qY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CaXwgAAANwAAAAPAAAAAAAAAAAAAAAAAJgCAABkcnMvZG93&#10;bnJldi54bWxQSwUGAAAAAAQABAD1AAAAhwMAAAAA&#10;" path="m43,l,74r86,l43,e" fillcolor="black" stroked="f">
                    <v:path arrowok="t" o:connecttype="custom" o:connectlocs="43,-123;0,-49;86,-49;43,-123" o:connectangles="0,0,0,0"/>
                  </v:shape>
                </v:group>
                <v:group id="Group 911" o:spid="_x0000_s1093" style="position:absolute;left:9203;top:-160;width:85;height:74" coordorigin="9203,-16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shape id="Freeform 912" o:spid="_x0000_s1094" style="position:absolute;left:9203;top:-16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Z7MEA&#10;AADcAAAADwAAAGRycy9kb3ducmV2LnhtbERPzWrCQBC+F/oOyxR6q5tKKDV1FRGEFhRs9AGG7JhN&#10;zc6m2WmMb+8eCh4/vv/5cvStGqiPTWADr5MMFHEVbMO1geNh8/IOKgqyxTYwGbhShOXi8WGOhQ0X&#10;/qahlFqlEI4FGnAiXaF1rBx5jJPQESfuFHqPkmBfa9vjJYX7Vk+z7E17bDg1OOxo7ag6l3/egORO&#10;8sN2u/vJf/l0Hb7KfSZrY56fxtUHKKFR7uJ/96c1MMvT/HQmHQG9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8WezBAAAA3AAAAA8AAAAAAAAAAAAAAAAAmAIAAGRycy9kb3du&#10;cmV2LnhtbFBLBQYAAAAABAAEAPUAAACGAwAAAAA=&#10;" path="m43,l,74r86,l43,e" fillcolor="black" stroked="f">
                    <v:path arrowok="t" o:connecttype="custom" o:connectlocs="43,-160;0,-86;86,-86;43,-160" o:connectangles="0,0,0,0"/>
                  </v:shape>
                </v:group>
                <v:group id="Group 909" o:spid="_x0000_s1095" style="position:absolute;left:9378;top:-149;width:85;height:74" coordorigin="9378,-14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shape id="Freeform 910" o:spid="_x0000_s1096" style="position:absolute;left:9378;top:-14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iAMQA&#10;AADcAAAADwAAAGRycy9kb3ducmV2LnhtbESPUWvCQBCE3wv9D8cW+lYvlVDa6CkiCBYs2NgfsOTW&#10;XDS3l+a2Mf77nlDo4zAz3zDz5ehbNVAfm8AGnicZKOIq2IZrA1+HzdMrqCjIFtvAZOBKEZaL+7s5&#10;FjZc+JOGUmqVIBwLNOBEukLrWDnyGCehI07eMfQeJcm+1rbHS4L7Vk+z7EV7bDgtOOxo7ag6lz/e&#10;gORO8sNu93HKv/l4Hd7LfSZrYx4fxtUMlNAo/+G/9tYaeMuncDuTj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YgDEAAAA3AAAAA8AAAAAAAAAAAAAAAAAmAIAAGRycy9k&#10;b3ducmV2LnhtbFBLBQYAAAAABAAEAPUAAACJAwAAAAA=&#10;" path="m43,l,74r86,l43,e" fillcolor="black" stroked="f">
                    <v:path arrowok="t" o:connecttype="custom" o:connectlocs="43,-149;0,-75;86,-75;43,-149" o:connectangles="0,0,0,0"/>
                  </v:shape>
                </v:group>
                <v:group id="Group 907" o:spid="_x0000_s1097" style="position:absolute;left:9553;top:-144;width:85;height:74" coordorigin="9553,-14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<v:shape id="Freeform 908" o:spid="_x0000_s1098" style="position:absolute;left:9553;top:-14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f78QA&#10;AADcAAAADwAAAGRycy9kb3ducmV2LnhtbESPUUvDQBCE34X+h2MLvtmLcoiNvRYpFBQqaOoPWHLb&#10;XDS3l+bWNP33niD4OMzMN8xqM4VOjTSkNrKF20UBiriOruXGwsdhd/MAKgmywy4yWbhQgs16drXC&#10;0sUzv9NYSaMyhFOJFrxIX2qdak8B0yL2xNk7xiGgZDk02g14zvDQ6buiuNcBW84LHnvaeqq/qu9g&#10;QYwXc9jvXz/NiY+X8aV6K2Rr7fV8enoEJTTJf/iv/ewsLI2B3zP5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HX+/EAAAA3AAAAA8AAAAAAAAAAAAAAAAAmAIAAGRycy9k&#10;b3ducmV2LnhtbFBLBQYAAAAABAAEAPUAAACJAwAAAAA=&#10;" path="m43,l,74r85,l43,e" fillcolor="black" stroked="f">
                    <v:path arrowok="t" o:connecttype="custom" o:connectlocs="43,-144;0,-70;85,-70;43,-144" o:connectangles="0,0,0,0"/>
                  </v:shape>
                </v:group>
                <v:group id="Group 905" o:spid="_x0000_s1099" style="position:absolute;left:9728;top:-170;width:85;height:74" coordorigin="9728,-17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<v:shape id="Freeform 906" o:spid="_x0000_s1100" style="position:absolute;left:9728;top:-17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kA8QA&#10;AADcAAAADwAAAGRycy9kb3ducmV2LnhtbESPUUvDQBCE3wX/w7GCb/aihNLGXIoUBIUKNu0PWHLb&#10;XDS3F3Nrmv57TxB8HGbmG6bczL5XE42xC2zgfpGBIm6C7bg1cDw8361ARUG22AcmAxeKsKmur0os&#10;bDjznqZaWpUgHAs04ESGQuvYOPIYF2EgTt4pjB4lybHVdsRzgvteP2TZUnvsOC04HGjrqPmsv70B&#10;yZ3kh93u7SP/4tNleq3fM9kac3szPz2CEprlP/zXfrEG1vkS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ZAPEAAAA3AAAAA8AAAAAAAAAAAAAAAAAmAIAAGRycy9k&#10;b3ducmV2LnhtbFBLBQYAAAAABAAEAPUAAACJAwAAAAA=&#10;" path="m43,l,74r85,l43,e" fillcolor="black" stroked="f">
                    <v:path arrowok="t" o:connecttype="custom" o:connectlocs="43,-170;0,-96;85,-96;43,-170" o:connectangles="0,0,0,0"/>
                  </v:shape>
                </v:group>
                <v:group id="Group 903" o:spid="_x0000_s1101" style="position:absolute;left:9903;top:-172;width:85;height:74" coordorigin="9903,-17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<v:shape id="Freeform 904" o:spid="_x0000_s1102" style="position:absolute;left:9903;top:-17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V6sEA&#10;AADcAAAADwAAAGRycy9kb3ducmV2LnhtbERPzWrCQBC+F/oOyxR6q5tKKDV1FRGEFhRs9AGG7JhN&#10;zc6m2WmMb+8eCh4/vv/5cvStGqiPTWADr5MMFHEVbMO1geNh8/IOKgqyxTYwGbhShOXi8WGOhQ0X&#10;/qahlFqlEI4FGnAiXaF1rBx5jJPQESfuFHqPkmBfa9vjJYX7Vk+z7E17bDg1OOxo7ag6l3/egORO&#10;8sN2u/vJf/l0Hb7KfSZrY56fxtUHKKFR7uJ/96c1MMvT2nQmHQG9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VerBAAAA3AAAAA8AAAAAAAAAAAAAAAAAmAIAAGRycy9kb3du&#10;cmV2LnhtbFBLBQYAAAAABAAEAPUAAACGAwAAAAA=&#10;" path="m43,l,74r85,l43,e" fillcolor="black" stroked="f">
                    <v:path arrowok="t" o:connecttype="custom" o:connectlocs="43,-172;0,-98;85,-98;43,-172" o:connectangles="0,0,0,0"/>
                  </v:shape>
                </v:group>
                <v:group id="Group 901" o:spid="_x0000_s1103" style="position:absolute;left:10078;top:-172;width:85;height:74" coordorigin="10078,-17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<v:shape id="Freeform 902" o:spid="_x0000_s1104" style="position:absolute;left:10078;top:-17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PMcIA&#10;AADcAAAADwAAAGRycy9kb3ducmV2LnhtbERPzUrDQBC+F3yHZQRv7UaJYtNuixQEhQo28QGG7DSb&#10;Njsbs2Oavr17EDx+fP/r7eQ7NdIQ28AG7hcZKOI62JYbA1/V6/wZVBRki11gMnClCNvNzWyNhQ0X&#10;PtBYSqNSCMcCDTiRvtA61o48xkXoiRN3DINHSXBotB3wksJ9px+y7El7bDk1OOxp56g+lz/egORO&#10;8mq//zjl33y8ju/lZyY7Y+5up5cVKKFJ/sV/7jdrYPmY5qcz6Qj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c8xwgAAANwAAAAPAAAAAAAAAAAAAAAAAJgCAABkcnMvZG93&#10;bnJldi54bWxQSwUGAAAAAAQABAD1AAAAhwMAAAAA&#10;" path="m43,l,74r85,l43,e" fillcolor="black" stroked="f">
                    <v:path arrowok="t" o:connecttype="custom" o:connectlocs="43,-172;0,-98;85,-98;43,-172" o:connectangles="0,0,0,0"/>
                  </v:shape>
                </v:group>
                <v:group id="Group 899" o:spid="_x0000_s1105" style="position:absolute;left:10253;top:-163;width:85;height:74" coordorigin="10253,-16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VJ6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SVJ6cQAAADcAAAA&#10;DwAAAAAAAAAAAAAAAACqAgAAZHJzL2Rvd25yZXYueG1sUEsFBgAAAAAEAAQA+gAAAJsDAAAAAA==&#10;">
                  <v:shape id="Freeform 900" o:spid="_x0000_s1106" style="position:absolute;left:10253;top:-16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03cQA&#10;AADcAAAADwAAAGRycy9kb3ducmV2LnhtbESPUUvDQBCE3wX/w7EF3+ylJUqNvRYpCAoVbNofsOS2&#10;ubS5vZhb0/Tfe4Lg4zAz3zDL9ehbNVAfm8AGZtMMFHEVbMO1gcP+9X4BKgqyxTYwGbhShPXq9maJ&#10;hQ0X3tFQSq0ShGOBBpxIV2gdK0ce4zR0xMk7ht6jJNnX2vZ4SXDf6nmWPWqPDacFhx1tHFXn8tsb&#10;kNxJvt9uP075Fx+vw3v5mcnGmLvJ+PIMSmiU//Bf+80aeHqYw+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9N3EAAAA3AAAAA8AAAAAAAAAAAAAAAAAmAIAAGRycy9k&#10;b3ducmV2LnhtbFBLBQYAAAAABAAEAPUAAACJAwAAAAA=&#10;" path="m42,l,74r85,l42,e" fillcolor="black" stroked="f">
                    <v:path arrowok="t" o:connecttype="custom" o:connectlocs="42,-163;0,-89;85,-89;42,-163" o:connectangles="0,0,0,0"/>
                  </v:shape>
                </v:group>
                <v:group id="Group 897" o:spid="_x0000_s1107" style="position:absolute;left:10428;top:-261;width:85;height:74" coordorigin="10428,-26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<v:shape id="Freeform 898" o:spid="_x0000_s1108" style="position:absolute;left:10428;top:-26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7JMsQA&#10;AADcAAAADwAAAGRycy9kb3ducmV2LnhtbESPUUvDQBCE34X+h2MLvtmLEsXGXkspCBUqaNofsOS2&#10;uWhuL81t0/Tfe4Lg4zAz3zCL1ehbNVAfm8AG7mcZKOIq2IZrA4f9690zqCjIFtvAZOBKEVbLyc0C&#10;Cxsu/ElDKbVKEI4FGnAiXaF1rBx5jLPQESfvGHqPkmRfa9vjJcF9qx+y7El7bDgtOOxo46j6Ls/e&#10;gORO8v1u9/6Vn/h4Hd7Kj0w2xtxOx/ULKKFR/sN/7a01MH/M4fdMO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eyTLEAAAA3AAAAA8AAAAAAAAAAAAAAAAAmAIAAGRycy9k&#10;b3ducmV2LnhtbFBLBQYAAAAABAAEAPUAAACJAwAAAAA=&#10;" path="m42,l,73r85,l42,e" fillcolor="black" stroked="f">
                    <v:path arrowok="t" o:connecttype="custom" o:connectlocs="42,-261;0,-188;85,-188;42,-261" o:connectangles="0,0,0,0"/>
                  </v:shape>
                </v:group>
                <v:group id="Group 895" o:spid="_x0000_s1109" style="position:absolute;left:6797;top:-2470;width:3673;height:440" coordorigin="6797,-2470" coordsize="3673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<v:shape id="Freeform 896" o:spid="_x0000_s1110" style="position:absolute;left:6797;top:-2470;width:3673;height:440;visibility:visible;mso-wrap-style:square;v-text-anchor:top" coordsize="3673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bXsUA&#10;AADcAAAADwAAAGRycy9kb3ducmV2LnhtbESPQWvCQBSE74L/YXmCF6m7FRSbukqoiN6KWtoen9nX&#10;JJp9G7JrTP99tyB4HGbmG2ax6mwlWmp86VjD81iBIM6cKTnX8HHcPM1B+IBssHJMGn7Jw2rZ7y0w&#10;Me7Ge2oPIRcRwj5BDUUIdSKlzwqy6MeuJo7ej2sshiibXJoGbxFuKzlRaiYtlhwXCqzpraDscrha&#10;Dafv9XqUOqXO7/JUunabf06+Uq2Hgy59BRGoC4/wvb0zGl6mM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ttexQAAANwAAAAPAAAAAAAAAAAAAAAAAJgCAABkcnMv&#10;ZG93bnJldi54bWxQSwUGAAAAAAQABAD1AAAAigMAAAAA&#10;" path="m,l93,35r93,33l279,101r93,31l465,163r93,29l651,220r93,27l837,272r93,24l977,308r93,24l1163,354r93,21l1349,393r93,15l1535,419r93,9l1721,435r93,5l1860,440r47,l1953,439r47,-2l2046,436r47,-3l2139,432r47,-2l2232,429r47,-1l2325,428r46,l2418,428r46,l2511,428r93,-1l2697,426r93,-1l2836,424r47,-1l2929,421r47,-1l3022,418r47,-2l3115,414r93,-4l3301,405r93,-6l3487,393r93,-7l3627,382r46,-4e" filled="f" strokecolor="#333" strokeweight=".35956mm">
                    <v:path arrowok="t" o:connecttype="custom" o:connectlocs="0,-2470;93,-2435;186,-2402;279,-2369;372,-2338;465,-2307;558,-2278;651,-2250;744,-2223;837,-2198;930,-2174;977,-2162;1070,-2138;1163,-2116;1256,-2095;1349,-2077;1442,-2062;1535,-2051;1628,-2042;1721,-2035;1814,-2030;1860,-2030;1907,-2030;1953,-2031;2000,-2033;2046,-2034;2093,-2037;2139,-2038;2186,-2040;2232,-2041;2279,-2042;2325,-2042;2371,-2042;2418,-2042;2464,-2042;2511,-2042;2604,-2043;2697,-2044;2790,-2045;2836,-2046;2883,-2047;2929,-2049;2976,-2050;3022,-2052;3069,-2054;3115,-2056;3208,-2060;3301,-2065;3394,-2071;3487,-2077;3580,-2084;3627,-2088;3673,-2092" o:connectangles="0,0,0,0,0,0,0,0,0,0,0,0,0,0,0,0,0,0,0,0,0,0,0,0,0,0,0,0,0,0,0,0,0,0,0,0,0,0,0,0,0,0,0,0,0,0,0,0,0,0,0,0,0"/>
                  </v:shape>
                </v:group>
                <v:group id="Group 893" o:spid="_x0000_s1111" style="position:absolute;left:6797;top:-348;width:3673;height:283" coordorigin="6797,-348" coordsize="367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B0B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F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HQGxgAAANwA&#10;AAAPAAAAAAAAAAAAAAAAAKoCAABkcnMvZG93bnJldi54bWxQSwUGAAAAAAQABAD6AAAAnQMAAAAA&#10;">
                  <v:shape id="Freeform 894" o:spid="_x0000_s1112" style="position:absolute;left:6797;top:-348;width:3673;height:283;visibility:visible;mso-wrap-style:square;v-text-anchor:top" coordsize="3673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cIsMA&#10;AADcAAAADwAAAGRycy9kb3ducmV2LnhtbERPTWvCQBC9F/oflhG8NRtrLZq6igpCKG3AxN6H7DQJ&#10;zc7G7Griv+8eCj0+3vd6O5pW3Kh3jWUFsygGQVxa3XCl4Fwcn5YgnEfW2FomBXdysN08Pqwx0Xbg&#10;E91yX4kQwi5BBbX3XSKlK2sy6CLbEQfu2/YGfYB9JXWPQwg3rXyO41dpsOHQUGNHh5rKn/xqFOyK&#10;F73nz+w6X6T2/WvMm8tHdldqOhl3byA8jf5f/OdOtYLVIqwNZ8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3cIsMAAADcAAAADwAAAAAAAAAAAAAAAACYAgAAZHJzL2Rv&#10;d25yZXYueG1sUEsFBgAAAAAEAAQA9QAAAIgDAAAAAA==&#10;" path="m,l93,23r93,22l279,66r47,10l372,87r47,10l465,107r93,19l651,144r93,17l837,178r93,16l977,201r46,8l1070,217r46,8l1209,239r93,12l1395,262r93,7l1581,275r93,4l1767,282r93,1l1907,282r46,-1l2000,280r46,-2l2093,277r46,-2l2186,273r46,-2l2279,270r46,-2l2371,267r93,-3l2557,260r93,-5l2743,251r47,-3l2883,243r93,-6l3069,230r93,-7l3255,215r93,-8l3441,198r93,-9l3627,179r46,-5e" filled="f" strokecolor="#333" strokeweight=".35956mm">
                    <v:path arrowok="t" o:connecttype="custom" o:connectlocs="0,-348;93,-325;186,-303;279,-282;326,-272;372,-261;419,-251;465,-241;558,-222;651,-204;744,-187;837,-170;930,-154;977,-147;1023,-139;1070,-131;1116,-123;1209,-109;1302,-97;1395,-86;1488,-79;1581,-73;1674,-69;1767,-66;1860,-65;1907,-66;1953,-67;2000,-68;2046,-70;2093,-71;2139,-73;2186,-75;2232,-77;2279,-78;2325,-80;2371,-81;2464,-84;2557,-88;2650,-93;2743,-97;2790,-100;2883,-105;2976,-111;3069,-118;3162,-125;3255,-133;3348,-141;3441,-150;3534,-159;3627,-169;3673,-174" o:connectangles="0,0,0,0,0,0,0,0,0,0,0,0,0,0,0,0,0,0,0,0,0,0,0,0,0,0,0,0,0,0,0,0,0,0,0,0,0,0,0,0,0,0,0,0,0,0,0,0,0,0,0"/>
                  </v:shape>
                </v:group>
                <v:group id="Group 891" o:spid="_x0000_s1113" style="position:absolute;left:6614;top:-2590;width:4040;height:2655" coordorigin="6614,-2590" coordsize="4040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<v:shape id="Freeform 892" o:spid="_x0000_s1114" style="position:absolute;left:6614;top:-2590;width:4040;height:2655;visibility:visible;mso-wrap-style:square;v-text-anchor:top" coordsize="4040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1cMIA&#10;AADcAAAADwAAAGRycy9kb3ducmV2LnhtbERPTWvCQBC9C/0PyxS81Y0iUlNX0VhbT4Wq0OuQnSah&#10;2dmQnSaxv757EDw+3vdqM7haddSGyrOB6SQBRZx7W3Fh4HI+PD2DCoJssfZMBq4UYLN+GK0wtb7n&#10;T+pOUqgYwiFFA6VIk2od8pIcholviCP37VuHEmFbaNtiH8NdrWdJstAOK44NJTaUlZT/nH6dgUK2&#10;g0z3Pc523dvH69cle5//ZcaMH4ftCyihQe7im/toDSwXcX48E4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zVwwgAAANwAAAAPAAAAAAAAAAAAAAAAAJgCAABkcnMvZG93&#10;bnJldi54bWxQSwUGAAAAAAQABAD1AAAAhwMAAAAA&#10;" path="m,2654r4040,l4040,,,,,2654e" filled="f" strokeweight=".24044mm">
                    <v:path arrowok="t" o:connecttype="custom" o:connectlocs="0,64;4040,64;4040,-2590;0,-2590;0,64" o:connectangles="0,0,0,0,0"/>
                  </v:shape>
                </v:group>
                <v:group id="Group 889" o:spid="_x0000_s1115" style="position:absolute;left:6579;top:-135;width:35;height:2" coordorigin="6579,-135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<v:shape id="Freeform 890" o:spid="_x0000_s1116" style="position:absolute;left:6579;top:-135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8amsQA&#10;AADcAAAADwAAAGRycy9kb3ducmV2LnhtbESPS4vCQBCE7wv+h6EFb+vEHHxER9FdZPcggg88N5k2&#10;iWZ6QmaM8d87guCxqKqvqNmiNaVoqHaFZQWDfgSCOLW64EzB8bD+HoNwHlljaZkUPMjBYt75mmGi&#10;7Z131Ox9JgKEXYIKcu+rREqX5mTQ9W1FHLyzrQ36IOtM6hrvAW5KGUfRUBosOCzkWNFPTul1fzMK&#10;/trJ5ZE2djNamUbefuPtiXdbpXrddjkF4an1n/C7/a8VTIYx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/GprEAAAA3AAAAA8AAAAAAAAAAAAAAAAAmAIAAGRycy9k&#10;b3ducmV2LnhtbFBLBQYAAAAABAAEAPUAAACJAwAAAAA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887" o:spid="_x0000_s1117" style="position:absolute;left:6579;top:-869;width:35;height:2" coordorigin="6579,-869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<v:shape id="Freeform 888" o:spid="_x0000_s1118" style="position:absolute;left:6579;top:-869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ndcUA&#10;AADcAAAADwAAAGRycy9kb3ducmV2LnhtbESPT2vCQBTE74LfYXlCb7ppKFGjq2iL2EMRtMXzI/ua&#10;pM2+DdnNH799tyB4HGbmN8x6O5hKdNS40rKC51kEgjizuuRcwdfnYboA4TyyxsoyKbiRg+1mPFpj&#10;qm3PZ+ouPhcBwi5FBYX3dSqlywoy6Ga2Jg7et20M+iCbXOoG+wA3lYyjKJEGSw4LBdb0WlD2e2mN&#10;guOw/Lllnf2Y700n27f4dOXzSamnybBbgfA0+Ef43n7XCpbJC/yfC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id1xQAAANwAAAAPAAAAAAAAAAAAAAAAAJgCAABkcnMv&#10;ZG93bnJldi54bWxQSwUGAAAAAAQABAD1AAAAigMAAAAA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885" o:spid="_x0000_s1119" style="position:absolute;left:6579;top:-1603;width:35;height:2" coordorigin="6579,-1603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shape id="Freeform 886" o:spid="_x0000_s1120" style="position:absolute;left:6579;top:-1603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cmcMA&#10;AADcAAAADwAAAGRycy9kb3ducmV2LnhtbESPT4vCMBTE7wt+h/AEb2uqh6rVKLqL7B5E8A+eH82z&#10;rTYvpYm1fnsjCB6HmfkNM1u0phQN1a6wrGDQj0AQp1YXnCk4HtbfYxDOI2ssLZOCBzlYzDtfM0y0&#10;vfOOmr3PRICwS1BB7n2VSOnSnAy6vq2Ig3e2tUEfZJ1JXeM9wE0ph1EUS4MFh4UcK/rJKb3ub0bB&#10;Xzu5PNLGbkYr08jb73B74t1WqV63XU5BeGr9J/xu/2sFkzi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QcmcMAAADcAAAADwAAAAAAAAAAAAAAAACYAgAAZHJzL2Rv&#10;d25yZXYueG1sUEsFBgAAAAAEAAQA9QAAAIgDAAAAAA=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883" o:spid="_x0000_s1121" style="position:absolute;left:6579;top:-2337;width:35;height:2" coordorigin="6579,-2337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<v:shape id="Freeform 884" o:spid="_x0000_s1122" style="position:absolute;left:6579;top:-2337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tcMAA&#10;AADcAAAADwAAAGRycy9kb3ducmV2LnhtbERPy4rCMBTdD/gP4QruxlQXOlaj+EB0IUJVXF+aa1tt&#10;bkoTa/17sxBmeTjv2aI1pWiodoVlBYN+BII4tbrgTMHlvP39A+E8ssbSMil4k4PFvPMzw1jbFyfU&#10;nHwmQgi7GBXk3lexlC7NyaDr24o4cDdbG/QB1pnUNb5CuCnlMIpG0mDBoSHHitY5pY/T0yjYtZP7&#10;O23sYbwyjXxuhscrJ0elet12OQXhqfX/4q97rxVMRmFtOBOO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ctcMAAAADcAAAADwAAAAAAAAAAAAAAAACYAgAAZHJzL2Rvd25y&#10;ZXYueG1sUEsFBgAAAAAEAAQA9QAAAIUDAAAAAA=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881" o:spid="_x0000_s1123" style="position:absolute;left:6622;top:64;width:2;height:35" coordorigin="6622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<v:shape id="Freeform 882" o:spid="_x0000_s1124" style="position:absolute;left:6622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NwMAA&#10;AADcAAAADwAAAGRycy9kb3ducmV2LnhtbERP3WrCMBS+F/YO4Qx2p6luWK1GEWEwduPvAxyaY1pN&#10;TkqTafv2y4Xg5cf3v1x3zoo7taH2rGA8ykAQl17XbBScT9/DGYgQkTVaz6SgpwDr1dtgiYX2Dz7Q&#10;/RiNSCEcClRQxdgUUoayIodh5BvixF186zAm2BqpW3ykcGflJMum0mHNqaHChrYVlbfjn1Ow+918&#10;Tvtcz3qj7c5e9yavv/ZKfbx3mwWISF18iZ/uH61gnqf56Uw6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uNwMAAAADcAAAADwAAAAAAAAAAAAAAAACYAgAAZHJzL2Rvd25y&#10;ZXYueG1sUEsFBgAAAAAEAAQA9QAAAIUDAAAAAA==&#10;" path="m,35l,e" filled="f" strokecolor="#333" strokeweight=".24044mm">
                    <v:path arrowok="t" o:connecttype="custom" o:connectlocs="0,99;0,64" o:connectangles="0,0"/>
                  </v:shape>
                </v:group>
                <v:group id="Group 879" o:spid="_x0000_s1125" style="position:absolute;left:7322;top:64;width:2;height:35" coordorigin="7322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<v:shape id="Freeform 880" o:spid="_x0000_s1126" style="position:absolute;left:7322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2LMQA&#10;AADcAAAADwAAAGRycy9kb3ducmV2LnhtbESP3WoCMRSE7wt9h3AKvatZrbi6GkUKhdIbfx/gsDlm&#10;V5OTZZPq7ts3guDlMDPfMItV56y4UhtqzwqGgwwEcel1zUbB8fD9MQURIrJG65kU9BRgtXx9WWCh&#10;/Y13dN1HIxKEQ4EKqhibQspQVuQwDHxDnLyTbx3GJFsjdYu3BHdWjrJsIh3WnBYqbOirovKy/3MK&#10;Nr/rz0mf62lvtN3Y89bk9Xir1Ptbt56DiNTFZ/jR/tEKZvkI7mfS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tizEAAAA3AAAAA8AAAAAAAAAAAAAAAAAmAIAAGRycy9k&#10;b3ducmV2LnhtbFBLBQYAAAAABAAEAPUAAACJAwAAAAA=&#10;" path="m,35l,e" filled="f" strokecolor="#333" strokeweight=".24044mm">
                    <v:path arrowok="t" o:connecttype="custom" o:connectlocs="0,99;0,64" o:connectangles="0,0"/>
                  </v:shape>
                </v:group>
                <v:group id="Group 877" o:spid="_x0000_s1127" style="position:absolute;left:8022;top:64;width:2;height:35" coordorigin="8022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shape id="Freeform 878" o:spid="_x0000_s1128" style="position:absolute;left:8022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Lw8QA&#10;AADcAAAADwAAAGRycy9kb3ducmV2LnhtbESP3WoCMRSE74W+QzgF7zRrFddujSIFQbzxp32Aw+Y0&#10;uzU5WTZRd9/eCIVeDjPzDbNcd86KG7Wh9qxgMs5AEJde12wUfH9tRwsQISJrtJ5JQU8B1quXwRIL&#10;7e98ots5GpEgHApUUMXYFFKGsiKHYewb4uT9+NZhTLI1Urd4T3Bn5VuWzaXDmtNChQ19VlRezlen&#10;4LDfTOd9rhe90fZgf48mr2dHpYav3eYDRKQu/of/2jut4D2fwfNMOg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i8PEAAAA3AAAAA8AAAAAAAAAAAAAAAAAmAIAAGRycy9k&#10;b3ducmV2LnhtbFBLBQYAAAAABAAEAPUAAACJAwAAAAA=&#10;" path="m,35l,e" filled="f" strokecolor="#333" strokeweight=".24044mm">
                    <v:path arrowok="t" o:connecttype="custom" o:connectlocs="0,99;0,64" o:connectangles="0,0"/>
                  </v:shape>
                </v:group>
                <v:group id="Group 875" o:spid="_x0000_s1129" style="position:absolute;left:8721;top:64;width:2;height:35" coordorigin="8721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<v:shape id="Freeform 876" o:spid="_x0000_s1130" style="position:absolute;left:8721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6wL8QA&#10;AADcAAAADwAAAGRycy9kb3ducmV2LnhtbESPzWrDMBCE74G8g9hAbomctNipGyWEQiHkkr8+wGJt&#10;ZbfSylhqYr99VCj0OMzMN8x62zsrbtSFxrOCxTwDQVx53bBR8HF9n61AhIis0XomBQMF2G7GozWW&#10;2t/5TLdLNCJBOJSooI6xLaUMVU0Ow9y3xMn79J3DmGRnpO7wnuDOymWW5dJhw2mhxpbeaqq+Lz9O&#10;wfGwe8qHQq8Go+3Rfp1M0TyflJpO+t0riEh9/A//tfdawUuRw+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esC/EAAAA3AAAAA8AAAAAAAAAAAAAAAAAmAIAAGRycy9k&#10;b3ducmV2LnhtbFBLBQYAAAAABAAEAPUAAACJAwAAAAA=&#10;" path="m,35l,e" filled="f" strokecolor="#333" strokeweight=".24044mm">
                    <v:path arrowok="t" o:connecttype="custom" o:connectlocs="0,99;0,64" o:connectangles="0,0"/>
                  </v:shape>
                </v:group>
                <v:group id="Group 873" o:spid="_x0000_s1131" style="position:absolute;left:9421;top:64;width:2;height:35" coordorigin="9421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<v:shape id="Freeform 874" o:spid="_x0000_s1132" style="position:absolute;left:9421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2BxsAA&#10;AADcAAAADwAAAGRycy9kb3ducmV2LnhtbERP3WrCMBS+F/YO4Qx2p6luWK1GEWEwduPvAxyaY1pN&#10;TkqTafv2y4Xg5cf3v1x3zoo7taH2rGA8ykAQl17XbBScT9/DGYgQkTVaz6SgpwDr1dtgiYX2Dz7Q&#10;/RiNSCEcClRQxdgUUoayIodh5BvixF186zAm2BqpW3ykcGflJMum0mHNqaHChrYVlbfjn1Ow+918&#10;Tvtcz3qj7c5e9yavv/ZKfbx3mwWISF18iZ/uH61gnqe16Uw6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2BxsAAAADcAAAADwAAAAAAAAAAAAAAAACYAgAAZHJzL2Rvd25y&#10;ZXYueG1sUEsFBgAAAAAEAAQA9QAAAIUDAAAAAA==&#10;" path="m,35l,e" filled="f" strokecolor="#333" strokeweight=".24044mm">
                    <v:path arrowok="t" o:connecttype="custom" o:connectlocs="0,99;0,64" o:connectangles="0,0"/>
                  </v:shape>
                </v:group>
                <v:group id="Group 871" o:spid="_x0000_s1133" style="position:absolute;left:10121;top:64;width:2;height:35" coordorigin="10121,64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<v:shape id="Freeform 872" o:spid="_x0000_s1134" style="position:absolute;left:10121;top:64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958EA&#10;AADcAAAADwAAAGRycy9kb3ducmV2LnhtbERPS2rDMBDdF3oHMYXuGrlpiF3HcgiBQskm3wMM1lR2&#10;Ko2MpSb27atFocvH+1fr0VlxoyF0nhW8zjIQxI3XHRsFl/PHSwEiRGSN1jMpmCjAun58qLDU/s5H&#10;up2iESmEQ4kK2hj7UsrQtOQwzHxPnLgvPziMCQ5G6gHvKdxZOc+ypXTYcWposadtS8336ccp2O82&#10;b8sp18VktN3b68Hk3eKg1PPTuFmBiDTGf/Gf+1MreC/S/HQmHQF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u/efBAAAA3AAAAA8AAAAAAAAAAAAAAAAAmAIAAGRycy9kb3du&#10;cmV2LnhtbFBLBQYAAAAABAAEAPUAAACGAwAAAAA=&#10;" path="m,35l,e" filled="f" strokecolor="#333" strokeweight=".24044mm">
                    <v:path arrowok="t" o:connecttype="custom" o:connectlocs="0,99;0,64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4"/>
          <w:position w:val="-1"/>
          <w:sz w:val="11"/>
          <w:szCs w:val="11"/>
        </w:rPr>
        <w:t>2.9</w:t>
      </w:r>
    </w:p>
    <w:p w14:paraId="6A2D3BAF" w14:textId="77777777" w:rsidR="00841664" w:rsidRDefault="006A473A">
      <w:pPr>
        <w:spacing w:before="90" w:after="0" w:line="240" w:lineRule="auto"/>
        <w:ind w:right="-20"/>
        <w:rPr>
          <w:rFonts w:ascii="MS PGothic" w:eastAsia="MS PGothic" w:hAnsi="MS PGothic" w:cs="MS PGothic"/>
          <w:sz w:val="8"/>
          <w:szCs w:val="8"/>
        </w:rPr>
      </w:pPr>
      <w:r>
        <w:br w:type="column"/>
      </w:r>
      <w:r>
        <w:rPr>
          <w:rFonts w:ascii="MS PGothic" w:eastAsia="MS PGothic" w:hAnsi="MS PGothic" w:cs="MS PGothic"/>
          <w:sz w:val="8"/>
          <w:szCs w:val="8"/>
        </w:rPr>
        <w:t>●</w:t>
      </w:r>
    </w:p>
    <w:p w14:paraId="645788A1" w14:textId="77777777" w:rsidR="00841664" w:rsidRDefault="006A473A">
      <w:pPr>
        <w:spacing w:after="0" w:line="92" w:lineRule="exact"/>
        <w:ind w:left="175"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</w:p>
    <w:p w14:paraId="0D218373" w14:textId="77777777" w:rsidR="00841664" w:rsidRDefault="006A473A">
      <w:pPr>
        <w:spacing w:before="30" w:after="0" w:line="240" w:lineRule="auto"/>
        <w:ind w:left="350"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sz w:val="8"/>
          <w:szCs w:val="8"/>
        </w:rPr>
        <w:t>●</w:t>
      </w:r>
    </w:p>
    <w:p w14:paraId="59BC8906" w14:textId="77777777" w:rsidR="00841664" w:rsidRDefault="006A473A">
      <w:pPr>
        <w:spacing w:before="60" w:after="0" w:line="99" w:lineRule="exact"/>
        <w:ind w:left="525"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</w:p>
    <w:p w14:paraId="30E19880" w14:textId="77777777" w:rsidR="00841664" w:rsidRDefault="006A473A">
      <w:pPr>
        <w:spacing w:after="0" w:line="82" w:lineRule="exact"/>
        <w:ind w:left="673" w:right="1178"/>
        <w:jc w:val="center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w w:val="86"/>
          <w:position w:val="-1"/>
          <w:sz w:val="8"/>
          <w:szCs w:val="8"/>
        </w:rPr>
        <w:t>●</w:t>
      </w:r>
    </w:p>
    <w:p w14:paraId="59A440DD" w14:textId="77777777" w:rsidR="00841664" w:rsidRDefault="006A473A">
      <w:pPr>
        <w:spacing w:after="0" w:line="95" w:lineRule="exact"/>
        <w:ind w:left="848" w:right="1003"/>
        <w:jc w:val="center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w w:val="86"/>
          <w:position w:val="-1"/>
          <w:sz w:val="8"/>
          <w:szCs w:val="8"/>
        </w:rPr>
        <w:t>●</w:t>
      </w:r>
    </w:p>
    <w:p w14:paraId="0D593A60" w14:textId="77777777" w:rsidR="00841664" w:rsidRDefault="006A473A">
      <w:pPr>
        <w:spacing w:after="0" w:line="78" w:lineRule="exact"/>
        <w:ind w:left="1023" w:right="828"/>
        <w:jc w:val="center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w w:val="86"/>
          <w:position w:val="-2"/>
          <w:sz w:val="8"/>
          <w:szCs w:val="8"/>
        </w:rPr>
        <w:t>●</w:t>
      </w:r>
    </w:p>
    <w:p w14:paraId="3321316B" w14:textId="77777777" w:rsidR="00841664" w:rsidRDefault="006A473A">
      <w:pPr>
        <w:spacing w:after="0" w:line="131" w:lineRule="exact"/>
        <w:ind w:left="1224" w:right="-62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4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4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4"/>
          <w:sz w:val="8"/>
          <w:szCs w:val="8"/>
        </w:rPr>
        <w:t>●</w:t>
      </w:r>
    </w:p>
    <w:p w14:paraId="1B71A6B9" w14:textId="77777777" w:rsidR="00841664" w:rsidRDefault="006A473A">
      <w:pPr>
        <w:spacing w:before="9" w:after="0" w:line="110" w:lineRule="exact"/>
        <w:rPr>
          <w:sz w:val="11"/>
          <w:szCs w:val="11"/>
        </w:rPr>
      </w:pPr>
      <w:r>
        <w:br w:type="column"/>
      </w:r>
    </w:p>
    <w:p w14:paraId="7215BA4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6993DE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FE841E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C34E7E1" w14:textId="77777777" w:rsidR="00841664" w:rsidRDefault="006A473A">
      <w:pPr>
        <w:spacing w:after="0" w:line="240" w:lineRule="auto"/>
        <w:ind w:right="-56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</w:p>
    <w:p w14:paraId="64B0559D" w14:textId="77777777" w:rsidR="00841664" w:rsidRDefault="006A473A">
      <w:pPr>
        <w:spacing w:before="5" w:after="0" w:line="180" w:lineRule="exact"/>
        <w:rPr>
          <w:sz w:val="18"/>
          <w:szCs w:val="18"/>
        </w:rPr>
      </w:pPr>
      <w:r>
        <w:br w:type="column"/>
      </w:r>
    </w:p>
    <w:p w14:paraId="5BD14EA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7C489F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9EC610E" w14:textId="77777777" w:rsidR="00841664" w:rsidRDefault="006A473A">
      <w:pPr>
        <w:spacing w:after="0" w:line="240" w:lineRule="auto"/>
        <w:ind w:right="-66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6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6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6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9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9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9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</w:p>
    <w:p w14:paraId="1C5417A7" w14:textId="77777777" w:rsidR="00841664" w:rsidRDefault="006A473A">
      <w:pPr>
        <w:spacing w:before="49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color w:val="4D4D4D"/>
          <w:w w:val="104"/>
          <w:sz w:val="11"/>
          <w:szCs w:val="11"/>
        </w:rPr>
        <w:t>3.0</w:t>
      </w:r>
    </w:p>
    <w:p w14:paraId="611C12A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D05226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904D189" w14:textId="77777777" w:rsidR="00841664" w:rsidRDefault="00841664">
      <w:pPr>
        <w:spacing w:before="8" w:after="0" w:line="200" w:lineRule="exact"/>
        <w:rPr>
          <w:sz w:val="20"/>
          <w:szCs w:val="20"/>
        </w:rPr>
      </w:pPr>
    </w:p>
    <w:p w14:paraId="68E736A1" w14:textId="77777777" w:rsidR="00841664" w:rsidRDefault="006A473A">
      <w:pPr>
        <w:spacing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2.5</w:t>
      </w:r>
    </w:p>
    <w:p w14:paraId="0927B1BB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5" w:space="720" w:equalWidth="0">
            <w:col w:w="552" w:space="386"/>
            <w:col w:w="1994" w:space="105"/>
            <w:col w:w="420" w:space="105"/>
            <w:col w:w="945" w:space="545"/>
            <w:col w:w="4968"/>
          </w:cols>
        </w:sectPr>
      </w:pPr>
    </w:p>
    <w:p w14:paraId="52DA1458" w14:textId="77777777" w:rsidR="00841664" w:rsidRDefault="006A473A">
      <w:pPr>
        <w:tabs>
          <w:tab w:val="left" w:pos="1180"/>
          <w:tab w:val="left" w:pos="1880"/>
          <w:tab w:val="left" w:pos="2580"/>
          <w:tab w:val="left" w:pos="3280"/>
          <w:tab w:val="left" w:pos="3980"/>
        </w:tabs>
        <w:spacing w:after="0" w:line="115" w:lineRule="exact"/>
        <w:ind w:left="496" w:right="-57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sz w:val="11"/>
          <w:szCs w:val="11"/>
        </w:rPr>
        <w:t>2008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2009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2010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2011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2012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</w:r>
      <w:r>
        <w:rPr>
          <w:rFonts w:ascii="Arial" w:eastAsia="Arial" w:hAnsi="Arial" w:cs="Arial"/>
          <w:color w:val="4D4D4D"/>
          <w:w w:val="104"/>
          <w:sz w:val="11"/>
          <w:szCs w:val="11"/>
        </w:rPr>
        <w:t>2013</w:t>
      </w:r>
    </w:p>
    <w:p w14:paraId="134B63C4" w14:textId="77777777" w:rsidR="00841664" w:rsidRDefault="006A473A">
      <w:pPr>
        <w:tabs>
          <w:tab w:val="left" w:pos="680"/>
          <w:tab w:val="left" w:pos="1380"/>
          <w:tab w:val="left" w:pos="2080"/>
          <w:tab w:val="left" w:pos="2780"/>
          <w:tab w:val="left" w:pos="3480"/>
        </w:tabs>
        <w:spacing w:after="0" w:line="115" w:lineRule="exact"/>
        <w:ind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color w:val="4D4D4D"/>
          <w:sz w:val="11"/>
          <w:szCs w:val="11"/>
        </w:rPr>
        <w:t>2008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2009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2010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2011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2012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</w:r>
      <w:r>
        <w:rPr>
          <w:rFonts w:ascii="Arial" w:eastAsia="Arial" w:hAnsi="Arial" w:cs="Arial"/>
          <w:color w:val="4D4D4D"/>
          <w:w w:val="104"/>
          <w:sz w:val="11"/>
          <w:szCs w:val="11"/>
        </w:rPr>
        <w:t>2013</w:t>
      </w:r>
    </w:p>
    <w:p w14:paraId="4E3F09FA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4249" w:space="906"/>
            <w:col w:w="4865"/>
          </w:cols>
        </w:sectPr>
      </w:pPr>
    </w:p>
    <w:p w14:paraId="636EA95D" w14:textId="77777777" w:rsidR="00841664" w:rsidRDefault="00841664">
      <w:pPr>
        <w:spacing w:before="14" w:after="0" w:line="280" w:lineRule="exact"/>
        <w:rPr>
          <w:sz w:val="28"/>
          <w:szCs w:val="28"/>
        </w:rPr>
      </w:pPr>
    </w:p>
    <w:p w14:paraId="2764440E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4C939CCF" w14:textId="77777777" w:rsidR="00841664" w:rsidRDefault="006A473A">
      <w:pPr>
        <w:spacing w:before="22" w:after="0" w:line="240" w:lineRule="auto"/>
        <w:ind w:right="-2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4"/>
          <w:sz w:val="20"/>
          <w:szCs w:val="20"/>
        </w:rPr>
        <w:t>(a)</w:t>
      </w:r>
    </w:p>
    <w:p w14:paraId="55F3953A" w14:textId="77777777" w:rsidR="00841664" w:rsidRDefault="006A473A">
      <w:pPr>
        <w:spacing w:before="22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w w:val="108"/>
          <w:sz w:val="20"/>
          <w:szCs w:val="20"/>
        </w:rPr>
        <w:t>(b)</w:t>
      </w:r>
    </w:p>
    <w:p w14:paraId="7CB0BEB7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2547" w:space="4399"/>
            <w:col w:w="3074"/>
          </w:cols>
        </w:sectPr>
      </w:pPr>
    </w:p>
    <w:p w14:paraId="23915ADC" w14:textId="77777777" w:rsidR="00841664" w:rsidRDefault="00841664">
      <w:pPr>
        <w:spacing w:before="8" w:after="0" w:line="180" w:lineRule="exact"/>
        <w:rPr>
          <w:sz w:val="18"/>
          <w:szCs w:val="18"/>
        </w:rPr>
      </w:pPr>
    </w:p>
    <w:p w14:paraId="1A575E7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4CF21EB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3954FA6E" w14:textId="477CA903" w:rsidR="00841664" w:rsidRDefault="00426ACE">
      <w:pPr>
        <w:tabs>
          <w:tab w:val="left" w:pos="2740"/>
          <w:tab w:val="left" w:pos="3440"/>
          <w:tab w:val="left" w:pos="4060"/>
        </w:tabs>
        <w:spacing w:before="42" w:after="0" w:line="158" w:lineRule="exact"/>
        <w:ind w:left="86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9" behindDoc="1" locked="0" layoutInCell="1" allowOverlap="1" wp14:anchorId="6E596E81" wp14:editId="5F3320C2">
                <wp:simplePos x="0" y="0"/>
                <wp:positionH relativeFrom="page">
                  <wp:posOffset>2078355</wp:posOffset>
                </wp:positionH>
                <wp:positionV relativeFrom="paragraph">
                  <wp:posOffset>3810</wp:posOffset>
                </wp:positionV>
                <wp:extent cx="148590" cy="148590"/>
                <wp:effectExtent l="1905" t="5080" r="1905" b="8255"/>
                <wp:wrapNone/>
                <wp:docPr id="86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3273" y="6"/>
                          <a:chExt cx="234" cy="234"/>
                        </a:xfrm>
                      </wpg:grpSpPr>
                      <wpg:grpSp>
                        <wpg:cNvPr id="868" name="Group 868"/>
                        <wpg:cNvGrpSpPr>
                          <a:grpSpLocks/>
                        </wpg:cNvGrpSpPr>
                        <wpg:grpSpPr bwMode="auto">
                          <a:xfrm>
                            <a:off x="3280" y="13"/>
                            <a:ext cx="220" cy="220"/>
                            <a:chOff x="3280" y="13"/>
                            <a:chExt cx="220" cy="220"/>
                          </a:xfrm>
                        </wpg:grpSpPr>
                        <wps:wsp>
                          <wps:cNvPr id="869" name="Freeform 869"/>
                          <wps:cNvSpPr>
                            <a:spLocks/>
                          </wps:cNvSpPr>
                          <wps:spPr bwMode="auto">
                            <a:xfrm>
                              <a:off x="328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280 3280"/>
                                <a:gd name="T1" fmla="*/ T0 w 220"/>
                                <a:gd name="T2" fmla="+- 0 233 13"/>
                                <a:gd name="T3" fmla="*/ 233 h 220"/>
                                <a:gd name="T4" fmla="+- 0 3500 3280"/>
                                <a:gd name="T5" fmla="*/ T4 w 220"/>
                                <a:gd name="T6" fmla="+- 0 233 13"/>
                                <a:gd name="T7" fmla="*/ 233 h 220"/>
                                <a:gd name="T8" fmla="+- 0 3500 3280"/>
                                <a:gd name="T9" fmla="*/ T8 w 220"/>
                                <a:gd name="T10" fmla="+- 0 13 13"/>
                                <a:gd name="T11" fmla="*/ 13 h 220"/>
                                <a:gd name="T12" fmla="+- 0 3280 3280"/>
                                <a:gd name="T13" fmla="*/ T12 w 220"/>
                                <a:gd name="T14" fmla="+- 0 13 13"/>
                                <a:gd name="T15" fmla="*/ 13 h 220"/>
                                <a:gd name="T16" fmla="+- 0 3280 328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0" name="Group 866"/>
                        <wpg:cNvGrpSpPr>
                          <a:grpSpLocks/>
                        </wpg:cNvGrpSpPr>
                        <wpg:grpSpPr bwMode="auto">
                          <a:xfrm>
                            <a:off x="3280" y="13"/>
                            <a:ext cx="220" cy="220"/>
                            <a:chOff x="3280" y="13"/>
                            <a:chExt cx="220" cy="220"/>
                          </a:xfrm>
                        </wpg:grpSpPr>
                        <wps:wsp>
                          <wps:cNvPr id="871" name="Freeform 867"/>
                          <wps:cNvSpPr>
                            <a:spLocks/>
                          </wps:cNvSpPr>
                          <wps:spPr bwMode="auto">
                            <a:xfrm>
                              <a:off x="328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280 3280"/>
                                <a:gd name="T1" fmla="*/ T0 w 220"/>
                                <a:gd name="T2" fmla="+- 0 233 13"/>
                                <a:gd name="T3" fmla="*/ 233 h 220"/>
                                <a:gd name="T4" fmla="+- 0 3500 3280"/>
                                <a:gd name="T5" fmla="*/ T4 w 220"/>
                                <a:gd name="T6" fmla="+- 0 233 13"/>
                                <a:gd name="T7" fmla="*/ 233 h 220"/>
                                <a:gd name="T8" fmla="+- 0 3500 3280"/>
                                <a:gd name="T9" fmla="*/ T8 w 220"/>
                                <a:gd name="T10" fmla="+- 0 13 13"/>
                                <a:gd name="T11" fmla="*/ 13 h 220"/>
                                <a:gd name="T12" fmla="+- 0 3280 3280"/>
                                <a:gd name="T13" fmla="*/ T12 w 220"/>
                                <a:gd name="T14" fmla="+- 0 13 13"/>
                                <a:gd name="T15" fmla="*/ 13 h 220"/>
                                <a:gd name="T16" fmla="+- 0 3280 328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23F7B" id="Group 865" o:spid="_x0000_s1026" style="position:absolute;margin-left:163.65pt;margin-top:.3pt;width:11.7pt;height:11.7pt;z-index:-3751;mso-position-horizontal-relative:page" coordorigin="3273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">
                <v:group id="Group 868" o:spid="_x0000_s1027" style="position:absolute;left:3280;top:13;width:220;height:220" coordorigin="328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shape id="Freeform 869" o:spid="_x0000_s1028" style="position:absolute;left:328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hRsQA&#10;AADcAAAADwAAAGRycy9kb3ducmV2LnhtbESPQWvCQBSE7wX/w/IEb3WjoNjoKmor9eKhUfD6yD6z&#10;wezbkF2T2F/fLRR6HGbmG2a16W0lWmp86VjBZJyAIM6dLrlQcDkfXhcgfEDWWDkmBU/ysFkPXlaY&#10;atfxF7VZKESEsE9RgQmhTqX0uSGLfuxq4ujdXGMxRNkUUjfYRbit5DRJ5tJiyXHBYE17Q/k9e1gF&#10;2cftupuy+W6Pbff++TidrjTTSo2G/XYJIlAf/sN/7aNWsJi/we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s4UbEAAAA3AAAAA8AAAAAAAAAAAAAAAAAmAIAAGRycy9k&#10;b3ducmV2LnhtbFBLBQYAAAAABAAEAPUAAACJAwAAAAA=&#10;" path="m,220r220,l220,,,,,220e" fillcolor="#f2f2f2" stroked="f">
                    <v:path arrowok="t" o:connecttype="custom" o:connectlocs="0,233;220,233;220,13;0,13;0,233" o:connectangles="0,0,0,0,0"/>
                  </v:shape>
                </v:group>
                <v:group id="Group 866" o:spid="_x0000_s1029" style="position:absolute;left:3280;top:13;width:220;height:220" coordorigin="328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<v:shape id="Freeform 867" o:spid="_x0000_s1030" style="position:absolute;left:328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a0MUA&#10;AADcAAAADwAAAGRycy9kb3ducmV2LnhtbESPwWrDMBBE74H8g9hAb4nsBJrgRAmmpW0OhWCnH7C1&#10;NraJtTKSart/XxUKPQ4z84Y5nCbTiYGcby0rSFcJCOLK6pZrBR/Xl+UOhA/IGjvLpOCbPJyO89kB&#10;M21HLmgoQy0ihH2GCpoQ+kxKXzVk0K9sTxy9m3UGQ5SultrhGOGmk+skeZQGW44LDfb01FB1L7+M&#10;gjy8rjeXs/98H4bJvRW3TfI8slIPiynfgwg0hf/wX/usFey2KfyeiUd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rQxQAAANwAAAAPAAAAAAAAAAAAAAAAAJgCAABkcnMv&#10;ZG93bnJldi54bWxQSwUGAAAAAAQABAD1AAAAigMAAAAA&#10;" path="m,220r220,l220,,,,,220xe" filled="f" strokecolor="white" strokeweight=".24044mm">
                    <v:path arrowok="t" o:connecttype="custom" o:connectlocs="0,233;220,233;220,13;0,13;0,23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30" behindDoc="1" locked="0" layoutInCell="1" allowOverlap="1" wp14:anchorId="77F1352F" wp14:editId="5953612E">
                <wp:simplePos x="0" y="0"/>
                <wp:positionH relativeFrom="page">
                  <wp:posOffset>2431415</wp:posOffset>
                </wp:positionH>
                <wp:positionV relativeFrom="paragraph">
                  <wp:posOffset>3810</wp:posOffset>
                </wp:positionV>
                <wp:extent cx="148590" cy="148590"/>
                <wp:effectExtent l="2540" t="5080" r="1270" b="8255"/>
                <wp:wrapNone/>
                <wp:docPr id="860" name="Group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3829" y="6"/>
                          <a:chExt cx="234" cy="234"/>
                        </a:xfrm>
                      </wpg:grpSpPr>
                      <wpg:grpSp>
                        <wpg:cNvPr id="861" name="Group 863"/>
                        <wpg:cNvGrpSpPr>
                          <a:grpSpLocks/>
                        </wpg:cNvGrpSpPr>
                        <wpg:grpSpPr bwMode="auto">
                          <a:xfrm>
                            <a:off x="3835" y="13"/>
                            <a:ext cx="220" cy="220"/>
                            <a:chOff x="3835" y="13"/>
                            <a:chExt cx="220" cy="220"/>
                          </a:xfrm>
                        </wpg:grpSpPr>
                        <wps:wsp>
                          <wps:cNvPr id="862" name="Freeform 864"/>
                          <wps:cNvSpPr>
                            <a:spLocks/>
                          </wps:cNvSpPr>
                          <wps:spPr bwMode="auto">
                            <a:xfrm>
                              <a:off x="3835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835 3835"/>
                                <a:gd name="T1" fmla="*/ T0 w 220"/>
                                <a:gd name="T2" fmla="+- 0 233 13"/>
                                <a:gd name="T3" fmla="*/ 233 h 220"/>
                                <a:gd name="T4" fmla="+- 0 4056 3835"/>
                                <a:gd name="T5" fmla="*/ T4 w 220"/>
                                <a:gd name="T6" fmla="+- 0 233 13"/>
                                <a:gd name="T7" fmla="*/ 233 h 220"/>
                                <a:gd name="T8" fmla="+- 0 4056 3835"/>
                                <a:gd name="T9" fmla="*/ T8 w 220"/>
                                <a:gd name="T10" fmla="+- 0 13 13"/>
                                <a:gd name="T11" fmla="*/ 13 h 220"/>
                                <a:gd name="T12" fmla="+- 0 3835 3835"/>
                                <a:gd name="T13" fmla="*/ T12 w 220"/>
                                <a:gd name="T14" fmla="+- 0 13 13"/>
                                <a:gd name="T15" fmla="*/ 13 h 220"/>
                                <a:gd name="T16" fmla="+- 0 3835 3835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1" y="22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3" name="Group 861"/>
                        <wpg:cNvGrpSpPr>
                          <a:grpSpLocks/>
                        </wpg:cNvGrpSpPr>
                        <wpg:grpSpPr bwMode="auto">
                          <a:xfrm>
                            <a:off x="3835" y="13"/>
                            <a:ext cx="220" cy="220"/>
                            <a:chOff x="3835" y="13"/>
                            <a:chExt cx="220" cy="220"/>
                          </a:xfrm>
                        </wpg:grpSpPr>
                        <wps:wsp>
                          <wps:cNvPr id="864" name="Freeform 862"/>
                          <wps:cNvSpPr>
                            <a:spLocks/>
                          </wps:cNvSpPr>
                          <wps:spPr bwMode="auto">
                            <a:xfrm>
                              <a:off x="3835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3835 3835"/>
                                <a:gd name="T1" fmla="*/ T0 w 220"/>
                                <a:gd name="T2" fmla="+- 0 233 13"/>
                                <a:gd name="T3" fmla="*/ 233 h 220"/>
                                <a:gd name="T4" fmla="+- 0 4056 3835"/>
                                <a:gd name="T5" fmla="*/ T4 w 220"/>
                                <a:gd name="T6" fmla="+- 0 233 13"/>
                                <a:gd name="T7" fmla="*/ 233 h 220"/>
                                <a:gd name="T8" fmla="+- 0 4056 3835"/>
                                <a:gd name="T9" fmla="*/ T8 w 220"/>
                                <a:gd name="T10" fmla="+- 0 13 13"/>
                                <a:gd name="T11" fmla="*/ 13 h 220"/>
                                <a:gd name="T12" fmla="+- 0 3835 3835"/>
                                <a:gd name="T13" fmla="*/ T12 w 220"/>
                                <a:gd name="T14" fmla="+- 0 13 13"/>
                                <a:gd name="T15" fmla="*/ 13 h 220"/>
                                <a:gd name="T16" fmla="+- 0 3835 3835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1" y="22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5" name="Group 859"/>
                        <wpg:cNvGrpSpPr>
                          <a:grpSpLocks/>
                        </wpg:cNvGrpSpPr>
                        <wpg:grpSpPr bwMode="auto">
                          <a:xfrm>
                            <a:off x="3903" y="74"/>
                            <a:ext cx="85" cy="74"/>
                            <a:chOff x="3903" y="74"/>
                            <a:chExt cx="85" cy="74"/>
                          </a:xfrm>
                        </wpg:grpSpPr>
                        <wps:wsp>
                          <wps:cNvPr id="866" name="Freeform 860"/>
                          <wps:cNvSpPr>
                            <a:spLocks/>
                          </wps:cNvSpPr>
                          <wps:spPr bwMode="auto">
                            <a:xfrm>
                              <a:off x="3903" y="74"/>
                              <a:ext cx="85" cy="74"/>
                            </a:xfrm>
                            <a:custGeom>
                              <a:avLst/>
                              <a:gdLst>
                                <a:gd name="T0" fmla="+- 0 3946 3903"/>
                                <a:gd name="T1" fmla="*/ T0 w 85"/>
                                <a:gd name="T2" fmla="+- 0 74 74"/>
                                <a:gd name="T3" fmla="*/ 74 h 74"/>
                                <a:gd name="T4" fmla="+- 0 3903 3903"/>
                                <a:gd name="T5" fmla="*/ T4 w 85"/>
                                <a:gd name="T6" fmla="+- 0 148 74"/>
                                <a:gd name="T7" fmla="*/ 148 h 74"/>
                                <a:gd name="T8" fmla="+- 0 3988 3903"/>
                                <a:gd name="T9" fmla="*/ T8 w 85"/>
                                <a:gd name="T10" fmla="+- 0 148 74"/>
                                <a:gd name="T11" fmla="*/ 148 h 74"/>
                                <a:gd name="T12" fmla="+- 0 3946 3903"/>
                                <a:gd name="T13" fmla="*/ T12 w 85"/>
                                <a:gd name="T14" fmla="+- 0 74 74"/>
                                <a:gd name="T15" fmla="*/ 7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EFEA2" id="Group 858" o:spid="_x0000_s1026" style="position:absolute;margin-left:191.45pt;margin-top:.3pt;width:11.7pt;height:11.7pt;z-index:-3750;mso-position-horizontal-relative:page" coordorigin="3829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">
                <v:group id="Group 863" o:spid="_x0000_s1027" style="position:absolute;left:3835;top:13;width:220;height:220" coordorigin="3835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shape id="Freeform 864" o:spid="_x0000_s1028" style="position:absolute;left:3835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zN8MA&#10;AADcAAAADwAAAGRycy9kb3ducmV2LnhtbESPT4vCMBTE74LfITxhb5puYUWqUfYvevGwVfD6aJ5N&#10;2ealNLGtfnojCHscZuY3zGoz2Fp01PrKsYLXWQKCuHC64lLB8fAzXYDwAVlj7ZgUXMnDZj0erTDT&#10;rudf6vJQighhn6ECE0KTSekLQxb9zDXE0Tu71mKIsi2lbrGPcFvLNEnm0mLFccFgQ5+Gir/8YhXk&#10;3+fTR8rm1u26/mt72e9P9KaVepkM70sQgYbwH362d1rBYp7C4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hzN8MAAADcAAAADwAAAAAAAAAAAAAAAACYAgAAZHJzL2Rv&#10;d25yZXYueG1sUEsFBgAAAAAEAAQA9QAAAIgDAAAAAA==&#10;" path="m,220r221,l221,,,,,220e" fillcolor="#f2f2f2" stroked="f">
                    <v:path arrowok="t" o:connecttype="custom" o:connectlocs="0,233;221,233;221,13;0,13;0,233" o:connectangles="0,0,0,0,0"/>
                  </v:shape>
                </v:group>
                <v:group id="Group 861" o:spid="_x0000_s1029" style="position:absolute;left:3835;top:13;width:220;height:220" coordorigin="3835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<v:shape id="Freeform 862" o:spid="_x0000_s1030" style="position:absolute;left:3835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vlcQA&#10;AADcAAAADwAAAGRycy9kb3ducmV2LnhtbESP3YrCMBSE7wXfIZwF7zRdFZGuUUTx52Jh8ecBjs2x&#10;LduclCS29e2NsLCXw8x8wyxWnalEQ86XlhV8jhIQxJnVJecKrpfdcA7CB2SNlWVS8CQPq2W/t8BU&#10;25ZP1JxDLiKEfYoKihDqVEqfFWTQj2xNHL27dQZDlC6X2mEb4aaS4ySZSYMlx4UCa9oUlP2eH0bB&#10;OuzHk5+jv303TecOp/sk2bas1OCjW3+BCNSF//Bf+6gVzGdTeJ+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rr5XEAAAA3AAAAA8AAAAAAAAAAAAAAAAAmAIAAGRycy9k&#10;b3ducmV2LnhtbFBLBQYAAAAABAAEAPUAAACJAwAAAAA=&#10;" path="m,220r221,l221,,,,,220xe" filled="f" strokecolor="white" strokeweight=".24044mm">
                    <v:path arrowok="t" o:connecttype="custom" o:connectlocs="0,233;221,233;221,13;0,13;0,233" o:connectangles="0,0,0,0,0"/>
                  </v:shape>
                </v:group>
                <v:group id="Group 859" o:spid="_x0000_s1031" style="position:absolute;left:3903;top:74;width:85;height:74" coordorigin="3903,7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OKys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g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k4rKxgAAANwA&#10;AAAPAAAAAAAAAAAAAAAAAKoCAABkcnMvZG93bnJldi54bWxQSwUGAAAAAAQABAD6AAAAnQMAAAAA&#10;">
                  <v:shape id="Freeform 860" o:spid="_x0000_s1032" style="position:absolute;left:3903;top:7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03/sQA&#10;AADcAAAADwAAAGRycy9kb3ducmV2LnhtbESPUUvDQBCE3wX/w7GCb/ZSCaHEXkspCBYqaOoPWHLb&#10;XNrcXsxt0/Tfe4Lg4zAz3zDL9eQ7NdIQ28AG5rMMFHEdbMuNga/D69MCVBRki11gMnCjCOvV/d0S&#10;Sxuu/EljJY1KEI4lGnAifal1rB15jLPQEyfvGAaPkuTQaDvgNcF9p5+zrNAeW04LDnvaOqrP1cUb&#10;kNxJftjv30/5Nx9v4676yGRrzOPDtHkBJTTJf/iv/WYNLIoCfs+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NN/7EAAAA3AAAAA8AAAAAAAAAAAAAAAAAmAIAAGRycy9k&#10;b3ducmV2LnhtbFBLBQYAAAAABAAEAPUAAACJAwAAAAA=&#10;" path="m43,l,74r85,l43,e" fillcolor="black" stroked="f">
                    <v:path arrowok="t" o:connecttype="custom" o:connectlocs="43,74;0,148;85,148;43,74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31" behindDoc="1" locked="0" layoutInCell="1" allowOverlap="1" wp14:anchorId="7B9242AF" wp14:editId="5080BCCB">
                <wp:simplePos x="0" y="0"/>
                <wp:positionH relativeFrom="page">
                  <wp:posOffset>2885440</wp:posOffset>
                </wp:positionH>
                <wp:positionV relativeFrom="paragraph">
                  <wp:posOffset>3810</wp:posOffset>
                </wp:positionV>
                <wp:extent cx="148590" cy="148590"/>
                <wp:effectExtent l="8890" t="5080" r="4445" b="8255"/>
                <wp:wrapNone/>
                <wp:docPr id="853" name="Group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4544" y="6"/>
                          <a:chExt cx="234" cy="234"/>
                        </a:xfrm>
                      </wpg:grpSpPr>
                      <wpg:grpSp>
                        <wpg:cNvPr id="854" name="Group 856"/>
                        <wpg:cNvGrpSpPr>
                          <a:grpSpLocks/>
                        </wpg:cNvGrpSpPr>
                        <wpg:grpSpPr bwMode="auto">
                          <a:xfrm>
                            <a:off x="4550" y="13"/>
                            <a:ext cx="220" cy="220"/>
                            <a:chOff x="4550" y="13"/>
                            <a:chExt cx="220" cy="220"/>
                          </a:xfrm>
                        </wpg:grpSpPr>
                        <wps:wsp>
                          <wps:cNvPr id="855" name="Freeform 857"/>
                          <wps:cNvSpPr>
                            <a:spLocks/>
                          </wps:cNvSpPr>
                          <wps:spPr bwMode="auto">
                            <a:xfrm>
                              <a:off x="455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4550 4550"/>
                                <a:gd name="T1" fmla="*/ T0 w 220"/>
                                <a:gd name="T2" fmla="+- 0 233 13"/>
                                <a:gd name="T3" fmla="*/ 233 h 220"/>
                                <a:gd name="T4" fmla="+- 0 4770 4550"/>
                                <a:gd name="T5" fmla="*/ T4 w 220"/>
                                <a:gd name="T6" fmla="+- 0 233 13"/>
                                <a:gd name="T7" fmla="*/ 233 h 220"/>
                                <a:gd name="T8" fmla="+- 0 4770 4550"/>
                                <a:gd name="T9" fmla="*/ T8 w 220"/>
                                <a:gd name="T10" fmla="+- 0 13 13"/>
                                <a:gd name="T11" fmla="*/ 13 h 220"/>
                                <a:gd name="T12" fmla="+- 0 4550 4550"/>
                                <a:gd name="T13" fmla="*/ T12 w 220"/>
                                <a:gd name="T14" fmla="+- 0 13 13"/>
                                <a:gd name="T15" fmla="*/ 13 h 220"/>
                                <a:gd name="T16" fmla="+- 0 4550 455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6" name="Group 854"/>
                        <wpg:cNvGrpSpPr>
                          <a:grpSpLocks/>
                        </wpg:cNvGrpSpPr>
                        <wpg:grpSpPr bwMode="auto">
                          <a:xfrm>
                            <a:off x="4550" y="13"/>
                            <a:ext cx="220" cy="220"/>
                            <a:chOff x="4550" y="13"/>
                            <a:chExt cx="220" cy="220"/>
                          </a:xfrm>
                        </wpg:grpSpPr>
                        <wps:wsp>
                          <wps:cNvPr id="857" name="Freeform 855"/>
                          <wps:cNvSpPr>
                            <a:spLocks/>
                          </wps:cNvSpPr>
                          <wps:spPr bwMode="auto">
                            <a:xfrm>
                              <a:off x="455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4550 4550"/>
                                <a:gd name="T1" fmla="*/ T0 w 220"/>
                                <a:gd name="T2" fmla="+- 0 233 13"/>
                                <a:gd name="T3" fmla="*/ 233 h 220"/>
                                <a:gd name="T4" fmla="+- 0 4770 4550"/>
                                <a:gd name="T5" fmla="*/ T4 w 220"/>
                                <a:gd name="T6" fmla="+- 0 233 13"/>
                                <a:gd name="T7" fmla="*/ 233 h 220"/>
                                <a:gd name="T8" fmla="+- 0 4770 4550"/>
                                <a:gd name="T9" fmla="*/ T8 w 220"/>
                                <a:gd name="T10" fmla="+- 0 13 13"/>
                                <a:gd name="T11" fmla="*/ 13 h 220"/>
                                <a:gd name="T12" fmla="+- 0 4550 4550"/>
                                <a:gd name="T13" fmla="*/ T12 w 220"/>
                                <a:gd name="T14" fmla="+- 0 13 13"/>
                                <a:gd name="T15" fmla="*/ 13 h 220"/>
                                <a:gd name="T16" fmla="+- 0 4550 455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8" name="Group 852"/>
                        <wpg:cNvGrpSpPr>
                          <a:grpSpLocks/>
                        </wpg:cNvGrpSpPr>
                        <wpg:grpSpPr bwMode="auto">
                          <a:xfrm>
                            <a:off x="4629" y="91"/>
                            <a:ext cx="63" cy="63"/>
                            <a:chOff x="4629" y="91"/>
                            <a:chExt cx="63" cy="63"/>
                          </a:xfrm>
                        </wpg:grpSpPr>
                        <wps:wsp>
                          <wps:cNvPr id="859" name="Freeform 853"/>
                          <wps:cNvSpPr>
                            <a:spLocks/>
                          </wps:cNvSpPr>
                          <wps:spPr bwMode="auto">
                            <a:xfrm>
                              <a:off x="4629" y="91"/>
                              <a:ext cx="63" cy="63"/>
                            </a:xfrm>
                            <a:custGeom>
                              <a:avLst/>
                              <a:gdLst>
                                <a:gd name="T0" fmla="+- 0 4629 4629"/>
                                <a:gd name="T1" fmla="*/ T0 w 63"/>
                                <a:gd name="T2" fmla="+- 0 123 91"/>
                                <a:gd name="T3" fmla="*/ 123 h 63"/>
                                <a:gd name="T4" fmla="+- 0 4692 4629"/>
                                <a:gd name="T5" fmla="*/ T4 w 63"/>
                                <a:gd name="T6" fmla="+- 0 123 91"/>
                                <a:gd name="T7" fmla="*/ 12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5F3B0" id="Group 851" o:spid="_x0000_s1026" style="position:absolute;margin-left:227.2pt;margin-top:.3pt;width:11.7pt;height:11.7pt;z-index:-3749;mso-position-horizontal-relative:page" coordorigin="4544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">
                <v:group id="Group 856" o:spid="_x0000_s1027" style="position:absolute;left:4550;top:13;width:220;height:220" coordorigin="455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<v:shape id="Freeform 857" o:spid="_x0000_s1028" style="position:absolute;left:455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0h/sQA&#10;AADcAAAADwAAAGRycy9kb3ducmV2LnhtbESPT4vCMBTE78J+h/AWvGm6QkW6Rtk/ynrxYF3w+mie&#10;TdnmpTSxrfvpjSB4HGbmN8xyPdhadNT6yrGCt2kCgrhwuuJSwe9xO1mA8AFZY+2YFFzJw3r1Mlpi&#10;pl3PB+ryUIoIYZ+hAhNCk0npC0MW/dQ1xNE7u9ZiiLItpW6xj3Bby1mSzKXFiuOCwYa+DBV/+cUq&#10;yDfn0+eMzX+36/rvn8t+f6JUKzV+HT7eQQQawjP8aO+0gkWa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If7EAAAA3AAAAA8AAAAAAAAAAAAAAAAAmAIAAGRycy9k&#10;b3ducmV2LnhtbFBLBQYAAAAABAAEAPUAAACJAwAAAAA=&#10;" path="m,220r220,l220,,,,,220e" fillcolor="#f2f2f2" stroked="f">
                    <v:path arrowok="t" o:connecttype="custom" o:connectlocs="0,233;220,233;220,13;0,13;0,233" o:connectangles="0,0,0,0,0"/>
                  </v:shape>
                </v:group>
                <v:group id="Group 854" o:spid="_x0000_s1029" style="position:absolute;left:4550;top:13;width:220;height:220" coordorigin="455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<v:shape id="Freeform 855" o:spid="_x0000_s1030" style="position:absolute;left:455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7X8UA&#10;AADcAAAADwAAAGRycy9kb3ducmV2LnhtbESP3WrCQBSE7wt9h+UUeqebKrWSuhGp1HohSGwf4DR7&#10;8kOzZ8PumsS3dwWhl8PMfMOs1qNpRU/ON5YVvEwTEMSF1Q1XCn6+PydLED4ga2wtk4ILeVhnjw8r&#10;TLUdOKf+FCoRIexTVFCH0KVS+qImg35qO+LoldYZDFG6SmqHQ4SbVs6SZCENNhwXauzoo6bi73Q2&#10;CjZhN5sf9/730Pej+8rLebIdWKnnp3HzDiLQGP7D9/ZeK1i+vsHtTDw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tfxQAAANwAAAAPAAAAAAAAAAAAAAAAAJgCAABkcnMv&#10;ZG93bnJldi54bWxQSwUGAAAAAAQABAD1AAAAigMAAAAA&#10;" path="m,220r220,l220,,,,,220xe" filled="f" strokecolor="white" strokeweight=".24044mm">
                    <v:path arrowok="t" o:connecttype="custom" o:connectlocs="0,233;220,233;220,13;0,13;0,233" o:connectangles="0,0,0,0,0"/>
                  </v:shape>
                </v:group>
                <v:group id="Group 852" o:spid="_x0000_s1031" style="position:absolute;left:4629;top:91;width:63;height:63" coordorigin="4629,91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<v:shape id="Freeform 853" o:spid="_x0000_s1032" style="position:absolute;left:4629;top:91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trsUA&#10;AADcAAAADwAAAGRycy9kb3ducmV2LnhtbESPzW7CMBCE70i8g7VI3MABVH5SDKoqKG1vDe19FS9J&#10;IF6H2EDg6XElJI6jmflGM182phRnql1hWcGgH4EgTq0uOFPwu133piCcR9ZYWiYFV3KwXLRbc4y1&#10;vfAPnROfiQBhF6OC3PsqltKlORl0fVsRB29na4M+yDqTusZLgJtSDqNoLA0WHBZyrOg9p/SQnIyC&#10;DY0Gw68jJdFfsdp+f0z2s5veK9XtNG+vIDw1/hl+tD+1gunLDP7P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Dm2uxQAAANwAAAAPAAAAAAAAAAAAAAAAAJgCAABkcnMv&#10;ZG93bnJldi54bWxQSwUGAAAAAAQABAD1AAAAigMAAAAA&#10;" path="m,32r63,e" filled="f" strokeweight="1.1521mm">
                    <v:path arrowok="t" o:connecttype="custom" o:connectlocs="0,123;63,123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32" behindDoc="1" locked="0" layoutInCell="1" allowOverlap="1" wp14:anchorId="35152218" wp14:editId="082A285C">
                <wp:simplePos x="0" y="0"/>
                <wp:positionH relativeFrom="page">
                  <wp:posOffset>3278505</wp:posOffset>
                </wp:positionH>
                <wp:positionV relativeFrom="paragraph">
                  <wp:posOffset>3810</wp:posOffset>
                </wp:positionV>
                <wp:extent cx="148590" cy="148590"/>
                <wp:effectExtent l="1905" t="5080" r="1905" b="8255"/>
                <wp:wrapNone/>
                <wp:docPr id="844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5163" y="6"/>
                          <a:chExt cx="234" cy="234"/>
                        </a:xfrm>
                      </wpg:grpSpPr>
                      <wpg:grpSp>
                        <wpg:cNvPr id="845" name="Group 849"/>
                        <wpg:cNvGrpSpPr>
                          <a:grpSpLocks/>
                        </wpg:cNvGrpSpPr>
                        <wpg:grpSpPr bwMode="auto">
                          <a:xfrm>
                            <a:off x="5170" y="13"/>
                            <a:ext cx="220" cy="220"/>
                            <a:chOff x="5170" y="13"/>
                            <a:chExt cx="220" cy="220"/>
                          </a:xfrm>
                        </wpg:grpSpPr>
                        <wps:wsp>
                          <wps:cNvPr id="846" name="Freeform 850"/>
                          <wps:cNvSpPr>
                            <a:spLocks/>
                          </wps:cNvSpPr>
                          <wps:spPr bwMode="auto">
                            <a:xfrm>
                              <a:off x="517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5170 5170"/>
                                <a:gd name="T1" fmla="*/ T0 w 220"/>
                                <a:gd name="T2" fmla="+- 0 233 13"/>
                                <a:gd name="T3" fmla="*/ 233 h 220"/>
                                <a:gd name="T4" fmla="+- 0 5390 5170"/>
                                <a:gd name="T5" fmla="*/ T4 w 220"/>
                                <a:gd name="T6" fmla="+- 0 233 13"/>
                                <a:gd name="T7" fmla="*/ 233 h 220"/>
                                <a:gd name="T8" fmla="+- 0 5390 5170"/>
                                <a:gd name="T9" fmla="*/ T8 w 220"/>
                                <a:gd name="T10" fmla="+- 0 13 13"/>
                                <a:gd name="T11" fmla="*/ 13 h 220"/>
                                <a:gd name="T12" fmla="+- 0 5170 5170"/>
                                <a:gd name="T13" fmla="*/ T12 w 220"/>
                                <a:gd name="T14" fmla="+- 0 13 13"/>
                                <a:gd name="T15" fmla="*/ 13 h 220"/>
                                <a:gd name="T16" fmla="+- 0 5170 517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7" name="Group 847"/>
                        <wpg:cNvGrpSpPr>
                          <a:grpSpLocks/>
                        </wpg:cNvGrpSpPr>
                        <wpg:grpSpPr bwMode="auto">
                          <a:xfrm>
                            <a:off x="5170" y="13"/>
                            <a:ext cx="220" cy="220"/>
                            <a:chOff x="5170" y="13"/>
                            <a:chExt cx="220" cy="220"/>
                          </a:xfrm>
                        </wpg:grpSpPr>
                        <wps:wsp>
                          <wps:cNvPr id="848" name="Freeform 848"/>
                          <wps:cNvSpPr>
                            <a:spLocks/>
                          </wps:cNvSpPr>
                          <wps:spPr bwMode="auto">
                            <a:xfrm>
                              <a:off x="5170" y="13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5170 5170"/>
                                <a:gd name="T1" fmla="*/ T0 w 220"/>
                                <a:gd name="T2" fmla="+- 0 233 13"/>
                                <a:gd name="T3" fmla="*/ 233 h 220"/>
                                <a:gd name="T4" fmla="+- 0 5390 5170"/>
                                <a:gd name="T5" fmla="*/ T4 w 220"/>
                                <a:gd name="T6" fmla="+- 0 233 13"/>
                                <a:gd name="T7" fmla="*/ 233 h 220"/>
                                <a:gd name="T8" fmla="+- 0 5390 5170"/>
                                <a:gd name="T9" fmla="*/ T8 w 220"/>
                                <a:gd name="T10" fmla="+- 0 13 13"/>
                                <a:gd name="T11" fmla="*/ 13 h 220"/>
                                <a:gd name="T12" fmla="+- 0 5170 5170"/>
                                <a:gd name="T13" fmla="*/ T12 w 220"/>
                                <a:gd name="T14" fmla="+- 0 13 13"/>
                                <a:gd name="T15" fmla="*/ 13 h 220"/>
                                <a:gd name="T16" fmla="+- 0 5170 5170"/>
                                <a:gd name="T17" fmla="*/ T16 w 220"/>
                                <a:gd name="T18" fmla="+- 0 233 13"/>
                                <a:gd name="T19" fmla="*/ 233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9" name="Group 845"/>
                        <wpg:cNvGrpSpPr>
                          <a:grpSpLocks/>
                        </wpg:cNvGrpSpPr>
                        <wpg:grpSpPr bwMode="auto">
                          <a:xfrm>
                            <a:off x="5235" y="123"/>
                            <a:ext cx="90" cy="2"/>
                            <a:chOff x="5235" y="123"/>
                            <a:chExt cx="90" cy="2"/>
                          </a:xfrm>
                        </wpg:grpSpPr>
                        <wps:wsp>
                          <wps:cNvPr id="850" name="Freeform 846"/>
                          <wps:cNvSpPr>
                            <a:spLocks/>
                          </wps:cNvSpPr>
                          <wps:spPr bwMode="auto">
                            <a:xfrm>
                              <a:off x="5235" y="123"/>
                              <a:ext cx="90" cy="2"/>
                            </a:xfrm>
                            <a:custGeom>
                              <a:avLst/>
                              <a:gdLst>
                                <a:gd name="T0" fmla="+- 0 5235 5235"/>
                                <a:gd name="T1" fmla="*/ T0 w 90"/>
                                <a:gd name="T2" fmla="+- 0 5325 523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843"/>
                        <wpg:cNvGrpSpPr>
                          <a:grpSpLocks/>
                        </wpg:cNvGrpSpPr>
                        <wpg:grpSpPr bwMode="auto">
                          <a:xfrm>
                            <a:off x="5280" y="78"/>
                            <a:ext cx="2" cy="90"/>
                            <a:chOff x="5280" y="78"/>
                            <a:chExt cx="2" cy="90"/>
                          </a:xfrm>
                        </wpg:grpSpPr>
                        <wps:wsp>
                          <wps:cNvPr id="852" name="Freeform 844"/>
                          <wps:cNvSpPr>
                            <a:spLocks/>
                          </wps:cNvSpPr>
                          <wps:spPr bwMode="auto">
                            <a:xfrm>
                              <a:off x="5280" y="78"/>
                              <a:ext cx="2" cy="90"/>
                            </a:xfrm>
                            <a:custGeom>
                              <a:avLst/>
                              <a:gdLst>
                                <a:gd name="T0" fmla="+- 0 168 78"/>
                                <a:gd name="T1" fmla="*/ 168 h 90"/>
                                <a:gd name="T2" fmla="+- 0 78 78"/>
                                <a:gd name="T3" fmla="*/ 78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39824" id="Group 842" o:spid="_x0000_s1026" style="position:absolute;margin-left:258.15pt;margin-top:.3pt;width:11.7pt;height:11.7pt;z-index:-3748;mso-position-horizontal-relative:page" coordorigin="5163,6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">
                <v:group id="Group 849" o:spid="_x0000_s1027" style="position:absolute;left:5170;top:13;width:220;height:220" coordorigin="517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bWq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JtaqxgAAANwA&#10;AAAPAAAAAAAAAAAAAAAAAKoCAABkcnMvZG93bnJldi54bWxQSwUGAAAAAAQABAD6AAAAnQMAAAAA&#10;">
                  <v:shape id="Freeform 850" o:spid="_x0000_s1028" style="position:absolute;left:517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pVMQA&#10;AADcAAAADwAAAGRycy9kb3ducmV2LnhtbESPQWvCQBSE7wX/w/IEb3WjWJHoKmor9eKhUfD6yD6z&#10;wezbkF2T2F/fLRR6HGbmG2a16W0lWmp86VjBZJyAIM6dLrlQcDkfXhcgfEDWWDkmBU/ysFkPXlaY&#10;atfxF7VZKESEsE9RgQmhTqX0uSGLfuxq4ujdXGMxRNkUUjfYRbit5DRJ5tJiyXHBYE17Q/k9e1gF&#10;2cftupuy+W6Pbff++TidrvSmlRoN++0SRKA+/If/2ketYDGb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KVTEAAAA3AAAAA8AAAAAAAAAAAAAAAAAmAIAAGRycy9k&#10;b3ducmV2LnhtbFBLBQYAAAAABAAEAPUAAACJAwAAAAA=&#10;" path="m,220r220,l220,,,,,220e" fillcolor="#f2f2f2" stroked="f">
                    <v:path arrowok="t" o:connecttype="custom" o:connectlocs="0,233;220,233;220,13;0,13;0,233" o:connectangles="0,0,0,0,0"/>
                  </v:shape>
                </v:group>
                <v:group id="Group 847" o:spid="_x0000_s1029" style="position:absolute;left:5170;top:13;width:220;height:220" coordorigin="5170,13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<v:shape id="Freeform 848" o:spid="_x0000_s1030" style="position:absolute;left:5170;top:13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58MAA&#10;AADcAAAADwAAAGRycy9kb3ducmV2LnhtbERPzYrCMBC+C/sOYRa8aboqItUosuLqQZDqPsBsM7bF&#10;ZlKSbFvf3hwEjx/f/2rTm1q05HxlWcHXOAFBnFtdcaHg97ofLUD4gKyxtkwKHuRhs/4YrDDVtuOM&#10;2ksoRAxhn6KCMoQmldLnJRn0Y9sQR+5mncEQoSukdtjFcFPLSZLMpcGKY0OJDX2XlN8v/0bBNvxM&#10;puej/zu1be8O2W2a7DpWavjZb5cgAvXhLX65j1rBYhbXxj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P58MAAAADcAAAADwAAAAAAAAAAAAAAAACYAgAAZHJzL2Rvd25y&#10;ZXYueG1sUEsFBgAAAAAEAAQA9QAAAIUDAAAAAA==&#10;" path="m,220r220,l220,,,,,220xe" filled="f" strokecolor="white" strokeweight=".24044mm">
                    <v:path arrowok="t" o:connecttype="custom" o:connectlocs="0,233;220,233;220,13;0,13;0,233" o:connectangles="0,0,0,0,0"/>
                  </v:shape>
                </v:group>
                <v:group id="Group 845" o:spid="_x0000_s1031" style="position:absolute;left:5235;top:123;width:90;height:2" coordorigin="5235,123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<v:shape id="Freeform 846" o:spid="_x0000_s1032" style="position:absolute;left:5235;top:123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z18IA&#10;AADcAAAADwAAAGRycy9kb3ducmV2LnhtbERPz2vCMBS+C/4P4Qm7adpBq3RGEXFsDHaoetnt0bw1&#10;Zc1LbbK221+/HAYeP77f2/1kWzFQ7xvHCtJVAoK4crrhWsH18rzcgPABWWPrmBT8kIf9bj7bYqHd&#10;yCUN51CLGMK+QAUmhK6Q0leGLPqV64gj9+l6iyHCvpa6xzGG21Y+JkkuLTYcGwx2dDRUfZ2/rYKX&#10;dGpPt/XwUb4bl5Ep8Q1/c6UeFtPhCUSgKdzF/+5XrWCTxfnxTDwC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PPXwgAAANwAAAAPAAAAAAAAAAAAAAAAAJgCAABkcnMvZG93&#10;bnJldi54bWxQSwUGAAAAAAQABAD1AAAAhwMAAAAA&#10;" path="m,l90,e" filled="f" strokeweight=".15956mm">
                    <v:path arrowok="t" o:connecttype="custom" o:connectlocs="0,0;90,0" o:connectangles="0,0"/>
                  </v:shape>
                </v:group>
                <v:group id="Group 843" o:spid="_x0000_s1033" style="position:absolute;left:5280;top:78;width:2;height:90" coordorigin="5280,78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shape id="Freeform 844" o:spid="_x0000_s1034" style="position:absolute;left:5280;top:78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8HRcUA&#10;AADcAAAADwAAAGRycy9kb3ducmV2LnhtbESP3WrCQBSE7wu+w3IKvSm6UahIdJVaKKQIUv/uj9lj&#10;EpM9G3a3MX37bkHwcpiZb5jFqjeN6Mj5yrKC8SgBQZxbXXGh4Hj4HM5A+ICssbFMCn7Jw2o5eFpg&#10;qu2Nd9TtQyEihH2KCsoQ2lRKn5dk0I9sSxy9i3UGQ5SukNrhLcJNIydJMpUGK44LJbb0UVJe73+M&#10;gtPXOeuLrs42V7dZv2Y1bcffW6Venvv3OYhAfXiE7+1MK5i9Te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wdFxQAAANwAAAAPAAAAAAAAAAAAAAAAAJgCAABkcnMv&#10;ZG93bnJldi54bWxQSwUGAAAAAAQABAD1AAAAigMAAAAA&#10;" path="m,90l,e" filled="f" strokeweight=".15956mm">
                    <v:path arrowok="t" o:connecttype="custom" o:connectlocs="0,168;0,78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position w:val="-1"/>
          <w:sz w:val="14"/>
          <w:szCs w:val="14"/>
        </w:rPr>
        <w:t xml:space="preserve">Household head  </w:t>
      </w:r>
      <w:r w:rsidR="006A473A">
        <w:rPr>
          <w:rFonts w:ascii="Arial" w:eastAsia="Arial" w:hAnsi="Arial" w:cs="Arial"/>
          <w:spacing w:val="14"/>
          <w:position w:val="-1"/>
          <w:sz w:val="14"/>
          <w:szCs w:val="14"/>
        </w:rPr>
        <w:t xml:space="preserve"> </w:t>
      </w:r>
      <w:r w:rsidR="006A473A">
        <w:rPr>
          <w:rFonts w:ascii="MS PGothic" w:eastAsia="MS PGothic" w:hAnsi="MS PGothic" w:cs="MS PGothic"/>
          <w:position w:val="1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2"/>
          <w:position w:val="1"/>
          <w:sz w:val="8"/>
          <w:szCs w:val="8"/>
        </w:rPr>
        <w:t xml:space="preserve"> </w:t>
      </w:r>
      <w:r w:rsidR="006A473A">
        <w:rPr>
          <w:rFonts w:ascii="Arial" w:eastAsia="Arial" w:hAnsi="Arial" w:cs="Arial"/>
          <w:sz w:val="11"/>
          <w:szCs w:val="11"/>
        </w:rPr>
        <w:t>Black</w:t>
      </w:r>
      <w:r w:rsidR="006A473A">
        <w:rPr>
          <w:rFonts w:ascii="Arial" w:eastAsia="Arial" w:hAnsi="Arial" w:cs="Arial"/>
          <w:spacing w:val="-20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sz w:val="11"/>
          <w:szCs w:val="11"/>
        </w:rPr>
        <w:tab/>
        <w:t>Hispanic</w:t>
      </w:r>
      <w:r w:rsidR="006A473A">
        <w:rPr>
          <w:rFonts w:ascii="Arial" w:eastAsia="Arial" w:hAnsi="Arial" w:cs="Arial"/>
          <w:spacing w:val="-14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sz w:val="11"/>
          <w:szCs w:val="11"/>
        </w:rPr>
        <w:tab/>
        <w:t>Others</w:t>
      </w:r>
      <w:r w:rsidR="006A473A">
        <w:rPr>
          <w:rFonts w:ascii="Arial" w:eastAsia="Arial" w:hAnsi="Arial" w:cs="Arial"/>
          <w:spacing w:val="-17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sz w:val="11"/>
          <w:szCs w:val="11"/>
        </w:rPr>
        <w:tab/>
      </w:r>
      <w:r w:rsidR="006A473A">
        <w:rPr>
          <w:rFonts w:ascii="Arial" w:eastAsia="Arial" w:hAnsi="Arial" w:cs="Arial"/>
          <w:w w:val="104"/>
          <w:sz w:val="11"/>
          <w:szCs w:val="11"/>
        </w:rPr>
        <w:t>White</w:t>
      </w:r>
    </w:p>
    <w:p w14:paraId="0C18216F" w14:textId="77777777" w:rsidR="00841664" w:rsidRDefault="006A473A">
      <w:pPr>
        <w:tabs>
          <w:tab w:val="left" w:pos="2580"/>
          <w:tab w:val="left" w:pos="3840"/>
        </w:tabs>
        <w:spacing w:before="42" w:after="0" w:line="158" w:lineRule="exact"/>
        <w:ind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position w:val="-1"/>
          <w:sz w:val="14"/>
          <w:szCs w:val="14"/>
        </w:rPr>
        <w:t xml:space="preserve">Household head  </w:t>
      </w:r>
      <w:r>
        <w:rPr>
          <w:rFonts w:ascii="Arial" w:eastAsia="Arial" w:hAnsi="Arial" w:cs="Arial"/>
          <w:spacing w:val="14"/>
          <w:position w:val="-1"/>
          <w:sz w:val="14"/>
          <w:szCs w:val="14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2"/>
          <w:position w:val="1"/>
          <w:sz w:val="8"/>
          <w:szCs w:val="8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Bachelors</w:t>
      </w:r>
      <w:r>
        <w:rPr>
          <w:rFonts w:ascii="Arial" w:eastAsia="Arial" w:hAnsi="Arial" w:cs="Arial"/>
          <w:spacing w:val="2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or</w:t>
      </w:r>
      <w:r>
        <w:rPr>
          <w:rFonts w:ascii="Arial" w:eastAsia="Arial" w:hAnsi="Arial" w:cs="Arial"/>
          <w:spacing w:val="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higher</w:t>
      </w:r>
      <w:r>
        <w:rPr>
          <w:rFonts w:ascii="Arial" w:eastAsia="Arial" w:hAnsi="Arial" w:cs="Arial"/>
          <w:spacing w:val="-1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ab/>
        <w:t>High</w:t>
      </w:r>
      <w:r>
        <w:rPr>
          <w:rFonts w:ascii="Arial" w:eastAsia="Arial" w:hAnsi="Arial" w:cs="Arial"/>
          <w:spacing w:val="10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School</w:t>
      </w:r>
      <w:r>
        <w:rPr>
          <w:rFonts w:ascii="Arial" w:eastAsia="Arial" w:hAnsi="Arial" w:cs="Arial"/>
          <w:spacing w:val="14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or</w:t>
      </w:r>
      <w:r>
        <w:rPr>
          <w:rFonts w:ascii="Arial" w:eastAsia="Arial" w:hAnsi="Arial" w:cs="Arial"/>
          <w:spacing w:val="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less</w:t>
      </w:r>
      <w:r>
        <w:rPr>
          <w:rFonts w:ascii="Arial" w:eastAsia="Arial" w:hAnsi="Arial" w:cs="Arial"/>
          <w:spacing w:val="-23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ab/>
        <w:t>Some</w:t>
      </w:r>
      <w:r>
        <w:rPr>
          <w:rFonts w:ascii="Arial" w:eastAsia="Arial" w:hAnsi="Arial" w:cs="Arial"/>
          <w:spacing w:val="1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colleg</w:t>
      </w:r>
      <w:r>
        <w:rPr>
          <w:rFonts w:ascii="Arial" w:eastAsia="Arial" w:hAnsi="Arial" w:cs="Arial"/>
          <w:spacing w:val="-2"/>
          <w:sz w:val="11"/>
          <w:szCs w:val="11"/>
        </w:rPr>
        <w:t>e</w:t>
      </w:r>
      <w:r>
        <w:rPr>
          <w:rFonts w:ascii="Arial" w:eastAsia="Arial" w:hAnsi="Arial" w:cs="Arial"/>
          <w:sz w:val="11"/>
          <w:szCs w:val="11"/>
        </w:rPr>
        <w:t>,</w:t>
      </w:r>
      <w:r>
        <w:rPr>
          <w:rFonts w:ascii="Arial" w:eastAsia="Arial" w:hAnsi="Arial" w:cs="Arial"/>
          <w:spacing w:val="16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diploma,</w:t>
      </w:r>
      <w:r>
        <w:rPr>
          <w:rFonts w:ascii="Arial" w:eastAsia="Arial" w:hAnsi="Arial" w:cs="Arial"/>
          <w:spacing w:val="18"/>
          <w:sz w:val="11"/>
          <w:szCs w:val="11"/>
        </w:rPr>
        <w:t xml:space="preserve"> </w:t>
      </w:r>
      <w:r>
        <w:rPr>
          <w:rFonts w:ascii="Arial" w:eastAsia="Arial" w:hAnsi="Arial" w:cs="Arial"/>
          <w:w w:val="104"/>
          <w:sz w:val="11"/>
          <w:szCs w:val="11"/>
        </w:rPr>
        <w:t>assoc</w:t>
      </w:r>
    </w:p>
    <w:p w14:paraId="14C76024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4371" w:space="169"/>
            <w:col w:w="5480"/>
          </w:cols>
        </w:sectPr>
      </w:pPr>
    </w:p>
    <w:p w14:paraId="3FBFFD20" w14:textId="77777777" w:rsidR="00841664" w:rsidRDefault="00841664">
      <w:pPr>
        <w:spacing w:before="12" w:after="0" w:line="200" w:lineRule="exact"/>
        <w:rPr>
          <w:sz w:val="20"/>
          <w:szCs w:val="20"/>
        </w:rPr>
      </w:pPr>
    </w:p>
    <w:p w14:paraId="435E895E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1CC8C5B3" w14:textId="77777777" w:rsidR="00841664" w:rsidRDefault="00841664">
      <w:pPr>
        <w:spacing w:before="8" w:after="0" w:line="100" w:lineRule="exact"/>
        <w:rPr>
          <w:sz w:val="10"/>
          <w:szCs w:val="10"/>
        </w:rPr>
      </w:pPr>
    </w:p>
    <w:p w14:paraId="5D5522B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622AE2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B7F49C3" w14:textId="3A05C913" w:rsidR="00841664" w:rsidRDefault="00426ACE">
      <w:pPr>
        <w:spacing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37" behindDoc="1" locked="0" layoutInCell="1" allowOverlap="1" wp14:anchorId="06C9C991" wp14:editId="2662DEB0">
                <wp:simplePos x="0" y="0"/>
                <wp:positionH relativeFrom="page">
                  <wp:posOffset>969010</wp:posOffset>
                </wp:positionH>
                <wp:positionV relativeFrom="paragraph">
                  <wp:posOffset>55245</wp:posOffset>
                </wp:positionV>
                <wp:extent cx="114300" cy="910590"/>
                <wp:effectExtent l="0" t="2540" r="2540" b="1270"/>
                <wp:wrapNone/>
                <wp:docPr id="843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0A86B" w14:textId="77777777" w:rsidR="00C81201" w:rsidRDefault="00C81201">
                            <w:pPr>
                              <w:spacing w:before="2" w:after="0" w:line="240" w:lineRule="auto"/>
                              <w:ind w:left="20" w:right="-4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age 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9C991" id="Text Box 841" o:spid="_x0000_s1033" type="#_x0000_t202" style="position:absolute;left:0;text-align:left;margin-left:76.3pt;margin-top:4.35pt;width:9pt;height:71.7pt;z-index:-37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" filled="f" stroked="f">
                <v:textbox style="layout-flow:vertical;mso-layout-flow-alt:bottom-to-top" inset="0,0,0,0">
                  <w:txbxContent>
                    <w:p w14:paraId="1340A86B" w14:textId="77777777" w:rsidR="00C81201" w:rsidRDefault="00C81201">
                      <w:pPr>
                        <w:spacing w:before="2" w:after="0" w:line="240" w:lineRule="auto"/>
                        <w:ind w:left="20" w:right="-4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-6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age FPL100−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4"/>
          <w:sz w:val="11"/>
          <w:szCs w:val="11"/>
        </w:rPr>
        <w:t>3.5</w:t>
      </w:r>
    </w:p>
    <w:p w14:paraId="7D3D7788" w14:textId="77777777" w:rsidR="00841664" w:rsidRDefault="006A473A">
      <w:pPr>
        <w:spacing w:before="7" w:after="0" w:line="200" w:lineRule="exact"/>
        <w:rPr>
          <w:sz w:val="20"/>
          <w:szCs w:val="20"/>
        </w:rPr>
      </w:pPr>
      <w:r>
        <w:br w:type="column"/>
      </w:r>
    </w:p>
    <w:p w14:paraId="3A1F975D" w14:textId="6E13D8B6" w:rsidR="00841664" w:rsidRDefault="00426ACE">
      <w:pPr>
        <w:spacing w:after="0" w:line="158" w:lineRule="exact"/>
        <w:ind w:left="280" w:right="-20"/>
        <w:rPr>
          <w:rFonts w:ascii="MS PGothic" w:eastAsia="MS PGothic" w:hAnsi="MS PGothic" w:cs="MS PGothic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34" behindDoc="1" locked="0" layoutInCell="1" allowOverlap="1" wp14:anchorId="064660CC" wp14:editId="0806205A">
                <wp:simplePos x="0" y="0"/>
                <wp:positionH relativeFrom="page">
                  <wp:posOffset>4412615</wp:posOffset>
                </wp:positionH>
                <wp:positionV relativeFrom="paragraph">
                  <wp:posOffset>-388620</wp:posOffset>
                </wp:positionV>
                <wp:extent cx="148590" cy="148590"/>
                <wp:effectExtent l="2540" t="5715" r="1270" b="7620"/>
                <wp:wrapNone/>
                <wp:docPr id="838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6949" y="-612"/>
                          <a:chExt cx="234" cy="234"/>
                        </a:xfrm>
                      </wpg:grpSpPr>
                      <wpg:grpSp>
                        <wpg:cNvPr id="839" name="Group 839"/>
                        <wpg:cNvGrpSpPr>
                          <a:grpSpLocks/>
                        </wpg:cNvGrpSpPr>
                        <wpg:grpSpPr bwMode="auto">
                          <a:xfrm>
                            <a:off x="6956" y="-605"/>
                            <a:ext cx="220" cy="220"/>
                            <a:chOff x="6956" y="-605"/>
                            <a:chExt cx="220" cy="220"/>
                          </a:xfrm>
                        </wpg:grpSpPr>
                        <wps:wsp>
                          <wps:cNvPr id="840" name="Freeform 840"/>
                          <wps:cNvSpPr>
                            <a:spLocks/>
                          </wps:cNvSpPr>
                          <wps:spPr bwMode="auto">
                            <a:xfrm>
                              <a:off x="6956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220"/>
                                <a:gd name="T2" fmla="+- 0 -385 -605"/>
                                <a:gd name="T3" fmla="*/ -385 h 220"/>
                                <a:gd name="T4" fmla="+- 0 7176 6956"/>
                                <a:gd name="T5" fmla="*/ T4 w 220"/>
                                <a:gd name="T6" fmla="+- 0 -385 -605"/>
                                <a:gd name="T7" fmla="*/ -385 h 220"/>
                                <a:gd name="T8" fmla="+- 0 7176 6956"/>
                                <a:gd name="T9" fmla="*/ T8 w 220"/>
                                <a:gd name="T10" fmla="+- 0 -605 -605"/>
                                <a:gd name="T11" fmla="*/ -605 h 220"/>
                                <a:gd name="T12" fmla="+- 0 6956 6956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6956 6956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1" name="Group 837"/>
                        <wpg:cNvGrpSpPr>
                          <a:grpSpLocks/>
                        </wpg:cNvGrpSpPr>
                        <wpg:grpSpPr bwMode="auto">
                          <a:xfrm>
                            <a:off x="6956" y="-605"/>
                            <a:ext cx="220" cy="220"/>
                            <a:chOff x="6956" y="-605"/>
                            <a:chExt cx="220" cy="220"/>
                          </a:xfrm>
                        </wpg:grpSpPr>
                        <wps:wsp>
                          <wps:cNvPr id="842" name="Freeform 838"/>
                          <wps:cNvSpPr>
                            <a:spLocks/>
                          </wps:cNvSpPr>
                          <wps:spPr bwMode="auto">
                            <a:xfrm>
                              <a:off x="6956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220"/>
                                <a:gd name="T2" fmla="+- 0 -385 -605"/>
                                <a:gd name="T3" fmla="*/ -385 h 220"/>
                                <a:gd name="T4" fmla="+- 0 7176 6956"/>
                                <a:gd name="T5" fmla="*/ T4 w 220"/>
                                <a:gd name="T6" fmla="+- 0 -385 -605"/>
                                <a:gd name="T7" fmla="*/ -385 h 220"/>
                                <a:gd name="T8" fmla="+- 0 7176 6956"/>
                                <a:gd name="T9" fmla="*/ T8 w 220"/>
                                <a:gd name="T10" fmla="+- 0 -605 -605"/>
                                <a:gd name="T11" fmla="*/ -605 h 220"/>
                                <a:gd name="T12" fmla="+- 0 6956 6956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6956 6956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C8C9C" id="Group 836" o:spid="_x0000_s1026" style="position:absolute;margin-left:347.45pt;margin-top:-30.6pt;width:11.7pt;height:11.7pt;z-index:-3746;mso-position-horizontal-relative:page" coordorigin="6949,-612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">
                <v:group id="Group 839" o:spid="_x0000_s1027" style="position:absolute;left:6956;top:-605;width:220;height:220" coordorigin="6956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2v0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ba/SxgAAANwA&#10;AAAPAAAAAAAAAAAAAAAAAKoCAABkcnMvZG93bnJldi54bWxQSwUGAAAAAAQABAD6AAAAnQMAAAAA&#10;">
                  <v:shape id="Freeform 840" o:spid="_x0000_s1028" style="position:absolute;left:6956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Uu8IA&#10;AADcAAAADwAAAGRycy9kb3ducmV2LnhtbERPy2rCQBTdC/2H4Rbc6aTSlhAzin1I3bgwCm4vmZtM&#10;MHMnZMYk7dd3FoUuD+edbyfbioF63zhW8LRMQBCXTjdcK7ic94sUhA/IGlvHpOCbPGw3D7McM+1G&#10;PtFQhFrEEPYZKjAhdJmUvjRk0S9dRxy5yvUWQ4R9LXWPYwy3rVwlyau02HBsMNjRu6HyVtytguKz&#10;ur6t2PwMh2H8+Lofj1d60UrNH6fdGkSgKfyL/9wHrSB9jv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xS7wgAAANwAAAAPAAAAAAAAAAAAAAAAAJgCAABkcnMvZG93&#10;bnJldi54bWxQSwUGAAAAAAQABAD1AAAAhwMAAAAA&#10;" path="m,220r220,l220,,,,,220e" fillcolor="#f2f2f2" stroked="f">
                    <v:path arrowok="t" o:connecttype="custom" o:connectlocs="0,-385;220,-385;220,-605;0,-605;0,-385" o:connectangles="0,0,0,0,0"/>
                  </v:shape>
                </v:group>
                <v:group id="Group 837" o:spid="_x0000_s1029" style="position:absolute;left:6956;top:-605;width:220;height:220" coordorigin="6956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<v:shape id="Freeform 838" o:spid="_x0000_s1030" style="position:absolute;left:6956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OGsUA&#10;AADcAAAADwAAAGRycy9kb3ducmV2LnhtbESPzWrDMBCE74W+g9hCb40cJ4TgRA6hJW0OhZCfB9hY&#10;6x9irYyk2O7bR4VCj8PMfMOsN6NpRU/ON5YVTCcJCOLC6oYrBZfz7m0Jwgdkja1lUvBDHjb589Ma&#10;M20HPlJ/CpWIEPYZKqhD6DIpfVGTQT+xHXH0SusMhihdJbXDIcJNK9MkWUiDDceFGjt6r6m4ne5G&#10;wTZ8prPD3l+/+350X8dylnwMrNTry7hdgQg0hv/wX3uvFSznKfyeiU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84axQAAANwAAAAPAAAAAAAAAAAAAAAAAJgCAABkcnMv&#10;ZG93bnJldi54bWxQSwUGAAAAAAQABAD1AAAAigMAAAAA&#10;" path="m,220r220,l220,,,,,220xe" filled="f" strokecolor="white" strokeweight=".24044mm">
                    <v:path arrowok="t" o:connecttype="custom" o:connectlocs="0,-385;220,-385;220,-605;0,-605;0,-3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35" behindDoc="1" locked="0" layoutInCell="1" allowOverlap="1" wp14:anchorId="54FC3086" wp14:editId="5D5FD5FC">
                <wp:simplePos x="0" y="0"/>
                <wp:positionH relativeFrom="page">
                  <wp:posOffset>5218430</wp:posOffset>
                </wp:positionH>
                <wp:positionV relativeFrom="paragraph">
                  <wp:posOffset>-388620</wp:posOffset>
                </wp:positionV>
                <wp:extent cx="148590" cy="148590"/>
                <wp:effectExtent l="8255" t="5715" r="5080" b="7620"/>
                <wp:wrapNone/>
                <wp:docPr id="831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8218" y="-612"/>
                          <a:chExt cx="234" cy="234"/>
                        </a:xfrm>
                      </wpg:grpSpPr>
                      <wpg:grpSp>
                        <wpg:cNvPr id="832" name="Group 834"/>
                        <wpg:cNvGrpSpPr>
                          <a:grpSpLocks/>
                        </wpg:cNvGrpSpPr>
                        <wpg:grpSpPr bwMode="auto">
                          <a:xfrm>
                            <a:off x="8225" y="-605"/>
                            <a:ext cx="220" cy="220"/>
                            <a:chOff x="8225" y="-605"/>
                            <a:chExt cx="220" cy="220"/>
                          </a:xfrm>
                        </wpg:grpSpPr>
                        <wps:wsp>
                          <wps:cNvPr id="833" name="Freeform 835"/>
                          <wps:cNvSpPr>
                            <a:spLocks/>
                          </wps:cNvSpPr>
                          <wps:spPr bwMode="auto">
                            <a:xfrm>
                              <a:off x="8225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8225 8225"/>
                                <a:gd name="T1" fmla="*/ T0 w 220"/>
                                <a:gd name="T2" fmla="+- 0 -385 -605"/>
                                <a:gd name="T3" fmla="*/ -385 h 220"/>
                                <a:gd name="T4" fmla="+- 0 8445 8225"/>
                                <a:gd name="T5" fmla="*/ T4 w 220"/>
                                <a:gd name="T6" fmla="+- 0 -385 -605"/>
                                <a:gd name="T7" fmla="*/ -385 h 220"/>
                                <a:gd name="T8" fmla="+- 0 8445 8225"/>
                                <a:gd name="T9" fmla="*/ T8 w 220"/>
                                <a:gd name="T10" fmla="+- 0 -605 -605"/>
                                <a:gd name="T11" fmla="*/ -605 h 220"/>
                                <a:gd name="T12" fmla="+- 0 8225 8225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8225 8225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4" name="Group 832"/>
                        <wpg:cNvGrpSpPr>
                          <a:grpSpLocks/>
                        </wpg:cNvGrpSpPr>
                        <wpg:grpSpPr bwMode="auto">
                          <a:xfrm>
                            <a:off x="8225" y="-605"/>
                            <a:ext cx="220" cy="220"/>
                            <a:chOff x="8225" y="-605"/>
                            <a:chExt cx="220" cy="220"/>
                          </a:xfrm>
                        </wpg:grpSpPr>
                        <wps:wsp>
                          <wps:cNvPr id="835" name="Freeform 833"/>
                          <wps:cNvSpPr>
                            <a:spLocks/>
                          </wps:cNvSpPr>
                          <wps:spPr bwMode="auto">
                            <a:xfrm>
                              <a:off x="8225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8225 8225"/>
                                <a:gd name="T1" fmla="*/ T0 w 220"/>
                                <a:gd name="T2" fmla="+- 0 -385 -605"/>
                                <a:gd name="T3" fmla="*/ -385 h 220"/>
                                <a:gd name="T4" fmla="+- 0 8445 8225"/>
                                <a:gd name="T5" fmla="*/ T4 w 220"/>
                                <a:gd name="T6" fmla="+- 0 -385 -605"/>
                                <a:gd name="T7" fmla="*/ -385 h 220"/>
                                <a:gd name="T8" fmla="+- 0 8445 8225"/>
                                <a:gd name="T9" fmla="*/ T8 w 220"/>
                                <a:gd name="T10" fmla="+- 0 -605 -605"/>
                                <a:gd name="T11" fmla="*/ -605 h 220"/>
                                <a:gd name="T12" fmla="+- 0 8225 8225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8225 8225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6" name="Group 830"/>
                        <wpg:cNvGrpSpPr>
                          <a:grpSpLocks/>
                        </wpg:cNvGrpSpPr>
                        <wpg:grpSpPr bwMode="auto">
                          <a:xfrm>
                            <a:off x="8293" y="-544"/>
                            <a:ext cx="85" cy="74"/>
                            <a:chOff x="8293" y="-544"/>
                            <a:chExt cx="85" cy="74"/>
                          </a:xfrm>
                        </wpg:grpSpPr>
                        <wps:wsp>
                          <wps:cNvPr id="837" name="Freeform 831"/>
                          <wps:cNvSpPr>
                            <a:spLocks/>
                          </wps:cNvSpPr>
                          <wps:spPr bwMode="auto">
                            <a:xfrm>
                              <a:off x="8293" y="-544"/>
                              <a:ext cx="85" cy="74"/>
                            </a:xfrm>
                            <a:custGeom>
                              <a:avLst/>
                              <a:gdLst>
                                <a:gd name="T0" fmla="+- 0 8335 8293"/>
                                <a:gd name="T1" fmla="*/ T0 w 85"/>
                                <a:gd name="T2" fmla="+- 0 -544 -544"/>
                                <a:gd name="T3" fmla="*/ -544 h 74"/>
                                <a:gd name="T4" fmla="+- 0 8293 8293"/>
                                <a:gd name="T5" fmla="*/ T4 w 85"/>
                                <a:gd name="T6" fmla="+- 0 -470 -544"/>
                                <a:gd name="T7" fmla="*/ -470 h 74"/>
                                <a:gd name="T8" fmla="+- 0 8378 8293"/>
                                <a:gd name="T9" fmla="*/ T8 w 85"/>
                                <a:gd name="T10" fmla="+- 0 -470 -544"/>
                                <a:gd name="T11" fmla="*/ -470 h 74"/>
                                <a:gd name="T12" fmla="+- 0 8335 8293"/>
                                <a:gd name="T13" fmla="*/ T12 w 85"/>
                                <a:gd name="T14" fmla="+- 0 -544 -544"/>
                                <a:gd name="T15" fmla="*/ -54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10A98" id="Group 829" o:spid="_x0000_s1026" style="position:absolute;margin-left:410.9pt;margin-top:-30.6pt;width:11.7pt;height:11.7pt;z-index:-3745;mso-position-horizontal-relative:page" coordorigin="8218,-612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">
                <v:group id="Group 834" o:spid="_x0000_s1027" style="position:absolute;left:8225;top:-605;width:220;height:220" coordorigin="8225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<v:shape id="Freeform 835" o:spid="_x0000_s1028" style="position:absolute;left:8225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5scQA&#10;AADcAAAADwAAAGRycy9kb3ducmV2LnhtbESPQWvCQBSE70L/w/IK3nRTRZHUVaqt6MWDacHrI/vM&#10;hmbfhuyapP31riB4HGbmG2a57m0lWmp86VjB2zgBQZw7XXKh4Od7N1qA8AFZY+WYFPyRh/XqZbDE&#10;VLuOT9RmoRARwj5FBSaEOpXS54Ys+rGriaN3cY3FEGVTSN1gF+G2kpMkmUuLJccFgzVtDeW/2dUq&#10;yL4u582EzX97aLvP/fV4PNNMKzV87T/eQQTqwzP8aB+0gsV0C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3+bHEAAAA3AAAAA8AAAAAAAAAAAAAAAAAmAIAAGRycy9k&#10;b3ducmV2LnhtbFBLBQYAAAAABAAEAPUAAACJAwAAAAA=&#10;" path="m,220r220,l220,,,,,220e" fillcolor="#f2f2f2" stroked="f">
                    <v:path arrowok="t" o:connecttype="custom" o:connectlocs="0,-385;220,-385;220,-605;0,-605;0,-385" o:connectangles="0,0,0,0,0"/>
                  </v:shape>
                </v:group>
                <v:group id="Group 832" o:spid="_x0000_s1029" style="position:absolute;left:8225;top:-605;width:220;height:220" coordorigin="8225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<v:shape id="Freeform 833" o:spid="_x0000_s1030" style="position:absolute;left:8225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lE8QA&#10;AADcAAAADwAAAGRycy9kb3ducmV2LnhtbESP3WrCQBSE7wt9h+UUelc3GhSJbkRa2nohiLYPcMye&#10;/GD2bNjdJunbu4Lg5TAz3zDrzWha0ZPzjWUF00kCgriwuuFKwe/P59sShA/IGlvLpOCfPGzy56c1&#10;ZtoOfKT+FCoRIewzVFCH0GVS+qImg35iO+LoldYZDFG6SmqHQ4SbVs6SZCENNhwXauzovabicvoz&#10;Crbha5Yedv687/vRfR/LNPkYWKnXl3G7AhFoDI/wvb3TCpbpHG5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JRPEAAAA3AAAAA8AAAAAAAAAAAAAAAAAmAIAAGRycy9k&#10;b3ducmV2LnhtbFBLBQYAAAAABAAEAPUAAACJAwAAAAA=&#10;" path="m,220r220,l220,,,,,220xe" filled="f" strokecolor="white" strokeweight=".24044mm">
                    <v:path arrowok="t" o:connecttype="custom" o:connectlocs="0,-385;220,-385;220,-605;0,-605;0,-385" o:connectangles="0,0,0,0,0"/>
                  </v:shape>
                </v:group>
                <v:group id="Group 830" o:spid="_x0000_s1031" style="position:absolute;left:8293;top:-544;width:85;height:74" coordorigin="8293,-54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shape id="Freeform 831" o:spid="_x0000_s1032" style="position:absolute;left:8293;top:-54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9eMQA&#10;AADcAAAADwAAAGRycy9kb3ducmV2LnhtbESPUUvDQBCE34X+h2MLvtlLNdgSey1SEBQq2LQ/YMlt&#10;c7G5vZhb0/Tfe4Lg4zAz3zCrzehbNVAfm8AG5rMMFHEVbMO1gePh5W4JKgqyxTYwGbhShM16crPC&#10;woYL72kopVYJwrFAA06kK7SOlSOPcRY64uSdQu9RkuxrbXu8JLhv9X2WPWqPDacFhx1tHVXn8tsb&#10;kNxJftjt3j/zLz5dh7fyI5OtMbfT8fkJlNAo/+G/9qs1sHxY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yvXjEAAAA3AAAAA8AAAAAAAAAAAAAAAAAmAIAAGRycy9k&#10;b3ducmV2LnhtbFBLBQYAAAAABAAEAPUAAACJAwAAAAA=&#10;" path="m42,l,74r85,l42,e" fillcolor="black" stroked="f">
                    <v:path arrowok="t" o:connecttype="custom" o:connectlocs="42,-544;0,-470;85,-470;42,-544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36" behindDoc="1" locked="0" layoutInCell="1" allowOverlap="1" wp14:anchorId="69DE6A48" wp14:editId="08AF5425">
                <wp:simplePos x="0" y="0"/>
                <wp:positionH relativeFrom="page">
                  <wp:posOffset>6020435</wp:posOffset>
                </wp:positionH>
                <wp:positionV relativeFrom="paragraph">
                  <wp:posOffset>-388620</wp:posOffset>
                </wp:positionV>
                <wp:extent cx="148590" cy="148590"/>
                <wp:effectExtent l="635" t="5715" r="3175" b="7620"/>
                <wp:wrapNone/>
                <wp:docPr id="824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48590"/>
                          <a:chOff x="9481" y="-612"/>
                          <a:chExt cx="234" cy="234"/>
                        </a:xfrm>
                      </wpg:grpSpPr>
                      <wpg:grpSp>
                        <wpg:cNvPr id="825" name="Group 827"/>
                        <wpg:cNvGrpSpPr>
                          <a:grpSpLocks/>
                        </wpg:cNvGrpSpPr>
                        <wpg:grpSpPr bwMode="auto">
                          <a:xfrm>
                            <a:off x="9488" y="-605"/>
                            <a:ext cx="220" cy="220"/>
                            <a:chOff x="9488" y="-605"/>
                            <a:chExt cx="220" cy="220"/>
                          </a:xfrm>
                        </wpg:grpSpPr>
                        <wps:wsp>
                          <wps:cNvPr id="826" name="Freeform 828"/>
                          <wps:cNvSpPr>
                            <a:spLocks/>
                          </wps:cNvSpPr>
                          <wps:spPr bwMode="auto">
                            <a:xfrm>
                              <a:off x="9488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9488 9488"/>
                                <a:gd name="T1" fmla="*/ T0 w 220"/>
                                <a:gd name="T2" fmla="+- 0 -385 -605"/>
                                <a:gd name="T3" fmla="*/ -385 h 220"/>
                                <a:gd name="T4" fmla="+- 0 9708 9488"/>
                                <a:gd name="T5" fmla="*/ T4 w 220"/>
                                <a:gd name="T6" fmla="+- 0 -385 -605"/>
                                <a:gd name="T7" fmla="*/ -385 h 220"/>
                                <a:gd name="T8" fmla="+- 0 9708 9488"/>
                                <a:gd name="T9" fmla="*/ T8 w 220"/>
                                <a:gd name="T10" fmla="+- 0 -605 -605"/>
                                <a:gd name="T11" fmla="*/ -605 h 220"/>
                                <a:gd name="T12" fmla="+- 0 9488 9488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9488 9488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7" name="Group 825"/>
                        <wpg:cNvGrpSpPr>
                          <a:grpSpLocks/>
                        </wpg:cNvGrpSpPr>
                        <wpg:grpSpPr bwMode="auto">
                          <a:xfrm>
                            <a:off x="9488" y="-605"/>
                            <a:ext cx="220" cy="220"/>
                            <a:chOff x="9488" y="-605"/>
                            <a:chExt cx="220" cy="220"/>
                          </a:xfrm>
                        </wpg:grpSpPr>
                        <wps:wsp>
                          <wps:cNvPr id="828" name="Freeform 826"/>
                          <wps:cNvSpPr>
                            <a:spLocks/>
                          </wps:cNvSpPr>
                          <wps:spPr bwMode="auto">
                            <a:xfrm>
                              <a:off x="9488" y="-605"/>
                              <a:ext cx="220" cy="220"/>
                            </a:xfrm>
                            <a:custGeom>
                              <a:avLst/>
                              <a:gdLst>
                                <a:gd name="T0" fmla="+- 0 9488 9488"/>
                                <a:gd name="T1" fmla="*/ T0 w 220"/>
                                <a:gd name="T2" fmla="+- 0 -385 -605"/>
                                <a:gd name="T3" fmla="*/ -385 h 220"/>
                                <a:gd name="T4" fmla="+- 0 9708 9488"/>
                                <a:gd name="T5" fmla="*/ T4 w 220"/>
                                <a:gd name="T6" fmla="+- 0 -385 -605"/>
                                <a:gd name="T7" fmla="*/ -385 h 220"/>
                                <a:gd name="T8" fmla="+- 0 9708 9488"/>
                                <a:gd name="T9" fmla="*/ T8 w 220"/>
                                <a:gd name="T10" fmla="+- 0 -605 -605"/>
                                <a:gd name="T11" fmla="*/ -605 h 220"/>
                                <a:gd name="T12" fmla="+- 0 9488 9488"/>
                                <a:gd name="T13" fmla="*/ T12 w 220"/>
                                <a:gd name="T14" fmla="+- 0 -605 -605"/>
                                <a:gd name="T15" fmla="*/ -605 h 220"/>
                                <a:gd name="T16" fmla="+- 0 9488 9488"/>
                                <a:gd name="T17" fmla="*/ T16 w 220"/>
                                <a:gd name="T18" fmla="+- 0 -385 -605"/>
                                <a:gd name="T19" fmla="*/ -385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20">
                                  <a:moveTo>
                                    <a:pt x="0" y="220"/>
                                  </a:moveTo>
                                  <a:lnTo>
                                    <a:pt x="220" y="22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9" name="Group 823"/>
                        <wpg:cNvGrpSpPr>
                          <a:grpSpLocks/>
                        </wpg:cNvGrpSpPr>
                        <wpg:grpSpPr bwMode="auto">
                          <a:xfrm>
                            <a:off x="9566" y="-527"/>
                            <a:ext cx="63" cy="63"/>
                            <a:chOff x="9566" y="-527"/>
                            <a:chExt cx="63" cy="63"/>
                          </a:xfrm>
                        </wpg:grpSpPr>
                        <wps:wsp>
                          <wps:cNvPr id="830" name="Freeform 824"/>
                          <wps:cNvSpPr>
                            <a:spLocks/>
                          </wps:cNvSpPr>
                          <wps:spPr bwMode="auto">
                            <a:xfrm>
                              <a:off x="9566" y="-527"/>
                              <a:ext cx="63" cy="63"/>
                            </a:xfrm>
                            <a:custGeom>
                              <a:avLst/>
                              <a:gdLst>
                                <a:gd name="T0" fmla="+- 0 9566 9566"/>
                                <a:gd name="T1" fmla="*/ T0 w 63"/>
                                <a:gd name="T2" fmla="+- 0 -495 -527"/>
                                <a:gd name="T3" fmla="*/ -495 h 63"/>
                                <a:gd name="T4" fmla="+- 0 9630 9566"/>
                                <a:gd name="T5" fmla="*/ T4 w 63"/>
                                <a:gd name="T6" fmla="+- 0 -495 -527"/>
                                <a:gd name="T7" fmla="*/ -49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D3728" id="Group 822" o:spid="_x0000_s1026" style="position:absolute;margin-left:474.05pt;margin-top:-30.6pt;width:11.7pt;height:11.7pt;z-index:-3744;mso-position-horizontal-relative:page" coordorigin="9481,-612" coordsize="23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">
                <v:group id="Group 827" o:spid="_x0000_s1027" style="position:absolute;left:9488;top:-605;width:220;height:220" coordorigin="9488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<v:shape id="Freeform 828" o:spid="_x0000_s1028" style="position:absolute;left:9488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nM9MMA&#10;AADcAAAADwAAAGRycy9kb3ducmV2LnhtbESPT4vCMBTE74LfITxhb5puYUWqUfYvevGwVfD6aJ5N&#10;2ealNLGtfnojCHscZuY3zGoz2Fp01PrKsYLXWQKCuHC64lLB8fAzXYDwAVlj7ZgUXMnDZj0erTDT&#10;rudf6vJQighhn6ECE0KTSekLQxb9zDXE0Tu71mKIsi2lbrGPcFvLNEnm0mLFccFgQ5+Gir/8YhXk&#10;3+fTR8rm1u26/mt72e9P9KaVepkM70sQgYbwH362d1rBIp3D4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nM9MMAAADcAAAADwAAAAAAAAAAAAAAAACYAgAAZHJzL2Rv&#10;d25yZXYueG1sUEsFBgAAAAAEAAQA9QAAAIgDAAAAAA==&#10;" path="m,220r220,l220,,,,,220e" fillcolor="#f2f2f2" stroked="f">
                    <v:path arrowok="t" o:connecttype="custom" o:connectlocs="0,-385;220,-385;220,-605;0,-605;0,-385" o:connectangles="0,0,0,0,0"/>
                  </v:shape>
                </v:group>
                <v:group id="Group 825" o:spid="_x0000_s1029" style="position:absolute;left:9488;top:-605;width:220;height:220" coordorigin="9488,-605" coordsize="220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<v:shape id="Freeform 826" o:spid="_x0000_s1030" style="position:absolute;left:9488;top:-605;width:220;height:220;visibility:visible;mso-wrap-style:square;v-text-anchor:top" coordsize="22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cUMAA&#10;AADcAAAADwAAAGRycy9kb3ducmV2LnhtbERPzYrCMBC+C/sOYRa8aboVRLpGERd3PQhi9QFmm7Et&#10;NpOSxLa+vTkIHj++/+V6MI3oyPnasoKvaQKCuLC65lLB5bybLED4gKyxsUwKHuRhvfoYLTHTtucT&#10;dXkoRQxhn6GCKoQ2k9IXFRn0U9sSR+5qncEQoSuldtjHcNPINEnm0mDNsaHClrYVFbf8bhRswm86&#10;O+79/6HrBvd3us6Sn56VGn8Om28QgYbwFr/ce61gkca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wcUMAAAADcAAAADwAAAAAAAAAAAAAAAACYAgAAZHJzL2Rvd25y&#10;ZXYueG1sUEsFBgAAAAAEAAQA9QAAAIUDAAAAAA==&#10;" path="m,220r220,l220,,,,,220xe" filled="f" strokecolor="white" strokeweight=".24044mm">
                    <v:path arrowok="t" o:connecttype="custom" o:connectlocs="0,-385;220,-385;220,-605;0,-605;0,-385" o:connectangles="0,0,0,0,0"/>
                  </v:shape>
                </v:group>
                <v:group id="Group 823" o:spid="_x0000_s1031" style="position:absolute;left:9566;top:-527;width:63;height:63" coordorigin="9566,-527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<v:shape id="Freeform 824" o:spid="_x0000_s1032" style="position:absolute;left:9566;top:-527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hk8EA&#10;AADcAAAADwAAAGRycy9kb3ducmV2LnhtbERPyW7CMBC9I/EP1iBxAweQKAQMQhVbeyPAfRQPSSAe&#10;p7GBwNfXh0o9Pr19vmxMKR5Uu8KygkE/AkGcWl1wpuB03PQmIJxH1lhaJgUvcrBctFtzjLV98oEe&#10;ic9ECGEXo4Lc+yqW0qU5GXR9WxEH7mJrgz7AOpO6xmcIN6UcRtFYGiw4NORY0WdO6S25GwU7Gg2G&#10;Xz+UROdiffzeflynb31VqttpVjMQnhr/L/5z77WCySjMD2fC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rIZPBAAAA3AAAAA8AAAAAAAAAAAAAAAAAmAIAAGRycy9kb3du&#10;cmV2LnhtbFBLBQYAAAAABAAEAPUAAACGAwAAAAA=&#10;" path="m,32r64,e" filled="f" strokeweight="1.1521mm">
                    <v:path arrowok="t" o:connecttype="custom" o:connectlocs="0,-495;64,-495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MS PGothic" w:eastAsia="MS PGothic" w:hAnsi="MS PGothic" w:cs="MS PGothic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9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4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4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9"/>
          <w:position w:val="4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1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9"/>
          <w:position w:val="1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 w:rsidR="006A473A"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 w:rsidR="006A473A">
        <w:rPr>
          <w:rFonts w:ascii="Times New Roman" w:eastAsia="Times New Roman" w:hAnsi="Times New Roman" w:cs="Times New Roman"/>
          <w:spacing w:val="19"/>
          <w:position w:val="-2"/>
          <w:sz w:val="8"/>
          <w:szCs w:val="8"/>
        </w:rPr>
        <w:t xml:space="preserve"> </w:t>
      </w:r>
      <w:r w:rsidR="006A473A">
        <w:rPr>
          <w:rFonts w:ascii="MS PGothic" w:eastAsia="MS PGothic" w:hAnsi="MS PGothic" w:cs="MS PGothic"/>
          <w:position w:val="-4"/>
          <w:sz w:val="8"/>
          <w:szCs w:val="8"/>
        </w:rPr>
        <w:t>●</w:t>
      </w:r>
    </w:p>
    <w:p w14:paraId="68FEA778" w14:textId="77777777" w:rsidR="00841664" w:rsidRDefault="006A473A">
      <w:pPr>
        <w:spacing w:after="0" w:line="101" w:lineRule="exact"/>
        <w:ind w:right="-20"/>
        <w:jc w:val="right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w w:val="86"/>
          <w:position w:val="-1"/>
          <w:sz w:val="8"/>
          <w:szCs w:val="8"/>
        </w:rPr>
        <w:t>●</w:t>
      </w:r>
    </w:p>
    <w:p w14:paraId="0C6B9AE3" w14:textId="77777777" w:rsidR="00841664" w:rsidRDefault="006A473A">
      <w:pPr>
        <w:spacing w:before="74" w:after="0" w:line="125" w:lineRule="exact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5</w:t>
      </w:r>
    </w:p>
    <w:p w14:paraId="1721A659" w14:textId="77777777" w:rsidR="00841664" w:rsidRDefault="006A473A">
      <w:pPr>
        <w:spacing w:before="43" w:after="0" w:line="240" w:lineRule="auto"/>
        <w:ind w:right="857"/>
        <w:jc w:val="right"/>
        <w:rPr>
          <w:rFonts w:ascii="MS PGothic" w:eastAsia="MS PGothic" w:hAnsi="MS PGothic" w:cs="MS PGothic"/>
          <w:sz w:val="8"/>
          <w:szCs w:val="8"/>
        </w:rPr>
      </w:pPr>
      <w:r>
        <w:br w:type="column"/>
      </w:r>
      <w:r>
        <w:rPr>
          <w:rFonts w:ascii="MS PGothic" w:eastAsia="MS PGothic" w:hAnsi="MS PGothic" w:cs="MS PGothic"/>
          <w:w w:val="86"/>
          <w:sz w:val="8"/>
          <w:szCs w:val="8"/>
        </w:rPr>
        <w:t>●</w:t>
      </w:r>
    </w:p>
    <w:p w14:paraId="00F75A6F" w14:textId="77777777" w:rsidR="00841664" w:rsidRDefault="00841664">
      <w:pPr>
        <w:spacing w:before="10" w:after="0" w:line="220" w:lineRule="exact"/>
      </w:pPr>
    </w:p>
    <w:p w14:paraId="2C550D59" w14:textId="77777777" w:rsidR="00841664" w:rsidRDefault="006A473A">
      <w:pPr>
        <w:spacing w:after="0" w:line="240" w:lineRule="auto"/>
        <w:ind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-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5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5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5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6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6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9"/>
          <w:position w:val="6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6"/>
          <w:sz w:val="8"/>
          <w:szCs w:val="8"/>
        </w:rPr>
        <w:t>●</w:t>
      </w:r>
    </w:p>
    <w:p w14:paraId="55EDCB93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3" w:space="720" w:equalWidth="0">
            <w:col w:w="535" w:space="4499"/>
            <w:col w:w="1424" w:space="109"/>
            <w:col w:w="3453"/>
          </w:cols>
        </w:sectPr>
      </w:pPr>
    </w:p>
    <w:p w14:paraId="1EA7AD3E" w14:textId="77777777" w:rsidR="00841664" w:rsidRDefault="00841664">
      <w:pPr>
        <w:spacing w:before="4" w:after="0" w:line="100" w:lineRule="exact"/>
        <w:rPr>
          <w:sz w:val="10"/>
          <w:szCs w:val="10"/>
        </w:rPr>
      </w:pPr>
    </w:p>
    <w:p w14:paraId="21ADF5C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9BB578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3195CF0" w14:textId="6B55A215" w:rsidR="00841664" w:rsidRDefault="00426ACE">
      <w:pPr>
        <w:tabs>
          <w:tab w:val="left" w:pos="5020"/>
        </w:tabs>
        <w:spacing w:before="46" w:after="0" w:line="145" w:lineRule="exact"/>
        <w:ind w:left="375" w:right="-20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28" behindDoc="1" locked="0" layoutInCell="1" allowOverlap="1" wp14:anchorId="14A031B0" wp14:editId="52038016">
                <wp:simplePos x="0" y="0"/>
                <wp:positionH relativeFrom="page">
                  <wp:posOffset>1203325</wp:posOffset>
                </wp:positionH>
                <wp:positionV relativeFrom="paragraph">
                  <wp:posOffset>-756920</wp:posOffset>
                </wp:positionV>
                <wp:extent cx="2596515" cy="1716405"/>
                <wp:effectExtent l="3175" t="635" r="635" b="6985"/>
                <wp:wrapNone/>
                <wp:docPr id="581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6515" cy="1716405"/>
                          <a:chOff x="1895" y="-1192"/>
                          <a:chExt cx="4089" cy="2703"/>
                        </a:xfrm>
                      </wpg:grpSpPr>
                      <wpg:grpSp>
                        <wpg:cNvPr id="582" name="Group 820"/>
                        <wpg:cNvGrpSpPr>
                          <a:grpSpLocks/>
                        </wpg:cNvGrpSpPr>
                        <wpg:grpSpPr bwMode="auto">
                          <a:xfrm>
                            <a:off x="1937" y="1177"/>
                            <a:ext cx="4040" cy="2"/>
                            <a:chOff x="1937" y="1177"/>
                            <a:chExt cx="4040" cy="2"/>
                          </a:xfrm>
                        </wpg:grpSpPr>
                        <wps:wsp>
                          <wps:cNvPr id="583" name="Freeform 821"/>
                          <wps:cNvSpPr>
                            <a:spLocks/>
                          </wps:cNvSpPr>
                          <wps:spPr bwMode="auto">
                            <a:xfrm>
                              <a:off x="1937" y="1177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4" name="Group 818"/>
                        <wpg:cNvGrpSpPr>
                          <a:grpSpLocks/>
                        </wpg:cNvGrpSpPr>
                        <wpg:grpSpPr bwMode="auto">
                          <a:xfrm>
                            <a:off x="1937" y="467"/>
                            <a:ext cx="4040" cy="2"/>
                            <a:chOff x="1937" y="467"/>
                            <a:chExt cx="4040" cy="2"/>
                          </a:xfrm>
                        </wpg:grpSpPr>
                        <wps:wsp>
                          <wps:cNvPr id="585" name="Freeform 819"/>
                          <wps:cNvSpPr>
                            <a:spLocks/>
                          </wps:cNvSpPr>
                          <wps:spPr bwMode="auto">
                            <a:xfrm>
                              <a:off x="1937" y="467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6" name="Group 816"/>
                        <wpg:cNvGrpSpPr>
                          <a:grpSpLocks/>
                        </wpg:cNvGrpSpPr>
                        <wpg:grpSpPr bwMode="auto">
                          <a:xfrm>
                            <a:off x="1937" y="-244"/>
                            <a:ext cx="4040" cy="2"/>
                            <a:chOff x="1937" y="-244"/>
                            <a:chExt cx="4040" cy="2"/>
                          </a:xfrm>
                        </wpg:grpSpPr>
                        <wps:wsp>
                          <wps:cNvPr id="587" name="Freeform 817"/>
                          <wps:cNvSpPr>
                            <a:spLocks/>
                          </wps:cNvSpPr>
                          <wps:spPr bwMode="auto">
                            <a:xfrm>
                              <a:off x="1937" y="-244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8" name="Group 814"/>
                        <wpg:cNvGrpSpPr>
                          <a:grpSpLocks/>
                        </wpg:cNvGrpSpPr>
                        <wpg:grpSpPr bwMode="auto">
                          <a:xfrm>
                            <a:off x="1937" y="-955"/>
                            <a:ext cx="4040" cy="2"/>
                            <a:chOff x="1937" y="-955"/>
                            <a:chExt cx="4040" cy="2"/>
                          </a:xfrm>
                        </wpg:grpSpPr>
                        <wps:wsp>
                          <wps:cNvPr id="589" name="Freeform 815"/>
                          <wps:cNvSpPr>
                            <a:spLocks/>
                          </wps:cNvSpPr>
                          <wps:spPr bwMode="auto">
                            <a:xfrm>
                              <a:off x="1937" y="-955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0" name="Group 812"/>
                        <wpg:cNvGrpSpPr>
                          <a:grpSpLocks/>
                        </wpg:cNvGrpSpPr>
                        <wpg:grpSpPr bwMode="auto">
                          <a:xfrm>
                            <a:off x="2296" y="-1185"/>
                            <a:ext cx="2" cy="2655"/>
                            <a:chOff x="2296" y="-1185"/>
                            <a:chExt cx="2" cy="2655"/>
                          </a:xfrm>
                        </wpg:grpSpPr>
                        <wps:wsp>
                          <wps:cNvPr id="591" name="Freeform 813"/>
                          <wps:cNvSpPr>
                            <a:spLocks/>
                          </wps:cNvSpPr>
                          <wps:spPr bwMode="auto">
                            <a:xfrm>
                              <a:off x="2296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2" name="Group 810"/>
                        <wpg:cNvGrpSpPr>
                          <a:grpSpLocks/>
                        </wpg:cNvGrpSpPr>
                        <wpg:grpSpPr bwMode="auto">
                          <a:xfrm>
                            <a:off x="2995" y="-1185"/>
                            <a:ext cx="2" cy="2655"/>
                            <a:chOff x="2995" y="-1185"/>
                            <a:chExt cx="2" cy="2655"/>
                          </a:xfrm>
                        </wpg:grpSpPr>
                        <wps:wsp>
                          <wps:cNvPr id="593" name="Freeform 811"/>
                          <wps:cNvSpPr>
                            <a:spLocks/>
                          </wps:cNvSpPr>
                          <wps:spPr bwMode="auto">
                            <a:xfrm>
                              <a:off x="2995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4" name="Group 808"/>
                        <wpg:cNvGrpSpPr>
                          <a:grpSpLocks/>
                        </wpg:cNvGrpSpPr>
                        <wpg:grpSpPr bwMode="auto">
                          <a:xfrm>
                            <a:off x="3695" y="-1185"/>
                            <a:ext cx="2" cy="2655"/>
                            <a:chOff x="3695" y="-1185"/>
                            <a:chExt cx="2" cy="2655"/>
                          </a:xfrm>
                        </wpg:grpSpPr>
                        <wps:wsp>
                          <wps:cNvPr id="595" name="Freeform 809"/>
                          <wps:cNvSpPr>
                            <a:spLocks/>
                          </wps:cNvSpPr>
                          <wps:spPr bwMode="auto">
                            <a:xfrm>
                              <a:off x="3695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" name="Group 806"/>
                        <wpg:cNvGrpSpPr>
                          <a:grpSpLocks/>
                        </wpg:cNvGrpSpPr>
                        <wpg:grpSpPr bwMode="auto">
                          <a:xfrm>
                            <a:off x="4395" y="-1185"/>
                            <a:ext cx="2" cy="2655"/>
                            <a:chOff x="4395" y="-1185"/>
                            <a:chExt cx="2" cy="2655"/>
                          </a:xfrm>
                        </wpg:grpSpPr>
                        <wps:wsp>
                          <wps:cNvPr id="597" name="Freeform 807"/>
                          <wps:cNvSpPr>
                            <a:spLocks/>
                          </wps:cNvSpPr>
                          <wps:spPr bwMode="auto">
                            <a:xfrm>
                              <a:off x="4395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8" name="Group 804"/>
                        <wpg:cNvGrpSpPr>
                          <a:grpSpLocks/>
                        </wpg:cNvGrpSpPr>
                        <wpg:grpSpPr bwMode="auto">
                          <a:xfrm>
                            <a:off x="5094" y="-1185"/>
                            <a:ext cx="2" cy="2655"/>
                            <a:chOff x="5094" y="-1185"/>
                            <a:chExt cx="2" cy="2655"/>
                          </a:xfrm>
                        </wpg:grpSpPr>
                        <wps:wsp>
                          <wps:cNvPr id="599" name="Freeform 805"/>
                          <wps:cNvSpPr>
                            <a:spLocks/>
                          </wps:cNvSpPr>
                          <wps:spPr bwMode="auto">
                            <a:xfrm>
                              <a:off x="5094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0" name="Group 802"/>
                        <wpg:cNvGrpSpPr>
                          <a:grpSpLocks/>
                        </wpg:cNvGrpSpPr>
                        <wpg:grpSpPr bwMode="auto">
                          <a:xfrm>
                            <a:off x="5794" y="-1185"/>
                            <a:ext cx="2" cy="2655"/>
                            <a:chOff x="5794" y="-1185"/>
                            <a:chExt cx="2" cy="2655"/>
                          </a:xfrm>
                        </wpg:grpSpPr>
                        <wps:wsp>
                          <wps:cNvPr id="601" name="Freeform 803"/>
                          <wps:cNvSpPr>
                            <a:spLocks/>
                          </wps:cNvSpPr>
                          <wps:spPr bwMode="auto">
                            <a:xfrm>
                              <a:off x="5794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2" name="Group 800"/>
                        <wpg:cNvGrpSpPr>
                          <a:grpSpLocks/>
                        </wpg:cNvGrpSpPr>
                        <wpg:grpSpPr bwMode="auto">
                          <a:xfrm>
                            <a:off x="1937" y="822"/>
                            <a:ext cx="4040" cy="2"/>
                            <a:chOff x="1937" y="822"/>
                            <a:chExt cx="4040" cy="2"/>
                          </a:xfrm>
                        </wpg:grpSpPr>
                        <wps:wsp>
                          <wps:cNvPr id="603" name="Freeform 801"/>
                          <wps:cNvSpPr>
                            <a:spLocks/>
                          </wps:cNvSpPr>
                          <wps:spPr bwMode="auto">
                            <a:xfrm>
                              <a:off x="1937" y="822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4" name="Group 798"/>
                        <wpg:cNvGrpSpPr>
                          <a:grpSpLocks/>
                        </wpg:cNvGrpSpPr>
                        <wpg:grpSpPr bwMode="auto">
                          <a:xfrm>
                            <a:off x="1937" y="111"/>
                            <a:ext cx="4040" cy="2"/>
                            <a:chOff x="1937" y="111"/>
                            <a:chExt cx="4040" cy="2"/>
                          </a:xfrm>
                        </wpg:grpSpPr>
                        <wps:wsp>
                          <wps:cNvPr id="605" name="Freeform 799"/>
                          <wps:cNvSpPr>
                            <a:spLocks/>
                          </wps:cNvSpPr>
                          <wps:spPr bwMode="auto">
                            <a:xfrm>
                              <a:off x="1937" y="111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6" name="Group 796"/>
                        <wpg:cNvGrpSpPr>
                          <a:grpSpLocks/>
                        </wpg:cNvGrpSpPr>
                        <wpg:grpSpPr bwMode="auto">
                          <a:xfrm>
                            <a:off x="1937" y="-599"/>
                            <a:ext cx="4040" cy="2"/>
                            <a:chOff x="1937" y="-599"/>
                            <a:chExt cx="4040" cy="2"/>
                          </a:xfrm>
                        </wpg:grpSpPr>
                        <wps:wsp>
                          <wps:cNvPr id="607" name="Freeform 797"/>
                          <wps:cNvSpPr>
                            <a:spLocks/>
                          </wps:cNvSpPr>
                          <wps:spPr bwMode="auto">
                            <a:xfrm>
                              <a:off x="1937" y="-599"/>
                              <a:ext cx="4040" cy="2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5977 1937"/>
                                <a:gd name="T3" fmla="*/ T2 w 4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40">
                                  <a:moveTo>
                                    <a:pt x="0" y="0"/>
                                  </a:moveTo>
                                  <a:lnTo>
                                    <a:pt x="404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8" name="Group 794"/>
                        <wpg:cNvGrpSpPr>
                          <a:grpSpLocks/>
                        </wpg:cNvGrpSpPr>
                        <wpg:grpSpPr bwMode="auto">
                          <a:xfrm>
                            <a:off x="1946" y="-1185"/>
                            <a:ext cx="2" cy="2655"/>
                            <a:chOff x="1946" y="-1185"/>
                            <a:chExt cx="2" cy="2655"/>
                          </a:xfrm>
                        </wpg:grpSpPr>
                        <wps:wsp>
                          <wps:cNvPr id="609" name="Freeform 795"/>
                          <wps:cNvSpPr>
                            <a:spLocks/>
                          </wps:cNvSpPr>
                          <wps:spPr bwMode="auto">
                            <a:xfrm>
                              <a:off x="1946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0" name="Group 792"/>
                        <wpg:cNvGrpSpPr>
                          <a:grpSpLocks/>
                        </wpg:cNvGrpSpPr>
                        <wpg:grpSpPr bwMode="auto">
                          <a:xfrm>
                            <a:off x="2646" y="-1185"/>
                            <a:ext cx="2" cy="2655"/>
                            <a:chOff x="2646" y="-1185"/>
                            <a:chExt cx="2" cy="2655"/>
                          </a:xfrm>
                        </wpg:grpSpPr>
                        <wps:wsp>
                          <wps:cNvPr id="611" name="Freeform 793"/>
                          <wps:cNvSpPr>
                            <a:spLocks/>
                          </wps:cNvSpPr>
                          <wps:spPr bwMode="auto">
                            <a:xfrm>
                              <a:off x="2646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2" name="Group 790"/>
                        <wpg:cNvGrpSpPr>
                          <a:grpSpLocks/>
                        </wpg:cNvGrpSpPr>
                        <wpg:grpSpPr bwMode="auto">
                          <a:xfrm>
                            <a:off x="3345" y="-1185"/>
                            <a:ext cx="2" cy="2655"/>
                            <a:chOff x="3345" y="-1185"/>
                            <a:chExt cx="2" cy="2655"/>
                          </a:xfrm>
                        </wpg:grpSpPr>
                        <wps:wsp>
                          <wps:cNvPr id="613" name="Freeform 791"/>
                          <wps:cNvSpPr>
                            <a:spLocks/>
                          </wps:cNvSpPr>
                          <wps:spPr bwMode="auto">
                            <a:xfrm>
                              <a:off x="3345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4" name="Group 788"/>
                        <wpg:cNvGrpSpPr>
                          <a:grpSpLocks/>
                        </wpg:cNvGrpSpPr>
                        <wpg:grpSpPr bwMode="auto">
                          <a:xfrm>
                            <a:off x="4045" y="-1185"/>
                            <a:ext cx="2" cy="2655"/>
                            <a:chOff x="4045" y="-1185"/>
                            <a:chExt cx="2" cy="2655"/>
                          </a:xfrm>
                        </wpg:grpSpPr>
                        <wps:wsp>
                          <wps:cNvPr id="615" name="Freeform 789"/>
                          <wps:cNvSpPr>
                            <a:spLocks/>
                          </wps:cNvSpPr>
                          <wps:spPr bwMode="auto">
                            <a:xfrm>
                              <a:off x="4045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786"/>
                        <wpg:cNvGrpSpPr>
                          <a:grpSpLocks/>
                        </wpg:cNvGrpSpPr>
                        <wpg:grpSpPr bwMode="auto">
                          <a:xfrm>
                            <a:off x="4744" y="-1185"/>
                            <a:ext cx="2" cy="2655"/>
                            <a:chOff x="4744" y="-1185"/>
                            <a:chExt cx="2" cy="2655"/>
                          </a:xfrm>
                        </wpg:grpSpPr>
                        <wps:wsp>
                          <wps:cNvPr id="617" name="Freeform 787"/>
                          <wps:cNvSpPr>
                            <a:spLocks/>
                          </wps:cNvSpPr>
                          <wps:spPr bwMode="auto">
                            <a:xfrm>
                              <a:off x="4744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" name="Group 784"/>
                        <wpg:cNvGrpSpPr>
                          <a:grpSpLocks/>
                        </wpg:cNvGrpSpPr>
                        <wpg:grpSpPr bwMode="auto">
                          <a:xfrm>
                            <a:off x="5444" y="-1185"/>
                            <a:ext cx="2" cy="2655"/>
                            <a:chOff x="5444" y="-1185"/>
                            <a:chExt cx="2" cy="2655"/>
                          </a:xfrm>
                        </wpg:grpSpPr>
                        <wps:wsp>
                          <wps:cNvPr id="619" name="Freeform 785"/>
                          <wps:cNvSpPr>
                            <a:spLocks/>
                          </wps:cNvSpPr>
                          <wps:spPr bwMode="auto">
                            <a:xfrm>
                              <a:off x="5444" y="-1185"/>
                              <a:ext cx="2" cy="2655"/>
                            </a:xfrm>
                            <a:custGeom>
                              <a:avLst/>
                              <a:gdLst>
                                <a:gd name="T0" fmla="+- 0 1470 -1185"/>
                                <a:gd name="T1" fmla="*/ 1470 h 2655"/>
                                <a:gd name="T2" fmla="+- 0 -1185 -1185"/>
                                <a:gd name="T3" fmla="*/ -1185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782"/>
                        <wpg:cNvGrpSpPr>
                          <a:grpSpLocks/>
                        </wpg:cNvGrpSpPr>
                        <wpg:grpSpPr bwMode="auto">
                          <a:xfrm>
                            <a:off x="2078" y="1132"/>
                            <a:ext cx="85" cy="74"/>
                            <a:chOff x="2078" y="1132"/>
                            <a:chExt cx="85" cy="74"/>
                          </a:xfrm>
                        </wpg:grpSpPr>
                        <wps:wsp>
                          <wps:cNvPr id="621" name="Freeform 783"/>
                          <wps:cNvSpPr>
                            <a:spLocks/>
                          </wps:cNvSpPr>
                          <wps:spPr bwMode="auto">
                            <a:xfrm>
                              <a:off x="2078" y="1132"/>
                              <a:ext cx="85" cy="74"/>
                            </a:xfrm>
                            <a:custGeom>
                              <a:avLst/>
                              <a:gdLst>
                                <a:gd name="T0" fmla="+- 0 2121 2078"/>
                                <a:gd name="T1" fmla="*/ T0 w 85"/>
                                <a:gd name="T2" fmla="+- 0 1132 1132"/>
                                <a:gd name="T3" fmla="*/ 1132 h 74"/>
                                <a:gd name="T4" fmla="+- 0 2078 2078"/>
                                <a:gd name="T5" fmla="*/ T4 w 85"/>
                                <a:gd name="T6" fmla="+- 0 1205 1132"/>
                                <a:gd name="T7" fmla="*/ 1205 h 74"/>
                                <a:gd name="T8" fmla="+- 0 2164 2078"/>
                                <a:gd name="T9" fmla="*/ T8 w 85"/>
                                <a:gd name="T10" fmla="+- 0 1205 1132"/>
                                <a:gd name="T11" fmla="*/ 1205 h 74"/>
                                <a:gd name="T12" fmla="+- 0 2121 2078"/>
                                <a:gd name="T13" fmla="*/ T12 w 85"/>
                                <a:gd name="T14" fmla="+- 0 1132 1132"/>
                                <a:gd name="T15" fmla="*/ 113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2" name="Group 780"/>
                        <wpg:cNvGrpSpPr>
                          <a:grpSpLocks/>
                        </wpg:cNvGrpSpPr>
                        <wpg:grpSpPr bwMode="auto">
                          <a:xfrm>
                            <a:off x="2253" y="1083"/>
                            <a:ext cx="85" cy="74"/>
                            <a:chOff x="2253" y="1083"/>
                            <a:chExt cx="85" cy="74"/>
                          </a:xfrm>
                        </wpg:grpSpPr>
                        <wps:wsp>
                          <wps:cNvPr id="623" name="Freeform 781"/>
                          <wps:cNvSpPr>
                            <a:spLocks/>
                          </wps:cNvSpPr>
                          <wps:spPr bwMode="auto">
                            <a:xfrm>
                              <a:off x="2253" y="1083"/>
                              <a:ext cx="85" cy="74"/>
                            </a:xfrm>
                            <a:custGeom>
                              <a:avLst/>
                              <a:gdLst>
                                <a:gd name="T0" fmla="+- 0 2296 2253"/>
                                <a:gd name="T1" fmla="*/ T0 w 85"/>
                                <a:gd name="T2" fmla="+- 0 1083 1083"/>
                                <a:gd name="T3" fmla="*/ 1083 h 74"/>
                                <a:gd name="T4" fmla="+- 0 2253 2253"/>
                                <a:gd name="T5" fmla="*/ T4 w 85"/>
                                <a:gd name="T6" fmla="+- 0 1157 1083"/>
                                <a:gd name="T7" fmla="*/ 1157 h 74"/>
                                <a:gd name="T8" fmla="+- 0 2338 2253"/>
                                <a:gd name="T9" fmla="*/ T8 w 85"/>
                                <a:gd name="T10" fmla="+- 0 1157 1083"/>
                                <a:gd name="T11" fmla="*/ 1157 h 74"/>
                                <a:gd name="T12" fmla="+- 0 2296 2253"/>
                                <a:gd name="T13" fmla="*/ T12 w 85"/>
                                <a:gd name="T14" fmla="+- 0 1083 1083"/>
                                <a:gd name="T15" fmla="*/ 108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" name="Group 778"/>
                        <wpg:cNvGrpSpPr>
                          <a:grpSpLocks/>
                        </wpg:cNvGrpSpPr>
                        <wpg:grpSpPr bwMode="auto">
                          <a:xfrm>
                            <a:off x="2428" y="1101"/>
                            <a:ext cx="85" cy="74"/>
                            <a:chOff x="2428" y="1101"/>
                            <a:chExt cx="85" cy="74"/>
                          </a:xfrm>
                        </wpg:grpSpPr>
                        <wps:wsp>
                          <wps:cNvPr id="625" name="Freeform 779"/>
                          <wps:cNvSpPr>
                            <a:spLocks/>
                          </wps:cNvSpPr>
                          <wps:spPr bwMode="auto">
                            <a:xfrm>
                              <a:off x="2428" y="1101"/>
                              <a:ext cx="85" cy="74"/>
                            </a:xfrm>
                            <a:custGeom>
                              <a:avLst/>
                              <a:gdLst>
                                <a:gd name="T0" fmla="+- 0 2471 2428"/>
                                <a:gd name="T1" fmla="*/ T0 w 85"/>
                                <a:gd name="T2" fmla="+- 0 1101 1101"/>
                                <a:gd name="T3" fmla="*/ 1101 h 74"/>
                                <a:gd name="T4" fmla="+- 0 2428 2428"/>
                                <a:gd name="T5" fmla="*/ T4 w 85"/>
                                <a:gd name="T6" fmla="+- 0 1175 1101"/>
                                <a:gd name="T7" fmla="*/ 1175 h 74"/>
                                <a:gd name="T8" fmla="+- 0 2513 2428"/>
                                <a:gd name="T9" fmla="*/ T8 w 85"/>
                                <a:gd name="T10" fmla="+- 0 1175 1101"/>
                                <a:gd name="T11" fmla="*/ 1175 h 74"/>
                                <a:gd name="T12" fmla="+- 0 2471 2428"/>
                                <a:gd name="T13" fmla="*/ T12 w 85"/>
                                <a:gd name="T14" fmla="+- 0 1101 1101"/>
                                <a:gd name="T15" fmla="*/ 110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776"/>
                        <wpg:cNvGrpSpPr>
                          <a:grpSpLocks/>
                        </wpg:cNvGrpSpPr>
                        <wpg:grpSpPr bwMode="auto">
                          <a:xfrm>
                            <a:off x="2603" y="1162"/>
                            <a:ext cx="85" cy="74"/>
                            <a:chOff x="2603" y="1162"/>
                            <a:chExt cx="85" cy="74"/>
                          </a:xfrm>
                        </wpg:grpSpPr>
                        <wps:wsp>
                          <wps:cNvPr id="627" name="Freeform 777"/>
                          <wps:cNvSpPr>
                            <a:spLocks/>
                          </wps:cNvSpPr>
                          <wps:spPr bwMode="auto">
                            <a:xfrm>
                              <a:off x="2603" y="1162"/>
                              <a:ext cx="85" cy="74"/>
                            </a:xfrm>
                            <a:custGeom>
                              <a:avLst/>
                              <a:gdLst>
                                <a:gd name="T0" fmla="+- 0 2646 2603"/>
                                <a:gd name="T1" fmla="*/ T0 w 85"/>
                                <a:gd name="T2" fmla="+- 0 1162 1162"/>
                                <a:gd name="T3" fmla="*/ 1162 h 74"/>
                                <a:gd name="T4" fmla="+- 0 2603 2603"/>
                                <a:gd name="T5" fmla="*/ T4 w 85"/>
                                <a:gd name="T6" fmla="+- 0 1236 1162"/>
                                <a:gd name="T7" fmla="*/ 1236 h 74"/>
                                <a:gd name="T8" fmla="+- 0 2688 2603"/>
                                <a:gd name="T9" fmla="*/ T8 w 85"/>
                                <a:gd name="T10" fmla="+- 0 1236 1162"/>
                                <a:gd name="T11" fmla="*/ 1236 h 74"/>
                                <a:gd name="T12" fmla="+- 0 2646 2603"/>
                                <a:gd name="T13" fmla="*/ T12 w 85"/>
                                <a:gd name="T14" fmla="+- 0 1162 1162"/>
                                <a:gd name="T15" fmla="*/ 116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8" name="Group 774"/>
                        <wpg:cNvGrpSpPr>
                          <a:grpSpLocks/>
                        </wpg:cNvGrpSpPr>
                        <wpg:grpSpPr bwMode="auto">
                          <a:xfrm>
                            <a:off x="2778" y="1186"/>
                            <a:ext cx="85" cy="74"/>
                            <a:chOff x="2778" y="1186"/>
                            <a:chExt cx="85" cy="74"/>
                          </a:xfrm>
                        </wpg:grpSpPr>
                        <wps:wsp>
                          <wps:cNvPr id="629" name="Freeform 775"/>
                          <wps:cNvSpPr>
                            <a:spLocks/>
                          </wps:cNvSpPr>
                          <wps:spPr bwMode="auto">
                            <a:xfrm>
                              <a:off x="2778" y="1186"/>
                              <a:ext cx="85" cy="74"/>
                            </a:xfrm>
                            <a:custGeom>
                              <a:avLst/>
                              <a:gdLst>
                                <a:gd name="T0" fmla="+- 0 2820 2778"/>
                                <a:gd name="T1" fmla="*/ T0 w 85"/>
                                <a:gd name="T2" fmla="+- 0 1186 1186"/>
                                <a:gd name="T3" fmla="*/ 1186 h 74"/>
                                <a:gd name="T4" fmla="+- 0 2778 2778"/>
                                <a:gd name="T5" fmla="*/ T4 w 85"/>
                                <a:gd name="T6" fmla="+- 0 1260 1186"/>
                                <a:gd name="T7" fmla="*/ 1260 h 74"/>
                                <a:gd name="T8" fmla="+- 0 2863 2778"/>
                                <a:gd name="T9" fmla="*/ T8 w 85"/>
                                <a:gd name="T10" fmla="+- 0 1260 1186"/>
                                <a:gd name="T11" fmla="*/ 1260 h 74"/>
                                <a:gd name="T12" fmla="+- 0 2820 2778"/>
                                <a:gd name="T13" fmla="*/ T12 w 85"/>
                                <a:gd name="T14" fmla="+- 0 1186 1186"/>
                                <a:gd name="T15" fmla="*/ 118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0" name="Group 772"/>
                        <wpg:cNvGrpSpPr>
                          <a:grpSpLocks/>
                        </wpg:cNvGrpSpPr>
                        <wpg:grpSpPr bwMode="auto">
                          <a:xfrm>
                            <a:off x="2953" y="1258"/>
                            <a:ext cx="85" cy="74"/>
                            <a:chOff x="2953" y="1258"/>
                            <a:chExt cx="85" cy="74"/>
                          </a:xfrm>
                        </wpg:grpSpPr>
                        <wps:wsp>
                          <wps:cNvPr id="631" name="Freeform 773"/>
                          <wps:cNvSpPr>
                            <a:spLocks/>
                          </wps:cNvSpPr>
                          <wps:spPr bwMode="auto">
                            <a:xfrm>
                              <a:off x="2953" y="1258"/>
                              <a:ext cx="85" cy="74"/>
                            </a:xfrm>
                            <a:custGeom>
                              <a:avLst/>
                              <a:gdLst>
                                <a:gd name="T0" fmla="+- 0 2995 2953"/>
                                <a:gd name="T1" fmla="*/ T0 w 85"/>
                                <a:gd name="T2" fmla="+- 0 1258 1258"/>
                                <a:gd name="T3" fmla="*/ 1258 h 74"/>
                                <a:gd name="T4" fmla="+- 0 2953 2953"/>
                                <a:gd name="T5" fmla="*/ T4 w 85"/>
                                <a:gd name="T6" fmla="+- 0 1332 1258"/>
                                <a:gd name="T7" fmla="*/ 1332 h 74"/>
                                <a:gd name="T8" fmla="+- 0 3038 2953"/>
                                <a:gd name="T9" fmla="*/ T8 w 85"/>
                                <a:gd name="T10" fmla="+- 0 1332 1258"/>
                                <a:gd name="T11" fmla="*/ 1332 h 74"/>
                                <a:gd name="T12" fmla="+- 0 2995 2953"/>
                                <a:gd name="T13" fmla="*/ T12 w 85"/>
                                <a:gd name="T14" fmla="+- 0 1258 1258"/>
                                <a:gd name="T15" fmla="*/ 125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2" name="Group 770"/>
                        <wpg:cNvGrpSpPr>
                          <a:grpSpLocks/>
                        </wpg:cNvGrpSpPr>
                        <wpg:grpSpPr bwMode="auto">
                          <a:xfrm>
                            <a:off x="3128" y="1237"/>
                            <a:ext cx="85" cy="74"/>
                            <a:chOff x="3128" y="1237"/>
                            <a:chExt cx="85" cy="74"/>
                          </a:xfrm>
                        </wpg:grpSpPr>
                        <wps:wsp>
                          <wps:cNvPr id="633" name="Freeform 771"/>
                          <wps:cNvSpPr>
                            <a:spLocks/>
                          </wps:cNvSpPr>
                          <wps:spPr bwMode="auto">
                            <a:xfrm>
                              <a:off x="3128" y="1237"/>
                              <a:ext cx="85" cy="74"/>
                            </a:xfrm>
                            <a:custGeom>
                              <a:avLst/>
                              <a:gdLst>
                                <a:gd name="T0" fmla="+- 0 3170 3128"/>
                                <a:gd name="T1" fmla="*/ T0 w 85"/>
                                <a:gd name="T2" fmla="+- 0 1237 1237"/>
                                <a:gd name="T3" fmla="*/ 1237 h 74"/>
                                <a:gd name="T4" fmla="+- 0 3128 3128"/>
                                <a:gd name="T5" fmla="*/ T4 w 85"/>
                                <a:gd name="T6" fmla="+- 0 1311 1237"/>
                                <a:gd name="T7" fmla="*/ 1311 h 74"/>
                                <a:gd name="T8" fmla="+- 0 3213 3128"/>
                                <a:gd name="T9" fmla="*/ T8 w 85"/>
                                <a:gd name="T10" fmla="+- 0 1311 1237"/>
                                <a:gd name="T11" fmla="*/ 1311 h 74"/>
                                <a:gd name="T12" fmla="+- 0 3170 3128"/>
                                <a:gd name="T13" fmla="*/ T12 w 85"/>
                                <a:gd name="T14" fmla="+- 0 1237 1237"/>
                                <a:gd name="T15" fmla="*/ 123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768"/>
                        <wpg:cNvGrpSpPr>
                          <a:grpSpLocks/>
                        </wpg:cNvGrpSpPr>
                        <wpg:grpSpPr bwMode="auto">
                          <a:xfrm>
                            <a:off x="3303" y="1259"/>
                            <a:ext cx="85" cy="74"/>
                            <a:chOff x="3303" y="1259"/>
                            <a:chExt cx="85" cy="74"/>
                          </a:xfrm>
                        </wpg:grpSpPr>
                        <wps:wsp>
                          <wps:cNvPr id="635" name="Freeform 769"/>
                          <wps:cNvSpPr>
                            <a:spLocks/>
                          </wps:cNvSpPr>
                          <wps:spPr bwMode="auto">
                            <a:xfrm>
                              <a:off x="3303" y="1259"/>
                              <a:ext cx="85" cy="74"/>
                            </a:xfrm>
                            <a:custGeom>
                              <a:avLst/>
                              <a:gdLst>
                                <a:gd name="T0" fmla="+- 0 3345 3303"/>
                                <a:gd name="T1" fmla="*/ T0 w 85"/>
                                <a:gd name="T2" fmla="+- 0 1259 1259"/>
                                <a:gd name="T3" fmla="*/ 1259 h 74"/>
                                <a:gd name="T4" fmla="+- 0 3303 3303"/>
                                <a:gd name="T5" fmla="*/ T4 w 85"/>
                                <a:gd name="T6" fmla="+- 0 1334 1259"/>
                                <a:gd name="T7" fmla="*/ 1334 h 74"/>
                                <a:gd name="T8" fmla="+- 0 3388 3303"/>
                                <a:gd name="T9" fmla="*/ T8 w 85"/>
                                <a:gd name="T10" fmla="+- 0 1334 1259"/>
                                <a:gd name="T11" fmla="*/ 1334 h 74"/>
                                <a:gd name="T12" fmla="+- 0 3345 3303"/>
                                <a:gd name="T13" fmla="*/ T12 w 85"/>
                                <a:gd name="T14" fmla="+- 0 1259 1259"/>
                                <a:gd name="T15" fmla="*/ 125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6" name="Group 766"/>
                        <wpg:cNvGrpSpPr>
                          <a:grpSpLocks/>
                        </wpg:cNvGrpSpPr>
                        <wpg:grpSpPr bwMode="auto">
                          <a:xfrm>
                            <a:off x="3477" y="1262"/>
                            <a:ext cx="85" cy="74"/>
                            <a:chOff x="3477" y="1262"/>
                            <a:chExt cx="85" cy="74"/>
                          </a:xfrm>
                        </wpg:grpSpPr>
                        <wps:wsp>
                          <wps:cNvPr id="637" name="Freeform 767"/>
                          <wps:cNvSpPr>
                            <a:spLocks/>
                          </wps:cNvSpPr>
                          <wps:spPr bwMode="auto">
                            <a:xfrm>
                              <a:off x="3477" y="1262"/>
                              <a:ext cx="85" cy="74"/>
                            </a:xfrm>
                            <a:custGeom>
                              <a:avLst/>
                              <a:gdLst>
                                <a:gd name="T0" fmla="+- 0 3520 3477"/>
                                <a:gd name="T1" fmla="*/ T0 w 85"/>
                                <a:gd name="T2" fmla="+- 0 1262 1262"/>
                                <a:gd name="T3" fmla="*/ 1262 h 74"/>
                                <a:gd name="T4" fmla="+- 0 3477 3477"/>
                                <a:gd name="T5" fmla="*/ T4 w 85"/>
                                <a:gd name="T6" fmla="+- 0 1336 1262"/>
                                <a:gd name="T7" fmla="*/ 1336 h 74"/>
                                <a:gd name="T8" fmla="+- 0 3563 3477"/>
                                <a:gd name="T9" fmla="*/ T8 w 85"/>
                                <a:gd name="T10" fmla="+- 0 1336 1262"/>
                                <a:gd name="T11" fmla="*/ 1336 h 74"/>
                                <a:gd name="T12" fmla="+- 0 3520 3477"/>
                                <a:gd name="T13" fmla="*/ T12 w 85"/>
                                <a:gd name="T14" fmla="+- 0 1262 1262"/>
                                <a:gd name="T15" fmla="*/ 126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8" name="Group 764"/>
                        <wpg:cNvGrpSpPr>
                          <a:grpSpLocks/>
                        </wpg:cNvGrpSpPr>
                        <wpg:grpSpPr bwMode="auto">
                          <a:xfrm>
                            <a:off x="3652" y="1206"/>
                            <a:ext cx="85" cy="74"/>
                            <a:chOff x="3652" y="1206"/>
                            <a:chExt cx="85" cy="74"/>
                          </a:xfrm>
                        </wpg:grpSpPr>
                        <wps:wsp>
                          <wps:cNvPr id="639" name="Freeform 765"/>
                          <wps:cNvSpPr>
                            <a:spLocks/>
                          </wps:cNvSpPr>
                          <wps:spPr bwMode="auto">
                            <a:xfrm>
                              <a:off x="3652" y="1206"/>
                              <a:ext cx="85" cy="74"/>
                            </a:xfrm>
                            <a:custGeom>
                              <a:avLst/>
                              <a:gdLst>
                                <a:gd name="T0" fmla="+- 0 3695 3652"/>
                                <a:gd name="T1" fmla="*/ T0 w 85"/>
                                <a:gd name="T2" fmla="+- 0 1206 1206"/>
                                <a:gd name="T3" fmla="*/ 1206 h 74"/>
                                <a:gd name="T4" fmla="+- 0 3652 3652"/>
                                <a:gd name="T5" fmla="*/ T4 w 85"/>
                                <a:gd name="T6" fmla="+- 0 1280 1206"/>
                                <a:gd name="T7" fmla="*/ 1280 h 74"/>
                                <a:gd name="T8" fmla="+- 0 3738 3652"/>
                                <a:gd name="T9" fmla="*/ T8 w 85"/>
                                <a:gd name="T10" fmla="+- 0 1280 1206"/>
                                <a:gd name="T11" fmla="*/ 1280 h 74"/>
                                <a:gd name="T12" fmla="+- 0 3695 3652"/>
                                <a:gd name="T13" fmla="*/ T12 w 85"/>
                                <a:gd name="T14" fmla="+- 0 1206 1206"/>
                                <a:gd name="T15" fmla="*/ 120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0" name="Group 762"/>
                        <wpg:cNvGrpSpPr>
                          <a:grpSpLocks/>
                        </wpg:cNvGrpSpPr>
                        <wpg:grpSpPr bwMode="auto">
                          <a:xfrm>
                            <a:off x="3827" y="1284"/>
                            <a:ext cx="85" cy="74"/>
                            <a:chOff x="3827" y="1284"/>
                            <a:chExt cx="85" cy="74"/>
                          </a:xfrm>
                        </wpg:grpSpPr>
                        <wps:wsp>
                          <wps:cNvPr id="641" name="Freeform 763"/>
                          <wps:cNvSpPr>
                            <a:spLocks/>
                          </wps:cNvSpPr>
                          <wps:spPr bwMode="auto">
                            <a:xfrm>
                              <a:off x="3827" y="1284"/>
                              <a:ext cx="85" cy="74"/>
                            </a:xfrm>
                            <a:custGeom>
                              <a:avLst/>
                              <a:gdLst>
                                <a:gd name="T0" fmla="+- 0 3870 3827"/>
                                <a:gd name="T1" fmla="*/ T0 w 85"/>
                                <a:gd name="T2" fmla="+- 0 1284 1284"/>
                                <a:gd name="T3" fmla="*/ 1284 h 74"/>
                                <a:gd name="T4" fmla="+- 0 3827 3827"/>
                                <a:gd name="T5" fmla="*/ T4 w 85"/>
                                <a:gd name="T6" fmla="+- 0 1358 1284"/>
                                <a:gd name="T7" fmla="*/ 1358 h 74"/>
                                <a:gd name="T8" fmla="+- 0 3913 3827"/>
                                <a:gd name="T9" fmla="*/ T8 w 85"/>
                                <a:gd name="T10" fmla="+- 0 1358 1284"/>
                                <a:gd name="T11" fmla="*/ 1358 h 74"/>
                                <a:gd name="T12" fmla="+- 0 3870 3827"/>
                                <a:gd name="T13" fmla="*/ T12 w 85"/>
                                <a:gd name="T14" fmla="+- 0 1284 1284"/>
                                <a:gd name="T15" fmla="*/ 128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760"/>
                        <wpg:cNvGrpSpPr>
                          <a:grpSpLocks/>
                        </wpg:cNvGrpSpPr>
                        <wpg:grpSpPr bwMode="auto">
                          <a:xfrm>
                            <a:off x="4002" y="1272"/>
                            <a:ext cx="85" cy="74"/>
                            <a:chOff x="4002" y="1272"/>
                            <a:chExt cx="85" cy="74"/>
                          </a:xfrm>
                        </wpg:grpSpPr>
                        <wps:wsp>
                          <wps:cNvPr id="643" name="Freeform 761"/>
                          <wps:cNvSpPr>
                            <a:spLocks/>
                          </wps:cNvSpPr>
                          <wps:spPr bwMode="auto">
                            <a:xfrm>
                              <a:off x="4002" y="1272"/>
                              <a:ext cx="85" cy="74"/>
                            </a:xfrm>
                            <a:custGeom>
                              <a:avLst/>
                              <a:gdLst>
                                <a:gd name="T0" fmla="+- 0 4045 4002"/>
                                <a:gd name="T1" fmla="*/ T0 w 85"/>
                                <a:gd name="T2" fmla="+- 0 1272 1272"/>
                                <a:gd name="T3" fmla="*/ 1272 h 74"/>
                                <a:gd name="T4" fmla="+- 0 4002 4002"/>
                                <a:gd name="T5" fmla="*/ T4 w 85"/>
                                <a:gd name="T6" fmla="+- 0 1346 1272"/>
                                <a:gd name="T7" fmla="*/ 1346 h 74"/>
                                <a:gd name="T8" fmla="+- 0 4087 4002"/>
                                <a:gd name="T9" fmla="*/ T8 w 85"/>
                                <a:gd name="T10" fmla="+- 0 1346 1272"/>
                                <a:gd name="T11" fmla="*/ 1346 h 74"/>
                                <a:gd name="T12" fmla="+- 0 4045 4002"/>
                                <a:gd name="T13" fmla="*/ T12 w 85"/>
                                <a:gd name="T14" fmla="+- 0 1272 1272"/>
                                <a:gd name="T15" fmla="*/ 127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4" name="Group 758"/>
                        <wpg:cNvGrpSpPr>
                          <a:grpSpLocks/>
                        </wpg:cNvGrpSpPr>
                        <wpg:grpSpPr bwMode="auto">
                          <a:xfrm>
                            <a:off x="4177" y="1266"/>
                            <a:ext cx="85" cy="74"/>
                            <a:chOff x="4177" y="1266"/>
                            <a:chExt cx="85" cy="74"/>
                          </a:xfrm>
                        </wpg:grpSpPr>
                        <wps:wsp>
                          <wps:cNvPr id="645" name="Freeform 759"/>
                          <wps:cNvSpPr>
                            <a:spLocks/>
                          </wps:cNvSpPr>
                          <wps:spPr bwMode="auto">
                            <a:xfrm>
                              <a:off x="4177" y="1266"/>
                              <a:ext cx="85" cy="74"/>
                            </a:xfrm>
                            <a:custGeom>
                              <a:avLst/>
                              <a:gdLst>
                                <a:gd name="T0" fmla="+- 0 4220 4177"/>
                                <a:gd name="T1" fmla="*/ T0 w 85"/>
                                <a:gd name="T2" fmla="+- 0 1266 1266"/>
                                <a:gd name="T3" fmla="*/ 1266 h 74"/>
                                <a:gd name="T4" fmla="+- 0 4177 4177"/>
                                <a:gd name="T5" fmla="*/ T4 w 85"/>
                                <a:gd name="T6" fmla="+- 0 1340 1266"/>
                                <a:gd name="T7" fmla="*/ 1340 h 74"/>
                                <a:gd name="T8" fmla="+- 0 4262 4177"/>
                                <a:gd name="T9" fmla="*/ T8 w 85"/>
                                <a:gd name="T10" fmla="+- 0 1340 1266"/>
                                <a:gd name="T11" fmla="*/ 1340 h 74"/>
                                <a:gd name="T12" fmla="+- 0 4220 4177"/>
                                <a:gd name="T13" fmla="*/ T12 w 85"/>
                                <a:gd name="T14" fmla="+- 0 1266 1266"/>
                                <a:gd name="T15" fmla="*/ 126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6" name="Group 756"/>
                        <wpg:cNvGrpSpPr>
                          <a:grpSpLocks/>
                        </wpg:cNvGrpSpPr>
                        <wpg:grpSpPr bwMode="auto">
                          <a:xfrm>
                            <a:off x="4352" y="1253"/>
                            <a:ext cx="85" cy="74"/>
                            <a:chOff x="4352" y="1253"/>
                            <a:chExt cx="85" cy="74"/>
                          </a:xfrm>
                        </wpg:grpSpPr>
                        <wps:wsp>
                          <wps:cNvPr id="647" name="Freeform 757"/>
                          <wps:cNvSpPr>
                            <a:spLocks/>
                          </wps:cNvSpPr>
                          <wps:spPr bwMode="auto">
                            <a:xfrm>
                              <a:off x="4352" y="1253"/>
                              <a:ext cx="85" cy="74"/>
                            </a:xfrm>
                            <a:custGeom>
                              <a:avLst/>
                              <a:gdLst>
                                <a:gd name="T0" fmla="+- 0 4395 4352"/>
                                <a:gd name="T1" fmla="*/ T0 w 85"/>
                                <a:gd name="T2" fmla="+- 0 1253 1253"/>
                                <a:gd name="T3" fmla="*/ 1253 h 74"/>
                                <a:gd name="T4" fmla="+- 0 4352 4352"/>
                                <a:gd name="T5" fmla="*/ T4 w 85"/>
                                <a:gd name="T6" fmla="+- 0 1327 1253"/>
                                <a:gd name="T7" fmla="*/ 1327 h 74"/>
                                <a:gd name="T8" fmla="+- 0 4437 4352"/>
                                <a:gd name="T9" fmla="*/ T8 w 85"/>
                                <a:gd name="T10" fmla="+- 0 1327 1253"/>
                                <a:gd name="T11" fmla="*/ 1327 h 74"/>
                                <a:gd name="T12" fmla="+- 0 4395 4352"/>
                                <a:gd name="T13" fmla="*/ T12 w 85"/>
                                <a:gd name="T14" fmla="+- 0 1253 1253"/>
                                <a:gd name="T15" fmla="*/ 125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754"/>
                        <wpg:cNvGrpSpPr>
                          <a:grpSpLocks/>
                        </wpg:cNvGrpSpPr>
                        <wpg:grpSpPr bwMode="auto">
                          <a:xfrm>
                            <a:off x="4527" y="1287"/>
                            <a:ext cx="85" cy="74"/>
                            <a:chOff x="4527" y="1287"/>
                            <a:chExt cx="85" cy="74"/>
                          </a:xfrm>
                        </wpg:grpSpPr>
                        <wps:wsp>
                          <wps:cNvPr id="649" name="Freeform 755"/>
                          <wps:cNvSpPr>
                            <a:spLocks/>
                          </wps:cNvSpPr>
                          <wps:spPr bwMode="auto">
                            <a:xfrm>
                              <a:off x="4527" y="1287"/>
                              <a:ext cx="85" cy="74"/>
                            </a:xfrm>
                            <a:custGeom>
                              <a:avLst/>
                              <a:gdLst>
                                <a:gd name="T0" fmla="+- 0 4570 4527"/>
                                <a:gd name="T1" fmla="*/ T0 w 85"/>
                                <a:gd name="T2" fmla="+- 0 1287 1287"/>
                                <a:gd name="T3" fmla="*/ 1287 h 74"/>
                                <a:gd name="T4" fmla="+- 0 4527 4527"/>
                                <a:gd name="T5" fmla="*/ T4 w 85"/>
                                <a:gd name="T6" fmla="+- 0 1361 1287"/>
                                <a:gd name="T7" fmla="*/ 1361 h 74"/>
                                <a:gd name="T8" fmla="+- 0 4612 4527"/>
                                <a:gd name="T9" fmla="*/ T8 w 85"/>
                                <a:gd name="T10" fmla="+- 0 1361 1287"/>
                                <a:gd name="T11" fmla="*/ 1361 h 74"/>
                                <a:gd name="T12" fmla="+- 0 4570 4527"/>
                                <a:gd name="T13" fmla="*/ T12 w 85"/>
                                <a:gd name="T14" fmla="+- 0 1287 1287"/>
                                <a:gd name="T15" fmla="*/ 128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0" name="Group 752"/>
                        <wpg:cNvGrpSpPr>
                          <a:grpSpLocks/>
                        </wpg:cNvGrpSpPr>
                        <wpg:grpSpPr bwMode="auto">
                          <a:xfrm>
                            <a:off x="4702" y="1265"/>
                            <a:ext cx="85" cy="74"/>
                            <a:chOff x="4702" y="1265"/>
                            <a:chExt cx="85" cy="74"/>
                          </a:xfrm>
                        </wpg:grpSpPr>
                        <wps:wsp>
                          <wps:cNvPr id="651" name="Freeform 753"/>
                          <wps:cNvSpPr>
                            <a:spLocks/>
                          </wps:cNvSpPr>
                          <wps:spPr bwMode="auto">
                            <a:xfrm>
                              <a:off x="4702" y="1265"/>
                              <a:ext cx="85" cy="74"/>
                            </a:xfrm>
                            <a:custGeom>
                              <a:avLst/>
                              <a:gdLst>
                                <a:gd name="T0" fmla="+- 0 4744 4702"/>
                                <a:gd name="T1" fmla="*/ T0 w 85"/>
                                <a:gd name="T2" fmla="+- 0 1265 1265"/>
                                <a:gd name="T3" fmla="*/ 1265 h 74"/>
                                <a:gd name="T4" fmla="+- 0 4702 4702"/>
                                <a:gd name="T5" fmla="*/ T4 w 85"/>
                                <a:gd name="T6" fmla="+- 0 1338 1265"/>
                                <a:gd name="T7" fmla="*/ 1338 h 74"/>
                                <a:gd name="T8" fmla="+- 0 4787 4702"/>
                                <a:gd name="T9" fmla="*/ T8 w 85"/>
                                <a:gd name="T10" fmla="+- 0 1338 1265"/>
                                <a:gd name="T11" fmla="*/ 1338 h 74"/>
                                <a:gd name="T12" fmla="+- 0 4744 4702"/>
                                <a:gd name="T13" fmla="*/ T12 w 85"/>
                                <a:gd name="T14" fmla="+- 0 1265 1265"/>
                                <a:gd name="T15" fmla="*/ 126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85" y="73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750"/>
                        <wpg:cNvGrpSpPr>
                          <a:grpSpLocks/>
                        </wpg:cNvGrpSpPr>
                        <wpg:grpSpPr bwMode="auto">
                          <a:xfrm>
                            <a:off x="4877" y="1261"/>
                            <a:ext cx="85" cy="74"/>
                            <a:chOff x="4877" y="1261"/>
                            <a:chExt cx="85" cy="74"/>
                          </a:xfrm>
                        </wpg:grpSpPr>
                        <wps:wsp>
                          <wps:cNvPr id="653" name="Freeform 751"/>
                          <wps:cNvSpPr>
                            <a:spLocks/>
                          </wps:cNvSpPr>
                          <wps:spPr bwMode="auto">
                            <a:xfrm>
                              <a:off x="4877" y="1261"/>
                              <a:ext cx="85" cy="74"/>
                            </a:xfrm>
                            <a:custGeom>
                              <a:avLst/>
                              <a:gdLst>
                                <a:gd name="T0" fmla="+- 0 4919 4877"/>
                                <a:gd name="T1" fmla="*/ T0 w 85"/>
                                <a:gd name="T2" fmla="+- 0 1261 1261"/>
                                <a:gd name="T3" fmla="*/ 1261 h 74"/>
                                <a:gd name="T4" fmla="+- 0 4877 4877"/>
                                <a:gd name="T5" fmla="*/ T4 w 85"/>
                                <a:gd name="T6" fmla="+- 0 1335 1261"/>
                                <a:gd name="T7" fmla="*/ 1335 h 74"/>
                                <a:gd name="T8" fmla="+- 0 4962 4877"/>
                                <a:gd name="T9" fmla="*/ T8 w 85"/>
                                <a:gd name="T10" fmla="+- 0 1335 1261"/>
                                <a:gd name="T11" fmla="*/ 1335 h 74"/>
                                <a:gd name="T12" fmla="+- 0 4919 4877"/>
                                <a:gd name="T13" fmla="*/ T12 w 85"/>
                                <a:gd name="T14" fmla="+- 0 1261 1261"/>
                                <a:gd name="T15" fmla="*/ 126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4" name="Group 748"/>
                        <wpg:cNvGrpSpPr>
                          <a:grpSpLocks/>
                        </wpg:cNvGrpSpPr>
                        <wpg:grpSpPr bwMode="auto">
                          <a:xfrm>
                            <a:off x="5052" y="1275"/>
                            <a:ext cx="85" cy="74"/>
                            <a:chOff x="5052" y="1275"/>
                            <a:chExt cx="85" cy="74"/>
                          </a:xfrm>
                        </wpg:grpSpPr>
                        <wps:wsp>
                          <wps:cNvPr id="655" name="Freeform 749"/>
                          <wps:cNvSpPr>
                            <a:spLocks/>
                          </wps:cNvSpPr>
                          <wps:spPr bwMode="auto">
                            <a:xfrm>
                              <a:off x="5052" y="1275"/>
                              <a:ext cx="85" cy="74"/>
                            </a:xfrm>
                            <a:custGeom>
                              <a:avLst/>
                              <a:gdLst>
                                <a:gd name="T0" fmla="+- 0 5094 5052"/>
                                <a:gd name="T1" fmla="*/ T0 w 85"/>
                                <a:gd name="T2" fmla="+- 0 1275 1275"/>
                                <a:gd name="T3" fmla="*/ 1275 h 74"/>
                                <a:gd name="T4" fmla="+- 0 5052 5052"/>
                                <a:gd name="T5" fmla="*/ T4 w 85"/>
                                <a:gd name="T6" fmla="+- 0 1349 1275"/>
                                <a:gd name="T7" fmla="*/ 1349 h 74"/>
                                <a:gd name="T8" fmla="+- 0 5137 5052"/>
                                <a:gd name="T9" fmla="*/ T8 w 85"/>
                                <a:gd name="T10" fmla="+- 0 1349 1275"/>
                                <a:gd name="T11" fmla="*/ 1349 h 74"/>
                                <a:gd name="T12" fmla="+- 0 5094 5052"/>
                                <a:gd name="T13" fmla="*/ T12 w 85"/>
                                <a:gd name="T14" fmla="+- 0 1275 1275"/>
                                <a:gd name="T15" fmla="*/ 127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6" name="Group 746"/>
                        <wpg:cNvGrpSpPr>
                          <a:grpSpLocks/>
                        </wpg:cNvGrpSpPr>
                        <wpg:grpSpPr bwMode="auto">
                          <a:xfrm>
                            <a:off x="5226" y="1300"/>
                            <a:ext cx="85" cy="74"/>
                            <a:chOff x="5226" y="1300"/>
                            <a:chExt cx="85" cy="74"/>
                          </a:xfrm>
                        </wpg:grpSpPr>
                        <wps:wsp>
                          <wps:cNvPr id="657" name="Freeform 747"/>
                          <wps:cNvSpPr>
                            <a:spLocks/>
                          </wps:cNvSpPr>
                          <wps:spPr bwMode="auto">
                            <a:xfrm>
                              <a:off x="5226" y="1300"/>
                              <a:ext cx="85" cy="74"/>
                            </a:xfrm>
                            <a:custGeom>
                              <a:avLst/>
                              <a:gdLst>
                                <a:gd name="T0" fmla="+- 0 5269 5226"/>
                                <a:gd name="T1" fmla="*/ T0 w 85"/>
                                <a:gd name="T2" fmla="+- 0 1300 1300"/>
                                <a:gd name="T3" fmla="*/ 1300 h 74"/>
                                <a:gd name="T4" fmla="+- 0 5226 5226"/>
                                <a:gd name="T5" fmla="*/ T4 w 85"/>
                                <a:gd name="T6" fmla="+- 0 1374 1300"/>
                                <a:gd name="T7" fmla="*/ 1374 h 74"/>
                                <a:gd name="T8" fmla="+- 0 5312 5226"/>
                                <a:gd name="T9" fmla="*/ T8 w 85"/>
                                <a:gd name="T10" fmla="+- 0 1374 1300"/>
                                <a:gd name="T11" fmla="*/ 1374 h 74"/>
                                <a:gd name="T12" fmla="+- 0 5269 5226"/>
                                <a:gd name="T13" fmla="*/ T12 w 85"/>
                                <a:gd name="T14" fmla="+- 0 1300 1300"/>
                                <a:gd name="T15" fmla="*/ 130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744"/>
                        <wpg:cNvGrpSpPr>
                          <a:grpSpLocks/>
                        </wpg:cNvGrpSpPr>
                        <wpg:grpSpPr bwMode="auto">
                          <a:xfrm>
                            <a:off x="5401" y="1277"/>
                            <a:ext cx="85" cy="74"/>
                            <a:chOff x="5401" y="1277"/>
                            <a:chExt cx="85" cy="74"/>
                          </a:xfrm>
                        </wpg:grpSpPr>
                        <wps:wsp>
                          <wps:cNvPr id="659" name="Freeform 745"/>
                          <wps:cNvSpPr>
                            <a:spLocks/>
                          </wps:cNvSpPr>
                          <wps:spPr bwMode="auto">
                            <a:xfrm>
                              <a:off x="5401" y="1277"/>
                              <a:ext cx="85" cy="74"/>
                            </a:xfrm>
                            <a:custGeom>
                              <a:avLst/>
                              <a:gdLst>
                                <a:gd name="T0" fmla="+- 0 5444 5401"/>
                                <a:gd name="T1" fmla="*/ T0 w 85"/>
                                <a:gd name="T2" fmla="+- 0 1277 1277"/>
                                <a:gd name="T3" fmla="*/ 1277 h 74"/>
                                <a:gd name="T4" fmla="+- 0 5401 5401"/>
                                <a:gd name="T5" fmla="*/ T4 w 85"/>
                                <a:gd name="T6" fmla="+- 0 1351 1277"/>
                                <a:gd name="T7" fmla="*/ 1351 h 74"/>
                                <a:gd name="T8" fmla="+- 0 5487 5401"/>
                                <a:gd name="T9" fmla="*/ T8 w 85"/>
                                <a:gd name="T10" fmla="+- 0 1351 1277"/>
                                <a:gd name="T11" fmla="*/ 1351 h 74"/>
                                <a:gd name="T12" fmla="+- 0 5444 5401"/>
                                <a:gd name="T13" fmla="*/ T12 w 85"/>
                                <a:gd name="T14" fmla="+- 0 1277 1277"/>
                                <a:gd name="T15" fmla="*/ 127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0" name="Group 742"/>
                        <wpg:cNvGrpSpPr>
                          <a:grpSpLocks/>
                        </wpg:cNvGrpSpPr>
                        <wpg:grpSpPr bwMode="auto">
                          <a:xfrm>
                            <a:off x="5576" y="1291"/>
                            <a:ext cx="85" cy="74"/>
                            <a:chOff x="5576" y="1291"/>
                            <a:chExt cx="85" cy="74"/>
                          </a:xfrm>
                        </wpg:grpSpPr>
                        <wps:wsp>
                          <wps:cNvPr id="661" name="Freeform 743"/>
                          <wps:cNvSpPr>
                            <a:spLocks/>
                          </wps:cNvSpPr>
                          <wps:spPr bwMode="auto">
                            <a:xfrm>
                              <a:off x="5576" y="1291"/>
                              <a:ext cx="85" cy="74"/>
                            </a:xfrm>
                            <a:custGeom>
                              <a:avLst/>
                              <a:gdLst>
                                <a:gd name="T0" fmla="+- 0 5619 5576"/>
                                <a:gd name="T1" fmla="*/ T0 w 85"/>
                                <a:gd name="T2" fmla="+- 0 1291 1291"/>
                                <a:gd name="T3" fmla="*/ 1291 h 74"/>
                                <a:gd name="T4" fmla="+- 0 5576 5576"/>
                                <a:gd name="T5" fmla="*/ T4 w 85"/>
                                <a:gd name="T6" fmla="+- 0 1365 1291"/>
                                <a:gd name="T7" fmla="*/ 1365 h 74"/>
                                <a:gd name="T8" fmla="+- 0 5662 5576"/>
                                <a:gd name="T9" fmla="*/ T8 w 85"/>
                                <a:gd name="T10" fmla="+- 0 1365 1291"/>
                                <a:gd name="T11" fmla="*/ 1365 h 74"/>
                                <a:gd name="T12" fmla="+- 0 5619 5576"/>
                                <a:gd name="T13" fmla="*/ T12 w 85"/>
                                <a:gd name="T14" fmla="+- 0 1291 1291"/>
                                <a:gd name="T15" fmla="*/ 129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740"/>
                        <wpg:cNvGrpSpPr>
                          <a:grpSpLocks/>
                        </wpg:cNvGrpSpPr>
                        <wpg:grpSpPr bwMode="auto">
                          <a:xfrm>
                            <a:off x="5751" y="1011"/>
                            <a:ext cx="85" cy="74"/>
                            <a:chOff x="5751" y="1011"/>
                            <a:chExt cx="85" cy="74"/>
                          </a:xfrm>
                        </wpg:grpSpPr>
                        <wps:wsp>
                          <wps:cNvPr id="663" name="Freeform 741"/>
                          <wps:cNvSpPr>
                            <a:spLocks/>
                          </wps:cNvSpPr>
                          <wps:spPr bwMode="auto">
                            <a:xfrm>
                              <a:off x="5751" y="1011"/>
                              <a:ext cx="85" cy="74"/>
                            </a:xfrm>
                            <a:custGeom>
                              <a:avLst/>
                              <a:gdLst>
                                <a:gd name="T0" fmla="+- 0 5794 5751"/>
                                <a:gd name="T1" fmla="*/ T0 w 85"/>
                                <a:gd name="T2" fmla="+- 0 1011 1011"/>
                                <a:gd name="T3" fmla="*/ 1011 h 74"/>
                                <a:gd name="T4" fmla="+- 0 5751 5751"/>
                                <a:gd name="T5" fmla="*/ T4 w 85"/>
                                <a:gd name="T6" fmla="+- 0 1085 1011"/>
                                <a:gd name="T7" fmla="*/ 1085 h 74"/>
                                <a:gd name="T8" fmla="+- 0 5837 5751"/>
                                <a:gd name="T9" fmla="*/ T8 w 85"/>
                                <a:gd name="T10" fmla="+- 0 1085 1011"/>
                                <a:gd name="T11" fmla="*/ 1085 h 74"/>
                                <a:gd name="T12" fmla="+- 0 5794 5751"/>
                                <a:gd name="T13" fmla="*/ T12 w 85"/>
                                <a:gd name="T14" fmla="+- 0 1011 1011"/>
                                <a:gd name="T15" fmla="*/ 101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4" name="Group 738"/>
                        <wpg:cNvGrpSpPr>
                          <a:grpSpLocks/>
                        </wpg:cNvGrpSpPr>
                        <wpg:grpSpPr bwMode="auto">
                          <a:xfrm>
                            <a:off x="2089" y="-606"/>
                            <a:ext cx="63" cy="63"/>
                            <a:chOff x="2089" y="-606"/>
                            <a:chExt cx="63" cy="63"/>
                          </a:xfrm>
                        </wpg:grpSpPr>
                        <wps:wsp>
                          <wps:cNvPr id="665" name="Freeform 739"/>
                          <wps:cNvSpPr>
                            <a:spLocks/>
                          </wps:cNvSpPr>
                          <wps:spPr bwMode="auto">
                            <a:xfrm>
                              <a:off x="2089" y="-606"/>
                              <a:ext cx="63" cy="63"/>
                            </a:xfrm>
                            <a:custGeom>
                              <a:avLst/>
                              <a:gdLst>
                                <a:gd name="T0" fmla="+- 0 2089 2089"/>
                                <a:gd name="T1" fmla="*/ T0 w 63"/>
                                <a:gd name="T2" fmla="+- 0 -575 -606"/>
                                <a:gd name="T3" fmla="*/ -575 h 63"/>
                                <a:gd name="T4" fmla="+- 0 2153 2089"/>
                                <a:gd name="T5" fmla="*/ T4 w 63"/>
                                <a:gd name="T6" fmla="+- 0 -575 -606"/>
                                <a:gd name="T7" fmla="*/ -57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6" name="Group 736"/>
                        <wpg:cNvGrpSpPr>
                          <a:grpSpLocks/>
                        </wpg:cNvGrpSpPr>
                        <wpg:grpSpPr bwMode="auto">
                          <a:xfrm>
                            <a:off x="2264" y="-641"/>
                            <a:ext cx="63" cy="63"/>
                            <a:chOff x="2264" y="-641"/>
                            <a:chExt cx="63" cy="63"/>
                          </a:xfrm>
                        </wpg:grpSpPr>
                        <wps:wsp>
                          <wps:cNvPr id="667" name="Freeform 737"/>
                          <wps:cNvSpPr>
                            <a:spLocks/>
                          </wps:cNvSpPr>
                          <wps:spPr bwMode="auto">
                            <a:xfrm>
                              <a:off x="2264" y="-641"/>
                              <a:ext cx="63" cy="63"/>
                            </a:xfrm>
                            <a:custGeom>
                              <a:avLst/>
                              <a:gdLst>
                                <a:gd name="T0" fmla="+- 0 2264 2264"/>
                                <a:gd name="T1" fmla="*/ T0 w 63"/>
                                <a:gd name="T2" fmla="+- 0 -610 -641"/>
                                <a:gd name="T3" fmla="*/ -610 h 63"/>
                                <a:gd name="T4" fmla="+- 0 2328 2264"/>
                                <a:gd name="T5" fmla="*/ T4 w 63"/>
                                <a:gd name="T6" fmla="+- 0 -610 -641"/>
                                <a:gd name="T7" fmla="*/ -610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734"/>
                        <wpg:cNvGrpSpPr>
                          <a:grpSpLocks/>
                        </wpg:cNvGrpSpPr>
                        <wpg:grpSpPr bwMode="auto">
                          <a:xfrm>
                            <a:off x="2439" y="-588"/>
                            <a:ext cx="63" cy="63"/>
                            <a:chOff x="2439" y="-588"/>
                            <a:chExt cx="63" cy="63"/>
                          </a:xfrm>
                        </wpg:grpSpPr>
                        <wps:wsp>
                          <wps:cNvPr id="669" name="Freeform 735"/>
                          <wps:cNvSpPr>
                            <a:spLocks/>
                          </wps:cNvSpPr>
                          <wps:spPr bwMode="auto">
                            <a:xfrm>
                              <a:off x="2439" y="-588"/>
                              <a:ext cx="63" cy="63"/>
                            </a:xfrm>
                            <a:custGeom>
                              <a:avLst/>
                              <a:gdLst>
                                <a:gd name="T0" fmla="+- 0 2439 2439"/>
                                <a:gd name="T1" fmla="*/ T0 w 63"/>
                                <a:gd name="T2" fmla="+- 0 -556 -588"/>
                                <a:gd name="T3" fmla="*/ -556 h 63"/>
                                <a:gd name="T4" fmla="+- 0 2502 2439"/>
                                <a:gd name="T5" fmla="*/ T4 w 63"/>
                                <a:gd name="T6" fmla="+- 0 -556 -588"/>
                                <a:gd name="T7" fmla="*/ -55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732"/>
                        <wpg:cNvGrpSpPr>
                          <a:grpSpLocks/>
                        </wpg:cNvGrpSpPr>
                        <wpg:grpSpPr bwMode="auto">
                          <a:xfrm>
                            <a:off x="2614" y="-573"/>
                            <a:ext cx="63" cy="63"/>
                            <a:chOff x="2614" y="-573"/>
                            <a:chExt cx="63" cy="63"/>
                          </a:xfrm>
                        </wpg:grpSpPr>
                        <wps:wsp>
                          <wps:cNvPr id="671" name="Freeform 733"/>
                          <wps:cNvSpPr>
                            <a:spLocks/>
                          </wps:cNvSpPr>
                          <wps:spPr bwMode="auto">
                            <a:xfrm>
                              <a:off x="2614" y="-573"/>
                              <a:ext cx="63" cy="63"/>
                            </a:xfrm>
                            <a:custGeom>
                              <a:avLst/>
                              <a:gdLst>
                                <a:gd name="T0" fmla="+- 0 2614 2614"/>
                                <a:gd name="T1" fmla="*/ T0 w 63"/>
                                <a:gd name="T2" fmla="+- 0 -541 -573"/>
                                <a:gd name="T3" fmla="*/ -541 h 63"/>
                                <a:gd name="T4" fmla="+- 0 2677 2614"/>
                                <a:gd name="T5" fmla="*/ T4 w 63"/>
                                <a:gd name="T6" fmla="+- 0 -541 -573"/>
                                <a:gd name="T7" fmla="*/ -54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730"/>
                        <wpg:cNvGrpSpPr>
                          <a:grpSpLocks/>
                        </wpg:cNvGrpSpPr>
                        <wpg:grpSpPr bwMode="auto">
                          <a:xfrm>
                            <a:off x="2789" y="-528"/>
                            <a:ext cx="63" cy="63"/>
                            <a:chOff x="2789" y="-528"/>
                            <a:chExt cx="63" cy="63"/>
                          </a:xfrm>
                        </wpg:grpSpPr>
                        <wps:wsp>
                          <wps:cNvPr id="673" name="Freeform 731"/>
                          <wps:cNvSpPr>
                            <a:spLocks/>
                          </wps:cNvSpPr>
                          <wps:spPr bwMode="auto">
                            <a:xfrm>
                              <a:off x="2789" y="-528"/>
                              <a:ext cx="63" cy="63"/>
                            </a:xfrm>
                            <a:custGeom>
                              <a:avLst/>
                              <a:gdLst>
                                <a:gd name="T0" fmla="+- 0 2789 2789"/>
                                <a:gd name="T1" fmla="*/ T0 w 63"/>
                                <a:gd name="T2" fmla="+- 0 -496 -528"/>
                                <a:gd name="T3" fmla="*/ -496 h 63"/>
                                <a:gd name="T4" fmla="+- 0 2852 2789"/>
                                <a:gd name="T5" fmla="*/ T4 w 63"/>
                                <a:gd name="T6" fmla="+- 0 -496 -528"/>
                                <a:gd name="T7" fmla="*/ -49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728"/>
                        <wpg:cNvGrpSpPr>
                          <a:grpSpLocks/>
                        </wpg:cNvGrpSpPr>
                        <wpg:grpSpPr bwMode="auto">
                          <a:xfrm>
                            <a:off x="2964" y="-426"/>
                            <a:ext cx="63" cy="63"/>
                            <a:chOff x="2964" y="-426"/>
                            <a:chExt cx="63" cy="63"/>
                          </a:xfrm>
                        </wpg:grpSpPr>
                        <wps:wsp>
                          <wps:cNvPr id="675" name="Freeform 729"/>
                          <wps:cNvSpPr>
                            <a:spLocks/>
                          </wps:cNvSpPr>
                          <wps:spPr bwMode="auto">
                            <a:xfrm>
                              <a:off x="2964" y="-426"/>
                              <a:ext cx="63" cy="63"/>
                            </a:xfrm>
                            <a:custGeom>
                              <a:avLst/>
                              <a:gdLst>
                                <a:gd name="T0" fmla="+- 0 2964 2964"/>
                                <a:gd name="T1" fmla="*/ T0 w 63"/>
                                <a:gd name="T2" fmla="+- 0 -394 -426"/>
                                <a:gd name="T3" fmla="*/ -394 h 63"/>
                                <a:gd name="T4" fmla="+- 0 3027 2964"/>
                                <a:gd name="T5" fmla="*/ T4 w 63"/>
                                <a:gd name="T6" fmla="+- 0 -394 -426"/>
                                <a:gd name="T7" fmla="*/ -394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726"/>
                        <wpg:cNvGrpSpPr>
                          <a:grpSpLocks/>
                        </wpg:cNvGrpSpPr>
                        <wpg:grpSpPr bwMode="auto">
                          <a:xfrm>
                            <a:off x="3139" y="-384"/>
                            <a:ext cx="63" cy="63"/>
                            <a:chOff x="3139" y="-384"/>
                            <a:chExt cx="63" cy="63"/>
                          </a:xfrm>
                        </wpg:grpSpPr>
                        <wps:wsp>
                          <wps:cNvPr id="677" name="Freeform 727"/>
                          <wps:cNvSpPr>
                            <a:spLocks/>
                          </wps:cNvSpPr>
                          <wps:spPr bwMode="auto">
                            <a:xfrm>
                              <a:off x="3139" y="-384"/>
                              <a:ext cx="63" cy="63"/>
                            </a:xfrm>
                            <a:custGeom>
                              <a:avLst/>
                              <a:gdLst>
                                <a:gd name="T0" fmla="+- 0 3139 3139"/>
                                <a:gd name="T1" fmla="*/ T0 w 63"/>
                                <a:gd name="T2" fmla="+- 0 -352 -384"/>
                                <a:gd name="T3" fmla="*/ -352 h 63"/>
                                <a:gd name="T4" fmla="+- 0 3202 3139"/>
                                <a:gd name="T5" fmla="*/ T4 w 63"/>
                                <a:gd name="T6" fmla="+- 0 -352 -384"/>
                                <a:gd name="T7" fmla="*/ -35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724"/>
                        <wpg:cNvGrpSpPr>
                          <a:grpSpLocks/>
                        </wpg:cNvGrpSpPr>
                        <wpg:grpSpPr bwMode="auto">
                          <a:xfrm>
                            <a:off x="3313" y="-346"/>
                            <a:ext cx="63" cy="63"/>
                            <a:chOff x="3313" y="-346"/>
                            <a:chExt cx="63" cy="63"/>
                          </a:xfrm>
                        </wpg:grpSpPr>
                        <wps:wsp>
                          <wps:cNvPr id="679" name="Freeform 725"/>
                          <wps:cNvSpPr>
                            <a:spLocks/>
                          </wps:cNvSpPr>
                          <wps:spPr bwMode="auto">
                            <a:xfrm>
                              <a:off x="3313" y="-346"/>
                              <a:ext cx="63" cy="63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3"/>
                                <a:gd name="T2" fmla="+- 0 -314 -346"/>
                                <a:gd name="T3" fmla="*/ -314 h 63"/>
                                <a:gd name="T4" fmla="+- 0 3377 3313"/>
                                <a:gd name="T5" fmla="*/ T4 w 63"/>
                                <a:gd name="T6" fmla="+- 0 -314 -346"/>
                                <a:gd name="T7" fmla="*/ -314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0" name="Group 722"/>
                        <wpg:cNvGrpSpPr>
                          <a:grpSpLocks/>
                        </wpg:cNvGrpSpPr>
                        <wpg:grpSpPr bwMode="auto">
                          <a:xfrm>
                            <a:off x="3488" y="-329"/>
                            <a:ext cx="63" cy="63"/>
                            <a:chOff x="3488" y="-329"/>
                            <a:chExt cx="63" cy="63"/>
                          </a:xfrm>
                        </wpg:grpSpPr>
                        <wps:wsp>
                          <wps:cNvPr id="681" name="Freeform 723"/>
                          <wps:cNvSpPr>
                            <a:spLocks/>
                          </wps:cNvSpPr>
                          <wps:spPr bwMode="auto">
                            <a:xfrm>
                              <a:off x="3488" y="-329"/>
                              <a:ext cx="63" cy="63"/>
                            </a:xfrm>
                            <a:custGeom>
                              <a:avLst/>
                              <a:gdLst>
                                <a:gd name="T0" fmla="+- 0 3488 3488"/>
                                <a:gd name="T1" fmla="*/ T0 w 63"/>
                                <a:gd name="T2" fmla="+- 0 -297 -329"/>
                                <a:gd name="T3" fmla="*/ -297 h 63"/>
                                <a:gd name="T4" fmla="+- 0 3552 3488"/>
                                <a:gd name="T5" fmla="*/ T4 w 63"/>
                                <a:gd name="T6" fmla="+- 0 -297 -329"/>
                                <a:gd name="T7" fmla="*/ -29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720"/>
                        <wpg:cNvGrpSpPr>
                          <a:grpSpLocks/>
                        </wpg:cNvGrpSpPr>
                        <wpg:grpSpPr bwMode="auto">
                          <a:xfrm>
                            <a:off x="3663" y="-343"/>
                            <a:ext cx="63" cy="63"/>
                            <a:chOff x="3663" y="-343"/>
                            <a:chExt cx="63" cy="63"/>
                          </a:xfrm>
                        </wpg:grpSpPr>
                        <wps:wsp>
                          <wps:cNvPr id="683" name="Freeform 721"/>
                          <wps:cNvSpPr>
                            <a:spLocks/>
                          </wps:cNvSpPr>
                          <wps:spPr bwMode="auto">
                            <a:xfrm>
                              <a:off x="3663" y="-343"/>
                              <a:ext cx="63" cy="63"/>
                            </a:xfrm>
                            <a:custGeom>
                              <a:avLst/>
                              <a:gdLst>
                                <a:gd name="T0" fmla="+- 0 3663 3663"/>
                                <a:gd name="T1" fmla="*/ T0 w 63"/>
                                <a:gd name="T2" fmla="+- 0 -311 -343"/>
                                <a:gd name="T3" fmla="*/ -311 h 63"/>
                                <a:gd name="T4" fmla="+- 0 3727 3663"/>
                                <a:gd name="T5" fmla="*/ T4 w 63"/>
                                <a:gd name="T6" fmla="+- 0 -311 -343"/>
                                <a:gd name="T7" fmla="*/ -31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4" name="Group 718"/>
                        <wpg:cNvGrpSpPr>
                          <a:grpSpLocks/>
                        </wpg:cNvGrpSpPr>
                        <wpg:grpSpPr bwMode="auto">
                          <a:xfrm>
                            <a:off x="3838" y="-348"/>
                            <a:ext cx="63" cy="63"/>
                            <a:chOff x="3838" y="-348"/>
                            <a:chExt cx="63" cy="63"/>
                          </a:xfrm>
                        </wpg:grpSpPr>
                        <wps:wsp>
                          <wps:cNvPr id="685" name="Freeform 719"/>
                          <wps:cNvSpPr>
                            <a:spLocks/>
                          </wps:cNvSpPr>
                          <wps:spPr bwMode="auto">
                            <a:xfrm>
                              <a:off x="3838" y="-348"/>
                              <a:ext cx="63" cy="63"/>
                            </a:xfrm>
                            <a:custGeom>
                              <a:avLst/>
                              <a:gdLst>
                                <a:gd name="T0" fmla="+- 0 3838 3838"/>
                                <a:gd name="T1" fmla="*/ T0 w 63"/>
                                <a:gd name="T2" fmla="+- 0 -317 -348"/>
                                <a:gd name="T3" fmla="*/ -317 h 63"/>
                                <a:gd name="T4" fmla="+- 0 3902 3838"/>
                                <a:gd name="T5" fmla="*/ T4 w 63"/>
                                <a:gd name="T6" fmla="+- 0 -317 -348"/>
                                <a:gd name="T7" fmla="*/ -31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716"/>
                        <wpg:cNvGrpSpPr>
                          <a:grpSpLocks/>
                        </wpg:cNvGrpSpPr>
                        <wpg:grpSpPr bwMode="auto">
                          <a:xfrm>
                            <a:off x="4013" y="-354"/>
                            <a:ext cx="63" cy="63"/>
                            <a:chOff x="4013" y="-354"/>
                            <a:chExt cx="63" cy="63"/>
                          </a:xfrm>
                        </wpg:grpSpPr>
                        <wps:wsp>
                          <wps:cNvPr id="687" name="Freeform 717"/>
                          <wps:cNvSpPr>
                            <a:spLocks/>
                          </wps:cNvSpPr>
                          <wps:spPr bwMode="auto">
                            <a:xfrm>
                              <a:off x="4013" y="-354"/>
                              <a:ext cx="63" cy="63"/>
                            </a:xfrm>
                            <a:custGeom>
                              <a:avLst/>
                              <a:gdLst>
                                <a:gd name="T0" fmla="+- 0 4013 4013"/>
                                <a:gd name="T1" fmla="*/ T0 w 63"/>
                                <a:gd name="T2" fmla="+- 0 -323 -354"/>
                                <a:gd name="T3" fmla="*/ -323 h 63"/>
                                <a:gd name="T4" fmla="+- 0 4077 4013"/>
                                <a:gd name="T5" fmla="*/ T4 w 63"/>
                                <a:gd name="T6" fmla="+- 0 -323 -354"/>
                                <a:gd name="T7" fmla="*/ -32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714"/>
                        <wpg:cNvGrpSpPr>
                          <a:grpSpLocks/>
                        </wpg:cNvGrpSpPr>
                        <wpg:grpSpPr bwMode="auto">
                          <a:xfrm>
                            <a:off x="4188" y="-449"/>
                            <a:ext cx="63" cy="63"/>
                            <a:chOff x="4188" y="-449"/>
                            <a:chExt cx="63" cy="63"/>
                          </a:xfrm>
                        </wpg:grpSpPr>
                        <wps:wsp>
                          <wps:cNvPr id="689" name="Freeform 715"/>
                          <wps:cNvSpPr>
                            <a:spLocks/>
                          </wps:cNvSpPr>
                          <wps:spPr bwMode="auto">
                            <a:xfrm>
                              <a:off x="4188" y="-449"/>
                              <a:ext cx="63" cy="63"/>
                            </a:xfrm>
                            <a:custGeom>
                              <a:avLst/>
                              <a:gdLst>
                                <a:gd name="T0" fmla="+- 0 4188 4188"/>
                                <a:gd name="T1" fmla="*/ T0 w 63"/>
                                <a:gd name="T2" fmla="+- 0 -417 -449"/>
                                <a:gd name="T3" fmla="*/ -417 h 63"/>
                                <a:gd name="T4" fmla="+- 0 4251 4188"/>
                                <a:gd name="T5" fmla="*/ T4 w 63"/>
                                <a:gd name="T6" fmla="+- 0 -417 -449"/>
                                <a:gd name="T7" fmla="*/ -41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0" name="Group 712"/>
                        <wpg:cNvGrpSpPr>
                          <a:grpSpLocks/>
                        </wpg:cNvGrpSpPr>
                        <wpg:grpSpPr bwMode="auto">
                          <a:xfrm>
                            <a:off x="4363" y="-440"/>
                            <a:ext cx="63" cy="63"/>
                            <a:chOff x="4363" y="-440"/>
                            <a:chExt cx="63" cy="63"/>
                          </a:xfrm>
                        </wpg:grpSpPr>
                        <wps:wsp>
                          <wps:cNvPr id="691" name="Freeform 713"/>
                          <wps:cNvSpPr>
                            <a:spLocks/>
                          </wps:cNvSpPr>
                          <wps:spPr bwMode="auto">
                            <a:xfrm>
                              <a:off x="4363" y="-440"/>
                              <a:ext cx="63" cy="63"/>
                            </a:xfrm>
                            <a:custGeom>
                              <a:avLst/>
                              <a:gdLst>
                                <a:gd name="T0" fmla="+- 0 4363 4363"/>
                                <a:gd name="T1" fmla="*/ T0 w 63"/>
                                <a:gd name="T2" fmla="+- 0 -408 -440"/>
                                <a:gd name="T3" fmla="*/ -408 h 63"/>
                                <a:gd name="T4" fmla="+- 0 4426 4363"/>
                                <a:gd name="T5" fmla="*/ T4 w 63"/>
                                <a:gd name="T6" fmla="+- 0 -408 -440"/>
                                <a:gd name="T7" fmla="*/ -40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710"/>
                        <wpg:cNvGrpSpPr>
                          <a:grpSpLocks/>
                        </wpg:cNvGrpSpPr>
                        <wpg:grpSpPr bwMode="auto">
                          <a:xfrm>
                            <a:off x="4538" y="-349"/>
                            <a:ext cx="63" cy="63"/>
                            <a:chOff x="4538" y="-349"/>
                            <a:chExt cx="63" cy="63"/>
                          </a:xfrm>
                        </wpg:grpSpPr>
                        <wps:wsp>
                          <wps:cNvPr id="693" name="Freeform 711"/>
                          <wps:cNvSpPr>
                            <a:spLocks/>
                          </wps:cNvSpPr>
                          <wps:spPr bwMode="auto">
                            <a:xfrm>
                              <a:off x="4538" y="-349"/>
                              <a:ext cx="63" cy="63"/>
                            </a:xfrm>
                            <a:custGeom>
                              <a:avLst/>
                              <a:gdLst>
                                <a:gd name="T0" fmla="+- 0 4538 4538"/>
                                <a:gd name="T1" fmla="*/ T0 w 63"/>
                                <a:gd name="T2" fmla="+- 0 -317 -349"/>
                                <a:gd name="T3" fmla="*/ -317 h 63"/>
                                <a:gd name="T4" fmla="+- 0 4601 4538"/>
                                <a:gd name="T5" fmla="*/ T4 w 63"/>
                                <a:gd name="T6" fmla="+- 0 -317 -349"/>
                                <a:gd name="T7" fmla="*/ -31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" name="Group 708"/>
                        <wpg:cNvGrpSpPr>
                          <a:grpSpLocks/>
                        </wpg:cNvGrpSpPr>
                        <wpg:grpSpPr bwMode="auto">
                          <a:xfrm>
                            <a:off x="4713" y="-385"/>
                            <a:ext cx="63" cy="63"/>
                            <a:chOff x="4713" y="-385"/>
                            <a:chExt cx="63" cy="63"/>
                          </a:xfrm>
                        </wpg:grpSpPr>
                        <wps:wsp>
                          <wps:cNvPr id="695" name="Freeform 709"/>
                          <wps:cNvSpPr>
                            <a:spLocks/>
                          </wps:cNvSpPr>
                          <wps:spPr bwMode="auto">
                            <a:xfrm>
                              <a:off x="4713" y="-385"/>
                              <a:ext cx="63" cy="63"/>
                            </a:xfrm>
                            <a:custGeom>
                              <a:avLst/>
                              <a:gdLst>
                                <a:gd name="T0" fmla="+- 0 4713 4713"/>
                                <a:gd name="T1" fmla="*/ T0 w 63"/>
                                <a:gd name="T2" fmla="+- 0 -353 -385"/>
                                <a:gd name="T3" fmla="*/ -353 h 63"/>
                                <a:gd name="T4" fmla="+- 0 4776 4713"/>
                                <a:gd name="T5" fmla="*/ T4 w 63"/>
                                <a:gd name="T6" fmla="+- 0 -353 -385"/>
                                <a:gd name="T7" fmla="*/ -35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6" name="Group 706"/>
                        <wpg:cNvGrpSpPr>
                          <a:grpSpLocks/>
                        </wpg:cNvGrpSpPr>
                        <wpg:grpSpPr bwMode="auto">
                          <a:xfrm>
                            <a:off x="4888" y="-354"/>
                            <a:ext cx="63" cy="63"/>
                            <a:chOff x="4888" y="-354"/>
                            <a:chExt cx="63" cy="63"/>
                          </a:xfrm>
                        </wpg:grpSpPr>
                        <wps:wsp>
                          <wps:cNvPr id="697" name="Freeform 707"/>
                          <wps:cNvSpPr>
                            <a:spLocks/>
                          </wps:cNvSpPr>
                          <wps:spPr bwMode="auto">
                            <a:xfrm>
                              <a:off x="4888" y="-354"/>
                              <a:ext cx="63" cy="63"/>
                            </a:xfrm>
                            <a:custGeom>
                              <a:avLst/>
                              <a:gdLst>
                                <a:gd name="T0" fmla="+- 0 4888 4888"/>
                                <a:gd name="T1" fmla="*/ T0 w 63"/>
                                <a:gd name="T2" fmla="+- 0 -322 -354"/>
                                <a:gd name="T3" fmla="*/ -322 h 63"/>
                                <a:gd name="T4" fmla="+- 0 4951 4888"/>
                                <a:gd name="T5" fmla="*/ T4 w 63"/>
                                <a:gd name="T6" fmla="+- 0 -322 -354"/>
                                <a:gd name="T7" fmla="*/ -32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704"/>
                        <wpg:cNvGrpSpPr>
                          <a:grpSpLocks/>
                        </wpg:cNvGrpSpPr>
                        <wpg:grpSpPr bwMode="auto">
                          <a:xfrm>
                            <a:off x="5062" y="-424"/>
                            <a:ext cx="63" cy="63"/>
                            <a:chOff x="5062" y="-424"/>
                            <a:chExt cx="63" cy="63"/>
                          </a:xfrm>
                        </wpg:grpSpPr>
                        <wps:wsp>
                          <wps:cNvPr id="699" name="Freeform 705"/>
                          <wps:cNvSpPr>
                            <a:spLocks/>
                          </wps:cNvSpPr>
                          <wps:spPr bwMode="auto">
                            <a:xfrm>
                              <a:off x="5062" y="-424"/>
                              <a:ext cx="63" cy="63"/>
                            </a:xfrm>
                            <a:custGeom>
                              <a:avLst/>
                              <a:gdLst>
                                <a:gd name="T0" fmla="+- 0 5062 5062"/>
                                <a:gd name="T1" fmla="*/ T0 w 63"/>
                                <a:gd name="T2" fmla="+- 0 -392 -424"/>
                                <a:gd name="T3" fmla="*/ -392 h 63"/>
                                <a:gd name="T4" fmla="+- 0 5126 5062"/>
                                <a:gd name="T5" fmla="*/ T4 w 63"/>
                                <a:gd name="T6" fmla="+- 0 -392 -424"/>
                                <a:gd name="T7" fmla="*/ -39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0" name="Group 702"/>
                        <wpg:cNvGrpSpPr>
                          <a:grpSpLocks/>
                        </wpg:cNvGrpSpPr>
                        <wpg:grpSpPr bwMode="auto">
                          <a:xfrm>
                            <a:off x="5237" y="-394"/>
                            <a:ext cx="63" cy="63"/>
                            <a:chOff x="5237" y="-394"/>
                            <a:chExt cx="63" cy="63"/>
                          </a:xfrm>
                        </wpg:grpSpPr>
                        <wps:wsp>
                          <wps:cNvPr id="701" name="Freeform 703"/>
                          <wps:cNvSpPr>
                            <a:spLocks/>
                          </wps:cNvSpPr>
                          <wps:spPr bwMode="auto">
                            <a:xfrm>
                              <a:off x="5237" y="-394"/>
                              <a:ext cx="63" cy="63"/>
                            </a:xfrm>
                            <a:custGeom>
                              <a:avLst/>
                              <a:gdLst>
                                <a:gd name="T0" fmla="+- 0 5237 5237"/>
                                <a:gd name="T1" fmla="*/ T0 w 63"/>
                                <a:gd name="T2" fmla="+- 0 -362 -394"/>
                                <a:gd name="T3" fmla="*/ -362 h 63"/>
                                <a:gd name="T4" fmla="+- 0 5301 5237"/>
                                <a:gd name="T5" fmla="*/ T4 w 63"/>
                                <a:gd name="T6" fmla="+- 0 -362 -394"/>
                                <a:gd name="T7" fmla="*/ -36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2" name="Group 700"/>
                        <wpg:cNvGrpSpPr>
                          <a:grpSpLocks/>
                        </wpg:cNvGrpSpPr>
                        <wpg:grpSpPr bwMode="auto">
                          <a:xfrm>
                            <a:off x="5412" y="-336"/>
                            <a:ext cx="63" cy="63"/>
                            <a:chOff x="5412" y="-336"/>
                            <a:chExt cx="63" cy="63"/>
                          </a:xfrm>
                        </wpg:grpSpPr>
                        <wps:wsp>
                          <wps:cNvPr id="703" name="Freeform 701"/>
                          <wps:cNvSpPr>
                            <a:spLocks/>
                          </wps:cNvSpPr>
                          <wps:spPr bwMode="auto">
                            <a:xfrm>
                              <a:off x="5412" y="-336"/>
                              <a:ext cx="63" cy="63"/>
                            </a:xfrm>
                            <a:custGeom>
                              <a:avLst/>
                              <a:gdLst>
                                <a:gd name="T0" fmla="+- 0 5412 5412"/>
                                <a:gd name="T1" fmla="*/ T0 w 63"/>
                                <a:gd name="T2" fmla="+- 0 -305 -336"/>
                                <a:gd name="T3" fmla="*/ -305 h 63"/>
                                <a:gd name="T4" fmla="+- 0 5476 5412"/>
                                <a:gd name="T5" fmla="*/ T4 w 63"/>
                                <a:gd name="T6" fmla="+- 0 -305 -336"/>
                                <a:gd name="T7" fmla="*/ -30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4" name="Group 698"/>
                        <wpg:cNvGrpSpPr>
                          <a:grpSpLocks/>
                        </wpg:cNvGrpSpPr>
                        <wpg:grpSpPr bwMode="auto">
                          <a:xfrm>
                            <a:off x="5587" y="-384"/>
                            <a:ext cx="63" cy="63"/>
                            <a:chOff x="5587" y="-384"/>
                            <a:chExt cx="63" cy="63"/>
                          </a:xfrm>
                        </wpg:grpSpPr>
                        <wps:wsp>
                          <wps:cNvPr id="705" name="Freeform 699"/>
                          <wps:cNvSpPr>
                            <a:spLocks/>
                          </wps:cNvSpPr>
                          <wps:spPr bwMode="auto">
                            <a:xfrm>
                              <a:off x="5587" y="-384"/>
                              <a:ext cx="63" cy="63"/>
                            </a:xfrm>
                            <a:custGeom>
                              <a:avLst/>
                              <a:gdLst>
                                <a:gd name="T0" fmla="+- 0 5587 5587"/>
                                <a:gd name="T1" fmla="*/ T0 w 63"/>
                                <a:gd name="T2" fmla="+- 0 -353 -384"/>
                                <a:gd name="T3" fmla="*/ -353 h 63"/>
                                <a:gd name="T4" fmla="+- 0 5651 5587"/>
                                <a:gd name="T5" fmla="*/ T4 w 63"/>
                                <a:gd name="T6" fmla="+- 0 -353 -384"/>
                                <a:gd name="T7" fmla="*/ -35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6" name="Group 696"/>
                        <wpg:cNvGrpSpPr>
                          <a:grpSpLocks/>
                        </wpg:cNvGrpSpPr>
                        <wpg:grpSpPr bwMode="auto">
                          <a:xfrm>
                            <a:off x="5762" y="-344"/>
                            <a:ext cx="63" cy="63"/>
                            <a:chOff x="5762" y="-344"/>
                            <a:chExt cx="63" cy="63"/>
                          </a:xfrm>
                        </wpg:grpSpPr>
                        <wps:wsp>
                          <wps:cNvPr id="707" name="Freeform 697"/>
                          <wps:cNvSpPr>
                            <a:spLocks/>
                          </wps:cNvSpPr>
                          <wps:spPr bwMode="auto">
                            <a:xfrm>
                              <a:off x="5762" y="-344"/>
                              <a:ext cx="63" cy="63"/>
                            </a:xfrm>
                            <a:custGeom>
                              <a:avLst/>
                              <a:gdLst>
                                <a:gd name="T0" fmla="+- 0 5762 5762"/>
                                <a:gd name="T1" fmla="*/ T0 w 63"/>
                                <a:gd name="T2" fmla="+- 0 -312 -344"/>
                                <a:gd name="T3" fmla="*/ -312 h 63"/>
                                <a:gd name="T4" fmla="+- 0 5825 5762"/>
                                <a:gd name="T5" fmla="*/ T4 w 63"/>
                                <a:gd name="T6" fmla="+- 0 -312 -344"/>
                                <a:gd name="T7" fmla="*/ -31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694"/>
                        <wpg:cNvGrpSpPr>
                          <a:grpSpLocks/>
                        </wpg:cNvGrpSpPr>
                        <wpg:grpSpPr bwMode="auto">
                          <a:xfrm>
                            <a:off x="2076" y="-1030"/>
                            <a:ext cx="90" cy="2"/>
                            <a:chOff x="2076" y="-1030"/>
                            <a:chExt cx="90" cy="2"/>
                          </a:xfrm>
                        </wpg:grpSpPr>
                        <wps:wsp>
                          <wps:cNvPr id="709" name="Freeform 695"/>
                          <wps:cNvSpPr>
                            <a:spLocks/>
                          </wps:cNvSpPr>
                          <wps:spPr bwMode="auto">
                            <a:xfrm>
                              <a:off x="2076" y="-1030"/>
                              <a:ext cx="90" cy="2"/>
                            </a:xfrm>
                            <a:custGeom>
                              <a:avLst/>
                              <a:gdLst>
                                <a:gd name="T0" fmla="+- 0 2076 2076"/>
                                <a:gd name="T1" fmla="*/ T0 w 90"/>
                                <a:gd name="T2" fmla="+- 0 2166 2076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0" name="Group 692"/>
                        <wpg:cNvGrpSpPr>
                          <a:grpSpLocks/>
                        </wpg:cNvGrpSpPr>
                        <wpg:grpSpPr bwMode="auto">
                          <a:xfrm>
                            <a:off x="2121" y="-1075"/>
                            <a:ext cx="2" cy="90"/>
                            <a:chOff x="2121" y="-1075"/>
                            <a:chExt cx="2" cy="90"/>
                          </a:xfrm>
                        </wpg:grpSpPr>
                        <wps:wsp>
                          <wps:cNvPr id="711" name="Freeform 693"/>
                          <wps:cNvSpPr>
                            <a:spLocks/>
                          </wps:cNvSpPr>
                          <wps:spPr bwMode="auto">
                            <a:xfrm>
                              <a:off x="2121" y="-1075"/>
                              <a:ext cx="2" cy="90"/>
                            </a:xfrm>
                            <a:custGeom>
                              <a:avLst/>
                              <a:gdLst>
                                <a:gd name="T0" fmla="+- 0 -986 -1075"/>
                                <a:gd name="T1" fmla="*/ -986 h 90"/>
                                <a:gd name="T2" fmla="+- 0 -1075 -1075"/>
                                <a:gd name="T3" fmla="*/ -1075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690"/>
                        <wpg:cNvGrpSpPr>
                          <a:grpSpLocks/>
                        </wpg:cNvGrpSpPr>
                        <wpg:grpSpPr bwMode="auto">
                          <a:xfrm>
                            <a:off x="2251" y="-1013"/>
                            <a:ext cx="90" cy="2"/>
                            <a:chOff x="2251" y="-1013"/>
                            <a:chExt cx="90" cy="2"/>
                          </a:xfrm>
                        </wpg:grpSpPr>
                        <wps:wsp>
                          <wps:cNvPr id="713" name="Freeform 691"/>
                          <wps:cNvSpPr>
                            <a:spLocks/>
                          </wps:cNvSpPr>
                          <wps:spPr bwMode="auto">
                            <a:xfrm>
                              <a:off x="2251" y="-1013"/>
                              <a:ext cx="90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90"/>
                                <a:gd name="T2" fmla="+- 0 2341 2251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4" name="Group 688"/>
                        <wpg:cNvGrpSpPr>
                          <a:grpSpLocks/>
                        </wpg:cNvGrpSpPr>
                        <wpg:grpSpPr bwMode="auto">
                          <a:xfrm>
                            <a:off x="2296" y="-1058"/>
                            <a:ext cx="2" cy="90"/>
                            <a:chOff x="2296" y="-1058"/>
                            <a:chExt cx="2" cy="90"/>
                          </a:xfrm>
                        </wpg:grpSpPr>
                        <wps:wsp>
                          <wps:cNvPr id="715" name="Freeform 689"/>
                          <wps:cNvSpPr>
                            <a:spLocks/>
                          </wps:cNvSpPr>
                          <wps:spPr bwMode="auto">
                            <a:xfrm>
                              <a:off x="2296" y="-1058"/>
                              <a:ext cx="2" cy="90"/>
                            </a:xfrm>
                            <a:custGeom>
                              <a:avLst/>
                              <a:gdLst>
                                <a:gd name="T0" fmla="+- 0 -969 -1058"/>
                                <a:gd name="T1" fmla="*/ -969 h 90"/>
                                <a:gd name="T2" fmla="+- 0 -1058 -1058"/>
                                <a:gd name="T3" fmla="*/ -1058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6" name="Group 686"/>
                        <wpg:cNvGrpSpPr>
                          <a:grpSpLocks/>
                        </wpg:cNvGrpSpPr>
                        <wpg:grpSpPr bwMode="auto">
                          <a:xfrm>
                            <a:off x="2426" y="-968"/>
                            <a:ext cx="90" cy="2"/>
                            <a:chOff x="2426" y="-968"/>
                            <a:chExt cx="90" cy="2"/>
                          </a:xfrm>
                        </wpg:grpSpPr>
                        <wps:wsp>
                          <wps:cNvPr id="717" name="Freeform 687"/>
                          <wps:cNvSpPr>
                            <a:spLocks/>
                          </wps:cNvSpPr>
                          <wps:spPr bwMode="auto">
                            <a:xfrm>
                              <a:off x="2426" y="-968"/>
                              <a:ext cx="90" cy="2"/>
                            </a:xfrm>
                            <a:custGeom>
                              <a:avLst/>
                              <a:gdLst>
                                <a:gd name="T0" fmla="+- 0 2426 2426"/>
                                <a:gd name="T1" fmla="*/ T0 w 90"/>
                                <a:gd name="T2" fmla="+- 0 2515 2426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684"/>
                        <wpg:cNvGrpSpPr>
                          <a:grpSpLocks/>
                        </wpg:cNvGrpSpPr>
                        <wpg:grpSpPr bwMode="auto">
                          <a:xfrm>
                            <a:off x="2471" y="-1013"/>
                            <a:ext cx="2" cy="90"/>
                            <a:chOff x="2471" y="-1013"/>
                            <a:chExt cx="2" cy="90"/>
                          </a:xfrm>
                        </wpg:grpSpPr>
                        <wps:wsp>
                          <wps:cNvPr id="719" name="Freeform 685"/>
                          <wps:cNvSpPr>
                            <a:spLocks/>
                          </wps:cNvSpPr>
                          <wps:spPr bwMode="auto">
                            <a:xfrm>
                              <a:off x="2471" y="-1013"/>
                              <a:ext cx="2" cy="90"/>
                            </a:xfrm>
                            <a:custGeom>
                              <a:avLst/>
                              <a:gdLst>
                                <a:gd name="T0" fmla="+- 0 -924 -1013"/>
                                <a:gd name="T1" fmla="*/ -924 h 90"/>
                                <a:gd name="T2" fmla="+- 0 -1013 -1013"/>
                                <a:gd name="T3" fmla="*/ -1013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0" name="Group 682"/>
                        <wpg:cNvGrpSpPr>
                          <a:grpSpLocks/>
                        </wpg:cNvGrpSpPr>
                        <wpg:grpSpPr bwMode="auto">
                          <a:xfrm>
                            <a:off x="2601" y="-910"/>
                            <a:ext cx="90" cy="2"/>
                            <a:chOff x="2601" y="-910"/>
                            <a:chExt cx="90" cy="2"/>
                          </a:xfrm>
                        </wpg:grpSpPr>
                        <wps:wsp>
                          <wps:cNvPr id="721" name="Freeform 683"/>
                          <wps:cNvSpPr>
                            <a:spLocks/>
                          </wps:cNvSpPr>
                          <wps:spPr bwMode="auto">
                            <a:xfrm>
                              <a:off x="2601" y="-910"/>
                              <a:ext cx="90" cy="2"/>
                            </a:xfrm>
                            <a:custGeom>
                              <a:avLst/>
                              <a:gdLst>
                                <a:gd name="T0" fmla="+- 0 2601 2601"/>
                                <a:gd name="T1" fmla="*/ T0 w 90"/>
                                <a:gd name="T2" fmla="+- 0 2690 2601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680"/>
                        <wpg:cNvGrpSpPr>
                          <a:grpSpLocks/>
                        </wpg:cNvGrpSpPr>
                        <wpg:grpSpPr bwMode="auto">
                          <a:xfrm>
                            <a:off x="2646" y="-955"/>
                            <a:ext cx="2" cy="90"/>
                            <a:chOff x="2646" y="-955"/>
                            <a:chExt cx="2" cy="90"/>
                          </a:xfrm>
                        </wpg:grpSpPr>
                        <wps:wsp>
                          <wps:cNvPr id="723" name="Freeform 681"/>
                          <wps:cNvSpPr>
                            <a:spLocks/>
                          </wps:cNvSpPr>
                          <wps:spPr bwMode="auto">
                            <a:xfrm>
                              <a:off x="2646" y="-955"/>
                              <a:ext cx="2" cy="90"/>
                            </a:xfrm>
                            <a:custGeom>
                              <a:avLst/>
                              <a:gdLst>
                                <a:gd name="T0" fmla="+- 0 -865 -955"/>
                                <a:gd name="T1" fmla="*/ -865 h 90"/>
                                <a:gd name="T2" fmla="+- 0 -955 -955"/>
                                <a:gd name="T3" fmla="*/ -955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4" name="Group 678"/>
                        <wpg:cNvGrpSpPr>
                          <a:grpSpLocks/>
                        </wpg:cNvGrpSpPr>
                        <wpg:grpSpPr bwMode="auto">
                          <a:xfrm>
                            <a:off x="2776" y="-841"/>
                            <a:ext cx="90" cy="2"/>
                            <a:chOff x="2776" y="-841"/>
                            <a:chExt cx="90" cy="2"/>
                          </a:xfrm>
                        </wpg:grpSpPr>
                        <wps:wsp>
                          <wps:cNvPr id="725" name="Freeform 679"/>
                          <wps:cNvSpPr>
                            <a:spLocks/>
                          </wps:cNvSpPr>
                          <wps:spPr bwMode="auto">
                            <a:xfrm>
                              <a:off x="2776" y="-841"/>
                              <a:ext cx="90" cy="2"/>
                            </a:xfrm>
                            <a:custGeom>
                              <a:avLst/>
                              <a:gdLst>
                                <a:gd name="T0" fmla="+- 0 2776 2776"/>
                                <a:gd name="T1" fmla="*/ T0 w 90"/>
                                <a:gd name="T2" fmla="+- 0 2865 2776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6" name="Group 676"/>
                        <wpg:cNvGrpSpPr>
                          <a:grpSpLocks/>
                        </wpg:cNvGrpSpPr>
                        <wpg:grpSpPr bwMode="auto">
                          <a:xfrm>
                            <a:off x="2820" y="-886"/>
                            <a:ext cx="2" cy="90"/>
                            <a:chOff x="2820" y="-886"/>
                            <a:chExt cx="2" cy="90"/>
                          </a:xfrm>
                        </wpg:grpSpPr>
                        <wps:wsp>
                          <wps:cNvPr id="727" name="Freeform 677"/>
                          <wps:cNvSpPr>
                            <a:spLocks/>
                          </wps:cNvSpPr>
                          <wps:spPr bwMode="auto">
                            <a:xfrm>
                              <a:off x="2820" y="-886"/>
                              <a:ext cx="2" cy="90"/>
                            </a:xfrm>
                            <a:custGeom>
                              <a:avLst/>
                              <a:gdLst>
                                <a:gd name="T0" fmla="+- 0 -797 -886"/>
                                <a:gd name="T1" fmla="*/ -797 h 90"/>
                                <a:gd name="T2" fmla="+- 0 -886 -886"/>
                                <a:gd name="T3" fmla="*/ -886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674"/>
                        <wpg:cNvGrpSpPr>
                          <a:grpSpLocks/>
                        </wpg:cNvGrpSpPr>
                        <wpg:grpSpPr bwMode="auto">
                          <a:xfrm>
                            <a:off x="2951" y="-799"/>
                            <a:ext cx="90" cy="2"/>
                            <a:chOff x="2951" y="-799"/>
                            <a:chExt cx="90" cy="2"/>
                          </a:xfrm>
                        </wpg:grpSpPr>
                        <wps:wsp>
                          <wps:cNvPr id="729" name="Freeform 675"/>
                          <wps:cNvSpPr>
                            <a:spLocks/>
                          </wps:cNvSpPr>
                          <wps:spPr bwMode="auto">
                            <a:xfrm>
                              <a:off x="2951" y="-799"/>
                              <a:ext cx="90" cy="2"/>
                            </a:xfrm>
                            <a:custGeom>
                              <a:avLst/>
                              <a:gdLst>
                                <a:gd name="T0" fmla="+- 0 2951 2951"/>
                                <a:gd name="T1" fmla="*/ T0 w 90"/>
                                <a:gd name="T2" fmla="+- 0 3040 2951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0" name="Group 672"/>
                        <wpg:cNvGrpSpPr>
                          <a:grpSpLocks/>
                        </wpg:cNvGrpSpPr>
                        <wpg:grpSpPr bwMode="auto">
                          <a:xfrm>
                            <a:off x="2995" y="-844"/>
                            <a:ext cx="2" cy="90"/>
                            <a:chOff x="2995" y="-844"/>
                            <a:chExt cx="2" cy="90"/>
                          </a:xfrm>
                        </wpg:grpSpPr>
                        <wps:wsp>
                          <wps:cNvPr id="731" name="Freeform 673"/>
                          <wps:cNvSpPr>
                            <a:spLocks/>
                          </wps:cNvSpPr>
                          <wps:spPr bwMode="auto">
                            <a:xfrm>
                              <a:off x="2995" y="-844"/>
                              <a:ext cx="2" cy="90"/>
                            </a:xfrm>
                            <a:custGeom>
                              <a:avLst/>
                              <a:gdLst>
                                <a:gd name="T0" fmla="+- 0 -754 -844"/>
                                <a:gd name="T1" fmla="*/ -754 h 90"/>
                                <a:gd name="T2" fmla="+- 0 -844 -844"/>
                                <a:gd name="T3" fmla="*/ -844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670"/>
                        <wpg:cNvGrpSpPr>
                          <a:grpSpLocks/>
                        </wpg:cNvGrpSpPr>
                        <wpg:grpSpPr bwMode="auto">
                          <a:xfrm>
                            <a:off x="3125" y="-754"/>
                            <a:ext cx="90" cy="2"/>
                            <a:chOff x="3125" y="-754"/>
                            <a:chExt cx="90" cy="2"/>
                          </a:xfrm>
                        </wpg:grpSpPr>
                        <wps:wsp>
                          <wps:cNvPr id="733" name="Freeform 671"/>
                          <wps:cNvSpPr>
                            <a:spLocks/>
                          </wps:cNvSpPr>
                          <wps:spPr bwMode="auto">
                            <a:xfrm>
                              <a:off x="3125" y="-754"/>
                              <a:ext cx="90" cy="2"/>
                            </a:xfrm>
                            <a:custGeom>
                              <a:avLst/>
                              <a:gdLst>
                                <a:gd name="T0" fmla="+- 0 3125 3125"/>
                                <a:gd name="T1" fmla="*/ T0 w 90"/>
                                <a:gd name="T2" fmla="+- 0 3215 312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668"/>
                        <wpg:cNvGrpSpPr>
                          <a:grpSpLocks/>
                        </wpg:cNvGrpSpPr>
                        <wpg:grpSpPr bwMode="auto">
                          <a:xfrm>
                            <a:off x="3170" y="-799"/>
                            <a:ext cx="2" cy="90"/>
                            <a:chOff x="3170" y="-799"/>
                            <a:chExt cx="2" cy="90"/>
                          </a:xfrm>
                        </wpg:grpSpPr>
                        <wps:wsp>
                          <wps:cNvPr id="735" name="Freeform 669"/>
                          <wps:cNvSpPr>
                            <a:spLocks/>
                          </wps:cNvSpPr>
                          <wps:spPr bwMode="auto">
                            <a:xfrm>
                              <a:off x="3170" y="-799"/>
                              <a:ext cx="2" cy="90"/>
                            </a:xfrm>
                            <a:custGeom>
                              <a:avLst/>
                              <a:gdLst>
                                <a:gd name="T0" fmla="+- 0 -710 -799"/>
                                <a:gd name="T1" fmla="*/ -710 h 90"/>
                                <a:gd name="T2" fmla="+- 0 -799 -799"/>
                                <a:gd name="T3" fmla="*/ -799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6" name="Group 666"/>
                        <wpg:cNvGrpSpPr>
                          <a:grpSpLocks/>
                        </wpg:cNvGrpSpPr>
                        <wpg:grpSpPr bwMode="auto">
                          <a:xfrm>
                            <a:off x="3300" y="-688"/>
                            <a:ext cx="90" cy="2"/>
                            <a:chOff x="3300" y="-688"/>
                            <a:chExt cx="90" cy="2"/>
                          </a:xfrm>
                        </wpg:grpSpPr>
                        <wps:wsp>
                          <wps:cNvPr id="737" name="Freeform 667"/>
                          <wps:cNvSpPr>
                            <a:spLocks/>
                          </wps:cNvSpPr>
                          <wps:spPr bwMode="auto">
                            <a:xfrm>
                              <a:off x="3300" y="-688"/>
                              <a:ext cx="90" cy="2"/>
                            </a:xfrm>
                            <a:custGeom>
                              <a:avLst/>
                              <a:gdLst>
                                <a:gd name="T0" fmla="+- 0 3300 3300"/>
                                <a:gd name="T1" fmla="*/ T0 w 90"/>
                                <a:gd name="T2" fmla="+- 0 3390 3300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664"/>
                        <wpg:cNvGrpSpPr>
                          <a:grpSpLocks/>
                        </wpg:cNvGrpSpPr>
                        <wpg:grpSpPr bwMode="auto">
                          <a:xfrm>
                            <a:off x="3345" y="-733"/>
                            <a:ext cx="2" cy="90"/>
                            <a:chOff x="3345" y="-733"/>
                            <a:chExt cx="2" cy="90"/>
                          </a:xfrm>
                        </wpg:grpSpPr>
                        <wps:wsp>
                          <wps:cNvPr id="739" name="Freeform 665"/>
                          <wps:cNvSpPr>
                            <a:spLocks/>
                          </wps:cNvSpPr>
                          <wps:spPr bwMode="auto">
                            <a:xfrm>
                              <a:off x="3345" y="-733"/>
                              <a:ext cx="2" cy="90"/>
                            </a:xfrm>
                            <a:custGeom>
                              <a:avLst/>
                              <a:gdLst>
                                <a:gd name="T0" fmla="+- 0 -644 -733"/>
                                <a:gd name="T1" fmla="*/ -644 h 90"/>
                                <a:gd name="T2" fmla="+- 0 -733 -733"/>
                                <a:gd name="T3" fmla="*/ -733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662"/>
                        <wpg:cNvGrpSpPr>
                          <a:grpSpLocks/>
                        </wpg:cNvGrpSpPr>
                        <wpg:grpSpPr bwMode="auto">
                          <a:xfrm>
                            <a:off x="3475" y="-653"/>
                            <a:ext cx="90" cy="2"/>
                            <a:chOff x="3475" y="-653"/>
                            <a:chExt cx="90" cy="2"/>
                          </a:xfrm>
                        </wpg:grpSpPr>
                        <wps:wsp>
                          <wps:cNvPr id="741" name="Freeform 663"/>
                          <wps:cNvSpPr>
                            <a:spLocks/>
                          </wps:cNvSpPr>
                          <wps:spPr bwMode="auto">
                            <a:xfrm>
                              <a:off x="3475" y="-653"/>
                              <a:ext cx="90" cy="2"/>
                            </a:xfrm>
                            <a:custGeom>
                              <a:avLst/>
                              <a:gdLst>
                                <a:gd name="T0" fmla="+- 0 3475 3475"/>
                                <a:gd name="T1" fmla="*/ T0 w 90"/>
                                <a:gd name="T2" fmla="+- 0 3565 347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2" name="Group 660"/>
                        <wpg:cNvGrpSpPr>
                          <a:grpSpLocks/>
                        </wpg:cNvGrpSpPr>
                        <wpg:grpSpPr bwMode="auto">
                          <a:xfrm>
                            <a:off x="3520" y="-698"/>
                            <a:ext cx="2" cy="90"/>
                            <a:chOff x="3520" y="-698"/>
                            <a:chExt cx="2" cy="90"/>
                          </a:xfrm>
                        </wpg:grpSpPr>
                        <wps:wsp>
                          <wps:cNvPr id="743" name="Freeform 661"/>
                          <wps:cNvSpPr>
                            <a:spLocks/>
                          </wps:cNvSpPr>
                          <wps:spPr bwMode="auto">
                            <a:xfrm>
                              <a:off x="3520" y="-698"/>
                              <a:ext cx="2" cy="90"/>
                            </a:xfrm>
                            <a:custGeom>
                              <a:avLst/>
                              <a:gdLst>
                                <a:gd name="T0" fmla="+- 0 -608 -698"/>
                                <a:gd name="T1" fmla="*/ -608 h 90"/>
                                <a:gd name="T2" fmla="+- 0 -698 -698"/>
                                <a:gd name="T3" fmla="*/ -698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4" name="Group 658"/>
                        <wpg:cNvGrpSpPr>
                          <a:grpSpLocks/>
                        </wpg:cNvGrpSpPr>
                        <wpg:grpSpPr bwMode="auto">
                          <a:xfrm>
                            <a:off x="3650" y="-663"/>
                            <a:ext cx="90" cy="2"/>
                            <a:chOff x="3650" y="-663"/>
                            <a:chExt cx="90" cy="2"/>
                          </a:xfrm>
                        </wpg:grpSpPr>
                        <wps:wsp>
                          <wps:cNvPr id="745" name="Freeform 659"/>
                          <wps:cNvSpPr>
                            <a:spLocks/>
                          </wps:cNvSpPr>
                          <wps:spPr bwMode="auto">
                            <a:xfrm>
                              <a:off x="3650" y="-663"/>
                              <a:ext cx="90" cy="2"/>
                            </a:xfrm>
                            <a:custGeom>
                              <a:avLst/>
                              <a:gdLst>
                                <a:gd name="T0" fmla="+- 0 3650 3650"/>
                                <a:gd name="T1" fmla="*/ T0 w 90"/>
                                <a:gd name="T2" fmla="+- 0 3740 3650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6" name="Group 656"/>
                        <wpg:cNvGrpSpPr>
                          <a:grpSpLocks/>
                        </wpg:cNvGrpSpPr>
                        <wpg:grpSpPr bwMode="auto">
                          <a:xfrm>
                            <a:off x="3695" y="-708"/>
                            <a:ext cx="2" cy="90"/>
                            <a:chOff x="3695" y="-708"/>
                            <a:chExt cx="2" cy="90"/>
                          </a:xfrm>
                        </wpg:grpSpPr>
                        <wps:wsp>
                          <wps:cNvPr id="747" name="Freeform 657"/>
                          <wps:cNvSpPr>
                            <a:spLocks/>
                          </wps:cNvSpPr>
                          <wps:spPr bwMode="auto">
                            <a:xfrm>
                              <a:off x="3695" y="-708"/>
                              <a:ext cx="2" cy="90"/>
                            </a:xfrm>
                            <a:custGeom>
                              <a:avLst/>
                              <a:gdLst>
                                <a:gd name="T0" fmla="+- 0 -618 -708"/>
                                <a:gd name="T1" fmla="*/ -618 h 90"/>
                                <a:gd name="T2" fmla="+- 0 -708 -708"/>
                                <a:gd name="T3" fmla="*/ -708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654"/>
                        <wpg:cNvGrpSpPr>
                          <a:grpSpLocks/>
                        </wpg:cNvGrpSpPr>
                        <wpg:grpSpPr bwMode="auto">
                          <a:xfrm>
                            <a:off x="3825" y="-634"/>
                            <a:ext cx="90" cy="2"/>
                            <a:chOff x="3825" y="-634"/>
                            <a:chExt cx="90" cy="2"/>
                          </a:xfrm>
                        </wpg:grpSpPr>
                        <wps:wsp>
                          <wps:cNvPr id="749" name="Freeform 655"/>
                          <wps:cNvSpPr>
                            <a:spLocks/>
                          </wps:cNvSpPr>
                          <wps:spPr bwMode="auto">
                            <a:xfrm>
                              <a:off x="3825" y="-634"/>
                              <a:ext cx="90" cy="2"/>
                            </a:xfrm>
                            <a:custGeom>
                              <a:avLst/>
                              <a:gdLst>
                                <a:gd name="T0" fmla="+- 0 3825 3825"/>
                                <a:gd name="T1" fmla="*/ T0 w 90"/>
                                <a:gd name="T2" fmla="+- 0 3915 382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0" name="Group 652"/>
                        <wpg:cNvGrpSpPr>
                          <a:grpSpLocks/>
                        </wpg:cNvGrpSpPr>
                        <wpg:grpSpPr bwMode="auto">
                          <a:xfrm>
                            <a:off x="3870" y="-679"/>
                            <a:ext cx="2" cy="90"/>
                            <a:chOff x="3870" y="-679"/>
                            <a:chExt cx="2" cy="90"/>
                          </a:xfrm>
                        </wpg:grpSpPr>
                        <wps:wsp>
                          <wps:cNvPr id="751" name="Freeform 653"/>
                          <wps:cNvSpPr>
                            <a:spLocks/>
                          </wps:cNvSpPr>
                          <wps:spPr bwMode="auto">
                            <a:xfrm>
                              <a:off x="3870" y="-679"/>
                              <a:ext cx="2" cy="90"/>
                            </a:xfrm>
                            <a:custGeom>
                              <a:avLst/>
                              <a:gdLst>
                                <a:gd name="T0" fmla="+- 0 -589 -679"/>
                                <a:gd name="T1" fmla="*/ -589 h 90"/>
                                <a:gd name="T2" fmla="+- 0 -679 -679"/>
                                <a:gd name="T3" fmla="*/ -679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2" name="Group 650"/>
                        <wpg:cNvGrpSpPr>
                          <a:grpSpLocks/>
                        </wpg:cNvGrpSpPr>
                        <wpg:grpSpPr bwMode="auto">
                          <a:xfrm>
                            <a:off x="4000" y="-637"/>
                            <a:ext cx="90" cy="2"/>
                            <a:chOff x="4000" y="-637"/>
                            <a:chExt cx="90" cy="2"/>
                          </a:xfrm>
                        </wpg:grpSpPr>
                        <wps:wsp>
                          <wps:cNvPr id="753" name="Freeform 651"/>
                          <wps:cNvSpPr>
                            <a:spLocks/>
                          </wps:cNvSpPr>
                          <wps:spPr bwMode="auto">
                            <a:xfrm>
                              <a:off x="4000" y="-637"/>
                              <a:ext cx="90" cy="2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90"/>
                                <a:gd name="T2" fmla="+- 0 4090 4000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4" name="Group 648"/>
                        <wpg:cNvGrpSpPr>
                          <a:grpSpLocks/>
                        </wpg:cNvGrpSpPr>
                        <wpg:grpSpPr bwMode="auto">
                          <a:xfrm>
                            <a:off x="4045" y="-682"/>
                            <a:ext cx="2" cy="90"/>
                            <a:chOff x="4045" y="-682"/>
                            <a:chExt cx="2" cy="90"/>
                          </a:xfrm>
                        </wpg:grpSpPr>
                        <wps:wsp>
                          <wps:cNvPr id="755" name="Freeform 649"/>
                          <wps:cNvSpPr>
                            <a:spLocks/>
                          </wps:cNvSpPr>
                          <wps:spPr bwMode="auto">
                            <a:xfrm>
                              <a:off x="4045" y="-682"/>
                              <a:ext cx="2" cy="90"/>
                            </a:xfrm>
                            <a:custGeom>
                              <a:avLst/>
                              <a:gdLst>
                                <a:gd name="T0" fmla="+- 0 -592 -682"/>
                                <a:gd name="T1" fmla="*/ -592 h 90"/>
                                <a:gd name="T2" fmla="+- 0 -682 -682"/>
                                <a:gd name="T3" fmla="*/ -682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6" name="Group 646"/>
                        <wpg:cNvGrpSpPr>
                          <a:grpSpLocks/>
                        </wpg:cNvGrpSpPr>
                        <wpg:grpSpPr bwMode="auto">
                          <a:xfrm>
                            <a:off x="4175" y="-645"/>
                            <a:ext cx="90" cy="2"/>
                            <a:chOff x="4175" y="-645"/>
                            <a:chExt cx="90" cy="2"/>
                          </a:xfrm>
                        </wpg:grpSpPr>
                        <wps:wsp>
                          <wps:cNvPr id="757" name="Freeform 647"/>
                          <wps:cNvSpPr>
                            <a:spLocks/>
                          </wps:cNvSpPr>
                          <wps:spPr bwMode="auto">
                            <a:xfrm>
                              <a:off x="4175" y="-645"/>
                              <a:ext cx="90" cy="2"/>
                            </a:xfrm>
                            <a:custGeom>
                              <a:avLst/>
                              <a:gdLst>
                                <a:gd name="T0" fmla="+- 0 4175 4175"/>
                                <a:gd name="T1" fmla="*/ T0 w 90"/>
                                <a:gd name="T2" fmla="+- 0 4265 417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644"/>
                        <wpg:cNvGrpSpPr>
                          <a:grpSpLocks/>
                        </wpg:cNvGrpSpPr>
                        <wpg:grpSpPr bwMode="auto">
                          <a:xfrm>
                            <a:off x="4220" y="-690"/>
                            <a:ext cx="2" cy="90"/>
                            <a:chOff x="4220" y="-690"/>
                            <a:chExt cx="2" cy="90"/>
                          </a:xfrm>
                        </wpg:grpSpPr>
                        <wps:wsp>
                          <wps:cNvPr id="759" name="Freeform 645"/>
                          <wps:cNvSpPr>
                            <a:spLocks/>
                          </wps:cNvSpPr>
                          <wps:spPr bwMode="auto">
                            <a:xfrm>
                              <a:off x="4220" y="-690"/>
                              <a:ext cx="2" cy="90"/>
                            </a:xfrm>
                            <a:custGeom>
                              <a:avLst/>
                              <a:gdLst>
                                <a:gd name="T0" fmla="+- 0 -600 -690"/>
                                <a:gd name="T1" fmla="*/ -600 h 90"/>
                                <a:gd name="T2" fmla="+- 0 -690 -690"/>
                                <a:gd name="T3" fmla="*/ -690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0" name="Group 642"/>
                        <wpg:cNvGrpSpPr>
                          <a:grpSpLocks/>
                        </wpg:cNvGrpSpPr>
                        <wpg:grpSpPr bwMode="auto">
                          <a:xfrm>
                            <a:off x="4350" y="-647"/>
                            <a:ext cx="90" cy="2"/>
                            <a:chOff x="4350" y="-647"/>
                            <a:chExt cx="90" cy="2"/>
                          </a:xfrm>
                        </wpg:grpSpPr>
                        <wps:wsp>
                          <wps:cNvPr id="761" name="Freeform 643"/>
                          <wps:cNvSpPr>
                            <a:spLocks/>
                          </wps:cNvSpPr>
                          <wps:spPr bwMode="auto">
                            <a:xfrm>
                              <a:off x="4350" y="-647"/>
                              <a:ext cx="90" cy="2"/>
                            </a:xfrm>
                            <a:custGeom>
                              <a:avLst/>
                              <a:gdLst>
                                <a:gd name="T0" fmla="+- 0 4350 4350"/>
                                <a:gd name="T1" fmla="*/ T0 w 90"/>
                                <a:gd name="T2" fmla="+- 0 4439 4350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2" name="Group 640"/>
                        <wpg:cNvGrpSpPr>
                          <a:grpSpLocks/>
                        </wpg:cNvGrpSpPr>
                        <wpg:grpSpPr bwMode="auto">
                          <a:xfrm>
                            <a:off x="4395" y="-692"/>
                            <a:ext cx="2" cy="90"/>
                            <a:chOff x="4395" y="-692"/>
                            <a:chExt cx="2" cy="90"/>
                          </a:xfrm>
                        </wpg:grpSpPr>
                        <wps:wsp>
                          <wps:cNvPr id="763" name="Freeform 641"/>
                          <wps:cNvSpPr>
                            <a:spLocks/>
                          </wps:cNvSpPr>
                          <wps:spPr bwMode="auto">
                            <a:xfrm>
                              <a:off x="4395" y="-692"/>
                              <a:ext cx="2" cy="90"/>
                            </a:xfrm>
                            <a:custGeom>
                              <a:avLst/>
                              <a:gdLst>
                                <a:gd name="T0" fmla="+- 0 -602 -692"/>
                                <a:gd name="T1" fmla="*/ -602 h 90"/>
                                <a:gd name="T2" fmla="+- 0 -692 -692"/>
                                <a:gd name="T3" fmla="*/ -692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4" name="Group 638"/>
                        <wpg:cNvGrpSpPr>
                          <a:grpSpLocks/>
                        </wpg:cNvGrpSpPr>
                        <wpg:grpSpPr bwMode="auto">
                          <a:xfrm>
                            <a:off x="4525" y="-688"/>
                            <a:ext cx="90" cy="2"/>
                            <a:chOff x="4525" y="-688"/>
                            <a:chExt cx="90" cy="2"/>
                          </a:xfrm>
                        </wpg:grpSpPr>
                        <wps:wsp>
                          <wps:cNvPr id="765" name="Freeform 639"/>
                          <wps:cNvSpPr>
                            <a:spLocks/>
                          </wps:cNvSpPr>
                          <wps:spPr bwMode="auto">
                            <a:xfrm>
                              <a:off x="4525" y="-688"/>
                              <a:ext cx="90" cy="2"/>
                            </a:xfrm>
                            <a:custGeom>
                              <a:avLst/>
                              <a:gdLst>
                                <a:gd name="T0" fmla="+- 0 4525 4525"/>
                                <a:gd name="T1" fmla="*/ T0 w 90"/>
                                <a:gd name="T2" fmla="+- 0 4614 4525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6" name="Group 636"/>
                        <wpg:cNvGrpSpPr>
                          <a:grpSpLocks/>
                        </wpg:cNvGrpSpPr>
                        <wpg:grpSpPr bwMode="auto">
                          <a:xfrm>
                            <a:off x="4570" y="-733"/>
                            <a:ext cx="2" cy="90"/>
                            <a:chOff x="4570" y="-733"/>
                            <a:chExt cx="2" cy="90"/>
                          </a:xfrm>
                        </wpg:grpSpPr>
                        <wps:wsp>
                          <wps:cNvPr id="767" name="Freeform 637"/>
                          <wps:cNvSpPr>
                            <a:spLocks/>
                          </wps:cNvSpPr>
                          <wps:spPr bwMode="auto">
                            <a:xfrm>
                              <a:off x="4570" y="-733"/>
                              <a:ext cx="2" cy="90"/>
                            </a:xfrm>
                            <a:custGeom>
                              <a:avLst/>
                              <a:gdLst>
                                <a:gd name="T0" fmla="+- 0 -643 -733"/>
                                <a:gd name="T1" fmla="*/ -643 h 90"/>
                                <a:gd name="T2" fmla="+- 0 -733 -733"/>
                                <a:gd name="T3" fmla="*/ -733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8" name="Group 634"/>
                        <wpg:cNvGrpSpPr>
                          <a:grpSpLocks/>
                        </wpg:cNvGrpSpPr>
                        <wpg:grpSpPr bwMode="auto">
                          <a:xfrm>
                            <a:off x="4700" y="-699"/>
                            <a:ext cx="90" cy="2"/>
                            <a:chOff x="4700" y="-699"/>
                            <a:chExt cx="90" cy="2"/>
                          </a:xfrm>
                        </wpg:grpSpPr>
                        <wps:wsp>
                          <wps:cNvPr id="769" name="Freeform 635"/>
                          <wps:cNvSpPr>
                            <a:spLocks/>
                          </wps:cNvSpPr>
                          <wps:spPr bwMode="auto">
                            <a:xfrm>
                              <a:off x="4700" y="-699"/>
                              <a:ext cx="90" cy="2"/>
                            </a:xfrm>
                            <a:custGeom>
                              <a:avLst/>
                              <a:gdLst>
                                <a:gd name="T0" fmla="+- 0 4700 4700"/>
                                <a:gd name="T1" fmla="*/ T0 w 90"/>
                                <a:gd name="T2" fmla="+- 0 4789 4700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0" name="Group 632"/>
                        <wpg:cNvGrpSpPr>
                          <a:grpSpLocks/>
                        </wpg:cNvGrpSpPr>
                        <wpg:grpSpPr bwMode="auto">
                          <a:xfrm>
                            <a:off x="4744" y="-744"/>
                            <a:ext cx="2" cy="90"/>
                            <a:chOff x="4744" y="-744"/>
                            <a:chExt cx="2" cy="90"/>
                          </a:xfrm>
                        </wpg:grpSpPr>
                        <wps:wsp>
                          <wps:cNvPr id="771" name="Freeform 633"/>
                          <wps:cNvSpPr>
                            <a:spLocks/>
                          </wps:cNvSpPr>
                          <wps:spPr bwMode="auto">
                            <a:xfrm>
                              <a:off x="4744" y="-744"/>
                              <a:ext cx="2" cy="90"/>
                            </a:xfrm>
                            <a:custGeom>
                              <a:avLst/>
                              <a:gdLst>
                                <a:gd name="T0" fmla="+- 0 -654 -744"/>
                                <a:gd name="T1" fmla="*/ -654 h 90"/>
                                <a:gd name="T2" fmla="+- 0 -744 -744"/>
                                <a:gd name="T3" fmla="*/ -744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2" name="Group 630"/>
                        <wpg:cNvGrpSpPr>
                          <a:grpSpLocks/>
                        </wpg:cNvGrpSpPr>
                        <wpg:grpSpPr bwMode="auto">
                          <a:xfrm>
                            <a:off x="4874" y="-718"/>
                            <a:ext cx="90" cy="2"/>
                            <a:chOff x="4874" y="-718"/>
                            <a:chExt cx="90" cy="2"/>
                          </a:xfrm>
                        </wpg:grpSpPr>
                        <wps:wsp>
                          <wps:cNvPr id="773" name="Freeform 631"/>
                          <wps:cNvSpPr>
                            <a:spLocks/>
                          </wps:cNvSpPr>
                          <wps:spPr bwMode="auto">
                            <a:xfrm>
                              <a:off x="4874" y="-718"/>
                              <a:ext cx="90" cy="2"/>
                            </a:xfrm>
                            <a:custGeom>
                              <a:avLst/>
                              <a:gdLst>
                                <a:gd name="T0" fmla="+- 0 4874 4874"/>
                                <a:gd name="T1" fmla="*/ T0 w 90"/>
                                <a:gd name="T2" fmla="+- 0 4964 4874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4" name="Group 628"/>
                        <wpg:cNvGrpSpPr>
                          <a:grpSpLocks/>
                        </wpg:cNvGrpSpPr>
                        <wpg:grpSpPr bwMode="auto">
                          <a:xfrm>
                            <a:off x="4919" y="-763"/>
                            <a:ext cx="2" cy="90"/>
                            <a:chOff x="4919" y="-763"/>
                            <a:chExt cx="2" cy="90"/>
                          </a:xfrm>
                        </wpg:grpSpPr>
                        <wps:wsp>
                          <wps:cNvPr id="775" name="Freeform 629"/>
                          <wps:cNvSpPr>
                            <a:spLocks/>
                          </wps:cNvSpPr>
                          <wps:spPr bwMode="auto">
                            <a:xfrm>
                              <a:off x="4919" y="-763"/>
                              <a:ext cx="2" cy="90"/>
                            </a:xfrm>
                            <a:custGeom>
                              <a:avLst/>
                              <a:gdLst>
                                <a:gd name="T0" fmla="+- 0 -673 -763"/>
                                <a:gd name="T1" fmla="*/ -673 h 90"/>
                                <a:gd name="T2" fmla="+- 0 -763 -763"/>
                                <a:gd name="T3" fmla="*/ -763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6" name="Group 626"/>
                        <wpg:cNvGrpSpPr>
                          <a:grpSpLocks/>
                        </wpg:cNvGrpSpPr>
                        <wpg:grpSpPr bwMode="auto">
                          <a:xfrm>
                            <a:off x="5049" y="-731"/>
                            <a:ext cx="90" cy="2"/>
                            <a:chOff x="5049" y="-731"/>
                            <a:chExt cx="90" cy="2"/>
                          </a:xfrm>
                        </wpg:grpSpPr>
                        <wps:wsp>
                          <wps:cNvPr id="777" name="Freeform 627"/>
                          <wps:cNvSpPr>
                            <a:spLocks/>
                          </wps:cNvSpPr>
                          <wps:spPr bwMode="auto">
                            <a:xfrm>
                              <a:off x="5049" y="-731"/>
                              <a:ext cx="90" cy="2"/>
                            </a:xfrm>
                            <a:custGeom>
                              <a:avLst/>
                              <a:gdLst>
                                <a:gd name="T0" fmla="+- 0 5049 5049"/>
                                <a:gd name="T1" fmla="*/ T0 w 90"/>
                                <a:gd name="T2" fmla="+- 0 5139 5049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8" name="Group 624"/>
                        <wpg:cNvGrpSpPr>
                          <a:grpSpLocks/>
                        </wpg:cNvGrpSpPr>
                        <wpg:grpSpPr bwMode="auto">
                          <a:xfrm>
                            <a:off x="5094" y="-776"/>
                            <a:ext cx="2" cy="90"/>
                            <a:chOff x="5094" y="-776"/>
                            <a:chExt cx="2" cy="90"/>
                          </a:xfrm>
                        </wpg:grpSpPr>
                        <wps:wsp>
                          <wps:cNvPr id="779" name="Freeform 625"/>
                          <wps:cNvSpPr>
                            <a:spLocks/>
                          </wps:cNvSpPr>
                          <wps:spPr bwMode="auto">
                            <a:xfrm>
                              <a:off x="5094" y="-776"/>
                              <a:ext cx="2" cy="90"/>
                            </a:xfrm>
                            <a:custGeom>
                              <a:avLst/>
                              <a:gdLst>
                                <a:gd name="T0" fmla="+- 0 -686 -776"/>
                                <a:gd name="T1" fmla="*/ -686 h 90"/>
                                <a:gd name="T2" fmla="+- 0 -776 -776"/>
                                <a:gd name="T3" fmla="*/ -776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0" name="Group 622"/>
                        <wpg:cNvGrpSpPr>
                          <a:grpSpLocks/>
                        </wpg:cNvGrpSpPr>
                        <wpg:grpSpPr bwMode="auto">
                          <a:xfrm>
                            <a:off x="5224" y="-741"/>
                            <a:ext cx="90" cy="2"/>
                            <a:chOff x="5224" y="-741"/>
                            <a:chExt cx="90" cy="2"/>
                          </a:xfrm>
                        </wpg:grpSpPr>
                        <wps:wsp>
                          <wps:cNvPr id="781" name="Freeform 623"/>
                          <wps:cNvSpPr>
                            <a:spLocks/>
                          </wps:cNvSpPr>
                          <wps:spPr bwMode="auto">
                            <a:xfrm>
                              <a:off x="5224" y="-741"/>
                              <a:ext cx="90" cy="2"/>
                            </a:xfrm>
                            <a:custGeom>
                              <a:avLst/>
                              <a:gdLst>
                                <a:gd name="T0" fmla="+- 0 5224 5224"/>
                                <a:gd name="T1" fmla="*/ T0 w 90"/>
                                <a:gd name="T2" fmla="+- 0 5314 5224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620"/>
                        <wpg:cNvGrpSpPr>
                          <a:grpSpLocks/>
                        </wpg:cNvGrpSpPr>
                        <wpg:grpSpPr bwMode="auto">
                          <a:xfrm>
                            <a:off x="5269" y="-786"/>
                            <a:ext cx="2" cy="90"/>
                            <a:chOff x="5269" y="-786"/>
                            <a:chExt cx="2" cy="90"/>
                          </a:xfrm>
                        </wpg:grpSpPr>
                        <wps:wsp>
                          <wps:cNvPr id="783" name="Freeform 621"/>
                          <wps:cNvSpPr>
                            <a:spLocks/>
                          </wps:cNvSpPr>
                          <wps:spPr bwMode="auto">
                            <a:xfrm>
                              <a:off x="5269" y="-786"/>
                              <a:ext cx="2" cy="90"/>
                            </a:xfrm>
                            <a:custGeom>
                              <a:avLst/>
                              <a:gdLst>
                                <a:gd name="T0" fmla="+- 0 -696 -786"/>
                                <a:gd name="T1" fmla="*/ -696 h 90"/>
                                <a:gd name="T2" fmla="+- 0 -786 -786"/>
                                <a:gd name="T3" fmla="*/ -786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4" name="Group 618"/>
                        <wpg:cNvGrpSpPr>
                          <a:grpSpLocks/>
                        </wpg:cNvGrpSpPr>
                        <wpg:grpSpPr bwMode="auto">
                          <a:xfrm>
                            <a:off x="5399" y="-731"/>
                            <a:ext cx="90" cy="2"/>
                            <a:chOff x="5399" y="-731"/>
                            <a:chExt cx="90" cy="2"/>
                          </a:xfrm>
                        </wpg:grpSpPr>
                        <wps:wsp>
                          <wps:cNvPr id="785" name="Freeform 619"/>
                          <wps:cNvSpPr>
                            <a:spLocks/>
                          </wps:cNvSpPr>
                          <wps:spPr bwMode="auto">
                            <a:xfrm>
                              <a:off x="5399" y="-731"/>
                              <a:ext cx="90" cy="2"/>
                            </a:xfrm>
                            <a:custGeom>
                              <a:avLst/>
                              <a:gdLst>
                                <a:gd name="T0" fmla="+- 0 5399 5399"/>
                                <a:gd name="T1" fmla="*/ T0 w 90"/>
                                <a:gd name="T2" fmla="+- 0 5489 5399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616"/>
                        <wpg:cNvGrpSpPr>
                          <a:grpSpLocks/>
                        </wpg:cNvGrpSpPr>
                        <wpg:grpSpPr bwMode="auto">
                          <a:xfrm>
                            <a:off x="5444" y="-776"/>
                            <a:ext cx="2" cy="90"/>
                            <a:chOff x="5444" y="-776"/>
                            <a:chExt cx="2" cy="90"/>
                          </a:xfrm>
                        </wpg:grpSpPr>
                        <wps:wsp>
                          <wps:cNvPr id="787" name="Freeform 617"/>
                          <wps:cNvSpPr>
                            <a:spLocks/>
                          </wps:cNvSpPr>
                          <wps:spPr bwMode="auto">
                            <a:xfrm>
                              <a:off x="5444" y="-776"/>
                              <a:ext cx="2" cy="90"/>
                            </a:xfrm>
                            <a:custGeom>
                              <a:avLst/>
                              <a:gdLst>
                                <a:gd name="T0" fmla="+- 0 -686 -776"/>
                                <a:gd name="T1" fmla="*/ -686 h 90"/>
                                <a:gd name="T2" fmla="+- 0 -776 -776"/>
                                <a:gd name="T3" fmla="*/ -776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8" name="Group 614"/>
                        <wpg:cNvGrpSpPr>
                          <a:grpSpLocks/>
                        </wpg:cNvGrpSpPr>
                        <wpg:grpSpPr bwMode="auto">
                          <a:xfrm>
                            <a:off x="5574" y="-743"/>
                            <a:ext cx="90" cy="2"/>
                            <a:chOff x="5574" y="-743"/>
                            <a:chExt cx="90" cy="2"/>
                          </a:xfrm>
                        </wpg:grpSpPr>
                        <wps:wsp>
                          <wps:cNvPr id="789" name="Freeform 615"/>
                          <wps:cNvSpPr>
                            <a:spLocks/>
                          </wps:cNvSpPr>
                          <wps:spPr bwMode="auto">
                            <a:xfrm>
                              <a:off x="5574" y="-743"/>
                              <a:ext cx="90" cy="2"/>
                            </a:xfrm>
                            <a:custGeom>
                              <a:avLst/>
                              <a:gdLst>
                                <a:gd name="T0" fmla="+- 0 5574 5574"/>
                                <a:gd name="T1" fmla="*/ T0 w 90"/>
                                <a:gd name="T2" fmla="+- 0 5664 5574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0" name="Group 612"/>
                        <wpg:cNvGrpSpPr>
                          <a:grpSpLocks/>
                        </wpg:cNvGrpSpPr>
                        <wpg:grpSpPr bwMode="auto">
                          <a:xfrm>
                            <a:off x="5619" y="-787"/>
                            <a:ext cx="2" cy="90"/>
                            <a:chOff x="5619" y="-787"/>
                            <a:chExt cx="2" cy="90"/>
                          </a:xfrm>
                        </wpg:grpSpPr>
                        <wps:wsp>
                          <wps:cNvPr id="791" name="Freeform 613"/>
                          <wps:cNvSpPr>
                            <a:spLocks/>
                          </wps:cNvSpPr>
                          <wps:spPr bwMode="auto">
                            <a:xfrm>
                              <a:off x="5619" y="-787"/>
                              <a:ext cx="2" cy="90"/>
                            </a:xfrm>
                            <a:custGeom>
                              <a:avLst/>
                              <a:gdLst>
                                <a:gd name="T0" fmla="+- 0 -698 -787"/>
                                <a:gd name="T1" fmla="*/ -698 h 90"/>
                                <a:gd name="T2" fmla="+- 0 -787 -787"/>
                                <a:gd name="T3" fmla="*/ -787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610"/>
                        <wpg:cNvGrpSpPr>
                          <a:grpSpLocks/>
                        </wpg:cNvGrpSpPr>
                        <wpg:grpSpPr bwMode="auto">
                          <a:xfrm>
                            <a:off x="5749" y="-834"/>
                            <a:ext cx="90" cy="2"/>
                            <a:chOff x="5749" y="-834"/>
                            <a:chExt cx="90" cy="2"/>
                          </a:xfrm>
                        </wpg:grpSpPr>
                        <wps:wsp>
                          <wps:cNvPr id="793" name="Freeform 611"/>
                          <wps:cNvSpPr>
                            <a:spLocks/>
                          </wps:cNvSpPr>
                          <wps:spPr bwMode="auto">
                            <a:xfrm>
                              <a:off x="5749" y="-834"/>
                              <a:ext cx="90" cy="2"/>
                            </a:xfrm>
                            <a:custGeom>
                              <a:avLst/>
                              <a:gdLst>
                                <a:gd name="T0" fmla="+- 0 5749 5749"/>
                                <a:gd name="T1" fmla="*/ T0 w 90"/>
                                <a:gd name="T2" fmla="+- 0 5839 5749"/>
                                <a:gd name="T3" fmla="*/ T2 w 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">
                                  <a:moveTo>
                                    <a:pt x="0" y="0"/>
                                  </a:move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4" name="Group 608"/>
                        <wpg:cNvGrpSpPr>
                          <a:grpSpLocks/>
                        </wpg:cNvGrpSpPr>
                        <wpg:grpSpPr bwMode="auto">
                          <a:xfrm>
                            <a:off x="5794" y="-879"/>
                            <a:ext cx="2" cy="90"/>
                            <a:chOff x="5794" y="-879"/>
                            <a:chExt cx="2" cy="90"/>
                          </a:xfrm>
                        </wpg:grpSpPr>
                        <wps:wsp>
                          <wps:cNvPr id="795" name="Freeform 609"/>
                          <wps:cNvSpPr>
                            <a:spLocks/>
                          </wps:cNvSpPr>
                          <wps:spPr bwMode="auto">
                            <a:xfrm>
                              <a:off x="5794" y="-879"/>
                              <a:ext cx="2" cy="90"/>
                            </a:xfrm>
                            <a:custGeom>
                              <a:avLst/>
                              <a:gdLst>
                                <a:gd name="T0" fmla="+- 0 -789 -879"/>
                                <a:gd name="T1" fmla="*/ -789 h 90"/>
                                <a:gd name="T2" fmla="+- 0 -879 -879"/>
                                <a:gd name="T3" fmla="*/ -879 h 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0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7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6" name="Group 606"/>
                        <wpg:cNvGrpSpPr>
                          <a:grpSpLocks/>
                        </wpg:cNvGrpSpPr>
                        <wpg:grpSpPr bwMode="auto">
                          <a:xfrm>
                            <a:off x="2121" y="942"/>
                            <a:ext cx="3673" cy="323"/>
                            <a:chOff x="2121" y="942"/>
                            <a:chExt cx="3673" cy="323"/>
                          </a:xfrm>
                        </wpg:grpSpPr>
                        <wps:wsp>
                          <wps:cNvPr id="797" name="Freeform 607"/>
                          <wps:cNvSpPr>
                            <a:spLocks/>
                          </wps:cNvSpPr>
                          <wps:spPr bwMode="auto">
                            <a:xfrm>
                              <a:off x="2121" y="942"/>
                              <a:ext cx="3673" cy="323"/>
                            </a:xfrm>
                            <a:custGeom>
                              <a:avLst/>
                              <a:gdLst>
                                <a:gd name="T0" fmla="+- 0 2121 2121"/>
                                <a:gd name="T1" fmla="*/ T0 w 3673"/>
                                <a:gd name="T2" fmla="+- 0 942 942"/>
                                <a:gd name="T3" fmla="*/ 942 h 323"/>
                                <a:gd name="T4" fmla="+- 0 2214 2121"/>
                                <a:gd name="T5" fmla="*/ T4 w 3673"/>
                                <a:gd name="T6" fmla="+- 0 973 942"/>
                                <a:gd name="T7" fmla="*/ 973 h 323"/>
                                <a:gd name="T8" fmla="+- 0 2307 2121"/>
                                <a:gd name="T9" fmla="*/ T8 w 3673"/>
                                <a:gd name="T10" fmla="+- 0 1003 942"/>
                                <a:gd name="T11" fmla="*/ 1003 h 323"/>
                                <a:gd name="T12" fmla="+- 0 2400 2121"/>
                                <a:gd name="T13" fmla="*/ T12 w 3673"/>
                                <a:gd name="T14" fmla="+- 0 1032 942"/>
                                <a:gd name="T15" fmla="*/ 1032 h 323"/>
                                <a:gd name="T16" fmla="+- 0 2493 2121"/>
                                <a:gd name="T17" fmla="*/ T16 w 3673"/>
                                <a:gd name="T18" fmla="+- 0 1059 942"/>
                                <a:gd name="T19" fmla="*/ 1059 h 323"/>
                                <a:gd name="T20" fmla="+- 0 2586 2121"/>
                                <a:gd name="T21" fmla="*/ T20 w 3673"/>
                                <a:gd name="T22" fmla="+- 0 1084 942"/>
                                <a:gd name="T23" fmla="*/ 1084 h 323"/>
                                <a:gd name="T24" fmla="+- 0 2679 2121"/>
                                <a:gd name="T25" fmla="*/ T24 w 3673"/>
                                <a:gd name="T26" fmla="+- 0 1109 942"/>
                                <a:gd name="T27" fmla="*/ 1109 h 323"/>
                                <a:gd name="T28" fmla="+- 0 2772 2121"/>
                                <a:gd name="T29" fmla="*/ T28 w 3673"/>
                                <a:gd name="T30" fmla="+- 0 1131 942"/>
                                <a:gd name="T31" fmla="*/ 1131 h 323"/>
                                <a:gd name="T32" fmla="+- 0 2865 2121"/>
                                <a:gd name="T33" fmla="*/ T32 w 3673"/>
                                <a:gd name="T34" fmla="+- 0 1152 942"/>
                                <a:gd name="T35" fmla="*/ 1152 h 323"/>
                                <a:gd name="T36" fmla="+- 0 2958 2121"/>
                                <a:gd name="T37" fmla="*/ T36 w 3673"/>
                                <a:gd name="T38" fmla="+- 0 1171 942"/>
                                <a:gd name="T39" fmla="*/ 1171 h 323"/>
                                <a:gd name="T40" fmla="+- 0 3051 2121"/>
                                <a:gd name="T41" fmla="*/ T40 w 3673"/>
                                <a:gd name="T42" fmla="+- 0 1189 942"/>
                                <a:gd name="T43" fmla="*/ 1189 h 323"/>
                                <a:gd name="T44" fmla="+- 0 3144 2121"/>
                                <a:gd name="T45" fmla="*/ T44 w 3673"/>
                                <a:gd name="T46" fmla="+- 0 1205 942"/>
                                <a:gd name="T47" fmla="*/ 1205 h 323"/>
                                <a:gd name="T48" fmla="+- 0 3237 2121"/>
                                <a:gd name="T49" fmla="*/ T48 w 3673"/>
                                <a:gd name="T50" fmla="+- 0 1221 942"/>
                                <a:gd name="T51" fmla="*/ 1221 h 323"/>
                                <a:gd name="T52" fmla="+- 0 3330 2121"/>
                                <a:gd name="T53" fmla="*/ T52 w 3673"/>
                                <a:gd name="T54" fmla="+- 0 1235 942"/>
                                <a:gd name="T55" fmla="*/ 1235 h 323"/>
                                <a:gd name="T56" fmla="+- 0 3423 2121"/>
                                <a:gd name="T57" fmla="*/ T56 w 3673"/>
                                <a:gd name="T58" fmla="+- 0 1246 942"/>
                                <a:gd name="T59" fmla="*/ 1246 h 323"/>
                                <a:gd name="T60" fmla="+- 0 3516 2121"/>
                                <a:gd name="T61" fmla="*/ T60 w 3673"/>
                                <a:gd name="T62" fmla="+- 0 1255 942"/>
                                <a:gd name="T63" fmla="*/ 1255 h 323"/>
                                <a:gd name="T64" fmla="+- 0 3609 2121"/>
                                <a:gd name="T65" fmla="*/ T64 w 3673"/>
                                <a:gd name="T66" fmla="+- 0 1261 942"/>
                                <a:gd name="T67" fmla="*/ 1261 h 323"/>
                                <a:gd name="T68" fmla="+- 0 3702 2121"/>
                                <a:gd name="T69" fmla="*/ T68 w 3673"/>
                                <a:gd name="T70" fmla="+- 0 1264 942"/>
                                <a:gd name="T71" fmla="*/ 1264 h 323"/>
                                <a:gd name="T72" fmla="+- 0 3795 2121"/>
                                <a:gd name="T73" fmla="*/ T72 w 3673"/>
                                <a:gd name="T74" fmla="+- 0 1265 942"/>
                                <a:gd name="T75" fmla="*/ 1265 h 323"/>
                                <a:gd name="T76" fmla="+- 0 3841 2121"/>
                                <a:gd name="T77" fmla="*/ T76 w 3673"/>
                                <a:gd name="T78" fmla="+- 0 1265 942"/>
                                <a:gd name="T79" fmla="*/ 1265 h 323"/>
                                <a:gd name="T80" fmla="+- 0 3934 2121"/>
                                <a:gd name="T81" fmla="*/ T80 w 3673"/>
                                <a:gd name="T82" fmla="+- 0 1263 942"/>
                                <a:gd name="T83" fmla="*/ 1263 h 323"/>
                                <a:gd name="T84" fmla="+- 0 4027 2121"/>
                                <a:gd name="T85" fmla="*/ T84 w 3673"/>
                                <a:gd name="T86" fmla="+- 0 1257 942"/>
                                <a:gd name="T87" fmla="*/ 1257 h 323"/>
                                <a:gd name="T88" fmla="+- 0 4120 2121"/>
                                <a:gd name="T89" fmla="*/ T88 w 3673"/>
                                <a:gd name="T90" fmla="+- 0 1248 942"/>
                                <a:gd name="T91" fmla="*/ 1248 h 323"/>
                                <a:gd name="T92" fmla="+- 0 4213 2121"/>
                                <a:gd name="T93" fmla="*/ T92 w 3673"/>
                                <a:gd name="T94" fmla="+- 0 1237 942"/>
                                <a:gd name="T95" fmla="*/ 1237 h 323"/>
                                <a:gd name="T96" fmla="+- 0 4260 2121"/>
                                <a:gd name="T97" fmla="*/ T96 w 3673"/>
                                <a:gd name="T98" fmla="+- 0 1232 942"/>
                                <a:gd name="T99" fmla="*/ 1232 h 323"/>
                                <a:gd name="T100" fmla="+- 0 4306 2121"/>
                                <a:gd name="T101" fmla="*/ T100 w 3673"/>
                                <a:gd name="T102" fmla="+- 0 1228 942"/>
                                <a:gd name="T103" fmla="*/ 1228 h 323"/>
                                <a:gd name="T104" fmla="+- 0 4353 2121"/>
                                <a:gd name="T105" fmla="*/ T104 w 3673"/>
                                <a:gd name="T106" fmla="+- 0 1224 942"/>
                                <a:gd name="T107" fmla="*/ 1224 h 323"/>
                                <a:gd name="T108" fmla="+- 0 4399 2121"/>
                                <a:gd name="T109" fmla="*/ T108 w 3673"/>
                                <a:gd name="T110" fmla="+- 0 1221 942"/>
                                <a:gd name="T111" fmla="*/ 1221 h 323"/>
                                <a:gd name="T112" fmla="+- 0 4446 2121"/>
                                <a:gd name="T113" fmla="*/ T112 w 3673"/>
                                <a:gd name="T114" fmla="+- 0 1218 942"/>
                                <a:gd name="T115" fmla="*/ 1218 h 323"/>
                                <a:gd name="T116" fmla="+- 0 4492 2121"/>
                                <a:gd name="T117" fmla="*/ T116 w 3673"/>
                                <a:gd name="T118" fmla="+- 0 1215 942"/>
                                <a:gd name="T119" fmla="*/ 1215 h 323"/>
                                <a:gd name="T120" fmla="+- 0 4538 2121"/>
                                <a:gd name="T121" fmla="*/ T120 w 3673"/>
                                <a:gd name="T122" fmla="+- 0 1212 942"/>
                                <a:gd name="T123" fmla="*/ 1212 h 323"/>
                                <a:gd name="T124" fmla="+- 0 4585 2121"/>
                                <a:gd name="T125" fmla="*/ T124 w 3673"/>
                                <a:gd name="T126" fmla="+- 0 1209 942"/>
                                <a:gd name="T127" fmla="*/ 1209 h 323"/>
                                <a:gd name="T128" fmla="+- 0 4631 2121"/>
                                <a:gd name="T129" fmla="*/ T128 w 3673"/>
                                <a:gd name="T130" fmla="+- 0 1206 942"/>
                                <a:gd name="T131" fmla="*/ 1206 h 323"/>
                                <a:gd name="T132" fmla="+- 0 4678 2121"/>
                                <a:gd name="T133" fmla="*/ T132 w 3673"/>
                                <a:gd name="T134" fmla="+- 0 1203 942"/>
                                <a:gd name="T135" fmla="*/ 1203 h 323"/>
                                <a:gd name="T136" fmla="+- 0 4771 2121"/>
                                <a:gd name="T137" fmla="*/ T136 w 3673"/>
                                <a:gd name="T138" fmla="+- 0 1197 942"/>
                                <a:gd name="T139" fmla="*/ 1197 h 323"/>
                                <a:gd name="T140" fmla="+- 0 4864 2121"/>
                                <a:gd name="T141" fmla="*/ T140 w 3673"/>
                                <a:gd name="T142" fmla="+- 0 1193 942"/>
                                <a:gd name="T143" fmla="*/ 1193 h 323"/>
                                <a:gd name="T144" fmla="+- 0 4957 2121"/>
                                <a:gd name="T145" fmla="*/ T144 w 3673"/>
                                <a:gd name="T146" fmla="+- 0 1191 942"/>
                                <a:gd name="T147" fmla="*/ 1191 h 323"/>
                                <a:gd name="T148" fmla="+- 0 5050 2121"/>
                                <a:gd name="T149" fmla="*/ T148 w 3673"/>
                                <a:gd name="T150" fmla="+- 0 1190 942"/>
                                <a:gd name="T151" fmla="*/ 1190 h 323"/>
                                <a:gd name="T152" fmla="+- 0 5143 2121"/>
                                <a:gd name="T153" fmla="*/ T152 w 3673"/>
                                <a:gd name="T154" fmla="+- 0 1190 942"/>
                                <a:gd name="T155" fmla="*/ 1190 h 323"/>
                                <a:gd name="T156" fmla="+- 0 5189 2121"/>
                                <a:gd name="T157" fmla="*/ T156 w 3673"/>
                                <a:gd name="T158" fmla="+- 0 1190 942"/>
                                <a:gd name="T159" fmla="*/ 1190 h 323"/>
                                <a:gd name="T160" fmla="+- 0 5282 2121"/>
                                <a:gd name="T161" fmla="*/ T160 w 3673"/>
                                <a:gd name="T162" fmla="+- 0 1191 942"/>
                                <a:gd name="T163" fmla="*/ 1191 h 323"/>
                                <a:gd name="T164" fmla="+- 0 5375 2121"/>
                                <a:gd name="T165" fmla="*/ T164 w 3673"/>
                                <a:gd name="T166" fmla="+- 0 1192 942"/>
                                <a:gd name="T167" fmla="*/ 1192 h 323"/>
                                <a:gd name="T168" fmla="+- 0 5468 2121"/>
                                <a:gd name="T169" fmla="*/ T168 w 3673"/>
                                <a:gd name="T170" fmla="+- 0 1195 942"/>
                                <a:gd name="T171" fmla="*/ 1195 h 323"/>
                                <a:gd name="T172" fmla="+- 0 5561 2121"/>
                                <a:gd name="T173" fmla="*/ T172 w 3673"/>
                                <a:gd name="T174" fmla="+- 0 1199 942"/>
                                <a:gd name="T175" fmla="*/ 1199 h 323"/>
                                <a:gd name="T176" fmla="+- 0 5654 2121"/>
                                <a:gd name="T177" fmla="*/ T176 w 3673"/>
                                <a:gd name="T178" fmla="+- 0 1204 942"/>
                                <a:gd name="T179" fmla="*/ 1204 h 323"/>
                                <a:gd name="T180" fmla="+- 0 5747 2121"/>
                                <a:gd name="T181" fmla="*/ T180 w 3673"/>
                                <a:gd name="T182" fmla="+- 0 1210 942"/>
                                <a:gd name="T183" fmla="*/ 1210 h 323"/>
                                <a:gd name="T184" fmla="+- 0 5794 2121"/>
                                <a:gd name="T185" fmla="*/ T184 w 3673"/>
                                <a:gd name="T186" fmla="+- 0 1213 942"/>
                                <a:gd name="T187" fmla="*/ 1213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</a:cxnLst>
                              <a:rect l="0" t="0" r="r" b="b"/>
                              <a:pathLst>
                                <a:path w="3673" h="323">
                                  <a:moveTo>
                                    <a:pt x="0" y="0"/>
                                  </a:moveTo>
                                  <a:lnTo>
                                    <a:pt x="93" y="31"/>
                                  </a:lnTo>
                                  <a:lnTo>
                                    <a:pt x="186" y="61"/>
                                  </a:lnTo>
                                  <a:lnTo>
                                    <a:pt x="279" y="90"/>
                                  </a:lnTo>
                                  <a:lnTo>
                                    <a:pt x="372" y="117"/>
                                  </a:lnTo>
                                  <a:lnTo>
                                    <a:pt x="465" y="142"/>
                                  </a:lnTo>
                                  <a:lnTo>
                                    <a:pt x="558" y="167"/>
                                  </a:lnTo>
                                  <a:lnTo>
                                    <a:pt x="651" y="189"/>
                                  </a:lnTo>
                                  <a:lnTo>
                                    <a:pt x="744" y="210"/>
                                  </a:lnTo>
                                  <a:lnTo>
                                    <a:pt x="837" y="229"/>
                                  </a:lnTo>
                                  <a:lnTo>
                                    <a:pt x="930" y="247"/>
                                  </a:lnTo>
                                  <a:lnTo>
                                    <a:pt x="1023" y="263"/>
                                  </a:lnTo>
                                  <a:lnTo>
                                    <a:pt x="1116" y="279"/>
                                  </a:lnTo>
                                  <a:lnTo>
                                    <a:pt x="1209" y="293"/>
                                  </a:lnTo>
                                  <a:lnTo>
                                    <a:pt x="1302" y="304"/>
                                  </a:lnTo>
                                  <a:lnTo>
                                    <a:pt x="1395" y="313"/>
                                  </a:lnTo>
                                  <a:lnTo>
                                    <a:pt x="1488" y="319"/>
                                  </a:lnTo>
                                  <a:lnTo>
                                    <a:pt x="1581" y="322"/>
                                  </a:lnTo>
                                  <a:lnTo>
                                    <a:pt x="1674" y="323"/>
                                  </a:lnTo>
                                  <a:lnTo>
                                    <a:pt x="1720" y="323"/>
                                  </a:lnTo>
                                  <a:lnTo>
                                    <a:pt x="1813" y="321"/>
                                  </a:lnTo>
                                  <a:lnTo>
                                    <a:pt x="1906" y="315"/>
                                  </a:lnTo>
                                  <a:lnTo>
                                    <a:pt x="1999" y="306"/>
                                  </a:lnTo>
                                  <a:lnTo>
                                    <a:pt x="2092" y="295"/>
                                  </a:lnTo>
                                  <a:lnTo>
                                    <a:pt x="2139" y="290"/>
                                  </a:lnTo>
                                  <a:lnTo>
                                    <a:pt x="2185" y="286"/>
                                  </a:lnTo>
                                  <a:lnTo>
                                    <a:pt x="2232" y="282"/>
                                  </a:lnTo>
                                  <a:lnTo>
                                    <a:pt x="2278" y="279"/>
                                  </a:lnTo>
                                  <a:lnTo>
                                    <a:pt x="2325" y="276"/>
                                  </a:lnTo>
                                  <a:lnTo>
                                    <a:pt x="2371" y="273"/>
                                  </a:lnTo>
                                  <a:lnTo>
                                    <a:pt x="2417" y="270"/>
                                  </a:lnTo>
                                  <a:lnTo>
                                    <a:pt x="2464" y="267"/>
                                  </a:lnTo>
                                  <a:lnTo>
                                    <a:pt x="2510" y="264"/>
                                  </a:lnTo>
                                  <a:lnTo>
                                    <a:pt x="2557" y="261"/>
                                  </a:lnTo>
                                  <a:lnTo>
                                    <a:pt x="2650" y="255"/>
                                  </a:lnTo>
                                  <a:lnTo>
                                    <a:pt x="2743" y="251"/>
                                  </a:lnTo>
                                  <a:lnTo>
                                    <a:pt x="2836" y="249"/>
                                  </a:lnTo>
                                  <a:lnTo>
                                    <a:pt x="2929" y="248"/>
                                  </a:lnTo>
                                  <a:lnTo>
                                    <a:pt x="3022" y="248"/>
                                  </a:lnTo>
                                  <a:lnTo>
                                    <a:pt x="3068" y="248"/>
                                  </a:lnTo>
                                  <a:lnTo>
                                    <a:pt x="3161" y="249"/>
                                  </a:lnTo>
                                  <a:lnTo>
                                    <a:pt x="3254" y="250"/>
                                  </a:lnTo>
                                  <a:lnTo>
                                    <a:pt x="3347" y="253"/>
                                  </a:lnTo>
                                  <a:lnTo>
                                    <a:pt x="3440" y="257"/>
                                  </a:lnTo>
                                  <a:lnTo>
                                    <a:pt x="3533" y="262"/>
                                  </a:lnTo>
                                  <a:lnTo>
                                    <a:pt x="3626" y="268"/>
                                  </a:lnTo>
                                  <a:lnTo>
                                    <a:pt x="3673" y="271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8" name="Group 604"/>
                        <wpg:cNvGrpSpPr>
                          <a:grpSpLocks/>
                        </wpg:cNvGrpSpPr>
                        <wpg:grpSpPr bwMode="auto">
                          <a:xfrm>
                            <a:off x="2121" y="1134"/>
                            <a:ext cx="3673" cy="201"/>
                            <a:chOff x="2121" y="1134"/>
                            <a:chExt cx="3673" cy="201"/>
                          </a:xfrm>
                        </wpg:grpSpPr>
                        <wps:wsp>
                          <wps:cNvPr id="799" name="Freeform 605"/>
                          <wps:cNvSpPr>
                            <a:spLocks/>
                          </wps:cNvSpPr>
                          <wps:spPr bwMode="auto">
                            <a:xfrm>
                              <a:off x="2121" y="1134"/>
                              <a:ext cx="3673" cy="201"/>
                            </a:xfrm>
                            <a:custGeom>
                              <a:avLst/>
                              <a:gdLst>
                                <a:gd name="T0" fmla="+- 0 2121 2121"/>
                                <a:gd name="T1" fmla="*/ T0 w 3673"/>
                                <a:gd name="T2" fmla="+- 0 1134 1134"/>
                                <a:gd name="T3" fmla="*/ 1134 h 201"/>
                                <a:gd name="T4" fmla="+- 0 2214 2121"/>
                                <a:gd name="T5" fmla="*/ T4 w 3673"/>
                                <a:gd name="T6" fmla="+- 0 1151 1134"/>
                                <a:gd name="T7" fmla="*/ 1151 h 201"/>
                                <a:gd name="T8" fmla="+- 0 2307 2121"/>
                                <a:gd name="T9" fmla="*/ T8 w 3673"/>
                                <a:gd name="T10" fmla="+- 0 1167 1134"/>
                                <a:gd name="T11" fmla="*/ 1167 h 201"/>
                                <a:gd name="T12" fmla="+- 0 2400 2121"/>
                                <a:gd name="T13" fmla="*/ T12 w 3673"/>
                                <a:gd name="T14" fmla="+- 0 1183 1134"/>
                                <a:gd name="T15" fmla="*/ 1183 h 201"/>
                                <a:gd name="T16" fmla="+- 0 2493 2121"/>
                                <a:gd name="T17" fmla="*/ T16 w 3673"/>
                                <a:gd name="T18" fmla="+- 0 1197 1134"/>
                                <a:gd name="T19" fmla="*/ 1197 h 201"/>
                                <a:gd name="T20" fmla="+- 0 2586 2121"/>
                                <a:gd name="T21" fmla="*/ T20 w 3673"/>
                                <a:gd name="T22" fmla="+- 0 1211 1134"/>
                                <a:gd name="T23" fmla="*/ 1211 h 201"/>
                                <a:gd name="T24" fmla="+- 0 2679 2121"/>
                                <a:gd name="T25" fmla="*/ T24 w 3673"/>
                                <a:gd name="T26" fmla="+- 0 1225 1134"/>
                                <a:gd name="T27" fmla="*/ 1225 h 201"/>
                                <a:gd name="T28" fmla="+- 0 2725 2121"/>
                                <a:gd name="T29" fmla="*/ T28 w 3673"/>
                                <a:gd name="T30" fmla="+- 0 1231 1134"/>
                                <a:gd name="T31" fmla="*/ 1231 h 201"/>
                                <a:gd name="T32" fmla="+- 0 2772 2121"/>
                                <a:gd name="T33" fmla="*/ T32 w 3673"/>
                                <a:gd name="T34" fmla="+- 0 1237 1134"/>
                                <a:gd name="T35" fmla="*/ 1237 h 201"/>
                                <a:gd name="T36" fmla="+- 0 2865 2121"/>
                                <a:gd name="T37" fmla="*/ T36 w 3673"/>
                                <a:gd name="T38" fmla="+- 0 1249 1134"/>
                                <a:gd name="T39" fmla="*/ 1249 h 201"/>
                                <a:gd name="T40" fmla="+- 0 2958 2121"/>
                                <a:gd name="T41" fmla="*/ T40 w 3673"/>
                                <a:gd name="T42" fmla="+- 0 1259 1134"/>
                                <a:gd name="T43" fmla="*/ 1259 h 201"/>
                                <a:gd name="T44" fmla="+- 0 3051 2121"/>
                                <a:gd name="T45" fmla="*/ T44 w 3673"/>
                                <a:gd name="T46" fmla="+- 0 1269 1134"/>
                                <a:gd name="T47" fmla="*/ 1269 h 201"/>
                                <a:gd name="T48" fmla="+- 0 3144 2121"/>
                                <a:gd name="T49" fmla="*/ T48 w 3673"/>
                                <a:gd name="T50" fmla="+- 0 1279 1134"/>
                                <a:gd name="T51" fmla="*/ 1279 h 201"/>
                                <a:gd name="T52" fmla="+- 0 3237 2121"/>
                                <a:gd name="T53" fmla="*/ T52 w 3673"/>
                                <a:gd name="T54" fmla="+- 0 1287 1134"/>
                                <a:gd name="T55" fmla="*/ 1287 h 201"/>
                                <a:gd name="T56" fmla="+- 0 3330 2121"/>
                                <a:gd name="T57" fmla="*/ T56 w 3673"/>
                                <a:gd name="T58" fmla="+- 0 1295 1134"/>
                                <a:gd name="T59" fmla="*/ 1295 h 201"/>
                                <a:gd name="T60" fmla="+- 0 3423 2121"/>
                                <a:gd name="T61" fmla="*/ T60 w 3673"/>
                                <a:gd name="T62" fmla="+- 0 1301 1134"/>
                                <a:gd name="T63" fmla="*/ 1301 h 201"/>
                                <a:gd name="T64" fmla="+- 0 3516 2121"/>
                                <a:gd name="T65" fmla="*/ T64 w 3673"/>
                                <a:gd name="T66" fmla="+- 0 1306 1134"/>
                                <a:gd name="T67" fmla="*/ 1306 h 201"/>
                                <a:gd name="T68" fmla="+- 0 3609 2121"/>
                                <a:gd name="T69" fmla="*/ T68 w 3673"/>
                                <a:gd name="T70" fmla="+- 0 1309 1134"/>
                                <a:gd name="T71" fmla="*/ 1309 h 201"/>
                                <a:gd name="T72" fmla="+- 0 3655 2121"/>
                                <a:gd name="T73" fmla="*/ T72 w 3673"/>
                                <a:gd name="T74" fmla="+- 0 1310 1134"/>
                                <a:gd name="T75" fmla="*/ 1310 h 201"/>
                                <a:gd name="T76" fmla="+- 0 3702 2121"/>
                                <a:gd name="T77" fmla="*/ T76 w 3673"/>
                                <a:gd name="T78" fmla="+- 0 1310 1134"/>
                                <a:gd name="T79" fmla="*/ 1310 h 201"/>
                                <a:gd name="T80" fmla="+- 0 3748 2121"/>
                                <a:gd name="T81" fmla="*/ T80 w 3673"/>
                                <a:gd name="T82" fmla="+- 0 1309 1134"/>
                                <a:gd name="T83" fmla="*/ 1309 h 201"/>
                                <a:gd name="T84" fmla="+- 0 3795 2121"/>
                                <a:gd name="T85" fmla="*/ T84 w 3673"/>
                                <a:gd name="T86" fmla="+- 0 1309 1134"/>
                                <a:gd name="T87" fmla="*/ 1309 h 201"/>
                                <a:gd name="T88" fmla="+- 0 3841 2121"/>
                                <a:gd name="T89" fmla="*/ T88 w 3673"/>
                                <a:gd name="T90" fmla="+- 0 1309 1134"/>
                                <a:gd name="T91" fmla="*/ 1309 h 201"/>
                                <a:gd name="T92" fmla="+- 0 3888 2121"/>
                                <a:gd name="T93" fmla="*/ T92 w 3673"/>
                                <a:gd name="T94" fmla="+- 0 1310 1134"/>
                                <a:gd name="T95" fmla="*/ 1310 h 201"/>
                                <a:gd name="T96" fmla="+- 0 3934 2121"/>
                                <a:gd name="T97" fmla="*/ T96 w 3673"/>
                                <a:gd name="T98" fmla="+- 0 1311 1134"/>
                                <a:gd name="T99" fmla="*/ 1311 h 201"/>
                                <a:gd name="T100" fmla="+- 0 3981 2121"/>
                                <a:gd name="T101" fmla="*/ T100 w 3673"/>
                                <a:gd name="T102" fmla="+- 0 1312 1134"/>
                                <a:gd name="T103" fmla="*/ 1312 h 201"/>
                                <a:gd name="T104" fmla="+- 0 4027 2121"/>
                                <a:gd name="T105" fmla="*/ T104 w 3673"/>
                                <a:gd name="T106" fmla="+- 0 1312 1134"/>
                                <a:gd name="T107" fmla="*/ 1312 h 201"/>
                                <a:gd name="T108" fmla="+- 0 4074 2121"/>
                                <a:gd name="T109" fmla="*/ T108 w 3673"/>
                                <a:gd name="T110" fmla="+- 0 1313 1134"/>
                                <a:gd name="T111" fmla="*/ 1313 h 201"/>
                                <a:gd name="T112" fmla="+- 0 4120 2121"/>
                                <a:gd name="T113" fmla="*/ T112 w 3673"/>
                                <a:gd name="T114" fmla="+- 0 1313 1134"/>
                                <a:gd name="T115" fmla="*/ 1313 h 201"/>
                                <a:gd name="T116" fmla="+- 0 4167 2121"/>
                                <a:gd name="T117" fmla="*/ T116 w 3673"/>
                                <a:gd name="T118" fmla="+- 0 1314 1134"/>
                                <a:gd name="T119" fmla="*/ 1314 h 201"/>
                                <a:gd name="T120" fmla="+- 0 4213 2121"/>
                                <a:gd name="T121" fmla="*/ T120 w 3673"/>
                                <a:gd name="T122" fmla="+- 0 1314 1134"/>
                                <a:gd name="T123" fmla="*/ 1314 h 201"/>
                                <a:gd name="T124" fmla="+- 0 4260 2121"/>
                                <a:gd name="T125" fmla="*/ T124 w 3673"/>
                                <a:gd name="T126" fmla="+- 0 1315 1134"/>
                                <a:gd name="T127" fmla="*/ 1315 h 201"/>
                                <a:gd name="T128" fmla="+- 0 4306 2121"/>
                                <a:gd name="T129" fmla="*/ T128 w 3673"/>
                                <a:gd name="T130" fmla="+- 0 1315 1134"/>
                                <a:gd name="T131" fmla="*/ 1315 h 201"/>
                                <a:gd name="T132" fmla="+- 0 4353 2121"/>
                                <a:gd name="T133" fmla="*/ T132 w 3673"/>
                                <a:gd name="T134" fmla="+- 0 1316 1134"/>
                                <a:gd name="T135" fmla="*/ 1316 h 201"/>
                                <a:gd name="T136" fmla="+- 0 4399 2121"/>
                                <a:gd name="T137" fmla="*/ T136 w 3673"/>
                                <a:gd name="T138" fmla="+- 0 1316 1134"/>
                                <a:gd name="T139" fmla="*/ 1316 h 201"/>
                                <a:gd name="T140" fmla="+- 0 4492 2121"/>
                                <a:gd name="T141" fmla="*/ T140 w 3673"/>
                                <a:gd name="T142" fmla="+- 0 1320 1134"/>
                                <a:gd name="T143" fmla="*/ 1320 h 201"/>
                                <a:gd name="T144" fmla="+- 0 4585 2121"/>
                                <a:gd name="T145" fmla="*/ T144 w 3673"/>
                                <a:gd name="T146" fmla="+- 0 1325 1134"/>
                                <a:gd name="T147" fmla="*/ 1325 h 201"/>
                                <a:gd name="T148" fmla="+- 0 4631 2121"/>
                                <a:gd name="T149" fmla="*/ T148 w 3673"/>
                                <a:gd name="T150" fmla="+- 0 1328 1134"/>
                                <a:gd name="T151" fmla="*/ 1328 h 201"/>
                                <a:gd name="T152" fmla="+- 0 4678 2121"/>
                                <a:gd name="T153" fmla="*/ T152 w 3673"/>
                                <a:gd name="T154" fmla="+- 0 1330 1134"/>
                                <a:gd name="T155" fmla="*/ 1330 h 201"/>
                                <a:gd name="T156" fmla="+- 0 4724 2121"/>
                                <a:gd name="T157" fmla="*/ T156 w 3673"/>
                                <a:gd name="T158" fmla="+- 0 1332 1134"/>
                                <a:gd name="T159" fmla="*/ 1332 h 201"/>
                                <a:gd name="T160" fmla="+- 0 4771 2121"/>
                                <a:gd name="T161" fmla="*/ T160 w 3673"/>
                                <a:gd name="T162" fmla="+- 0 1334 1134"/>
                                <a:gd name="T163" fmla="*/ 1334 h 201"/>
                                <a:gd name="T164" fmla="+- 0 4817 2121"/>
                                <a:gd name="T165" fmla="*/ T164 w 3673"/>
                                <a:gd name="T166" fmla="+- 0 1335 1134"/>
                                <a:gd name="T167" fmla="*/ 1335 h 201"/>
                                <a:gd name="T168" fmla="+- 0 4864 2121"/>
                                <a:gd name="T169" fmla="*/ T168 w 3673"/>
                                <a:gd name="T170" fmla="+- 0 1334 1134"/>
                                <a:gd name="T171" fmla="*/ 1334 h 201"/>
                                <a:gd name="T172" fmla="+- 0 4957 2121"/>
                                <a:gd name="T173" fmla="*/ T172 w 3673"/>
                                <a:gd name="T174" fmla="+- 0 1330 1134"/>
                                <a:gd name="T175" fmla="*/ 1330 h 201"/>
                                <a:gd name="T176" fmla="+- 0 5050 2121"/>
                                <a:gd name="T177" fmla="*/ T176 w 3673"/>
                                <a:gd name="T178" fmla="+- 0 1323 1134"/>
                                <a:gd name="T179" fmla="*/ 1323 h 201"/>
                                <a:gd name="T180" fmla="+- 0 5143 2121"/>
                                <a:gd name="T181" fmla="*/ T180 w 3673"/>
                                <a:gd name="T182" fmla="+- 0 1315 1134"/>
                                <a:gd name="T183" fmla="*/ 1315 h 201"/>
                                <a:gd name="T184" fmla="+- 0 5236 2121"/>
                                <a:gd name="T185" fmla="*/ T184 w 3673"/>
                                <a:gd name="T186" fmla="+- 0 1305 1134"/>
                                <a:gd name="T187" fmla="*/ 1305 h 201"/>
                                <a:gd name="T188" fmla="+- 0 5329 2121"/>
                                <a:gd name="T189" fmla="*/ T188 w 3673"/>
                                <a:gd name="T190" fmla="+- 0 1292 1134"/>
                                <a:gd name="T191" fmla="*/ 1292 h 201"/>
                                <a:gd name="T192" fmla="+- 0 5422 2121"/>
                                <a:gd name="T193" fmla="*/ T192 w 3673"/>
                                <a:gd name="T194" fmla="+- 0 1276 1134"/>
                                <a:gd name="T195" fmla="*/ 1276 h 201"/>
                                <a:gd name="T196" fmla="+- 0 5515 2121"/>
                                <a:gd name="T197" fmla="*/ T196 w 3673"/>
                                <a:gd name="T198" fmla="+- 0 1258 1134"/>
                                <a:gd name="T199" fmla="*/ 1258 h 201"/>
                                <a:gd name="T200" fmla="+- 0 5608 2121"/>
                                <a:gd name="T201" fmla="*/ T200 w 3673"/>
                                <a:gd name="T202" fmla="+- 0 1237 1134"/>
                                <a:gd name="T203" fmla="*/ 1237 h 201"/>
                                <a:gd name="T204" fmla="+- 0 5701 2121"/>
                                <a:gd name="T205" fmla="*/ T204 w 3673"/>
                                <a:gd name="T206" fmla="+- 0 1213 1134"/>
                                <a:gd name="T207" fmla="*/ 1213 h 201"/>
                                <a:gd name="T208" fmla="+- 0 5747 2121"/>
                                <a:gd name="T209" fmla="*/ T208 w 3673"/>
                                <a:gd name="T210" fmla="+- 0 1200 1134"/>
                                <a:gd name="T211" fmla="*/ 1200 h 201"/>
                                <a:gd name="T212" fmla="+- 0 5794 2121"/>
                                <a:gd name="T213" fmla="*/ T212 w 3673"/>
                                <a:gd name="T214" fmla="+- 0 1187 1134"/>
                                <a:gd name="T215" fmla="*/ 1187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</a:cxnLst>
                              <a:rect l="0" t="0" r="r" b="b"/>
                              <a:pathLst>
                                <a:path w="3673" h="201">
                                  <a:moveTo>
                                    <a:pt x="0" y="0"/>
                                  </a:moveTo>
                                  <a:lnTo>
                                    <a:pt x="93" y="17"/>
                                  </a:lnTo>
                                  <a:lnTo>
                                    <a:pt x="186" y="33"/>
                                  </a:lnTo>
                                  <a:lnTo>
                                    <a:pt x="279" y="49"/>
                                  </a:lnTo>
                                  <a:lnTo>
                                    <a:pt x="372" y="63"/>
                                  </a:lnTo>
                                  <a:lnTo>
                                    <a:pt x="465" y="77"/>
                                  </a:lnTo>
                                  <a:lnTo>
                                    <a:pt x="558" y="91"/>
                                  </a:lnTo>
                                  <a:lnTo>
                                    <a:pt x="604" y="97"/>
                                  </a:lnTo>
                                  <a:lnTo>
                                    <a:pt x="651" y="103"/>
                                  </a:lnTo>
                                  <a:lnTo>
                                    <a:pt x="744" y="115"/>
                                  </a:lnTo>
                                  <a:lnTo>
                                    <a:pt x="837" y="125"/>
                                  </a:lnTo>
                                  <a:lnTo>
                                    <a:pt x="930" y="135"/>
                                  </a:lnTo>
                                  <a:lnTo>
                                    <a:pt x="1023" y="145"/>
                                  </a:lnTo>
                                  <a:lnTo>
                                    <a:pt x="1116" y="153"/>
                                  </a:lnTo>
                                  <a:lnTo>
                                    <a:pt x="1209" y="161"/>
                                  </a:lnTo>
                                  <a:lnTo>
                                    <a:pt x="1302" y="167"/>
                                  </a:lnTo>
                                  <a:lnTo>
                                    <a:pt x="1395" y="172"/>
                                  </a:lnTo>
                                  <a:lnTo>
                                    <a:pt x="1488" y="175"/>
                                  </a:lnTo>
                                  <a:lnTo>
                                    <a:pt x="1534" y="176"/>
                                  </a:lnTo>
                                  <a:lnTo>
                                    <a:pt x="1581" y="176"/>
                                  </a:lnTo>
                                  <a:lnTo>
                                    <a:pt x="1627" y="175"/>
                                  </a:lnTo>
                                  <a:lnTo>
                                    <a:pt x="1674" y="175"/>
                                  </a:lnTo>
                                  <a:lnTo>
                                    <a:pt x="1720" y="175"/>
                                  </a:lnTo>
                                  <a:lnTo>
                                    <a:pt x="1767" y="176"/>
                                  </a:lnTo>
                                  <a:lnTo>
                                    <a:pt x="1813" y="177"/>
                                  </a:lnTo>
                                  <a:lnTo>
                                    <a:pt x="1860" y="178"/>
                                  </a:lnTo>
                                  <a:lnTo>
                                    <a:pt x="1906" y="178"/>
                                  </a:lnTo>
                                  <a:lnTo>
                                    <a:pt x="1953" y="179"/>
                                  </a:lnTo>
                                  <a:lnTo>
                                    <a:pt x="1999" y="179"/>
                                  </a:lnTo>
                                  <a:lnTo>
                                    <a:pt x="2046" y="180"/>
                                  </a:lnTo>
                                  <a:lnTo>
                                    <a:pt x="2092" y="180"/>
                                  </a:lnTo>
                                  <a:lnTo>
                                    <a:pt x="2139" y="181"/>
                                  </a:lnTo>
                                  <a:lnTo>
                                    <a:pt x="2185" y="181"/>
                                  </a:lnTo>
                                  <a:lnTo>
                                    <a:pt x="2232" y="182"/>
                                  </a:lnTo>
                                  <a:lnTo>
                                    <a:pt x="2278" y="182"/>
                                  </a:lnTo>
                                  <a:lnTo>
                                    <a:pt x="2371" y="186"/>
                                  </a:lnTo>
                                  <a:lnTo>
                                    <a:pt x="2464" y="191"/>
                                  </a:lnTo>
                                  <a:lnTo>
                                    <a:pt x="2510" y="194"/>
                                  </a:lnTo>
                                  <a:lnTo>
                                    <a:pt x="2557" y="196"/>
                                  </a:lnTo>
                                  <a:lnTo>
                                    <a:pt x="2603" y="198"/>
                                  </a:lnTo>
                                  <a:lnTo>
                                    <a:pt x="2650" y="200"/>
                                  </a:lnTo>
                                  <a:lnTo>
                                    <a:pt x="2696" y="201"/>
                                  </a:lnTo>
                                  <a:lnTo>
                                    <a:pt x="2743" y="200"/>
                                  </a:lnTo>
                                  <a:lnTo>
                                    <a:pt x="2836" y="196"/>
                                  </a:lnTo>
                                  <a:lnTo>
                                    <a:pt x="2929" y="189"/>
                                  </a:lnTo>
                                  <a:lnTo>
                                    <a:pt x="3022" y="181"/>
                                  </a:lnTo>
                                  <a:lnTo>
                                    <a:pt x="3115" y="171"/>
                                  </a:lnTo>
                                  <a:lnTo>
                                    <a:pt x="3208" y="158"/>
                                  </a:lnTo>
                                  <a:lnTo>
                                    <a:pt x="3301" y="142"/>
                                  </a:lnTo>
                                  <a:lnTo>
                                    <a:pt x="3394" y="124"/>
                                  </a:lnTo>
                                  <a:lnTo>
                                    <a:pt x="3487" y="103"/>
                                  </a:lnTo>
                                  <a:lnTo>
                                    <a:pt x="3580" y="79"/>
                                  </a:lnTo>
                                  <a:lnTo>
                                    <a:pt x="3626" y="66"/>
                                  </a:lnTo>
                                  <a:lnTo>
                                    <a:pt x="3673" y="53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602"/>
                        <wpg:cNvGrpSpPr>
                          <a:grpSpLocks/>
                        </wpg:cNvGrpSpPr>
                        <wpg:grpSpPr bwMode="auto">
                          <a:xfrm>
                            <a:off x="2121" y="-638"/>
                            <a:ext cx="3673" cy="325"/>
                            <a:chOff x="2121" y="-638"/>
                            <a:chExt cx="3673" cy="325"/>
                          </a:xfrm>
                        </wpg:grpSpPr>
                        <wps:wsp>
                          <wps:cNvPr id="801" name="Freeform 603"/>
                          <wps:cNvSpPr>
                            <a:spLocks/>
                          </wps:cNvSpPr>
                          <wps:spPr bwMode="auto">
                            <a:xfrm>
                              <a:off x="2121" y="-638"/>
                              <a:ext cx="3673" cy="325"/>
                            </a:xfrm>
                            <a:custGeom>
                              <a:avLst/>
                              <a:gdLst>
                                <a:gd name="T0" fmla="+- 0 2121 2121"/>
                                <a:gd name="T1" fmla="*/ T0 w 3673"/>
                                <a:gd name="T2" fmla="+- 0 -638 -638"/>
                                <a:gd name="T3" fmla="*/ -638 h 325"/>
                                <a:gd name="T4" fmla="+- 0 2214 2121"/>
                                <a:gd name="T5" fmla="*/ T4 w 3673"/>
                                <a:gd name="T6" fmla="+- 0 -609 -638"/>
                                <a:gd name="T7" fmla="*/ -609 h 325"/>
                                <a:gd name="T8" fmla="+- 0 2307 2121"/>
                                <a:gd name="T9" fmla="*/ T8 w 3673"/>
                                <a:gd name="T10" fmla="+- 0 -581 -638"/>
                                <a:gd name="T11" fmla="*/ -581 h 325"/>
                                <a:gd name="T12" fmla="+- 0 2400 2121"/>
                                <a:gd name="T13" fmla="*/ T12 w 3673"/>
                                <a:gd name="T14" fmla="+- 0 -554 -638"/>
                                <a:gd name="T15" fmla="*/ -554 h 325"/>
                                <a:gd name="T16" fmla="+- 0 2493 2121"/>
                                <a:gd name="T17" fmla="*/ T16 w 3673"/>
                                <a:gd name="T18" fmla="+- 0 -527 -638"/>
                                <a:gd name="T19" fmla="*/ -527 h 325"/>
                                <a:gd name="T20" fmla="+- 0 2539 2121"/>
                                <a:gd name="T21" fmla="*/ T20 w 3673"/>
                                <a:gd name="T22" fmla="+- 0 -514 -638"/>
                                <a:gd name="T23" fmla="*/ -514 h 325"/>
                                <a:gd name="T24" fmla="+- 0 2632 2121"/>
                                <a:gd name="T25" fmla="*/ T24 w 3673"/>
                                <a:gd name="T26" fmla="+- 0 -489 -638"/>
                                <a:gd name="T27" fmla="*/ -489 h 325"/>
                                <a:gd name="T28" fmla="+- 0 2725 2121"/>
                                <a:gd name="T29" fmla="*/ T28 w 3673"/>
                                <a:gd name="T30" fmla="+- 0 -465 -638"/>
                                <a:gd name="T31" fmla="*/ -465 h 325"/>
                                <a:gd name="T32" fmla="+- 0 2818 2121"/>
                                <a:gd name="T33" fmla="*/ T32 w 3673"/>
                                <a:gd name="T34" fmla="+- 0 -442 -638"/>
                                <a:gd name="T35" fmla="*/ -442 h 325"/>
                                <a:gd name="T36" fmla="+- 0 2911 2121"/>
                                <a:gd name="T37" fmla="*/ T36 w 3673"/>
                                <a:gd name="T38" fmla="+- 0 -421 -638"/>
                                <a:gd name="T39" fmla="*/ -421 h 325"/>
                                <a:gd name="T40" fmla="+- 0 3004 2121"/>
                                <a:gd name="T41" fmla="*/ T40 w 3673"/>
                                <a:gd name="T42" fmla="+- 0 -402 -638"/>
                                <a:gd name="T43" fmla="*/ -402 h 325"/>
                                <a:gd name="T44" fmla="+- 0 3051 2121"/>
                                <a:gd name="T45" fmla="*/ T44 w 3673"/>
                                <a:gd name="T46" fmla="+- 0 -393 -638"/>
                                <a:gd name="T47" fmla="*/ -393 h 325"/>
                                <a:gd name="T48" fmla="+- 0 3097 2121"/>
                                <a:gd name="T49" fmla="*/ T48 w 3673"/>
                                <a:gd name="T50" fmla="+- 0 -383 -638"/>
                                <a:gd name="T51" fmla="*/ -383 h 325"/>
                                <a:gd name="T52" fmla="+- 0 3190 2121"/>
                                <a:gd name="T53" fmla="*/ T52 w 3673"/>
                                <a:gd name="T54" fmla="+- 0 -365 -638"/>
                                <a:gd name="T55" fmla="*/ -365 h 325"/>
                                <a:gd name="T56" fmla="+- 0 3283 2121"/>
                                <a:gd name="T57" fmla="*/ T56 w 3673"/>
                                <a:gd name="T58" fmla="+- 0 -347 -638"/>
                                <a:gd name="T59" fmla="*/ -347 h 325"/>
                                <a:gd name="T60" fmla="+- 0 3376 2121"/>
                                <a:gd name="T61" fmla="*/ T60 w 3673"/>
                                <a:gd name="T62" fmla="+- 0 -332 -638"/>
                                <a:gd name="T63" fmla="*/ -332 h 325"/>
                                <a:gd name="T64" fmla="+- 0 3469 2121"/>
                                <a:gd name="T65" fmla="*/ T64 w 3673"/>
                                <a:gd name="T66" fmla="+- 0 -320 -638"/>
                                <a:gd name="T67" fmla="*/ -320 h 325"/>
                                <a:gd name="T68" fmla="+- 0 3562 2121"/>
                                <a:gd name="T69" fmla="*/ T68 w 3673"/>
                                <a:gd name="T70" fmla="+- 0 -313 -638"/>
                                <a:gd name="T71" fmla="*/ -313 h 325"/>
                                <a:gd name="T72" fmla="+- 0 3609 2121"/>
                                <a:gd name="T73" fmla="*/ T72 w 3673"/>
                                <a:gd name="T74" fmla="+- 0 -314 -638"/>
                                <a:gd name="T75" fmla="*/ -314 h 325"/>
                                <a:gd name="T76" fmla="+- 0 3655 2121"/>
                                <a:gd name="T77" fmla="*/ T76 w 3673"/>
                                <a:gd name="T78" fmla="+- 0 -315 -638"/>
                                <a:gd name="T79" fmla="*/ -315 h 325"/>
                                <a:gd name="T80" fmla="+- 0 3702 2121"/>
                                <a:gd name="T81" fmla="*/ T80 w 3673"/>
                                <a:gd name="T82" fmla="+- 0 -318 -638"/>
                                <a:gd name="T83" fmla="*/ -318 h 325"/>
                                <a:gd name="T84" fmla="+- 0 3748 2121"/>
                                <a:gd name="T85" fmla="*/ T84 w 3673"/>
                                <a:gd name="T86" fmla="+- 0 -322 -638"/>
                                <a:gd name="T87" fmla="*/ -322 h 325"/>
                                <a:gd name="T88" fmla="+- 0 3795 2121"/>
                                <a:gd name="T89" fmla="*/ T88 w 3673"/>
                                <a:gd name="T90" fmla="+- 0 -325 -638"/>
                                <a:gd name="T91" fmla="*/ -325 h 325"/>
                                <a:gd name="T92" fmla="+- 0 3841 2121"/>
                                <a:gd name="T93" fmla="*/ T92 w 3673"/>
                                <a:gd name="T94" fmla="+- 0 -327 -638"/>
                                <a:gd name="T95" fmla="*/ -327 h 325"/>
                                <a:gd name="T96" fmla="+- 0 3888 2121"/>
                                <a:gd name="T97" fmla="*/ T96 w 3673"/>
                                <a:gd name="T98" fmla="+- 0 -328 -638"/>
                                <a:gd name="T99" fmla="*/ -328 h 325"/>
                                <a:gd name="T100" fmla="+- 0 3934 2121"/>
                                <a:gd name="T101" fmla="*/ T100 w 3673"/>
                                <a:gd name="T102" fmla="+- 0 -329 -638"/>
                                <a:gd name="T103" fmla="*/ -329 h 325"/>
                                <a:gd name="T104" fmla="+- 0 4027 2121"/>
                                <a:gd name="T105" fmla="*/ T104 w 3673"/>
                                <a:gd name="T106" fmla="+- 0 -334 -638"/>
                                <a:gd name="T107" fmla="*/ -334 h 325"/>
                                <a:gd name="T108" fmla="+- 0 4120 2121"/>
                                <a:gd name="T109" fmla="*/ T108 w 3673"/>
                                <a:gd name="T110" fmla="+- 0 -342 -638"/>
                                <a:gd name="T111" fmla="*/ -342 h 325"/>
                                <a:gd name="T112" fmla="+- 0 4167 2121"/>
                                <a:gd name="T113" fmla="*/ T112 w 3673"/>
                                <a:gd name="T114" fmla="+- 0 -347 -638"/>
                                <a:gd name="T115" fmla="*/ -347 h 325"/>
                                <a:gd name="T116" fmla="+- 0 4213 2121"/>
                                <a:gd name="T117" fmla="*/ T116 w 3673"/>
                                <a:gd name="T118" fmla="+- 0 -351 -638"/>
                                <a:gd name="T119" fmla="*/ -351 h 325"/>
                                <a:gd name="T120" fmla="+- 0 4306 2121"/>
                                <a:gd name="T121" fmla="*/ T120 w 3673"/>
                                <a:gd name="T122" fmla="+- 0 -358 -638"/>
                                <a:gd name="T123" fmla="*/ -358 h 325"/>
                                <a:gd name="T124" fmla="+- 0 4399 2121"/>
                                <a:gd name="T125" fmla="*/ T124 w 3673"/>
                                <a:gd name="T126" fmla="+- 0 -362 -638"/>
                                <a:gd name="T127" fmla="*/ -362 h 325"/>
                                <a:gd name="T128" fmla="+- 0 4446 2121"/>
                                <a:gd name="T129" fmla="*/ T128 w 3673"/>
                                <a:gd name="T130" fmla="+- 0 -363 -638"/>
                                <a:gd name="T131" fmla="*/ -363 h 325"/>
                                <a:gd name="T132" fmla="+- 0 4492 2121"/>
                                <a:gd name="T133" fmla="*/ T132 w 3673"/>
                                <a:gd name="T134" fmla="+- 0 -363 -638"/>
                                <a:gd name="T135" fmla="*/ -363 h 325"/>
                                <a:gd name="T136" fmla="+- 0 4538 2121"/>
                                <a:gd name="T137" fmla="*/ T136 w 3673"/>
                                <a:gd name="T138" fmla="+- 0 -364 -638"/>
                                <a:gd name="T139" fmla="*/ -364 h 325"/>
                                <a:gd name="T140" fmla="+- 0 4585 2121"/>
                                <a:gd name="T141" fmla="*/ T140 w 3673"/>
                                <a:gd name="T142" fmla="+- 0 -364 -638"/>
                                <a:gd name="T143" fmla="*/ -364 h 325"/>
                                <a:gd name="T144" fmla="+- 0 4631 2121"/>
                                <a:gd name="T145" fmla="*/ T144 w 3673"/>
                                <a:gd name="T146" fmla="+- 0 -364 -638"/>
                                <a:gd name="T147" fmla="*/ -364 h 325"/>
                                <a:gd name="T148" fmla="+- 0 4678 2121"/>
                                <a:gd name="T149" fmla="*/ T148 w 3673"/>
                                <a:gd name="T150" fmla="+- 0 -364 -638"/>
                                <a:gd name="T151" fmla="*/ -364 h 325"/>
                                <a:gd name="T152" fmla="+- 0 4724 2121"/>
                                <a:gd name="T153" fmla="*/ T152 w 3673"/>
                                <a:gd name="T154" fmla="+- 0 -364 -638"/>
                                <a:gd name="T155" fmla="*/ -364 h 325"/>
                                <a:gd name="T156" fmla="+- 0 4771 2121"/>
                                <a:gd name="T157" fmla="*/ T156 w 3673"/>
                                <a:gd name="T158" fmla="+- 0 -364 -638"/>
                                <a:gd name="T159" fmla="*/ -364 h 325"/>
                                <a:gd name="T160" fmla="+- 0 4817 2121"/>
                                <a:gd name="T161" fmla="*/ T160 w 3673"/>
                                <a:gd name="T162" fmla="+- 0 -363 -638"/>
                                <a:gd name="T163" fmla="*/ -363 h 325"/>
                                <a:gd name="T164" fmla="+- 0 4864 2121"/>
                                <a:gd name="T165" fmla="*/ T164 w 3673"/>
                                <a:gd name="T166" fmla="+- 0 -362 -638"/>
                                <a:gd name="T167" fmla="*/ -362 h 325"/>
                                <a:gd name="T168" fmla="+- 0 4910 2121"/>
                                <a:gd name="T169" fmla="*/ T168 w 3673"/>
                                <a:gd name="T170" fmla="+- 0 -362 -638"/>
                                <a:gd name="T171" fmla="*/ -362 h 325"/>
                                <a:gd name="T172" fmla="+- 0 5003 2121"/>
                                <a:gd name="T173" fmla="*/ T172 w 3673"/>
                                <a:gd name="T174" fmla="+- 0 -359 -638"/>
                                <a:gd name="T175" fmla="*/ -359 h 325"/>
                                <a:gd name="T176" fmla="+- 0 5096 2121"/>
                                <a:gd name="T177" fmla="*/ T176 w 3673"/>
                                <a:gd name="T178" fmla="+- 0 -356 -638"/>
                                <a:gd name="T179" fmla="*/ -356 h 325"/>
                                <a:gd name="T180" fmla="+- 0 5189 2121"/>
                                <a:gd name="T181" fmla="*/ T180 w 3673"/>
                                <a:gd name="T182" fmla="+- 0 -353 -638"/>
                                <a:gd name="T183" fmla="*/ -353 h 325"/>
                                <a:gd name="T184" fmla="+- 0 5236 2121"/>
                                <a:gd name="T185" fmla="*/ T184 w 3673"/>
                                <a:gd name="T186" fmla="+- 0 -351 -638"/>
                                <a:gd name="T187" fmla="*/ -351 h 325"/>
                                <a:gd name="T188" fmla="+- 0 5282 2121"/>
                                <a:gd name="T189" fmla="*/ T188 w 3673"/>
                                <a:gd name="T190" fmla="+- 0 -348 -638"/>
                                <a:gd name="T191" fmla="*/ -348 h 325"/>
                                <a:gd name="T192" fmla="+- 0 5329 2121"/>
                                <a:gd name="T193" fmla="*/ T192 w 3673"/>
                                <a:gd name="T194" fmla="+- 0 -346 -638"/>
                                <a:gd name="T195" fmla="*/ -346 h 325"/>
                                <a:gd name="T196" fmla="+- 0 5375 2121"/>
                                <a:gd name="T197" fmla="*/ T196 w 3673"/>
                                <a:gd name="T198" fmla="+- 0 -344 -638"/>
                                <a:gd name="T199" fmla="*/ -344 h 325"/>
                                <a:gd name="T200" fmla="+- 0 5422 2121"/>
                                <a:gd name="T201" fmla="*/ T200 w 3673"/>
                                <a:gd name="T202" fmla="+- 0 -341 -638"/>
                                <a:gd name="T203" fmla="*/ -341 h 325"/>
                                <a:gd name="T204" fmla="+- 0 5468 2121"/>
                                <a:gd name="T205" fmla="*/ T204 w 3673"/>
                                <a:gd name="T206" fmla="+- 0 -339 -638"/>
                                <a:gd name="T207" fmla="*/ -339 h 325"/>
                                <a:gd name="T208" fmla="+- 0 5515 2121"/>
                                <a:gd name="T209" fmla="*/ T208 w 3673"/>
                                <a:gd name="T210" fmla="+- 0 -336 -638"/>
                                <a:gd name="T211" fmla="*/ -336 h 325"/>
                                <a:gd name="T212" fmla="+- 0 5561 2121"/>
                                <a:gd name="T213" fmla="*/ T212 w 3673"/>
                                <a:gd name="T214" fmla="+- 0 -333 -638"/>
                                <a:gd name="T215" fmla="*/ -333 h 325"/>
                                <a:gd name="T216" fmla="+- 0 5608 2121"/>
                                <a:gd name="T217" fmla="*/ T216 w 3673"/>
                                <a:gd name="T218" fmla="+- 0 -330 -638"/>
                                <a:gd name="T219" fmla="*/ -330 h 325"/>
                                <a:gd name="T220" fmla="+- 0 5654 2121"/>
                                <a:gd name="T221" fmla="*/ T220 w 3673"/>
                                <a:gd name="T222" fmla="+- 0 -327 -638"/>
                                <a:gd name="T223" fmla="*/ -327 h 325"/>
                                <a:gd name="T224" fmla="+- 0 5701 2121"/>
                                <a:gd name="T225" fmla="*/ T224 w 3673"/>
                                <a:gd name="T226" fmla="+- 0 -324 -638"/>
                                <a:gd name="T227" fmla="*/ -324 h 325"/>
                                <a:gd name="T228" fmla="+- 0 5747 2121"/>
                                <a:gd name="T229" fmla="*/ T228 w 3673"/>
                                <a:gd name="T230" fmla="+- 0 -320 -638"/>
                                <a:gd name="T231" fmla="*/ -320 h 325"/>
                                <a:gd name="T232" fmla="+- 0 5794 2121"/>
                                <a:gd name="T233" fmla="*/ T232 w 3673"/>
                                <a:gd name="T234" fmla="+- 0 -317 -638"/>
                                <a:gd name="T235" fmla="*/ -317 h 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</a:cxnLst>
                              <a:rect l="0" t="0" r="r" b="b"/>
                              <a:pathLst>
                                <a:path w="3673" h="325">
                                  <a:moveTo>
                                    <a:pt x="0" y="0"/>
                                  </a:moveTo>
                                  <a:lnTo>
                                    <a:pt x="93" y="29"/>
                                  </a:lnTo>
                                  <a:lnTo>
                                    <a:pt x="186" y="57"/>
                                  </a:lnTo>
                                  <a:lnTo>
                                    <a:pt x="279" y="84"/>
                                  </a:lnTo>
                                  <a:lnTo>
                                    <a:pt x="372" y="111"/>
                                  </a:lnTo>
                                  <a:lnTo>
                                    <a:pt x="418" y="124"/>
                                  </a:lnTo>
                                  <a:lnTo>
                                    <a:pt x="511" y="14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90" y="217"/>
                                  </a:lnTo>
                                  <a:lnTo>
                                    <a:pt x="883" y="236"/>
                                  </a:lnTo>
                                  <a:lnTo>
                                    <a:pt x="930" y="245"/>
                                  </a:lnTo>
                                  <a:lnTo>
                                    <a:pt x="976" y="255"/>
                                  </a:lnTo>
                                  <a:lnTo>
                                    <a:pt x="1069" y="273"/>
                                  </a:lnTo>
                                  <a:lnTo>
                                    <a:pt x="1162" y="291"/>
                                  </a:lnTo>
                                  <a:lnTo>
                                    <a:pt x="1255" y="306"/>
                                  </a:lnTo>
                                  <a:lnTo>
                                    <a:pt x="1348" y="318"/>
                                  </a:lnTo>
                                  <a:lnTo>
                                    <a:pt x="1441" y="325"/>
                                  </a:lnTo>
                                  <a:lnTo>
                                    <a:pt x="1488" y="324"/>
                                  </a:lnTo>
                                  <a:lnTo>
                                    <a:pt x="1534" y="323"/>
                                  </a:lnTo>
                                  <a:lnTo>
                                    <a:pt x="1581" y="320"/>
                                  </a:lnTo>
                                  <a:lnTo>
                                    <a:pt x="1627" y="316"/>
                                  </a:lnTo>
                                  <a:lnTo>
                                    <a:pt x="1674" y="313"/>
                                  </a:lnTo>
                                  <a:lnTo>
                                    <a:pt x="1720" y="311"/>
                                  </a:lnTo>
                                  <a:lnTo>
                                    <a:pt x="1767" y="310"/>
                                  </a:lnTo>
                                  <a:lnTo>
                                    <a:pt x="1813" y="309"/>
                                  </a:lnTo>
                                  <a:lnTo>
                                    <a:pt x="1906" y="304"/>
                                  </a:lnTo>
                                  <a:lnTo>
                                    <a:pt x="1999" y="296"/>
                                  </a:lnTo>
                                  <a:lnTo>
                                    <a:pt x="2046" y="291"/>
                                  </a:lnTo>
                                  <a:lnTo>
                                    <a:pt x="2092" y="287"/>
                                  </a:lnTo>
                                  <a:lnTo>
                                    <a:pt x="2185" y="280"/>
                                  </a:lnTo>
                                  <a:lnTo>
                                    <a:pt x="2278" y="276"/>
                                  </a:lnTo>
                                  <a:lnTo>
                                    <a:pt x="2325" y="275"/>
                                  </a:lnTo>
                                  <a:lnTo>
                                    <a:pt x="2371" y="275"/>
                                  </a:lnTo>
                                  <a:lnTo>
                                    <a:pt x="2417" y="274"/>
                                  </a:lnTo>
                                  <a:lnTo>
                                    <a:pt x="2464" y="274"/>
                                  </a:lnTo>
                                  <a:lnTo>
                                    <a:pt x="2510" y="274"/>
                                  </a:lnTo>
                                  <a:lnTo>
                                    <a:pt x="2557" y="274"/>
                                  </a:lnTo>
                                  <a:lnTo>
                                    <a:pt x="2603" y="274"/>
                                  </a:lnTo>
                                  <a:lnTo>
                                    <a:pt x="2650" y="274"/>
                                  </a:lnTo>
                                  <a:lnTo>
                                    <a:pt x="2696" y="275"/>
                                  </a:lnTo>
                                  <a:lnTo>
                                    <a:pt x="2743" y="276"/>
                                  </a:lnTo>
                                  <a:lnTo>
                                    <a:pt x="2789" y="276"/>
                                  </a:lnTo>
                                  <a:lnTo>
                                    <a:pt x="2882" y="279"/>
                                  </a:lnTo>
                                  <a:lnTo>
                                    <a:pt x="2975" y="282"/>
                                  </a:lnTo>
                                  <a:lnTo>
                                    <a:pt x="3068" y="285"/>
                                  </a:lnTo>
                                  <a:lnTo>
                                    <a:pt x="3115" y="287"/>
                                  </a:lnTo>
                                  <a:lnTo>
                                    <a:pt x="3161" y="290"/>
                                  </a:lnTo>
                                  <a:lnTo>
                                    <a:pt x="3208" y="292"/>
                                  </a:lnTo>
                                  <a:lnTo>
                                    <a:pt x="3254" y="294"/>
                                  </a:lnTo>
                                  <a:lnTo>
                                    <a:pt x="3301" y="297"/>
                                  </a:lnTo>
                                  <a:lnTo>
                                    <a:pt x="3347" y="299"/>
                                  </a:lnTo>
                                  <a:lnTo>
                                    <a:pt x="3394" y="302"/>
                                  </a:lnTo>
                                  <a:lnTo>
                                    <a:pt x="3440" y="305"/>
                                  </a:lnTo>
                                  <a:lnTo>
                                    <a:pt x="3487" y="308"/>
                                  </a:lnTo>
                                  <a:lnTo>
                                    <a:pt x="3533" y="311"/>
                                  </a:lnTo>
                                  <a:lnTo>
                                    <a:pt x="3580" y="314"/>
                                  </a:lnTo>
                                  <a:lnTo>
                                    <a:pt x="3626" y="318"/>
                                  </a:lnTo>
                                  <a:lnTo>
                                    <a:pt x="3673" y="321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2" name="Group 600"/>
                        <wpg:cNvGrpSpPr>
                          <a:grpSpLocks/>
                        </wpg:cNvGrpSpPr>
                        <wpg:grpSpPr bwMode="auto">
                          <a:xfrm>
                            <a:off x="2121" y="-1065"/>
                            <a:ext cx="3673" cy="428"/>
                            <a:chOff x="2121" y="-1065"/>
                            <a:chExt cx="3673" cy="428"/>
                          </a:xfrm>
                        </wpg:grpSpPr>
                        <wps:wsp>
                          <wps:cNvPr id="803" name="Freeform 601"/>
                          <wps:cNvSpPr>
                            <a:spLocks/>
                          </wps:cNvSpPr>
                          <wps:spPr bwMode="auto">
                            <a:xfrm>
                              <a:off x="2121" y="-1065"/>
                              <a:ext cx="3673" cy="428"/>
                            </a:xfrm>
                            <a:custGeom>
                              <a:avLst/>
                              <a:gdLst>
                                <a:gd name="T0" fmla="+- 0 2121 2121"/>
                                <a:gd name="T1" fmla="*/ T0 w 3673"/>
                                <a:gd name="T2" fmla="+- 0 -1065 -1065"/>
                                <a:gd name="T3" fmla="*/ -1065 h 428"/>
                                <a:gd name="T4" fmla="+- 0 2214 2121"/>
                                <a:gd name="T5" fmla="*/ T4 w 3673"/>
                                <a:gd name="T6" fmla="+- 0 -1031 -1065"/>
                                <a:gd name="T7" fmla="*/ -1031 h 428"/>
                                <a:gd name="T8" fmla="+- 0 2307 2121"/>
                                <a:gd name="T9" fmla="*/ T8 w 3673"/>
                                <a:gd name="T10" fmla="+- 0 -998 -1065"/>
                                <a:gd name="T11" fmla="*/ -998 h 428"/>
                                <a:gd name="T12" fmla="+- 0 2400 2121"/>
                                <a:gd name="T13" fmla="*/ T12 w 3673"/>
                                <a:gd name="T14" fmla="+- 0 -966 -1065"/>
                                <a:gd name="T15" fmla="*/ -966 h 428"/>
                                <a:gd name="T16" fmla="+- 0 2493 2121"/>
                                <a:gd name="T17" fmla="*/ T16 w 3673"/>
                                <a:gd name="T18" fmla="+- 0 -936 -1065"/>
                                <a:gd name="T19" fmla="*/ -936 h 428"/>
                                <a:gd name="T20" fmla="+- 0 2586 2121"/>
                                <a:gd name="T21" fmla="*/ T20 w 3673"/>
                                <a:gd name="T22" fmla="+- 0 -906 -1065"/>
                                <a:gd name="T23" fmla="*/ -906 h 428"/>
                                <a:gd name="T24" fmla="+- 0 2679 2121"/>
                                <a:gd name="T25" fmla="*/ T24 w 3673"/>
                                <a:gd name="T26" fmla="+- 0 -877 -1065"/>
                                <a:gd name="T27" fmla="*/ -877 h 428"/>
                                <a:gd name="T28" fmla="+- 0 2772 2121"/>
                                <a:gd name="T29" fmla="*/ T28 w 3673"/>
                                <a:gd name="T30" fmla="+- 0 -850 -1065"/>
                                <a:gd name="T31" fmla="*/ -850 h 428"/>
                                <a:gd name="T32" fmla="+- 0 2865 2121"/>
                                <a:gd name="T33" fmla="*/ T32 w 3673"/>
                                <a:gd name="T34" fmla="+- 0 -824 -1065"/>
                                <a:gd name="T35" fmla="*/ -824 h 428"/>
                                <a:gd name="T36" fmla="+- 0 2958 2121"/>
                                <a:gd name="T37" fmla="*/ T36 w 3673"/>
                                <a:gd name="T38" fmla="+- 0 -799 -1065"/>
                                <a:gd name="T39" fmla="*/ -799 h 428"/>
                                <a:gd name="T40" fmla="+- 0 3004 2121"/>
                                <a:gd name="T41" fmla="*/ T40 w 3673"/>
                                <a:gd name="T42" fmla="+- 0 -787 -1065"/>
                                <a:gd name="T43" fmla="*/ -787 h 428"/>
                                <a:gd name="T44" fmla="+- 0 3051 2121"/>
                                <a:gd name="T45" fmla="*/ T44 w 3673"/>
                                <a:gd name="T46" fmla="+- 0 -775 -1065"/>
                                <a:gd name="T47" fmla="*/ -775 h 428"/>
                                <a:gd name="T48" fmla="+- 0 3144 2121"/>
                                <a:gd name="T49" fmla="*/ T48 w 3673"/>
                                <a:gd name="T50" fmla="+- 0 -752 -1065"/>
                                <a:gd name="T51" fmla="*/ -752 h 428"/>
                                <a:gd name="T52" fmla="+- 0 3237 2121"/>
                                <a:gd name="T53" fmla="*/ T52 w 3673"/>
                                <a:gd name="T54" fmla="+- 0 -729 -1065"/>
                                <a:gd name="T55" fmla="*/ -729 h 428"/>
                                <a:gd name="T56" fmla="+- 0 3330 2121"/>
                                <a:gd name="T57" fmla="*/ T56 w 3673"/>
                                <a:gd name="T58" fmla="+- 0 -707 -1065"/>
                                <a:gd name="T59" fmla="*/ -707 h 428"/>
                                <a:gd name="T60" fmla="+- 0 3423 2121"/>
                                <a:gd name="T61" fmla="*/ T60 w 3673"/>
                                <a:gd name="T62" fmla="+- 0 -688 -1065"/>
                                <a:gd name="T63" fmla="*/ -688 h 428"/>
                                <a:gd name="T64" fmla="+- 0 3516 2121"/>
                                <a:gd name="T65" fmla="*/ T64 w 3673"/>
                                <a:gd name="T66" fmla="+- 0 -672 -1065"/>
                                <a:gd name="T67" fmla="*/ -672 h 428"/>
                                <a:gd name="T68" fmla="+- 0 3609 2121"/>
                                <a:gd name="T69" fmla="*/ T68 w 3673"/>
                                <a:gd name="T70" fmla="+- 0 -660 -1065"/>
                                <a:gd name="T71" fmla="*/ -660 h 428"/>
                                <a:gd name="T72" fmla="+- 0 3702 2121"/>
                                <a:gd name="T73" fmla="*/ T72 w 3673"/>
                                <a:gd name="T74" fmla="+- 0 -650 -1065"/>
                                <a:gd name="T75" fmla="*/ -650 h 428"/>
                                <a:gd name="T76" fmla="+- 0 3795 2121"/>
                                <a:gd name="T77" fmla="*/ T76 w 3673"/>
                                <a:gd name="T78" fmla="+- 0 -643 -1065"/>
                                <a:gd name="T79" fmla="*/ -643 h 428"/>
                                <a:gd name="T80" fmla="+- 0 3888 2121"/>
                                <a:gd name="T81" fmla="*/ T80 w 3673"/>
                                <a:gd name="T82" fmla="+- 0 -638 -1065"/>
                                <a:gd name="T83" fmla="*/ -638 h 428"/>
                                <a:gd name="T84" fmla="+- 0 3934 2121"/>
                                <a:gd name="T85" fmla="*/ T84 w 3673"/>
                                <a:gd name="T86" fmla="+- 0 -637 -1065"/>
                                <a:gd name="T87" fmla="*/ -637 h 428"/>
                                <a:gd name="T88" fmla="+- 0 3981 2121"/>
                                <a:gd name="T89" fmla="*/ T88 w 3673"/>
                                <a:gd name="T90" fmla="+- 0 -637 -1065"/>
                                <a:gd name="T91" fmla="*/ -637 h 428"/>
                                <a:gd name="T92" fmla="+- 0 4074 2121"/>
                                <a:gd name="T93" fmla="*/ T92 w 3673"/>
                                <a:gd name="T94" fmla="+- 0 -640 -1065"/>
                                <a:gd name="T95" fmla="*/ -640 h 428"/>
                                <a:gd name="T96" fmla="+- 0 4167 2121"/>
                                <a:gd name="T97" fmla="*/ T96 w 3673"/>
                                <a:gd name="T98" fmla="+- 0 -645 -1065"/>
                                <a:gd name="T99" fmla="*/ -645 h 428"/>
                                <a:gd name="T100" fmla="+- 0 4260 2121"/>
                                <a:gd name="T101" fmla="*/ T100 w 3673"/>
                                <a:gd name="T102" fmla="+- 0 -652 -1065"/>
                                <a:gd name="T103" fmla="*/ -652 h 428"/>
                                <a:gd name="T104" fmla="+- 0 4306 2121"/>
                                <a:gd name="T105" fmla="*/ T104 w 3673"/>
                                <a:gd name="T106" fmla="+- 0 -655 -1065"/>
                                <a:gd name="T107" fmla="*/ -655 h 428"/>
                                <a:gd name="T108" fmla="+- 0 4353 2121"/>
                                <a:gd name="T109" fmla="*/ T108 w 3673"/>
                                <a:gd name="T110" fmla="+- 0 -659 -1065"/>
                                <a:gd name="T111" fmla="*/ -659 h 428"/>
                                <a:gd name="T112" fmla="+- 0 4446 2121"/>
                                <a:gd name="T113" fmla="*/ T112 w 3673"/>
                                <a:gd name="T114" fmla="+- 0 -664 -1065"/>
                                <a:gd name="T115" fmla="*/ -664 h 428"/>
                                <a:gd name="T116" fmla="+- 0 4538 2121"/>
                                <a:gd name="T117" fmla="*/ T116 w 3673"/>
                                <a:gd name="T118" fmla="+- 0 -670 -1065"/>
                                <a:gd name="T119" fmla="*/ -670 h 428"/>
                                <a:gd name="T120" fmla="+- 0 4631 2121"/>
                                <a:gd name="T121" fmla="*/ T120 w 3673"/>
                                <a:gd name="T122" fmla="+- 0 -678 -1065"/>
                                <a:gd name="T123" fmla="*/ -678 h 428"/>
                                <a:gd name="T124" fmla="+- 0 4724 2121"/>
                                <a:gd name="T125" fmla="*/ T124 w 3673"/>
                                <a:gd name="T126" fmla="+- 0 -686 -1065"/>
                                <a:gd name="T127" fmla="*/ -686 h 428"/>
                                <a:gd name="T128" fmla="+- 0 4771 2121"/>
                                <a:gd name="T129" fmla="*/ T128 w 3673"/>
                                <a:gd name="T130" fmla="+- 0 -690 -1065"/>
                                <a:gd name="T131" fmla="*/ -690 h 428"/>
                                <a:gd name="T132" fmla="+- 0 4817 2121"/>
                                <a:gd name="T133" fmla="*/ T132 w 3673"/>
                                <a:gd name="T134" fmla="+- 0 -694 -1065"/>
                                <a:gd name="T135" fmla="*/ -694 h 428"/>
                                <a:gd name="T136" fmla="+- 0 4864 2121"/>
                                <a:gd name="T137" fmla="*/ T136 w 3673"/>
                                <a:gd name="T138" fmla="+- 0 -698 -1065"/>
                                <a:gd name="T139" fmla="*/ -698 h 428"/>
                                <a:gd name="T140" fmla="+- 0 4910 2121"/>
                                <a:gd name="T141" fmla="*/ T140 w 3673"/>
                                <a:gd name="T142" fmla="+- 0 -702 -1065"/>
                                <a:gd name="T143" fmla="*/ -702 h 428"/>
                                <a:gd name="T144" fmla="+- 0 4957 2121"/>
                                <a:gd name="T145" fmla="*/ T144 w 3673"/>
                                <a:gd name="T146" fmla="+- 0 -706 -1065"/>
                                <a:gd name="T147" fmla="*/ -706 h 428"/>
                                <a:gd name="T148" fmla="+- 0 5003 2121"/>
                                <a:gd name="T149" fmla="*/ T148 w 3673"/>
                                <a:gd name="T150" fmla="+- 0 -711 -1065"/>
                                <a:gd name="T151" fmla="*/ -711 h 428"/>
                                <a:gd name="T152" fmla="+- 0 5096 2121"/>
                                <a:gd name="T153" fmla="*/ T152 w 3673"/>
                                <a:gd name="T154" fmla="+- 0 -719 -1065"/>
                                <a:gd name="T155" fmla="*/ -719 h 428"/>
                                <a:gd name="T156" fmla="+- 0 5189 2121"/>
                                <a:gd name="T157" fmla="*/ T156 w 3673"/>
                                <a:gd name="T158" fmla="+- 0 -729 -1065"/>
                                <a:gd name="T159" fmla="*/ -729 h 428"/>
                                <a:gd name="T160" fmla="+- 0 5282 2121"/>
                                <a:gd name="T161" fmla="*/ T160 w 3673"/>
                                <a:gd name="T162" fmla="+- 0 -738 -1065"/>
                                <a:gd name="T163" fmla="*/ -738 h 428"/>
                                <a:gd name="T164" fmla="+- 0 5375 2121"/>
                                <a:gd name="T165" fmla="*/ T164 w 3673"/>
                                <a:gd name="T166" fmla="+- 0 -749 -1065"/>
                                <a:gd name="T167" fmla="*/ -749 h 428"/>
                                <a:gd name="T168" fmla="+- 0 5468 2121"/>
                                <a:gd name="T169" fmla="*/ T168 w 3673"/>
                                <a:gd name="T170" fmla="+- 0 -759 -1065"/>
                                <a:gd name="T171" fmla="*/ -759 h 428"/>
                                <a:gd name="T172" fmla="+- 0 5561 2121"/>
                                <a:gd name="T173" fmla="*/ T172 w 3673"/>
                                <a:gd name="T174" fmla="+- 0 -771 -1065"/>
                                <a:gd name="T175" fmla="*/ -771 h 428"/>
                                <a:gd name="T176" fmla="+- 0 5654 2121"/>
                                <a:gd name="T177" fmla="*/ T176 w 3673"/>
                                <a:gd name="T178" fmla="+- 0 -782 -1065"/>
                                <a:gd name="T179" fmla="*/ -782 h 428"/>
                                <a:gd name="T180" fmla="+- 0 5701 2121"/>
                                <a:gd name="T181" fmla="*/ T180 w 3673"/>
                                <a:gd name="T182" fmla="+- 0 -788 -1065"/>
                                <a:gd name="T183" fmla="*/ -788 h 428"/>
                                <a:gd name="T184" fmla="+- 0 5747 2121"/>
                                <a:gd name="T185" fmla="*/ T184 w 3673"/>
                                <a:gd name="T186" fmla="+- 0 -794 -1065"/>
                                <a:gd name="T187" fmla="*/ -794 h 428"/>
                                <a:gd name="T188" fmla="+- 0 5794 2121"/>
                                <a:gd name="T189" fmla="*/ T188 w 3673"/>
                                <a:gd name="T190" fmla="+- 0 -800 -1065"/>
                                <a:gd name="T191" fmla="*/ -800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3673" h="428">
                                  <a:moveTo>
                                    <a:pt x="0" y="0"/>
                                  </a:moveTo>
                                  <a:lnTo>
                                    <a:pt x="93" y="34"/>
                                  </a:lnTo>
                                  <a:lnTo>
                                    <a:pt x="186" y="67"/>
                                  </a:lnTo>
                                  <a:lnTo>
                                    <a:pt x="279" y="99"/>
                                  </a:lnTo>
                                  <a:lnTo>
                                    <a:pt x="372" y="129"/>
                                  </a:lnTo>
                                  <a:lnTo>
                                    <a:pt x="465" y="159"/>
                                  </a:lnTo>
                                  <a:lnTo>
                                    <a:pt x="558" y="188"/>
                                  </a:lnTo>
                                  <a:lnTo>
                                    <a:pt x="651" y="215"/>
                                  </a:lnTo>
                                  <a:lnTo>
                                    <a:pt x="744" y="241"/>
                                  </a:lnTo>
                                  <a:lnTo>
                                    <a:pt x="837" y="266"/>
                                  </a:lnTo>
                                  <a:lnTo>
                                    <a:pt x="883" y="278"/>
                                  </a:lnTo>
                                  <a:lnTo>
                                    <a:pt x="930" y="290"/>
                                  </a:lnTo>
                                  <a:lnTo>
                                    <a:pt x="1023" y="313"/>
                                  </a:lnTo>
                                  <a:lnTo>
                                    <a:pt x="1116" y="336"/>
                                  </a:lnTo>
                                  <a:lnTo>
                                    <a:pt x="1209" y="358"/>
                                  </a:lnTo>
                                  <a:lnTo>
                                    <a:pt x="1302" y="377"/>
                                  </a:lnTo>
                                  <a:lnTo>
                                    <a:pt x="1395" y="393"/>
                                  </a:lnTo>
                                  <a:lnTo>
                                    <a:pt x="1488" y="405"/>
                                  </a:lnTo>
                                  <a:lnTo>
                                    <a:pt x="1581" y="415"/>
                                  </a:lnTo>
                                  <a:lnTo>
                                    <a:pt x="1674" y="422"/>
                                  </a:lnTo>
                                  <a:lnTo>
                                    <a:pt x="1767" y="427"/>
                                  </a:lnTo>
                                  <a:lnTo>
                                    <a:pt x="1813" y="428"/>
                                  </a:lnTo>
                                  <a:lnTo>
                                    <a:pt x="1860" y="428"/>
                                  </a:lnTo>
                                  <a:lnTo>
                                    <a:pt x="1953" y="425"/>
                                  </a:lnTo>
                                  <a:lnTo>
                                    <a:pt x="2046" y="420"/>
                                  </a:lnTo>
                                  <a:lnTo>
                                    <a:pt x="2139" y="413"/>
                                  </a:lnTo>
                                  <a:lnTo>
                                    <a:pt x="2185" y="410"/>
                                  </a:lnTo>
                                  <a:lnTo>
                                    <a:pt x="2232" y="406"/>
                                  </a:lnTo>
                                  <a:lnTo>
                                    <a:pt x="2325" y="401"/>
                                  </a:lnTo>
                                  <a:lnTo>
                                    <a:pt x="2417" y="395"/>
                                  </a:lnTo>
                                  <a:lnTo>
                                    <a:pt x="2510" y="387"/>
                                  </a:lnTo>
                                  <a:lnTo>
                                    <a:pt x="2603" y="379"/>
                                  </a:lnTo>
                                  <a:lnTo>
                                    <a:pt x="2650" y="375"/>
                                  </a:lnTo>
                                  <a:lnTo>
                                    <a:pt x="2696" y="371"/>
                                  </a:lnTo>
                                  <a:lnTo>
                                    <a:pt x="2743" y="367"/>
                                  </a:lnTo>
                                  <a:lnTo>
                                    <a:pt x="2789" y="363"/>
                                  </a:lnTo>
                                  <a:lnTo>
                                    <a:pt x="2836" y="359"/>
                                  </a:lnTo>
                                  <a:lnTo>
                                    <a:pt x="2882" y="354"/>
                                  </a:lnTo>
                                  <a:lnTo>
                                    <a:pt x="2975" y="346"/>
                                  </a:lnTo>
                                  <a:lnTo>
                                    <a:pt x="3068" y="336"/>
                                  </a:lnTo>
                                  <a:lnTo>
                                    <a:pt x="3161" y="327"/>
                                  </a:lnTo>
                                  <a:lnTo>
                                    <a:pt x="3254" y="316"/>
                                  </a:lnTo>
                                  <a:lnTo>
                                    <a:pt x="3347" y="306"/>
                                  </a:lnTo>
                                  <a:lnTo>
                                    <a:pt x="3440" y="294"/>
                                  </a:lnTo>
                                  <a:lnTo>
                                    <a:pt x="3533" y="283"/>
                                  </a:lnTo>
                                  <a:lnTo>
                                    <a:pt x="3580" y="277"/>
                                  </a:lnTo>
                                  <a:lnTo>
                                    <a:pt x="3626" y="271"/>
                                  </a:lnTo>
                                  <a:lnTo>
                                    <a:pt x="3673" y="265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4" name="Group 598"/>
                        <wpg:cNvGrpSpPr>
                          <a:grpSpLocks/>
                        </wpg:cNvGrpSpPr>
                        <wpg:grpSpPr bwMode="auto">
                          <a:xfrm>
                            <a:off x="1937" y="-1185"/>
                            <a:ext cx="4040" cy="2655"/>
                            <a:chOff x="1937" y="-1185"/>
                            <a:chExt cx="4040" cy="2655"/>
                          </a:xfrm>
                        </wpg:grpSpPr>
                        <wps:wsp>
                          <wps:cNvPr id="805" name="Freeform 599"/>
                          <wps:cNvSpPr>
                            <a:spLocks/>
                          </wps:cNvSpPr>
                          <wps:spPr bwMode="auto">
                            <a:xfrm>
                              <a:off x="1937" y="-1185"/>
                              <a:ext cx="4040" cy="2655"/>
                            </a:xfrm>
                            <a:custGeom>
                              <a:avLst/>
                              <a:gdLst>
                                <a:gd name="T0" fmla="+- 0 1937 1937"/>
                                <a:gd name="T1" fmla="*/ T0 w 4040"/>
                                <a:gd name="T2" fmla="+- 0 1470 -1185"/>
                                <a:gd name="T3" fmla="*/ 1470 h 2655"/>
                                <a:gd name="T4" fmla="+- 0 5977 1937"/>
                                <a:gd name="T5" fmla="*/ T4 w 4040"/>
                                <a:gd name="T6" fmla="+- 0 1470 -1185"/>
                                <a:gd name="T7" fmla="*/ 1470 h 2655"/>
                                <a:gd name="T8" fmla="+- 0 5977 1937"/>
                                <a:gd name="T9" fmla="*/ T8 w 4040"/>
                                <a:gd name="T10" fmla="+- 0 -1185 -1185"/>
                                <a:gd name="T11" fmla="*/ -1185 h 2655"/>
                                <a:gd name="T12" fmla="+- 0 1937 1937"/>
                                <a:gd name="T13" fmla="*/ T12 w 4040"/>
                                <a:gd name="T14" fmla="+- 0 -1185 -1185"/>
                                <a:gd name="T15" fmla="*/ -1185 h 2655"/>
                                <a:gd name="T16" fmla="+- 0 1937 1937"/>
                                <a:gd name="T17" fmla="*/ T16 w 4040"/>
                                <a:gd name="T18" fmla="+- 0 1470 -1185"/>
                                <a:gd name="T19" fmla="*/ 1470 h 26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40" h="2655">
                                  <a:moveTo>
                                    <a:pt x="0" y="2655"/>
                                  </a:moveTo>
                                  <a:lnTo>
                                    <a:pt x="4040" y="2655"/>
                                  </a:lnTo>
                                  <a:lnTo>
                                    <a:pt x="40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6" name="Group 596"/>
                        <wpg:cNvGrpSpPr>
                          <a:grpSpLocks/>
                        </wpg:cNvGrpSpPr>
                        <wpg:grpSpPr bwMode="auto">
                          <a:xfrm>
                            <a:off x="1902" y="822"/>
                            <a:ext cx="35" cy="2"/>
                            <a:chOff x="1902" y="822"/>
                            <a:chExt cx="35" cy="2"/>
                          </a:xfrm>
                        </wpg:grpSpPr>
                        <wps:wsp>
                          <wps:cNvPr id="807" name="Freeform 597"/>
                          <wps:cNvSpPr>
                            <a:spLocks/>
                          </wps:cNvSpPr>
                          <wps:spPr bwMode="auto">
                            <a:xfrm>
                              <a:off x="1902" y="822"/>
                              <a:ext cx="35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35"/>
                                <a:gd name="T2" fmla="+- 0 1937 1902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8" name="Group 594"/>
                        <wpg:cNvGrpSpPr>
                          <a:grpSpLocks/>
                        </wpg:cNvGrpSpPr>
                        <wpg:grpSpPr bwMode="auto">
                          <a:xfrm>
                            <a:off x="1902" y="111"/>
                            <a:ext cx="35" cy="2"/>
                            <a:chOff x="1902" y="111"/>
                            <a:chExt cx="35" cy="2"/>
                          </a:xfrm>
                        </wpg:grpSpPr>
                        <wps:wsp>
                          <wps:cNvPr id="809" name="Freeform 595"/>
                          <wps:cNvSpPr>
                            <a:spLocks/>
                          </wps:cNvSpPr>
                          <wps:spPr bwMode="auto">
                            <a:xfrm>
                              <a:off x="1902" y="111"/>
                              <a:ext cx="35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35"/>
                                <a:gd name="T2" fmla="+- 0 1937 1902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0" name="Group 592"/>
                        <wpg:cNvGrpSpPr>
                          <a:grpSpLocks/>
                        </wpg:cNvGrpSpPr>
                        <wpg:grpSpPr bwMode="auto">
                          <a:xfrm>
                            <a:off x="1902" y="-599"/>
                            <a:ext cx="35" cy="2"/>
                            <a:chOff x="1902" y="-599"/>
                            <a:chExt cx="35" cy="2"/>
                          </a:xfrm>
                        </wpg:grpSpPr>
                        <wps:wsp>
                          <wps:cNvPr id="811" name="Freeform 593"/>
                          <wps:cNvSpPr>
                            <a:spLocks/>
                          </wps:cNvSpPr>
                          <wps:spPr bwMode="auto">
                            <a:xfrm>
                              <a:off x="1902" y="-599"/>
                              <a:ext cx="35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35"/>
                                <a:gd name="T2" fmla="+- 0 1937 1902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2" name="Group 590"/>
                        <wpg:cNvGrpSpPr>
                          <a:grpSpLocks/>
                        </wpg:cNvGrpSpPr>
                        <wpg:grpSpPr bwMode="auto">
                          <a:xfrm>
                            <a:off x="1946" y="1470"/>
                            <a:ext cx="2" cy="35"/>
                            <a:chOff x="1946" y="1470"/>
                            <a:chExt cx="2" cy="35"/>
                          </a:xfrm>
                        </wpg:grpSpPr>
                        <wps:wsp>
                          <wps:cNvPr id="813" name="Freeform 591"/>
                          <wps:cNvSpPr>
                            <a:spLocks/>
                          </wps:cNvSpPr>
                          <wps:spPr bwMode="auto">
                            <a:xfrm>
                              <a:off x="1946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4" name="Group 588"/>
                        <wpg:cNvGrpSpPr>
                          <a:grpSpLocks/>
                        </wpg:cNvGrpSpPr>
                        <wpg:grpSpPr bwMode="auto">
                          <a:xfrm>
                            <a:off x="2646" y="1470"/>
                            <a:ext cx="2" cy="35"/>
                            <a:chOff x="2646" y="1470"/>
                            <a:chExt cx="2" cy="35"/>
                          </a:xfrm>
                        </wpg:grpSpPr>
                        <wps:wsp>
                          <wps:cNvPr id="815" name="Freeform 589"/>
                          <wps:cNvSpPr>
                            <a:spLocks/>
                          </wps:cNvSpPr>
                          <wps:spPr bwMode="auto">
                            <a:xfrm>
                              <a:off x="2646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6" name="Group 586"/>
                        <wpg:cNvGrpSpPr>
                          <a:grpSpLocks/>
                        </wpg:cNvGrpSpPr>
                        <wpg:grpSpPr bwMode="auto">
                          <a:xfrm>
                            <a:off x="3345" y="1470"/>
                            <a:ext cx="2" cy="35"/>
                            <a:chOff x="3345" y="1470"/>
                            <a:chExt cx="2" cy="35"/>
                          </a:xfrm>
                        </wpg:grpSpPr>
                        <wps:wsp>
                          <wps:cNvPr id="817" name="Freeform 587"/>
                          <wps:cNvSpPr>
                            <a:spLocks/>
                          </wps:cNvSpPr>
                          <wps:spPr bwMode="auto">
                            <a:xfrm>
                              <a:off x="3345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8" name="Group 584"/>
                        <wpg:cNvGrpSpPr>
                          <a:grpSpLocks/>
                        </wpg:cNvGrpSpPr>
                        <wpg:grpSpPr bwMode="auto">
                          <a:xfrm>
                            <a:off x="4045" y="1470"/>
                            <a:ext cx="2" cy="35"/>
                            <a:chOff x="4045" y="1470"/>
                            <a:chExt cx="2" cy="35"/>
                          </a:xfrm>
                        </wpg:grpSpPr>
                        <wps:wsp>
                          <wps:cNvPr id="819" name="Freeform 585"/>
                          <wps:cNvSpPr>
                            <a:spLocks/>
                          </wps:cNvSpPr>
                          <wps:spPr bwMode="auto">
                            <a:xfrm>
                              <a:off x="4045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0" name="Group 582"/>
                        <wpg:cNvGrpSpPr>
                          <a:grpSpLocks/>
                        </wpg:cNvGrpSpPr>
                        <wpg:grpSpPr bwMode="auto">
                          <a:xfrm>
                            <a:off x="4744" y="1470"/>
                            <a:ext cx="2" cy="35"/>
                            <a:chOff x="4744" y="1470"/>
                            <a:chExt cx="2" cy="35"/>
                          </a:xfrm>
                        </wpg:grpSpPr>
                        <wps:wsp>
                          <wps:cNvPr id="821" name="Freeform 583"/>
                          <wps:cNvSpPr>
                            <a:spLocks/>
                          </wps:cNvSpPr>
                          <wps:spPr bwMode="auto">
                            <a:xfrm>
                              <a:off x="4744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2" name="Group 580"/>
                        <wpg:cNvGrpSpPr>
                          <a:grpSpLocks/>
                        </wpg:cNvGrpSpPr>
                        <wpg:grpSpPr bwMode="auto">
                          <a:xfrm>
                            <a:off x="5444" y="1470"/>
                            <a:ext cx="2" cy="35"/>
                            <a:chOff x="5444" y="1470"/>
                            <a:chExt cx="2" cy="35"/>
                          </a:xfrm>
                        </wpg:grpSpPr>
                        <wps:wsp>
                          <wps:cNvPr id="823" name="Freeform 581"/>
                          <wps:cNvSpPr>
                            <a:spLocks/>
                          </wps:cNvSpPr>
                          <wps:spPr bwMode="auto">
                            <a:xfrm>
                              <a:off x="5444" y="1470"/>
                              <a:ext cx="2" cy="35"/>
                            </a:xfrm>
                            <a:custGeom>
                              <a:avLst/>
                              <a:gdLst>
                                <a:gd name="T0" fmla="+- 0 1504 1470"/>
                                <a:gd name="T1" fmla="*/ 1504 h 35"/>
                                <a:gd name="T2" fmla="+- 0 1470 1470"/>
                                <a:gd name="T3" fmla="*/ 1470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00411" id="Group 579" o:spid="_x0000_s1026" style="position:absolute;margin-left:94.75pt;margin-top:-59.6pt;width:204.45pt;height:135.15pt;z-index:-3752;mso-position-horizontal-relative:page" coordorigin="1895,-1192" coordsize="4089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">
                <v:group id="Group 820" o:spid="_x0000_s1027" style="position:absolute;left:1937;top:1177;width:4040;height:2" coordorigin="1937,1177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YO8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Sd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Bg7zxgAAANwA&#10;AAAPAAAAAAAAAAAAAAAAAKoCAABkcnMvZG93bnJldi54bWxQSwUGAAAAAAQABAD6AAAAnQMAAAAA&#10;">
                  <v:shape id="Freeform 821" o:spid="_x0000_s1028" style="position:absolute;left:1937;top:1177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e0sQA&#10;AADcAAAADwAAAGRycy9kb3ducmV2LnhtbESPW2sCMRSE3wv+h3AEX4pmtVRkNYqIC708efkBx83Z&#10;i25OliS6679vCoU+DjPzDbPa9KYRD3K+tqxgOklAEOdW11wqOJ+y8QKED8gaG8uk4EkeNuvBywpT&#10;bTs+0OMYShEh7FNUUIXQplL6vCKDfmJb4ugV1hkMUbpSaoddhJtGzpJkLg3WHBcqbGlXUX473o2C&#10;L8qa11vx7D6/s6nbU3Ht3OWk1GjYb5cgAvXhP/zX/tAK3hd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ontL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818" o:spid="_x0000_s1029" style="position:absolute;left:1937;top:467;width:4040;height:2" coordorigin="1937,467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shape id="Freeform 819" o:spid="_x0000_s1030" style="position:absolute;left:1937;top:467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2jPcQA&#10;AADcAAAADwAAAGRycy9kb3ducmV2LnhtbESP3WoCMRSE7wu+QzhCb4pmFSyyGkWkC1avqj7AcXP2&#10;RzcnS5K669sbodDLYWa+YZbr3jTiTs7XlhVMxgkI4tzqmksF51M2moPwAVljY5kUPMjDejV4W2Kq&#10;bcc/dD+GUkQI+xQVVCG0qZQ+r8igH9uWOHqFdQZDlK6U2mEX4aaR0yT5lAZrjgsVtrStKL8df42C&#10;PWXNx614dN+HbOK+qLh27nJS6n3YbxYgAvXhP/zX3mkFs/kM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oz3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816" o:spid="_x0000_s1031" style="position:absolute;left:1937;top:-244;width:4040;height:2" coordorigin="1937,-244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Freeform 817" o:spid="_x0000_s1032" style="position:absolute;left:1937;top:-244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Y0cQA&#10;AADcAAAADwAAAGRycy9kb3ducmV2LnhtbESPW2sCMRSE3wv+h3AEX4pmFVplNYqIC708efkBx83Z&#10;i25OliS6679vCoU+DjPzDbPa9KYRD3K+tqxgOklAEOdW11wqOJ+y8QKED8gaG8uk4EkeNuvBywpT&#10;bTs+0OMYShEh7FNUUIXQplL6vCKDfmJb4ugV1hkMUbpSaoddhJtGzpLkXRqsOS5U2NKuovx2vBsF&#10;X5Q1r7fi2X1+Z1O3p+LauctJqdGw3y5BBOrDf/iv/aEVvC3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mNH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814" o:spid="_x0000_s1033" style="position:absolute;left:1937;top:-955;width:4040;height:2" coordorigin="1937,-955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shape id="Freeform 815" o:spid="_x0000_s1034" style="position:absolute;left:1937;top:-955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pOMQA&#10;AADcAAAADwAAAGRycy9kb3ducmV2LnhtbESPW2sCMRSE3wv+h3CEvhTNKrToahQpXejlycsPOG7O&#10;XnRzsiTRXf99Iwg+DjPzDbNc96YRV3K+tqxgMk5AEOdW11wqOOyz0QyED8gaG8uk4EYe1qvByxJT&#10;bTve0nUXShEh7FNUUIXQplL6vCKDfmxb4ugV1hkMUbpSaoddhJtGTpPkQxqsOS5U2NJnRfl5dzEK&#10;filr3s7Frfv5yybui4pT5457pV6H/WYBIlAfnuFH+1sreJ/N4X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qTjEAAAA3AAAAA8AAAAAAAAAAAAAAAAAmAIAAGRycy9k&#10;b3ducmV2LnhtbFBLBQYAAAAABAAEAPUAAACJAwAAAAA=&#10;" path="m,l4040,e" filled="f" strokecolor="#f2f2f2" strokeweight=".14383mm">
                    <v:path arrowok="t" o:connecttype="custom" o:connectlocs="0,0;4040,0" o:connectangles="0,0"/>
                  </v:shape>
                </v:group>
                <v:group id="Group 812" o:spid="_x0000_s1035" style="position:absolute;left:2296;top:-1185;width:2;height:2655" coordorigin="2296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shape id="Freeform 813" o:spid="_x0000_s1036" style="position:absolute;left:2296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wZ8MA&#10;AADcAAAADwAAAGRycy9kb3ducmV2LnhtbESPQYvCMBSE74L/ITzBm6ZdcNVqFFcQvG61B2+P5tkW&#10;m5faRFv/vVlY8DjMzDfMetubWjypdZVlBfE0AkGcW11xoeB8OkwWIJxH1lhbJgUvcrDdDAdrTLTt&#10;+JeeqS9EgLBLUEHpfZNI6fKSDLqpbYiDd7WtQR9kW0jdYhfgppZfUfQtDVYcFkpsaF9SfksfRsEh&#10;s1n8OBZZdzvNL/v03i+Wlx+lxqN+twLhqfef8H/7qBXMljH8nQ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lwZ8MAAADcAAAADwAAAAAAAAAAAAAAAACYAgAAZHJzL2Rv&#10;d25yZXYueG1sUEsFBgAAAAAEAAQA9QAAAIgDAAAAAA=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10" o:spid="_x0000_s1037" style="position:absolute;left:2995;top:-1185;width:2;height:2655" coordorigin="2995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<v:shape id="Freeform 811" o:spid="_x0000_s1038" style="position:absolute;left:2995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Li8QA&#10;AADcAAAADwAAAGRycy9kb3ducmV2LnhtbESPQYvCMBSE7wv+h/AEb2vqiqt2jeIKgldbe/D2aN62&#10;xealNtHWf28EYY/DzHzDrDa9qcWdWldZVjAZRyCIc6srLhSc0v3nAoTzyBpry6TgQQ4268HHCmNt&#10;Oz7SPfGFCBB2MSoovW9iKV1ekkE3tg1x8P5sa9AH2RZSt9gFuKnlVxR9S4MVh4USG9qVlF+Sm1Gw&#10;z2w2uR2KrLuk8/MuufaL5flXqdGw3/6A8NT7//C7fdAKZssp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3S4vEAAAA3AAAAA8AAAAAAAAAAAAAAAAAmAIAAGRycy9k&#10;b3ducmV2LnhtbFBLBQYAAAAABAAEAPUAAACJAwAAAAA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08" o:spid="_x0000_s1039" style="position:absolute;left:3695;top:-1185;width:2;height:2655" coordorigin="3695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shape id="Freeform 809" o:spid="_x0000_s1040" style="position:absolute;left:3695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2ZMQA&#10;AADcAAAADwAAAGRycy9kb3ducmV2LnhtbESPT4vCMBTE78J+h/AW9qapC/7rNooKglerPXh7NM+2&#10;tHnpNtF2v/1GEDwOM/MbJtkMphEP6lxlWcF0EoEgzq2uuFBwOR/GSxDOI2tsLJOCP3KwWX+MEoy1&#10;7flEj9QXIkDYxaig9L6NpXR5SQbdxLbEwbvZzqAPsiuk7rAPcNPI7yiaS4MVh4USW9qXlNfp3Sg4&#10;ZDab3o9F1tfnxXWf/g7L1XWn1NfnsP0B4Wnw7/CrfdQKZqsZ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SdmTEAAAA3AAAAA8AAAAAAAAAAAAAAAAAmAIAAGRycy9k&#10;b3ducmV2LnhtbFBLBQYAAAAABAAEAPUAAACJAwAAAAA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06" o:spid="_x0000_s1041" style="position:absolute;left:4395;top:-1185;width:2;height:2655" coordorigin="4395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<v:shape id="Freeform 807" o:spid="_x0000_s1042" style="position:absolute;left:4395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NiMQA&#10;AADcAAAADwAAAGRycy9kb3ducmV2LnhtbESPQYvCMBSE78L+h/AWvGmq4KrdRlFB8LrVHrw9mmdb&#10;2rx0m2jrv98sCB6HmfmGSbaDacSDOldZVjCbRiCIc6srLhRczsfJCoTzyBoby6TgSQ62m49RgrG2&#10;Pf/QI/WFCBB2MSoovW9jKV1ekkE3tS1x8G62M+iD7AqpO+wD3DRyHkVf0mDFYaHElg4l5XV6NwqO&#10;mc1m91OR9fV5eT2kv8Nqfd0rNf4cdt8gPA3+HX61T1rBYr2E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MTYjEAAAA3AAAAA8AAAAAAAAAAAAAAAAAmAIAAGRycy9k&#10;b3ducmV2LnhtbFBLBQYAAAAABAAEAPUAAACJAwAAAAA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04" o:spid="_x0000_s1043" style="position:absolute;left:5094;top:-1185;width:2;height:2655" coordorigin="5094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Freeform 805" o:spid="_x0000_s1044" style="position:absolute;left:5094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8YcMA&#10;AADcAAAADwAAAGRycy9kb3ducmV2LnhtbESPQYvCMBSE74L/ITzBm6YuuNpqFFcQvG61B2+P5tkW&#10;m5faRFv/vVlY8DjMzDfMetubWjypdZVlBbNpBII4t7riQsH5dJgsQTiPrLG2TApe5GC7GQ7WmGjb&#10;8S89U1+IAGGXoILS+yaR0uUlGXRT2xAH72pbgz7ItpC6xS7ATS2/ouhbGqw4LJTY0L6k/JY+jIJD&#10;ZrPZ41hk3e20uOzTe7+MLz9KjUf9bgXCU+8/4f/2USuYxzH8nQ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98YcMAAADcAAAADwAAAAAAAAAAAAAAAACYAgAAZHJzL2Rv&#10;d25yZXYueG1sUEsFBgAAAAAEAAQA9QAAAIgDAAAAAA=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02" o:spid="_x0000_s1045" style="position:absolute;left:5794;top:-1185;width:2;height:2655" coordorigin="5794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<v:shape id="Freeform 803" o:spid="_x0000_s1046" style="position:absolute;left:5794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aEnMQA&#10;AADcAAAADwAAAGRycy9kb3ducmV2LnhtbESPQWuDQBSE74X8h+UFemtWe7DWZg1pIOC1Wg+5PdwX&#10;Fd231t1E+++7hUKPw8x8w+wPqxnFnWbXW1YQ7yIQxI3VPbcKPqvzUwrCeWSNo2VS8E0ODvnmYY+Z&#10;tgt/0L30rQgQdhkq6LyfMild05FBt7MTcfCudjbog5xbqWdcAtyM8jmKEmmw57DQ4USnjpqhvBkF&#10;59rW8a1o62WoXi6n8mtNXy/vSj1u1+MbCE+r/w//tQutII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GhJzEAAAA3AAAAA8AAAAAAAAAAAAAAAAAmAIAAGRycy9k&#10;b3ducmV2LnhtbFBLBQYAAAAABAAEAPUAAACJAwAAAAA=&#10;" path="m,2655l,e" filled="f" strokecolor="#f2f2f2" strokeweight=".14383mm">
                    <v:path arrowok="t" o:connecttype="custom" o:connectlocs="0,1470;0,-1185" o:connectangles="0,0"/>
                  </v:shape>
                </v:group>
                <v:group id="Group 800" o:spid="_x0000_s1047" style="position:absolute;left:1937;top:822;width:4040;height:2" coordorigin="1937,822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<v:shape id="Freeform 801" o:spid="_x0000_s1048" style="position:absolute;left:1937;top:822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POMgA&#10;AADcAAAADwAAAGRycy9kb3ducmV2LnhtbESPW2vCQBSE3wv+h+UIfdONLQ01uorYC8XSghcQ306z&#10;p0lo9uySXU3sr+8KQh+HmfmGmc47U4sTNb6yrGA0TEAQ51ZXXCjYbV8GjyB8QNZYWyYFZ/Iwn/Vu&#10;pphp2/KaTptQiAhhn6GCMgSXSenzkgz6oXXE0fu2jcEQZVNI3WAb4aaWd0mSSoMVx4USHS1Lyn82&#10;R6NguT+6h3b7enjvPtzz+Olrlf5+rpS67XeLCYhAXfgPX9tvWkGa3MPlTDwCc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/884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798" o:spid="_x0000_s1049" style="position:absolute;left:1937;top:111;width:4040;height:2" coordorigin="1937,111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shape id="Freeform 799" o:spid="_x0000_s1050" style="position:absolute;left:1937;top:111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y18gA&#10;AADcAAAADwAAAGRycy9kb3ducmV2LnhtbESP3WrCQBSE7wt9h+UUvKubCoYaXaX4R7EoVAvi3TF7&#10;moRmzy7Z1aR9+m6h4OUwM98wk1lnanGlxleWFTz1ExDEudUVFwo+DqvHZxA+IGusLZOCb/Iwm97f&#10;TTDTtuV3uu5DISKEfYYKyhBcJqXPSzLo+9YRR+/TNgZDlE0hdYNthJtaDpIklQYrjgslOpqXlH/t&#10;L0bB/Hhxw/awPr11W7ccLc6b9Ge3Uar30L2MQQTqwi38337VCtJkCH9n4hG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WvLX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796" o:spid="_x0000_s1051" style="position:absolute;left:1937;top:-599;width:4040;height:2" coordorigin="1937,-599" coordsize="4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<v:shape id="Freeform 797" o:spid="_x0000_s1052" style="position:absolute;left:1937;top:-599;width:4040;height:2;visibility:visible;mso-wrap-style:square;v-text-anchor:top" coordsize="4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JO8gA&#10;AADcAAAADwAAAGRycy9kb3ducmV2LnhtbESP3WrCQBSE74W+w3KE3tWNhcYaXaXYVoqlBX9AvDvN&#10;niah2bNLdjVpn94VCl4OM/MNM513phYnanxlWcFwkIAgzq2uuFCw277ePYLwAVljbZkU/JKH+eym&#10;N8VM25bXdNqEQkQI+wwVlCG4TEqfl2TQD6wjjt63bQyGKJtC6gbbCDe1vE+SVBqsOC6U6GhRUv6z&#10;ORoFi/3RPbTb5eG9+3Av4+evVfr3uVLqtt89TUAE6sI1/N9+0wrSZASXM/EIyNkZ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xMk7yAAAANwAAAAPAAAAAAAAAAAAAAAAAJgCAABk&#10;cnMvZG93bnJldi54bWxQSwUGAAAAAAQABAD1AAAAjQMAAAAA&#10;" path="m,l4040,e" filled="f" strokecolor="#ccc" strokeweight=".24044mm">
                    <v:path arrowok="t" o:connecttype="custom" o:connectlocs="0,0;4040,0" o:connectangles="0,0"/>
                  </v:shape>
                </v:group>
                <v:group id="Group 794" o:spid="_x0000_s1053" style="position:absolute;left:1946;top:-1185;width:2;height:2655" coordorigin="1946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<v:shape id="Freeform 795" o:spid="_x0000_s1054" style="position:absolute;left:1946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7eLcIA&#10;AADcAAAADwAAAGRycy9kb3ducmV2LnhtbESPQYvCMBSE74L/ITzBm6a7h652jdIVFrxqveztkTzb&#10;sM1LabK2/fdGEPY4zMw3zO4wulbcqQ/Ws4K3dQaCWHtjuVZwrb5XGxAhIhtsPZOCiQIc9vPZDgvj&#10;Bz7T/RJrkSAcClTQxNgVUgbdkMOw9h1x8m6+dxiT7GtpehwS3LXyPcty6dByWmiwo2ND+vfy5xJF&#10;l0P4qb5u2lZlXm8nO3xMR6WWi7H8BBFpjP/hV/tkFOTZFp5n0hG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t4t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92" o:spid="_x0000_s1055" style="position:absolute;left:2646;top:-1185;width:2;height:2655" coordorigin="2646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shape id="Freeform 793" o:spid="_x0000_s1056" style="position:absolute;left:2646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E9sIA&#10;AADcAAAADwAAAGRycy9kb3ducmV2LnhtbESPwWrDMBBE74H8g9hAbonsHpzUjRLcQKHXxrn0tkgb&#10;W9RaGUuN7b+vAoUch5l5wxxOk+vEnYZgPSvItxkIYu2N5UbBtf7Y7EGEiGyw80wKZgpwOi4XByyN&#10;H/mL7pfYiAThUKKCNsa+lDLolhyGre+Jk3fzg8OY5NBIM+CY4K6TL1lWSIeW00KLPZ1b0j+XX5co&#10;uhrDd/1+07auiuZ1tuNuPiu1Xk3VG4hIU3yG/9ufRkGR5/A4k46AP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UT2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90" o:spid="_x0000_s1057" style="position:absolute;left:3345;top:-1185;width:2;height:2655" coordorigin="3345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<v:shape id="Freeform 791" o:spid="_x0000_s1058" style="position:absolute;left:3345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/GsIA&#10;AADcAAAADwAAAGRycy9kb3ducmV2LnhtbESPwWrDMBBE74X+g9hAb42cFNzWtRycQKHXxLn0tkgb&#10;W8RaGUuN7b+vCoEeh5l5w5S72fXiRmOwnhVs1hkIYu2N5VbBufl8fgMRIrLB3jMpWCjArnp8KLEw&#10;fuIj3U6xFQnCoUAFXYxDIWXQHTkMaz8QJ+/iR4cxybGVZsQpwV0vt1mWS4eW00KHAx060tfTj0sU&#10;XU/hu9lftG3qvH1f7PS6HJR6Ws31B4hIc/wP39tfRkG+eYG/M+kI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38a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88" o:spid="_x0000_s1059" style="position:absolute;left:4045;top:-1185;width:2;height:2655" coordorigin="4045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shape id="Freeform 789" o:spid="_x0000_s1060" style="position:absolute;left:4045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C9cIA&#10;AADcAAAADwAAAGRycy9kb3ducmV2LnhtbESPwWrDMBBE74X+g9hAb42cQN3WtRycQKHXxLn0tkgb&#10;W8RaGUuN7b+vCoEeh5l5w5S72fXiRmOwnhVs1hkIYu2N5VbBufl8fgMRIrLB3jMpWCjArnp8KLEw&#10;fuIj3U6xFQnCoUAFXYxDIWXQHTkMaz8QJ+/iR4cxybGVZsQpwV0vt1mWS4eW00KHAx060tfTj0sU&#10;XU/hu9lftG3qvH1f7PS6HJR6Ws31B4hIc/wP39tfRkG+eYG/M+kI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kL1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86" o:spid="_x0000_s1061" style="position:absolute;left:4744;top:-1185;width:2;height:2655" coordorigin="4744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shape id="Freeform 787" o:spid="_x0000_s1062" style="position:absolute;left:4744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5GcIA&#10;AADcAAAADwAAAGRycy9kb3ducmV2LnhtbESPwWrDMBBE74X+g9hAb42cHpzUjWzcQKHXxLnktkgb&#10;W8RaGUuN7b+vAoUeh5l5w+yr2fXiTmOwnhVs1hkIYu2N5VbBufl63YEIEdlg75kULBSgKp+f9lgY&#10;P/GR7qfYigThUKCCLsahkDLojhyGtR+Ik3f1o8OY5NhKM+KU4K6Xb1mWS4eW00KHAx060rfTj0sU&#10;XU/h0nxetW3qvH1f7LRdDkq9rOb6A0SkOf6H/9rfRkG+2cLjTDo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HkZ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84" o:spid="_x0000_s1063" style="position:absolute;left:5444;top:-1185;width:2;height:2655" coordorigin="5444,-1185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<v:shape id="Freeform 785" o:spid="_x0000_s1064" style="position:absolute;left:5444;top:-1185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dI8MIA&#10;AADcAAAADwAAAGRycy9kb3ducmV2LnhtbESPQYvCMBSE74L/ITzBm6buoatdo3SFhb1qvXh7JM82&#10;bPNSmqxt//1GEPY4zMw3zP44ulY8qA/Ws4LNOgNBrL2xXCu4Vl+rLYgQkQ22nknBRAGOh/lsj4Xx&#10;A5/pcYm1SBAOBSpoYuwKKYNuyGFY+444eXffO4xJ9rU0PQ4J7lr5lmW5dGg5LTTY0akh/XP5dYmi&#10;yyHcqs+7tlWZ17vJDu/TSanlYiw/QEQa43/41f42CvLNDp5n0hG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0jwwgAAANwAAAAPAAAAAAAAAAAAAAAAAJgCAABkcnMvZG93&#10;bnJldi54bWxQSwUGAAAAAAQABAD1AAAAhwMAAAAA&#10;" path="m,2655l,e" filled="f" strokecolor="#ccc" strokeweight=".24044mm">
                    <v:path arrowok="t" o:connecttype="custom" o:connectlocs="0,1470;0,-1185" o:connectangles="0,0"/>
                  </v:shape>
                </v:group>
                <v:group id="Group 782" o:spid="_x0000_s1065" style="position:absolute;left:2078;top:1132;width:85;height:74" coordorigin="2078,113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shape id="Freeform 783" o:spid="_x0000_s1066" style="position:absolute;left:2078;top:113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NgcQA&#10;AADcAAAADwAAAGRycy9kb3ducmV2LnhtbESPUWvCQBCE3wv+h2OFvtWLEqSkniKC0IKFNvoDltya&#10;S83txdw2xn/fKxT6OMzMN8xqM/pWDdTHJrCB+SwDRVwF23Bt4HTcPz2DioJssQ1MBu4UYbOePKyw&#10;sOHGnzSUUqsE4VigASfSFVrHypHHOAsdcfLOofcoSfa1tj3eEty3epFlS+2x4bTgsKOdo+pSfnsD&#10;kjvJj4fD+1d+5fN9eCs/MtkZ8zgdty+ghEb5D/+1X62B5WIOv2fSEd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jYHEAAAA3AAAAA8AAAAAAAAAAAAAAAAAmAIAAGRycy9k&#10;b3ducmV2LnhtbFBLBQYAAAAABAAEAPUAAACJAwAAAAA=&#10;" path="m43,l,73r86,l43,e" fillcolor="black" stroked="f">
                    <v:path arrowok="t" o:connecttype="custom" o:connectlocs="43,1132;0,1205;86,1205;43,1132" o:connectangles="0,0,0,0"/>
                  </v:shape>
                </v:group>
                <v:group id="Group 780" o:spid="_x0000_s1067" style="position:absolute;left:2253;top:1083;width:85;height:74" coordorigin="2253,108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shape id="Freeform 781" o:spid="_x0000_s1068" style="position:absolute;left:2253;top:108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2bcQA&#10;AADcAAAADwAAAGRycy9kb3ducmV2LnhtbESPUWvCQBCE3wv+h2OFvtVLbRCJnlKEQgsW2ugPWHJr&#10;LprbS3PbGP99r1Do4zAz3zDr7ehbNVAfm8AGHmcZKOIq2IZrA8fDy8MSVBRki21gMnCjCNvN5G6N&#10;hQ1X/qShlFolCMcCDTiRrtA6Vo48xlnoiJN3Cr1HSbKvte3xmuC+1fMsW2iPDacFhx3tHFWX8tsb&#10;kNxJftjv38/5F59uw1v5kcnOmPvp+LwCJTTKf/iv/WoNLOZ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tm3EAAAA3AAAAA8AAAAAAAAAAAAAAAAAmAIAAGRycy9k&#10;b3ducmV2LnhtbFBLBQYAAAAABAAEAPUAAACJAwAAAAA=&#10;" path="m43,l,74r85,l43,e" fillcolor="black" stroked="f">
                    <v:path arrowok="t" o:connecttype="custom" o:connectlocs="43,1083;0,1157;85,1157;43,1083" o:connectangles="0,0,0,0"/>
                  </v:shape>
                </v:group>
                <v:group id="Group 778" o:spid="_x0000_s1069" style="position:absolute;left:2428;top:1101;width:85;height:74" coordorigin="2428,110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  <v:shape id="Freeform 779" o:spid="_x0000_s1070" style="position:absolute;left:2428;top:110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LgsQA&#10;AADcAAAADwAAAGRycy9kb3ducmV2LnhtbESPUWvCQBCE3wv+h2OFvtVLJRWJnlKEQgsW2ugPWHJr&#10;LprbS3PbGP99r1Do4zAz3zDr7ehbNVAfm8AGHmcZKOIq2IZrA8fDy8MSVBRki21gMnCjCNvN5G6N&#10;hQ1X/qShlFolCMcCDTiRrtA6Vo48xlnoiJN3Cr1HSbKvte3xmuC+1fMsW2iPDacFhx3tHFWX8tsb&#10;kNxJftjv38/5F59uw1v5kcnOmPvp+LwCJTTKf/iv/WoNLOZ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i4LEAAAA3AAAAA8AAAAAAAAAAAAAAAAAmAIAAGRycy9k&#10;b3ducmV2LnhtbFBLBQYAAAAABAAEAPUAAACJAwAAAAA=&#10;" path="m43,l,74r85,l43,e" fillcolor="black" stroked="f">
                    <v:path arrowok="t" o:connecttype="custom" o:connectlocs="43,1101;0,1175;85,1175;43,1101" o:connectangles="0,0,0,0"/>
                  </v:shape>
                </v:group>
                <v:group id="Group 776" o:spid="_x0000_s1071" style="position:absolute;left:2603;top:1162;width:85;height:74" coordorigin="2603,116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shape id="Freeform 777" o:spid="_x0000_s1072" style="position:absolute;left:2603;top:116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6wbsQA&#10;AADcAAAADwAAAGRycy9kb3ducmV2LnhtbESPUWvCQBCE3wv+h2OFvtVLJViJnlKEQgsW2ugPWHJr&#10;LprbS3PbGP99r1Do4zAz3zDr7ehbNVAfm8AGHmcZKOIq2IZrA8fDy8MSVBRki21gMnCjCNvN5G6N&#10;hQ1X/qShlFolCMcCDTiRrtA6Vo48xlnoiJN3Cr1HSbKvte3xmuC+1fMsW2iPDacFhx3tHFWX8tsb&#10;kNxJftjv38/5F59uw1v5kcnOmPvp+LwCJTTKf/iv/WoNLOZP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+sG7EAAAA3AAAAA8AAAAAAAAAAAAAAAAAmAIAAGRycy9k&#10;b3ducmV2LnhtbFBLBQYAAAAABAAEAPUAAACJAwAAAAA=&#10;" path="m43,l,74r85,l43,e" fillcolor="black" stroked="f">
                    <v:path arrowok="t" o:connecttype="custom" o:connectlocs="43,1162;0,1236;85,1236;43,1162" o:connectangles="0,0,0,0"/>
                  </v:shape>
                </v:group>
                <v:group id="Group 774" o:spid="_x0000_s1073" style="position:absolute;left:2778;top:1186;width:85;height:74" coordorigin="2778,118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<v:shape id="Freeform 775" o:spid="_x0000_s1074" style="position:absolute;left:2778;top:118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Bh8QA&#10;AADcAAAADwAAAGRycy9kb3ducmV2LnhtbESPUWvCQBCE3wv+h2OFvtVLJUiNnlKEQgsW2ugPWHJr&#10;LprbS3PbGP99r1Do4zAz3zDr7ehbNVAfm8AGHmcZKOIq2IZrA8fDy8MTqCjIFtvAZOBGEbabyd0a&#10;Cxuu/ElDKbVKEI4FGnAiXaF1rBx5jLPQESfvFHqPkmRfa9vjNcF9q+dZttAeG04LDjvaOaou5bc3&#10;ILmT/LDfv5/zLz7dhrfyI5OdMffT8XkFSmiU//Bf+9UaWMyX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tgYfEAAAA3AAAAA8AAAAAAAAAAAAAAAAAmAIAAGRycy9k&#10;b3ducmV2LnhtbFBLBQYAAAAABAAEAPUAAACJAwAAAAA=&#10;" path="m42,l,74r85,l42,e" fillcolor="black" stroked="f">
                    <v:path arrowok="t" o:connecttype="custom" o:connectlocs="42,1186;0,1260;85,1260;42,1186" o:connectangles="0,0,0,0"/>
                  </v:shape>
                </v:group>
                <v:group id="Group 772" o:spid="_x0000_s1075" style="position:absolute;left:2953;top:1258;width:85;height:74" coordorigin="2953,125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shape id="Freeform 773" o:spid="_x0000_s1076" style="position:absolute;left:2953;top:125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bXMQA&#10;AADcAAAADwAAAGRycy9kb3ducmV2LnhtbESPUWvCQBCE3wv+h2OFvtWLbRBJPUWEQgsW2tgfsOTW&#10;XDS3F3PbGP99r1Do4zAz3zCrzehbNVAfm8AG5rMMFHEVbMO1ga/Dy8MSVBRki21gMnCjCJv15G6F&#10;hQ1X/qShlFolCMcCDTiRrtA6Vo48xlnoiJN3DL1HSbKvte3xmuC+1Y9ZttAeG04LDjvaOarO5bc3&#10;ILmT/LDfv5/yCx9vw1v5kcnOmPvpuH0GJTTKf/iv/WoNLJ7m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CG1zEAAAA3AAAAA8AAAAAAAAAAAAAAAAAmAIAAGRycy9k&#10;b3ducmV2LnhtbFBLBQYAAAAABAAEAPUAAACJAwAAAAA=&#10;" path="m42,l,74r85,l42,e" fillcolor="black" stroked="f">
                    <v:path arrowok="t" o:connecttype="custom" o:connectlocs="42,1258;0,1332;85,1332;42,1258" o:connectangles="0,0,0,0"/>
                  </v:shape>
                </v:group>
                <v:group id="Group 770" o:spid="_x0000_s1077" style="position:absolute;left:3128;top:1237;width:85;height:74" coordorigin="3128,123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<v:shape id="Freeform 771" o:spid="_x0000_s1078" style="position:absolute;left:3128;top:123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gsMQA&#10;AADcAAAADwAAAGRycy9kb3ducmV2LnhtbESPUWvCQBCE3wv9D8cW+lYv1iCSeooIhQoW2tgfsOTW&#10;XDS3l+bWGP99r1Do4zAz3zDL9ehbNVAfm8AGppMMFHEVbMO1ga/D69MCVBRki21gMnCjCOvV/d0S&#10;Cxuu/ElDKbVKEI4FGnAiXaF1rBx5jJPQESfvGHqPkmRfa9vjNcF9q5+zbK49NpwWHHa0dVSdy4s3&#10;ILmT/LDfv5/ybz7ehl35kcnWmMeHcfMCSmiU//Bf+80amM9m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cILDEAAAA3AAAAA8AAAAAAAAAAAAAAAAAmAIAAGRycy9k&#10;b3ducmV2LnhtbFBLBQYAAAAABAAEAPUAAACJAwAAAAA=&#10;" path="m42,l,74r85,l42,e" fillcolor="black" stroked="f">
                    <v:path arrowok="t" o:connecttype="custom" o:connectlocs="42,1237;0,1311;85,1311;42,1237" o:connectangles="0,0,0,0"/>
                  </v:shape>
                </v:group>
                <v:group id="Group 768" o:spid="_x0000_s1079" style="position:absolute;left:3303;top:1259;width:85;height:74" coordorigin="3303,125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<v:shape id="Freeform 769" o:spid="_x0000_s1080" style="position:absolute;left:3303;top:125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dX8QA&#10;AADcAAAADwAAAGRycy9kb3ducmV2LnhtbESPUUvDQBCE3wX/w7EF3+ylGovEXosUBIUKNu0PWHLb&#10;XNrcXsytafrvPUHo4zAz3zCL1ehbNVAfm8AGZtMMFHEVbMO1gf3u7f4ZVBRki21gMnChCKvl7c0C&#10;CxvOvKWhlFolCMcCDTiRrtA6Vo48xmnoiJN3CL1HSbKvte3xnOC+1Q9ZNtceG04LDjtaO6pO5Y83&#10;ILmTfLfZfB7zbz5cho/yK5O1MXeT8fUFlNAo1/B/+90amD8+wd+Zd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5HV/EAAAA3AAAAA8AAAAAAAAAAAAAAAAAmAIAAGRycy9k&#10;b3ducmV2LnhtbFBLBQYAAAAABAAEAPUAAACJAwAAAAA=&#10;" path="m42,l,75r85,l42,e" fillcolor="black" stroked="f">
                    <v:path arrowok="t" o:connecttype="custom" o:connectlocs="42,1259;0,1334;85,1334;42,1259" o:connectangles="0,0,0,0"/>
                  </v:shape>
                </v:group>
                <v:group id="Group 766" o:spid="_x0000_s1081" style="position:absolute;left:3477;top:1262;width:85;height:74" coordorigin="3477,126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shape id="Freeform 767" o:spid="_x0000_s1082" style="position:absolute;left:3477;top:126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ms8QA&#10;AADcAAAADwAAAGRycy9kb3ducmV2LnhtbESPUUvDQBCE3wX/w7EF3+ylGlqJvRYpCAoVbNofsOS2&#10;ubS5vZhb0/Tfe4Lg4zAz3zDL9ehbNVAfm8AGZtMMFHEVbMO1gcP+9f4JVBRki21gMnClCOvV7c0S&#10;CxsuvKOhlFolCMcCDTiRrtA6Vo48xmnoiJN3DL1HSbKvte3xkuC+1Q9ZNtceG04LDjvaOKrO5bc3&#10;ILmTfL/dfpzyLz5eh/fyM5ONMXeT8eUZlNAo/+G/9ps1MH9cwO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nJrPEAAAA3AAAAA8AAAAAAAAAAAAAAAAAmAIAAGRycy9k&#10;b3ducmV2LnhtbFBLBQYAAAAABAAEAPUAAACJAwAAAAA=&#10;" path="m43,l,74r86,l43,e" fillcolor="black" stroked="f">
                    <v:path arrowok="t" o:connecttype="custom" o:connectlocs="43,1262;0,1336;86,1336;43,1262" o:connectangles="0,0,0,0"/>
                  </v:shape>
                </v:group>
                <v:group id="Group 764" o:spid="_x0000_s1083" style="position:absolute;left:3652;top:1206;width:85;height:74" coordorigin="3652,120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<v:shape id="Freeform 765" o:spid="_x0000_s1084" style="position:absolute;left:3652;top:120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QXWsQA&#10;AADcAAAADwAAAGRycy9kb3ducmV2LnhtbESPUUvDQBCE3wX/w7EF3+ylGkqNvRYpCAoVbNofsOS2&#10;ubS5vZhb0/Tfe4Lg4zAz3zDL9ehbNVAfm8AGZtMMFHEVbMO1gcP+9X4BKgqyxTYwGbhShPXq9maJ&#10;hQ0X3tFQSq0ShGOBBpxIV2gdK0ce4zR0xMk7ht6jJNnX2vZ4SXDf6ocsm2uPDacFhx1tHFXn8tsb&#10;kNxJvt9uP075Fx+vw3v5mcnGmLvJ+PIMSmiU//Bf+80amD8+we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0F1rEAAAA3AAAAA8AAAAAAAAAAAAAAAAAmAIAAGRycy9k&#10;b3ducmV2LnhtbFBLBQYAAAAABAAEAPUAAACJAwAAAAA=&#10;" path="m43,l,74r86,l43,e" fillcolor="black" stroked="f">
                    <v:path arrowok="t" o:connecttype="custom" o:connectlocs="43,1206;0,1280;86,1280;43,1206" o:connectangles="0,0,0,0"/>
                  </v:shape>
                </v:group>
                <v:group id="Group 762" o:spid="_x0000_s1085" style="position:absolute;left:3827;top:1284;width:85;height:74" coordorigin="3827,128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<v:shape id="Freeform 763" o:spid="_x0000_s1086" style="position:absolute;left:3827;top:128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oIcQA&#10;AADcAAAADwAAAGRycy9kb3ducmV2LnhtbESPUWvCQBCE3wv+h2MLfasXJUhJPaUIhRYs1NgfsOTW&#10;XDS3F3NrjP++VxD6OMzMN8xyPfpWDdTHJrCB2TQDRVwF23Bt4Gf//vwCKgqyxTYwGbhRhPVq8rDE&#10;woYr72gopVYJwrFAA06kK7SOlSOPcRo64uQdQu9RkuxrbXu8Jrhv9TzLFtpjw2nBYUcbR9WpvHgD&#10;kjvJ99vt1zE/8+E2fJbfmWyMeXoc315BCY3yH763P6yBRT6DvzPpC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EaCHEAAAA3AAAAA8AAAAAAAAAAAAAAAAAmAIAAGRycy9k&#10;b3ducmV2LnhtbFBLBQYAAAAABAAEAPUAAACJAwAAAAA=&#10;" path="m43,l,74r86,l43,e" fillcolor="black" stroked="f">
                    <v:path arrowok="t" o:connecttype="custom" o:connectlocs="43,1284;0,1358;86,1358;43,1284" o:connectangles="0,0,0,0"/>
                  </v:shape>
                </v:group>
                <v:group id="Group 760" o:spid="_x0000_s1087" style="position:absolute;left:4002;top:1272;width:85;height:74" coordorigin="4002,127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shape id="Freeform 761" o:spid="_x0000_s1088" style="position:absolute;left:4002;top:127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TzcQA&#10;AADcAAAADwAAAGRycy9kb3ducmV2LnhtbESPUWvCQBCE3wv9D8cWfKuX2iAl9ZQiCC0o2NgfsOTW&#10;XNrcXprbxvjvPUHo4zAz3zCL1ehbNVAfm8AGnqYZKOIq2IZrA1+HzeMLqCjIFtvAZOBMEVbL+7sF&#10;Fjac+JOGUmqVIBwLNOBEukLrWDnyGKehI07eMfQeJcm+1rbHU4L7Vs+ybK49NpwWHHa0dlT9lH/e&#10;gORO8sN2u/vOf/l4Hj7KfSZrYyYP49srKKFR/sO39rs1MM+f4XomHQG9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U83EAAAA3AAAAA8AAAAAAAAAAAAAAAAAmAIAAGRycy9k&#10;b3ducmV2LnhtbFBLBQYAAAAABAAEAPUAAACJAwAAAAA=&#10;" path="m43,l,74r85,l43,e" fillcolor="black" stroked="f">
                    <v:path arrowok="t" o:connecttype="custom" o:connectlocs="43,1272;0,1346;85,1346;43,1272" o:connectangles="0,0,0,0"/>
                  </v:shape>
                </v:group>
                <v:group id="Group 758" o:spid="_x0000_s1089" style="position:absolute;left:4177;top:1266;width:85;height:74" coordorigin="4177,126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<v:shape id="Freeform 759" o:spid="_x0000_s1090" style="position:absolute;left:4177;top:126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uIsQA&#10;AADcAAAADwAAAGRycy9kb3ducmV2LnhtbESPUUvDQBCE3wv+h2MF39qLEovEXIoUBIUKNvUHLLlt&#10;Lprbi7k1Tf+9Jwh9HGbmG6bczL5XE42xC2zgdpWBIm6C7bg18HF4Xj6AioJssQ9MBs4UYVNdLUos&#10;bDjxnqZaWpUgHAs04ESGQuvYOPIYV2EgTt4xjB4lybHVdsRTgvte32XZWnvsOC04HGjrqPmqf7wB&#10;yZ3kh93u7TP/5uN5eq3fM9kac3M9Pz2CEprlEv5vv1gD6/we/s6kI6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biLEAAAA3AAAAA8AAAAAAAAAAAAAAAAAmAIAAGRycy9k&#10;b3ducmV2LnhtbFBLBQYAAAAABAAEAPUAAACJAwAAAAA=&#10;" path="m43,l,74r85,l43,e" fillcolor="black" stroked="f">
                    <v:path arrowok="t" o:connecttype="custom" o:connectlocs="43,1266;0,1340;85,1340;43,1266" o:connectangles="0,0,0,0"/>
                  </v:shape>
                </v:group>
                <v:group id="Group 756" o:spid="_x0000_s1091" style="position:absolute;left:4352;top:1253;width:85;height:74" coordorigin="4352,125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<v:shape id="Freeform 757" o:spid="_x0000_s1092" style="position:absolute;left:4352;top:125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VzsQA&#10;AADcAAAADwAAAGRycy9kb3ducmV2LnhtbESPUUvDQBCE3wX/w7GCb/aihLbEXIoUBIUKNu0PWHLb&#10;XDS3F3Nrmv57TxB8HGbmG6bczL5XE42xC2zgfpGBIm6C7bg1cDw8361BRUG22AcmAxeKsKmur0os&#10;bDjznqZaWpUgHAs04ESGQuvYOPIYF2EgTt4pjB4lybHVdsRzgvteP2TZUnvsOC04HGjrqPmsv70B&#10;yZ3kh93u7SP/4tNleq3fM9kac3szPz2CEprlP/zXfrEGlvkK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hVc7EAAAA3AAAAA8AAAAAAAAAAAAAAAAAmAIAAGRycy9k&#10;b3ducmV2LnhtbFBLBQYAAAAABAAEAPUAAACJAwAAAAA=&#10;" path="m43,l,74r85,l43,e" fillcolor="black" stroked="f">
                    <v:path arrowok="t" o:connecttype="custom" o:connectlocs="43,1253;0,1327;85,1327;43,1253" o:connectangles="0,0,0,0"/>
                  </v:shape>
                </v:group>
                <v:group id="Group 754" o:spid="_x0000_s1093" style="position:absolute;left:4527;top:1287;width:85;height:74" coordorigin="4527,128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shape id="Freeform 755" o:spid="_x0000_s1094" style="position:absolute;left:4527;top:128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kJ8QA&#10;AADcAAAADwAAAGRycy9kb3ducmV2LnhtbESPUUvDQBCE3wX/w7GCb/aihNLGXIoUBIUKNu0PWHLb&#10;XDS3F3Nrmv57TxB8HGbmG6bczL5XE42xC2zgfpGBIm6C7bg1cDw8361ARUG22AcmAxeKsKmur0os&#10;bDjznqZaWpUgHAs04ESGQuvYOPIYF2EgTt4pjB4lybHVdsRzgvteP2TZUnvsOC04HGjrqPmsv70B&#10;yZ3kh93u7SP/4tNleq3fM9kac3szPz2CEprlP/zXfrEGlvka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ZCfEAAAA3AAAAA8AAAAAAAAAAAAAAAAAmAIAAGRycy9k&#10;b3ducmV2LnhtbFBLBQYAAAAABAAEAPUAAACJAwAAAAA=&#10;" path="m43,l,74r85,l43,e" fillcolor="black" stroked="f">
                    <v:path arrowok="t" o:connecttype="custom" o:connectlocs="43,1287;0,1361;85,1361;43,1287" o:connectangles="0,0,0,0"/>
                  </v:shape>
                </v:group>
                <v:group id="Group 752" o:spid="_x0000_s1095" style="position:absolute;left:4702;top:1265;width:85;height:74" coordorigin="4702,126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shape id="Freeform 753" o:spid="_x0000_s1096" style="position:absolute;left:4702;top:126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+/MQA&#10;AADcAAAADwAAAGRycy9kb3ducmV2LnhtbESPUWvCQBCE3wv+h2OFvtWLJRVJPUWEQgsW2tgfsOTW&#10;XDS3F3PbGP99r1Do4zAz3zCrzehbNVAfm8AG5rMMFHEVbMO1ga/Dy8MSVBRki21gMnCjCJv15G6F&#10;hQ1X/qShlFolCMcCDTiRrtA6Vo48xlnoiJN3DL1HSbKvte3xmuC+1Y9ZttAeG04LDjvaOarO5bc3&#10;ILmT/LDfv5/yCx9vw1v5kcnOmPvpuH0GJTTKf/iv/WoNLJ7m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d/vzEAAAA3AAAAA8AAAAAAAAAAAAAAAAAmAIAAGRycy9k&#10;b3ducmV2LnhtbFBLBQYAAAAABAAEAPUAAACJAwAAAAA=&#10;" path="m42,l,73r85,l42,e" fillcolor="black" stroked="f">
                    <v:path arrowok="t" o:connecttype="custom" o:connectlocs="42,1265;0,1338;85,1338;42,1265" o:connectangles="0,0,0,0"/>
                  </v:shape>
                </v:group>
                <v:group id="Group 750" o:spid="_x0000_s1097" style="position:absolute;left:4877;top:1261;width:85;height:74" coordorigin="4877,126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shape id="Freeform 751" o:spid="_x0000_s1098" style="position:absolute;left:4877;top:126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EMQA&#10;AADcAAAADwAAAGRycy9kb3ducmV2LnhtbESPUUvDQBCE3wX/w7EF3+ylGovEXosUBIUKNu0PWHLb&#10;XNrcXsytafrvPUHo4zAz3zCL1ehbNVAfm8AGZtMMFHEVbMO1gf3u7f4ZVBRki21gMnChCKvl7c0C&#10;CxvOvKWhlFolCMcCDTiRrtA6Vo48xmnoiJN3CL1HSbKvte3xnOC+1Q9ZNtceG04LDjtaO6pO5Y83&#10;ILmTfLfZfB7zbz5cho/yK5O1MXeT8fUFlNAo1/B/+90amD89wt+Zd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xRDEAAAA3AAAAA8AAAAAAAAAAAAAAAAAmAIAAGRycy9k&#10;b3ducmV2LnhtbFBLBQYAAAAABAAEAPUAAACJAwAAAAA=&#10;" path="m42,l,74r85,l42,e" fillcolor="black" stroked="f">
                    <v:path arrowok="t" o:connecttype="custom" o:connectlocs="42,1261;0,1335;85,1335;42,1261" o:connectangles="0,0,0,0"/>
                  </v:shape>
                </v:group>
                <v:group id="Group 748" o:spid="_x0000_s1099" style="position:absolute;left:5052;top:1275;width:85;height:74" coordorigin="5052,127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shape id="Freeform 749" o:spid="_x0000_s1100" style="position:absolute;left:5052;top:127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4/8QA&#10;AADcAAAADwAAAGRycy9kb3ducmV2LnhtbESPUWvCQBCE3wv+h2OFvtVLSxSJnlKEQgsW2ugPWHJr&#10;LprbS3PbGP99r1Do4zAz3zDr7ehbNVAfm8AGHmcZKOIq2IZrA8fDy8MSVBRki21gMnCjCNvN5G6N&#10;hQ1X/qShlFolCMcCDTiRrtA6Vo48xlnoiJN3Cr1HSbKvte3xmuC+1U9ZttAeG04LDjvaOaou5bc3&#10;ILmT/LDfv5/zLz7dhrfyI5OdMffT8XkFSmiU//Bf+9UaWMzn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m+P/EAAAA3AAAAA8AAAAAAAAAAAAAAAAAmAIAAGRycy9k&#10;b3ducmV2LnhtbFBLBQYAAAAABAAEAPUAAACJAwAAAAA=&#10;" path="m42,l,74r85,l42,e" fillcolor="black" stroked="f">
                    <v:path arrowok="t" o:connecttype="custom" o:connectlocs="42,1275;0,1349;85,1349;42,1275" o:connectangles="0,0,0,0"/>
                  </v:shape>
                </v:group>
                <v:group id="Group 746" o:spid="_x0000_s1101" style="position:absolute;left:5226;top:1300;width:85;height:74" coordorigin="5226,130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<v:shape id="Freeform 747" o:spid="_x0000_s1102" style="position:absolute;left:5226;top:130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E8QA&#10;AADcAAAADwAAAGRycy9kb3ducmV2LnhtbESPUUvDQBCE3wX/w7EF3+ylEluJvRYpCAoVbNofsOS2&#10;ubS5vZhb0/Tfe4Lg4zAz3zDL9ehbNVAfm8AGZtMMFHEVbMO1gcP+9f4JVBRki21gMnClCOvV7c0S&#10;CxsuvKOhlFolCMcCDTiRrtA6Vo48xmnoiJN3DL1HSbKvte3xkuC+1Q9ZNtceG04LDjvaOKrO5bc3&#10;ILmTfL/dfpzyLz5eh/fyM5ONMXeT8eUZlNAo/+G/9ps1MH9cwO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4wxPEAAAA3AAAAA8AAAAAAAAAAAAAAAAAmAIAAGRycy9k&#10;b3ducmV2LnhtbFBLBQYAAAAABAAEAPUAAACJAwAAAAA=&#10;" path="m43,l,74r86,l43,e" fillcolor="black" stroked="f">
                    <v:path arrowok="t" o:connecttype="custom" o:connectlocs="43,1300;0,1374;86,1374;43,1300" o:connectangles="0,0,0,0"/>
                  </v:shape>
                </v:group>
                <v:group id="Group 744" o:spid="_x0000_s1103" style="position:absolute;left:5401;top:1277;width:85;height:74" coordorigin="5401,127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shape id="Freeform 745" o:spid="_x0000_s1104" style="position:absolute;left:5401;top:127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y+sQA&#10;AADcAAAADwAAAGRycy9kb3ducmV2LnhtbESPUUvDQBCE3wX/w7EF3+ylEkuNvRYpCAoVbNofsOS2&#10;ubS5vZhb0/Tfe4Lg4zAz3zDL9ehbNVAfm8AGZtMMFHEVbMO1gcP+9X4BKgqyxTYwGbhShPXq9maJ&#10;hQ0X3tFQSq0ShGOBBpxIV2gdK0ce4zR0xMk7ht6jJNnX2vZ4SXDf6ocsm2uPDacFhx1tHFXn8tsb&#10;kNxJvt9uP075Fx+vw3v5mcnGmLvJ+PIMSmiU//Bf+80amD8+we+Zd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8vrEAAAA3AAAAA8AAAAAAAAAAAAAAAAAmAIAAGRycy9k&#10;b3ducmV2LnhtbFBLBQYAAAAABAAEAPUAAACJAwAAAAA=&#10;" path="m43,l,74r86,l43,e" fillcolor="black" stroked="f">
                    <v:path arrowok="t" o:connecttype="custom" o:connectlocs="43,1277;0,1351;86,1351;43,1277" o:connectangles="0,0,0,0"/>
                  </v:shape>
                </v:group>
                <v:group id="Group 742" o:spid="_x0000_s1105" style="position:absolute;left:5576;top:1291;width:85;height:74" coordorigin="5576,129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shape id="Freeform 743" o:spid="_x0000_s1106" style="position:absolute;left:5576;top:129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0QcQA&#10;AADcAAAADwAAAGRycy9kb3ducmV2LnhtbESPUUvDQBCE34X+h2MLvtlLJQSJvZZSEBQqaOoPWHLb&#10;XNrcXppb0/Tfe4Lg4zAz3zCrzeQ7NdIQ28AGlosMFHEdbMuNga/Dy8MTqCjIFrvAZOBGETbr2d0K&#10;Sxuu/EljJY1KEI4lGnAifal1rB15jIvQEyfvGAaPkuTQaDvgNcF9px+zrNAeW04LDnvaOarP1bc3&#10;ILmT/LDfv5/yCx9v41v1kcnOmPv5tH0GJTTJf/iv/WoNFMUSfs+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xNEHEAAAA3AAAAA8AAAAAAAAAAAAAAAAAmAIAAGRycy9k&#10;b3ducmV2LnhtbFBLBQYAAAAABAAEAPUAAACJAwAAAAA=&#10;" path="m43,l,74r86,l43,e" fillcolor="black" stroked="f">
                    <v:path arrowok="t" o:connecttype="custom" o:connectlocs="43,1291;0,1365;86,1365;43,1291" o:connectangles="0,0,0,0"/>
                  </v:shape>
                </v:group>
                <v:group id="Group 740" o:spid="_x0000_s1107" style="position:absolute;left:5751;top:1011;width:85;height:74" coordorigin="5751,101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<v:shape id="Freeform 741" o:spid="_x0000_s1108" style="position:absolute;left:5751;top:101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PrcQA&#10;AADcAAAADwAAAGRycy9kb3ducmV2LnhtbESPUUvDQBCE34X+h2MF3+xFDUFir6UUhAoVNPUHLLlt&#10;Lja3l+a2afrvPUHwcZiZb5jFavKdGmmIbWADD/MMFHEdbMuNga/96/0zqCjIFrvAZOBKEVbL2c0C&#10;Sxsu/EljJY1KEI4lGnAifal1rB15jPPQEyfvEAaPkuTQaDvgJcF9px+zrNAeW04LDnvaOKqP1dkb&#10;kNxJvt/t3r/zEx+u41v1kcnGmLvbaf0CSmiS//Bfe2sNFMUT/J5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D63EAAAA3AAAAA8AAAAAAAAAAAAAAAAAmAIAAGRycy9k&#10;b3ducmV2LnhtbFBLBQYAAAAABAAEAPUAAACJAwAAAAA=&#10;" path="m43,l,74r86,l43,e" fillcolor="black" stroked="f">
                    <v:path arrowok="t" o:connecttype="custom" o:connectlocs="43,1011;0,1085;86,1085;43,1011" o:connectangles="0,0,0,0"/>
                  </v:shape>
                </v:group>
                <v:group id="Group 738" o:spid="_x0000_s1109" style="position:absolute;left:2089;top:-606;width:63;height:63" coordorigin="2089,-606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<v:shape id="Freeform 739" o:spid="_x0000_s1110" style="position:absolute;left:2089;top:-606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EfMUA&#10;AADcAAAADwAAAGRycy9kb3ducmV2LnhtbESPS2vDMBCE74H+B7GF3mI5LTHFiRJKoQ9KwdTJIbkt&#10;1sY2sVbGUvz491EhkOMwM98w6+1oGtFT52rLChZRDIK4sLrmUsF+9zF/BeE8ssbGMimYyMF28zBb&#10;Y6rtwH/U574UAcIuRQWV920qpSsqMugi2xIH72Q7gz7IrpS6wyHATSOf4ziRBmsOCxW29F5Rcc4v&#10;RoGhr8/LmB1/pkN9/M2zlyZhXCj19Di+rUB4Gv09fGt/awVJsoT/M+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oR8xQAAANwAAAAPAAAAAAAAAAAAAAAAAJgCAABkcnMv&#10;ZG93bnJldi54bWxQSwUGAAAAAAQABAD1AAAAigMAAAAA&#10;" path="m,31r64,e" filled="f" strokeweight="1.1544mm">
                    <v:path arrowok="t" o:connecttype="custom" o:connectlocs="0,-575;64,-575" o:connectangles="0,0"/>
                  </v:shape>
                </v:group>
                <v:group id="Group 736" o:spid="_x0000_s1111" style="position:absolute;left:2264;top:-641;width:63;height:63" coordorigin="2264,-641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<v:shape id="Freeform 737" o:spid="_x0000_s1112" style="position:absolute;left:2264;top:-641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/kMUA&#10;AADcAAAADwAAAGRycy9kb3ducmV2LnhtbESPT2vCQBTE74V+h+UVejMbW4gSs0op9A9FCEYP5vbI&#10;PpNg9m3Irpp8e7dQ6HGYmd8w2WY0nbjS4FrLCuZRDIK4srrlWsFh/zFbgnAeWWNnmRRM5GCzfnzI&#10;MNX2xju6Fr4WAcIuRQWN930qpasaMugi2xMH72QHgz7IoZZ6wFuAm06+xHEiDbYcFhrs6b2h6lxc&#10;jAJDX5+XMS9/pmNbbov8tUsY50o9P41vKxCeRv8f/mt/awVJsoDf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L+QxQAAANwAAAAPAAAAAAAAAAAAAAAAAJgCAABkcnMv&#10;ZG93bnJldi54bWxQSwUGAAAAAAQABAD1AAAAigMAAAAA&#10;" path="m,31r64,e" filled="f" strokeweight="1.1544mm">
                    <v:path arrowok="t" o:connecttype="custom" o:connectlocs="0,-610;64,-610" o:connectangles="0,0"/>
                  </v:shape>
                </v:group>
                <v:group id="Group 734" o:spid="_x0000_s1113" style="position:absolute;left:2439;top:-588;width:63;height:63" coordorigin="2439,-588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shape id="Freeform 735" o:spid="_x0000_s1114" style="position:absolute;left:2439;top:-588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eOecUA&#10;AADcAAAADwAAAGRycy9kb3ducmV2LnhtbESPT2vCQBTE74V+h+UVejMbWwgas0op9A9FCEYP5vbI&#10;PpNg9m3Irpp8e7dQ6HGYmd8w2WY0nbjS4FrLCuZRDIK4srrlWsFh/zFbgHAeWWNnmRRM5GCzfnzI&#10;MNX2xju6Fr4WAcIuRQWN930qpasaMugi2xMH72QHgz7IoZZ6wFuAm06+xHEiDbYcFhrs6b2h6lxc&#10;jAJDX5+XMS9/pmNbbov8tUsY50o9P41vKxCeRv8f/mt/awVJsoTf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455xQAAANwAAAAPAAAAAAAAAAAAAAAAAJgCAABkcnMv&#10;ZG93bnJldi54bWxQSwUGAAAAAAQABAD1AAAAigMAAAAA&#10;" path="m,32r63,e" filled="f" strokeweight="1.1544mm">
                    <v:path arrowok="t" o:connecttype="custom" o:connectlocs="0,-556;63,-556" o:connectangles="0,0"/>
                  </v:shape>
                </v:group>
                <v:group id="Group 732" o:spid="_x0000_s1115" style="position:absolute;left:2614;top:-573;width:63;height:63" coordorigin="2614,-573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<v:shape id="Freeform 733" o:spid="_x0000_s1116" style="position:absolute;left:2614;top:-573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UosUA&#10;AADcAAAADwAAAGRycy9kb3ducmV2LnhtbESPQWvCQBSE7wX/w/IEb80mCmlJXUUEtZRCaPTQ3B7Z&#10;1yQ0+zZkV03+fbdQ6HGYmW+Y9XY0nbjR4FrLCpIoBkFcWd1yreByPjw+g3AeWWNnmRRM5GC7mT2s&#10;MdP2zh90K3wtAoRdhgoa7/tMSlc1ZNBFticO3pcdDPogh1rqAe8Bbjq5jONUGmw5LDTY076h6ru4&#10;GgWGTsfrmJdv02dbvhf5qksZE6UW83H3AsLT6P/Df+1XrSB9S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BSixQAAANwAAAAPAAAAAAAAAAAAAAAAAJgCAABkcnMv&#10;ZG93bnJldi54bWxQSwUGAAAAAAQABAD1AAAAigMAAAAA&#10;" path="m,32r63,e" filled="f" strokeweight="1.1544mm">
                    <v:path arrowok="t" o:connecttype="custom" o:connectlocs="0,-541;63,-541" o:connectangles="0,0"/>
                  </v:shape>
                </v:group>
                <v:group id="Group 730" o:spid="_x0000_s1117" style="position:absolute;left:2789;top:-528;width:63;height:63" coordorigin="2789,-528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<v:shape id="Freeform 731" o:spid="_x0000_s1118" style="position:absolute;left:2789;top:-528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d78QA&#10;AADcAAAADwAAAGRycy9kb3ducmV2LnhtbESPS2/CMBCE70j8B2srcQMHkKANOAihvm9N4L6Klzwa&#10;r0NsIO2vryshcRzNzDea9aY3jbhQ5yrLCqaTCARxbnXFhYJ99jJ+BOE8ssbGMin4IQebZDhYY6zt&#10;lb/okvpCBAi7GBWU3rexlC4vyaCb2JY4eEfbGfRBdoXUHV4D3DRyFkULabDisFBiS7uS8u/0bBS8&#10;0Xw6+zhRGh2q5+zzdVk//epaqdFDv12B8NT7e/jWftcKFss5/J8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ne/EAAAA3AAAAA8AAAAAAAAAAAAAAAAAmAIAAGRycy9k&#10;b3ducmV2LnhtbFBLBQYAAAAABAAEAPUAAACJAwAAAAA=&#10;" path="m,32r63,e" filled="f" strokeweight="1.1521mm">
                    <v:path arrowok="t" o:connecttype="custom" o:connectlocs="0,-496;63,-496" o:connectangles="0,0"/>
                  </v:shape>
                </v:group>
                <v:group id="Group 728" o:spid="_x0000_s1119" style="position:absolute;left:2964;top:-426;width:63;height:63" coordorigin="2964,-426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  <v:shape id="Freeform 729" o:spid="_x0000_s1120" style="position:absolute;left:2964;top:-426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gAMUA&#10;AADcAAAADwAAAGRycy9kb3ducmV2LnhtbESPzW7CMBCE70h9B2uRuIEDCGhTDEIIys+tob2v4iUJ&#10;jdchNpDy9HUlJI6jmflGM503phRXql1hWUG/F4EgTq0uOFPwdVh3X0E4j6yxtEwKfsnBfPbSmmKs&#10;7Y0/6Zr4TAQIuxgV5N5XsZQuzcmg69mKOHhHWxv0QdaZ1DXeAtyUchBFY2mw4LCQY0XLnNKf5GIU&#10;bGjYH+zOlETfxeqw/5ic3u76pFSn3SzeQXhq/DP8aG+1gvFkB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6AAxQAAANwAAAAPAAAAAAAAAAAAAAAAAJgCAABkcnMv&#10;ZG93bnJldi54bWxQSwUGAAAAAAQABAD1AAAAigMAAAAA&#10;" path="m,32r63,e" filled="f" strokeweight="1.1521mm">
                    <v:path arrowok="t" o:connecttype="custom" o:connectlocs="0,-394;63,-394" o:connectangles="0,0"/>
                  </v:shape>
                </v:group>
                <v:group id="Group 726" o:spid="_x0000_s1121" style="position:absolute;left:3139;top:-384;width:63;height:63" coordorigin="3139,-38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<v:shape id="Freeform 727" o:spid="_x0000_s1122" style="position:absolute;left:3139;top:-38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0pTcQA&#10;AADcAAAADwAAAGRycy9kb3ducmV2LnhtbESPQYvCMBSE78L+h/AWvNlUF6pUoyyCriyCWD3o7dE8&#10;27LNS2mi1n+/EQSPw8x8w8wWnanFjVpXWVYwjGIQxLnVFRcKjofVYALCeWSNtWVS8CAHi/lHb4ap&#10;tnfe0y3zhQgQdikqKL1vUildXpJBF9mGOHgX2xr0QbaF1C3eA9zUchTHiTRYcVgosaFlSflfdjUK&#10;DP2sr93u/Ps4VedttvuqE8ahUv3P7nsKwlPn3+FXe6MVJOMxPM+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9KU3EAAAA3AAAAA8AAAAAAAAAAAAAAAAAmAIAAGRycy9k&#10;b3ducmV2LnhtbFBLBQYAAAAABAAEAPUAAACJAwAAAAA=&#10;" path="m,32r63,e" filled="f" strokeweight="1.1544mm">
                    <v:path arrowok="t" o:connecttype="custom" o:connectlocs="0,-352;63,-352" o:connectangles="0,0"/>
                  </v:shape>
                </v:group>
                <v:group id="Group 724" o:spid="_x0000_s1123" style="position:absolute;left:3313;top:-346;width:63;height:63" coordorigin="3313,-346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shape id="Freeform 725" o:spid="_x0000_s1124" style="position:absolute;left:3313;top:-346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4YpMYA&#10;AADcAAAADwAAAGRycy9kb3ducmV2LnhtbESPT2vCQBTE7wW/w/IKvdWNLaRtdBUp+IciSFMPentk&#10;n0lo9m3YXU3y7btCweMwM79hZoveNOJKzteWFUzGCQjiwuqaSwWHn9XzOwgfkDU2lknBQB4W89HD&#10;DDNtO/6max5KESHsM1RQhdBmUvqiIoN+bFvi6J2tMxiidKXUDrsIN418SZJUGqw5LlTY0mdFxW9+&#10;MQoMbdaXfn/6Go71aZfvX5uUcaLU02O/nIII1Id7+L+91QrStw+4nY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4YpMYAAADcAAAADwAAAAAAAAAAAAAAAACYAgAAZHJz&#10;L2Rvd25yZXYueG1sUEsFBgAAAAAEAAQA9QAAAIsDAAAAAA==&#10;" path="m,32r64,e" filled="f" strokeweight="1.1544mm">
                    <v:path arrowok="t" o:connecttype="custom" o:connectlocs="0,-314;64,-314" o:connectangles="0,0"/>
                  </v:shape>
                </v:group>
                <v:group id="Group 722" o:spid="_x0000_s1125" style="position:absolute;left:3488;top:-329;width:63;height:63" coordorigin="3488,-32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<v:shape id="Freeform 723" o:spid="_x0000_s1126" style="position:absolute;left:3488;top:-32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1khcUA&#10;AADcAAAADwAAAGRycy9kb3ducmV2LnhtbESPS2vDMBCE74H+B7GF3GLZLZjgRAkh0AehEOr2kNwW&#10;a2ObWCtjya9/XxUKPQ4z8w2z3U+mEQN1rrasIIliEMSF1TWXCr6/XlZrEM4ja2wsk4KZHOx3D4st&#10;ZtqO/ElD7ksRIOwyVFB532ZSuqIigy6yLXHwbrYz6IPsSqk7HAPcNPIpjlNpsOawUGFLx4qKe94b&#10;BYbeXvvpfD3Nl/r6kZ+fm5QxUWr5OB02IDxN/j/8137XCtJ1A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WSFxQAAANwAAAAPAAAAAAAAAAAAAAAAAJgCAABkcnMv&#10;ZG93bnJldi54bWxQSwUGAAAAAAQABAD1AAAAigMAAAAA&#10;" path="m,32r64,e" filled="f" strokeweight="1.1544mm">
                    <v:path arrowok="t" o:connecttype="custom" o:connectlocs="0,-297;64,-297" o:connectangles="0,0"/>
                  </v:shape>
                </v:group>
                <v:group id="Group 720" o:spid="_x0000_s1127" style="position:absolute;left:3663;top:-343;width:63;height:63" coordorigin="3663,-343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<v:shape id="Freeform 721" o:spid="_x0000_s1128" style="position:absolute;left:3663;top:-343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tyMQA&#10;AADcAAAADwAAAGRycy9kb3ducmV2LnhtbESPS2/CMBCE70j8B2srcQMHkIAGHIRQ37cmcF/FSx6N&#10;1yE2kPbX15WQehzNzDeazbY3jbhS5yrLCqaTCARxbnXFhYJD9jxegXAeWWNjmRR8k4NtMhxsMNb2&#10;xp90TX0hAoRdjApK79tYSpeXZNBNbEscvJPtDPogu0LqDm8Bbho5i6KFNFhxWCixpX1J+Vd6MQpe&#10;aT6dvZ8pjY7VU/bxsqwff3St1Oih361BeOr9f/jeftMKFqs5/J0JR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7cjEAAAA3AAAAA8AAAAAAAAAAAAAAAAAmAIAAGRycy9k&#10;b3ducmV2LnhtbFBLBQYAAAAABAAEAPUAAACJAwAAAAA=&#10;" path="m,32r64,e" filled="f" strokeweight="1.1521mm">
                    <v:path arrowok="t" o:connecttype="custom" o:connectlocs="0,-311;64,-311" o:connectangles="0,0"/>
                  </v:shape>
                </v:group>
                <v:group id="Group 718" o:spid="_x0000_s1129" style="position:absolute;left:3838;top:-348;width:63;height:63" coordorigin="3838,-348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shape id="Freeform 719" o:spid="_x0000_s1130" style="position:absolute;left:3838;top:-348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ZihsUA&#10;AADcAAAADwAAAGRycy9kb3ducmV2LnhtbESPQWvCQBSE7wX/w/KE3urGikHSrCKCtUhBjD00t0f2&#10;NVnMvg3ZVeO/7xYKHoeZ+YbJV4NtxZV6bxwrmE4SEMSV04ZrBV+n7csChA/IGlvHpOBOHlbL0VOO&#10;mXY3PtK1CLWIEPYZKmhC6DIpfdWQRT9xHXH0flxvMUTZ11L3eItw28rXJEmlRcNxocGONg1V5+Ji&#10;FVjavV+GQ7m/f5vyszjM2pRxqtTzeFi/gQg0hEf4v/2hFaSLO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mKGxQAAANwAAAAPAAAAAAAAAAAAAAAAAJgCAABkcnMv&#10;ZG93bnJldi54bWxQSwUGAAAAAAQABAD1AAAAigMAAAAA&#10;" path="m,31r64,e" filled="f" strokeweight="1.1544mm">
                    <v:path arrowok="t" o:connecttype="custom" o:connectlocs="0,-317;64,-317" o:connectangles="0,0"/>
                  </v:shape>
                </v:group>
                <v:group id="Group 716" o:spid="_x0000_s1131" style="position:absolute;left:4013;top:-354;width:63;height:63" coordorigin="4013,-35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<v:shape id="Freeform 717" o:spid="_x0000_s1132" style="position:absolute;left:4013;top:-35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ry8QA&#10;AADcAAAADwAAAGRycy9kb3ducmV2LnhtbESPzW7CMBCE70i8g7VI3MABJH5SDEIVUMqN0N5X8TYJ&#10;xOs0NpDy9BipEsfRzHyjmS8bU4or1a6wrGDQj0AQp1YXnCn4Om56UxDOI2ssLZOCP3KwXLRbc4y1&#10;vfGBronPRICwi1FB7n0VS+nSnAy6vq2Ig/dja4M+yDqTusZbgJtSDqNoLA0WHBZyrOg9p/ScXIyC&#10;DxoNhp+/lETfxfq4305Os7s+KdXtNKs3EJ4a/wr/t3dawXg6ge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o68vEAAAA3AAAAA8AAAAAAAAAAAAAAAAAmAIAAGRycy9k&#10;b3ducmV2LnhtbFBLBQYAAAAABAAEAPUAAACJAwAAAAA=&#10;" path="m,31r64,e" filled="f" strokeweight="1.1521mm">
                    <v:path arrowok="t" o:connecttype="custom" o:connectlocs="0,-323;64,-323" o:connectangles="0,0"/>
                  </v:shape>
                </v:group>
                <v:group id="Group 714" o:spid="_x0000_s1133" style="position:absolute;left:4188;top:-449;width:63;height:63" coordorigin="4188,-44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shape id="Freeform 715" o:spid="_x0000_s1134" style="position:absolute;left:4188;top:-44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aIsUA&#10;AADcAAAADwAAAGRycy9kb3ducmV2LnhtbESPzW7CMBCE70i8g7WVuIEDSBRSHISqFii3hva+irf5&#10;abxOYwOBp8dISD2OZuYbzXLVmVqcqHWlZQXjUQSCOLO65FzB1+F9OAfhPLLG2jIpuJCDVdLvLTHW&#10;9syfdEp9LgKEXYwKCu+bWEqXFWTQjWxDHLwf2xr0Qba51C2eA9zUchJFM2mw5LBQYEOvBWW/6dEo&#10;2NJ0PPn4ozT6Lt8O+81ztbjqSqnBU7d+AeGp8//hR3unFczmC7ifCUd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9oixQAAANwAAAAPAAAAAAAAAAAAAAAAAJgCAABkcnMv&#10;ZG93bnJldi54bWxQSwUGAAAAAAQABAD1AAAAigMAAAAA&#10;" path="m,32r63,e" filled="f" strokeweight="1.1521mm">
                    <v:path arrowok="t" o:connecttype="custom" o:connectlocs="0,-417;63,-417" o:connectangles="0,0"/>
                  </v:shape>
                </v:group>
                <v:group id="Group 712" o:spid="_x0000_s1135" style="position:absolute;left:4363;top:-440;width:63;height:63" coordorigin="4363,-440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shape id="Freeform 713" o:spid="_x0000_s1136" style="position:absolute;left:4363;top:-440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TyWMUA&#10;AADcAAAADwAAAGRycy9kb3ducmV2LnhtbESPQWvCQBSE7wX/w/IEb80mCqFNXUUEtZRCaPTQ3B7Z&#10;1yQ0+zZkV03+fbdQ6HGYmW+Y9XY0nbjR4FrLCpIoBkFcWd1yreByPjw+gXAeWWNnmRRM5GC7mT2s&#10;MdP2zh90K3wtAoRdhgoa7/tMSlc1ZNBFticO3pcdDPogh1rqAe8Bbjq5jONUGmw5LDTY076h6ru4&#10;GgWGTsfrmJdv02dbvhf5qksZE6UW83H3AsLT6P/Df+1XrSB9T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PJYxQAAANwAAAAPAAAAAAAAAAAAAAAAAJgCAABkcnMv&#10;ZG93bnJldi54bWxQSwUGAAAAAAQABAD1AAAAigMAAAAA&#10;" path="m,32r63,e" filled="f" strokeweight="1.1544mm">
                    <v:path arrowok="t" o:connecttype="custom" o:connectlocs="0,-408;63,-408" o:connectangles="0,0"/>
                  </v:shape>
                </v:group>
                <v:group id="Group 710" o:spid="_x0000_s1137" style="position:absolute;left:4538;top:-349;width:63;height:63" coordorigin="4538,-34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shape id="Freeform 711" o:spid="_x0000_s1138" style="position:absolute;left:4538;top:-34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JtMUA&#10;AADcAAAADwAAAGRycy9kb3ducmV2LnhtbESPQWvCQBSE70L/w/IK3urGCqGNWaUIVpGCmHowt0f2&#10;mYRm34bsapJ/3y0UPA4z8w2TrgfTiDt1rrasYD6LQBAXVtdcKjh/b1/eQDiPrLGxTApGcrBePU1S&#10;TLTt+UT3zJciQNglqKDyvk2kdEVFBt3MtsTBu9rOoA+yK6XusA9w08jXKIqlwZrDQoUtbSoqfrKb&#10;UWBo93kbjvlhvNT5V3ZcNDHjXKnp8/CxBOFp8I/wf3uvFcTvC/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m0xQAAANwAAAAPAAAAAAAAAAAAAAAAAJgCAABkcnMv&#10;ZG93bnJldi54bWxQSwUGAAAAAAQABAD1AAAAigMAAAAA&#10;" path="m,32r63,e" filled="f" strokeweight="1.1544mm">
                    <v:path arrowok="t" o:connecttype="custom" o:connectlocs="0,-317;63,-317" o:connectangles="0,0"/>
                  </v:shape>
                </v:group>
                <v:group id="Group 708" o:spid="_x0000_s1139" style="position:absolute;left:4713;top:-385;width:63;height:63" coordorigin="4713,-38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<v:shape id="Freeform 709" o:spid="_x0000_s1140" style="position:absolute;left:4713;top:-38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9G+sUA&#10;AADcAAAADwAAAGRycy9kb3ducmV2LnhtbESPzW7CMBCE70h9B2srcQMHEBRSDEKIn7Y3AtxX8TYJ&#10;xOsQGwh9elypUo+jmflGM503phQ3ql1hWUGvG4EgTq0uOFNw2K87YxDOI2ssLZOCBzmYz15aU4y1&#10;vfOObonPRICwi1FB7n0VS+nSnAy6rq2Ig/dta4M+yDqTusZ7gJtS9qNoJA0WHBZyrGiZU3pOrkbB&#10;lga9/ueFkuhYrPZfm7fT5EeflGq/Not3EJ4a/x/+a39oBaPJEH7P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0b6xQAAANwAAAAPAAAAAAAAAAAAAAAAAJgCAABkcnMv&#10;ZG93bnJldi54bWxQSwUGAAAAAAQABAD1AAAAigMAAAAA&#10;" path="m,32r63,e" filled="f" strokeweight="1.1521mm">
                    <v:path arrowok="t" o:connecttype="custom" o:connectlocs="0,-353;63,-353" o:connectangles="0,0"/>
                  </v:shape>
                </v:group>
                <v:group id="Group 706" o:spid="_x0000_s1141" style="position:absolute;left:4888;top:-354;width:63;height:63" coordorigin="4888,-35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<v:shape id="Freeform 707" o:spid="_x0000_s1142" style="position:absolute;left:4888;top:-35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HPt8YA&#10;AADcAAAADwAAAGRycy9kb3ducmV2LnhtbESPT2vCQBTE7wW/w/IKvdWNLaRtdBUp+IciSFMPentk&#10;n0lo9m3YXU3y7btCweMwM79hZoveNOJKzteWFUzGCQjiwuqaSwWHn9XzOwgfkDU2lknBQB4W89HD&#10;DDNtO/6max5KESHsM1RQhdBmUvqiIoN+bFvi6J2tMxiidKXUDrsIN418SZJUGqw5LlTY0mdFxW9+&#10;MQoMbdaXfn/6Go71aZfvX5uUcaLU02O/nIII1Id7+L+91QrSjze4nY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HPt8YAAADcAAAADwAAAAAAAAAAAAAAAACYAgAAZHJz&#10;L2Rvd25yZXYueG1sUEsFBgAAAAAEAAQA9QAAAIsDAAAAAA==&#10;" path="m,32r63,e" filled="f" strokeweight="1.1544mm">
                    <v:path arrowok="t" o:connecttype="custom" o:connectlocs="0,-322;63,-322" o:connectangles="0,0"/>
                  </v:shape>
                </v:group>
                <v:group id="Group 704" o:spid="_x0000_s1143" style="position:absolute;left:5062;top:-424;width:63;height:63" coordorigin="5062,-42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shape id="Freeform 705" o:spid="_x0000_s1144" style="position:absolute;left:5062;top:-42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L+XsQA&#10;AADcAAAADwAAAGRycy9kb3ducmV2LnhtbESPQYvCMBSE78L+h/AWvNlUF4pWoyyCriyCWD3o7dE8&#10;27LNS2mi1n+/EQSPw8x8w8wWnanFjVpXWVYwjGIQxLnVFRcKjofVYAzCeWSNtWVS8CAHi/lHb4ap&#10;tnfe0y3zhQgQdikqKL1vUildXpJBF9mGOHgX2xr0QbaF1C3eA9zUchTHiTRYcVgosaFlSflfdjUK&#10;DP2sr93u/Ps4VedttvuqE8ahUv3P7nsKwlPn3+FXe6MVJJMJPM+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i/l7EAAAA3AAAAA8AAAAAAAAAAAAAAAAAmAIAAGRycy9k&#10;b3ducmV2LnhtbFBLBQYAAAAABAAEAPUAAACJAwAAAAA=&#10;" path="m,32r64,e" filled="f" strokeweight="1.1544mm">
                    <v:path arrowok="t" o:connecttype="custom" o:connectlocs="0,-392;64,-392" o:connectangles="0,0"/>
                  </v:shape>
                </v:group>
                <v:group id="Group 702" o:spid="_x0000_s1145" style="position:absolute;left:5237;top:-394;width:63;height:63" coordorigin="5237,-39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<v:shape id="Freeform 703" o:spid="_x0000_s1146" style="position:absolute;left:5237;top:-39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a48UA&#10;AADcAAAADwAAAGRycy9kb3ducmV2LnhtbESPzW7CMBCE70i8g7VIvRU7VOInxSBUtaVwI7T3VbxN&#10;AvE6jV1IeXqMVInjaGa+0cyXna3FiVpfOdaQDBUI4tyZigsNn/u3xykIH5AN1o5Jwx95WC76vTmm&#10;xp15R6csFCJC2KeooQyhSaX0eUkW/dA1xNH7dq3FEGVbSNPiOcJtLUdKjaXFiuNCiQ29lJQfs1+r&#10;YU1PyWjzQ5n6ql732/fJYXYxB60fBt3qGUSgLtzD/+0Po2GiEridi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9rjxQAAANwAAAAPAAAAAAAAAAAAAAAAAJgCAABkcnMv&#10;ZG93bnJldi54bWxQSwUGAAAAAAQABAD1AAAAigMAAAAA&#10;" path="m,32r64,e" filled="f" strokeweight="1.1521mm">
                    <v:path arrowok="t" o:connecttype="custom" o:connectlocs="0,-362;64,-362" o:connectangles="0,0"/>
                  </v:shape>
                </v:group>
                <v:group id="Group 700" o:spid="_x0000_s1147" style="position:absolute;left:5412;top:-336;width:63;height:63" coordorigin="5412,-336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<v:shape id="Freeform 701" o:spid="_x0000_s1148" style="position:absolute;left:5412;top:-336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TrsMA&#10;AADcAAAADwAAAGRycy9kb3ducmV2LnhtbESPzarCMBSE94LvEI7g7pqq4JVqFBH8QS6I1YXuDs2x&#10;LTYnpYla3/5GEFwOM/MNM503phQPql1hWUG/F4EgTq0uOFNwOq5+xiCcR9ZYWiYFL3Iwn7VbU4y1&#10;ffKBHonPRICwi1FB7n0VS+nSnAy6nq2Ig3e1tUEfZJ1JXeMzwE0pB1E0kgYLDgs5VrTMKb0ld6PA&#10;0GZ9b/aX3etcXP6S/bAcMfaV6naaxQSEp8Z/w5/2Viv4jYbwPh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FTrsMAAADcAAAADwAAAAAAAAAAAAAAAACYAgAAZHJzL2Rv&#10;d25yZXYueG1sUEsFBgAAAAAEAAQA9QAAAIgDAAAAAA==&#10;" path="m,31r64,e" filled="f" strokeweight="1.1544mm">
                    <v:path arrowok="t" o:connecttype="custom" o:connectlocs="0,-305;64,-305" o:connectangles="0,0"/>
                  </v:shape>
                </v:group>
                <v:group id="Group 698" o:spid="_x0000_s1149" style="position:absolute;left:5587;top:-384;width:63;height:63" coordorigin="5587,-38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shape id="Freeform 699" o:spid="_x0000_s1150" style="position:absolute;left:5587;top:-38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uQcQA&#10;AADcAAAADwAAAGRycy9kb3ducmV2LnhtbESPT4vCMBTE78J+h/AWvNlURVeqURbBPyyCbPWgt0fz&#10;bMs2L6WJWr+9WRA8DjPzG2a2aE0lbtS40rKCfhSDIM6sLjlXcDysehMQziNrrCyTggc5WMw/OjNM&#10;tL3zL91Sn4sAYZeggsL7OpHSZQUZdJGtiYN3sY1BH2STS93gPcBNJQdxPJYGSw4LBda0LCj7S69G&#10;gaHN+truzz+PU3nepfthNWbsK9X9bL+nIDy1/h1+tbdawVc8gv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EbkHEAAAA3AAAAA8AAAAAAAAAAAAAAAAAmAIAAGRycy9k&#10;b3ducmV2LnhtbFBLBQYAAAAABAAEAPUAAACJAwAAAAA=&#10;" path="m,31r64,e" filled="f" strokeweight="1.1544mm">
                    <v:path arrowok="t" o:connecttype="custom" o:connectlocs="0,-353;64,-353" o:connectangles="0,0"/>
                  </v:shape>
                </v:group>
                <v:group id="Group 696" o:spid="_x0000_s1151" style="position:absolute;left:5762;top:-344;width:63;height:63" coordorigin="5762,-344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shape id="Freeform 697" o:spid="_x0000_s1152" style="position:absolute;left:5762;top:-344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rcUA&#10;AADcAAAADwAAAGRycy9kb3ducmV2LnhtbESPQWvCQBSE74L/YXlCb7qxgkp0lVJoLUUQYw/19sg+&#10;k6XZtyG7muTfdwXB4zAz3zDrbWcrcaPGG8cKppMEBHHutOFCwc/pY7wE4QOyxsoxKejJw3YzHKwx&#10;1a7lI92yUIgIYZ+igjKEOpXS5yVZ9BNXE0fv4hqLIcqmkLrBNsJtJV+TZC4tGo4LJdb0XlL+l12t&#10;Aku7z2t3OH/3v+a8zw6zas44Vepl1L2tQATqwjP8aH9pBYtkAfcz8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lWtxQAAANwAAAAPAAAAAAAAAAAAAAAAAJgCAABkcnMv&#10;ZG93bnJldi54bWxQSwUGAAAAAAQABAD1AAAAigMAAAAA&#10;" path="m,32r63,e" filled="f" strokeweight="1.1544mm">
                    <v:path arrowok="t" o:connecttype="custom" o:connectlocs="0,-312;63,-312" o:connectangles="0,0"/>
                  </v:shape>
                </v:group>
                <v:group id="Group 694" o:spid="_x0000_s1153" style="position:absolute;left:2076;top:-1030;width:90;height:2" coordorigin="2076,-1030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shape id="Freeform 695" o:spid="_x0000_s1154" style="position:absolute;left:2076;top:-1030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hAcUA&#10;AADcAAAADwAAAGRycy9kb3ducmV2LnhtbESPzWrDMBCE74W8g9hAbo2cQv4cy6GUhpRCD05yyW2x&#10;NpaJtXIt1XH79FWhkOMwM98w2Xawjeip87VjBbNpAoK4dLrmSsHpuHtcgfABWWPjmBR8k4dtPnrI&#10;MNXuxgX1h1CJCGGfogITQptK6UtDFv3UtcTRu7jOYoiyq6Tu8BbhtpFPSbKQFmuOCwZbejFUXg9f&#10;VsF+NjSvn8v+XHwYNydT4Dv+LJSajIfnDYhAQ7iH/9tvWsEyWc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eEB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92" o:spid="_x0000_s1155" style="position:absolute;left:2121;top:-1075;width:2;height:90" coordorigin="2121,-1075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<v:shape id="Freeform 693" o:spid="_x0000_s1156" style="position:absolute;left:2121;top:-1075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0pMYA&#10;AADcAAAADwAAAGRycy9kb3ducmV2LnhtbESPT2vCQBTE74LfYXmCl6KbeLAldRUtFFIEaf1zf82+&#10;Jmmyb8PuNsZv3y0UPA4z8xtmtRlMK3pyvrasIJ0nIIgLq2suFZxPr7MnED4ga2wtk4Ibedisx6MV&#10;Ztpe+YP6YyhFhLDPUEEVQpdJ6YuKDPq57Yij92WdwRClK6V2eI1w08pFkiylwZrjQoUdvVRUNMcf&#10;o+Dy9pkPZd/k+2+33z3kDR3S94NS08mwfQYRaAj38H871woe0xT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O0pMYAAADcAAAADwAAAAAAAAAAAAAAAACYAgAAZHJz&#10;L2Rvd25yZXYueG1sUEsFBgAAAAAEAAQA9QAAAIsDAAAAAA==&#10;" path="m,89l,e" filled="f" strokeweight=".15956mm">
                    <v:path arrowok="t" o:connecttype="custom" o:connectlocs="0,-986;0,-1075" o:connectangles="0,0"/>
                  </v:shape>
                </v:group>
                <v:group id="Group 690" o:spid="_x0000_s1157" style="position:absolute;left:2251;top:-1013;width:90;height:2" coordorigin="2251,-1013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<v:shape id="Freeform 691" o:spid="_x0000_s1158" style="position:absolute;left:2251;top:-1013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ANsUA&#10;AADcAAAADwAAAGRycy9kb3ducmV2LnhtbESPQWvCQBSE70L/w/IK3nSTlmqJrlJKiyJ4SNqLt0f2&#10;mQ1m36bZbYz99a4g9DjMzDfMcj3YRvTU+dqxgnSagCAuna65UvD99Tl5BeEDssbGMSm4kIf16mG0&#10;xEy7M+fUF6ESEcI+QwUmhDaT0peGLPqpa4mjd3SdxRBlV0nd4TnCbSOfkmQmLdYcFwy29G6oPBW/&#10;VsEmHZqPn3l/yPfGvZDJcYd/M6XGj8PbAkSgIfyH7+2tVjBPn+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EA2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88" o:spid="_x0000_s1159" style="position:absolute;left:2296;top:-1058;width:2;height:90" coordorigin="2296,-1058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<v:shape id="Freeform 689" o:spid="_x0000_s1160" style="position:absolute;left:2296;top:-1058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yp8YA&#10;AADcAAAADwAAAGRycy9kb3ducmV2LnhtbESPzWrDMBCE74W8g9hAL6WRHWgTnCghLQRcAiE/7X1r&#10;bWzH1spIquO+fVUo9DjMzDfMcj2YVvTkfG1ZQTpJQBAXVtdcKng/bx/nIHxA1thaJgXf5GG9Gt0t&#10;MdP2xkfqT6EUEcI+QwVVCF0mpS8qMugntiOO3sU6gyFKV0rt8BbhppXTJHmWBmuOCxV29FpR0Zy+&#10;jIKPt898KPsm313d7uUhb2ifHvZK3Y+HzQJEoCH8h//auVYwS5/g90w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iyp8YAAADcAAAADwAAAAAAAAAAAAAAAACYAgAAZHJz&#10;L2Rvd25yZXYueG1sUEsFBgAAAAAEAAQA9QAAAIsDAAAAAA==&#10;" path="m,89l,e" filled="f" strokeweight=".15956mm">
                    <v:path arrowok="t" o:connecttype="custom" o:connectlocs="0,-969;0,-1058" o:connectangles="0,0"/>
                  </v:shape>
                </v:group>
                <v:group id="Group 686" o:spid="_x0000_s1161" style="position:absolute;left:2426;top:-968;width:90;height:2" coordorigin="2426,-968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shape id="Freeform 687" o:spid="_x0000_s1162" style="position:absolute;left:2426;top:-968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dGNcUA&#10;AADcAAAADwAAAGRycy9kb3ducmV2LnhtbESPQWvCQBSE7wX/w/KE3ppNCjWSuoqIxSL0EOult0f2&#10;NRuafRuza0z99V1B6HGYmW+YxWq0rRio941jBVmSgiCunG64VnD8fHuag/ABWWPrmBT8kofVcvKw&#10;wEK7C5c0HEItIoR9gQpMCF0hpa8MWfSJ64ij9+16iyHKvpa6x0uE21Y+p+lMWmw4LhjsaGOo+jmc&#10;rYJdNrbbUz58lR/GvZApcY/XmVKP03H9CiLQGP7D9/a7VpBnOdzO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0Y1xQAAANwAAAAPAAAAAAAAAAAAAAAAAJgCAABkcnMv&#10;ZG93bnJldi54bWxQSwUGAAAAAAQABAD1AAAAigMAAAAA&#10;" path="m,l89,e" filled="f" strokeweight=".15956mm">
                    <v:path arrowok="t" o:connecttype="custom" o:connectlocs="0,0;89,0" o:connectangles="0,0"/>
                  </v:shape>
                </v:group>
                <v:group id="Group 684" o:spid="_x0000_s1163" style="position:absolute;left:2471;top:-1013;width:2;height:90" coordorigin="2471,-1013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shape id="Freeform 685" o:spid="_x0000_s1164" style="position:absolute;left:2471;top:-1013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4osYA&#10;AADcAAAADwAAAGRycy9kb3ducmV2LnhtbESPzWrDMBCE74W8g9hAL6WRnUObOFFCWgi4BEJ+2vvW&#10;2tiOrZWRVMd9+6pQ6HGYmW+Y5XowrejJ+dqygnSSgCAurK65VPB+3j7OQPiArLG1TAq+ycN6Nbpb&#10;YqbtjY/Un0IpIoR9hgqqELpMSl9UZNBPbEccvYt1BkOUrpTa4S3CTSunSfIkDdYcFyrs6LWiojl9&#10;GQUfb5/5UPZNvru63ctD3tA+PeyVuh8PmwWIQEP4D/+1c63gOZ3D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W4osYAAADcAAAADwAAAAAAAAAAAAAAAACYAgAAZHJz&#10;L2Rvd25yZXYueG1sUEsFBgAAAAAEAAQA9QAAAIsDAAAAAA==&#10;" path="m,89l,e" filled="f" strokeweight=".15956mm">
                    <v:path arrowok="t" o:connecttype="custom" o:connectlocs="0,-924;0,-1013" o:connectangles="0,0"/>
                  </v:shape>
                </v:group>
                <v:group id="Group 682" o:spid="_x0000_s1165" style="position:absolute;left:2601;top:-910;width:90;height:2" coordorigin="2601,-910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    <v:shape id="Freeform 683" o:spid="_x0000_s1166" style="position:absolute;left:2601;top:-910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6xZ8QA&#10;AADcAAAADwAAAGRycy9kb3ducmV2LnhtbESPQWvCQBSE70L/w/IK3nQTQS3RVaS0WAQPsb309sg+&#10;s8Hs2zS7xtRf7wqCx2FmvmGW697WoqPWV44VpOMEBHHhdMWlgp/vz9EbCB+QNdaOScE/eVivXgZL&#10;zLS7cE7dIZQiQthnqMCE0GRS+sKQRT92DXH0jq61GKJsS6lbvES4reUkSWbSYsVxwWBD74aK0+Fs&#10;FWzTvv74m3e/+d64KZkcd3idKTV87TcLEIH68Aw/2l9awXyS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usWfEAAAA3AAAAA8AAAAAAAAAAAAAAAAAmAIAAGRycy9k&#10;b3ducmV2LnhtbFBLBQYAAAAABAAEAPUAAACJAwAAAAA=&#10;" path="m,l89,e" filled="f" strokeweight=".15956mm">
                    <v:path arrowok="t" o:connecttype="custom" o:connectlocs="0,0;89,0" o:connectangles="0,0"/>
                  </v:shape>
                </v:group>
                <v:group id="Group 680" o:spid="_x0000_s1167" style="position:absolute;left:2646;top:-955;width:2;height:90" coordorigin="2646,-955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shape id="Freeform 681" o:spid="_x0000_s1168" style="position:absolute;left:2646;top:-955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F9cYA&#10;AADcAAAADwAAAGRycy9kb3ducmV2LnhtbESPQWvCQBSE7wX/w/IEL6VuVGhL6ioqCBFBWqv31+xr&#10;kib7NuyuMf57t1DocZiZb5j5sjeN6Mj5yrKCyTgBQZxbXXGh4PS5fXoF4QOyxsYyKbiRh+Vi8DDH&#10;VNsrf1B3DIWIEPYpKihDaFMpfV6SQT+2LXH0vq0zGKJ0hdQOrxFuGjlNkmdpsOK4UGJLm5Ly+ngx&#10;Cs67r6wvujrb/7j9+jGr6TB5Pyg1GvarNxCB+vAf/mtnWsHLdAa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FF9cYAAADcAAAADwAAAAAAAAAAAAAAAACYAgAAZHJz&#10;L2Rvd25yZXYueG1sUEsFBgAAAAAEAAQA9QAAAIsDAAAAAA==&#10;" path="m,90l,e" filled="f" strokeweight=".15956mm">
                    <v:path arrowok="t" o:connecttype="custom" o:connectlocs="0,-865;0,-955" o:connectangles="0,0"/>
                  </v:shape>
                </v:group>
                <v:group id="Group 678" o:spid="_x0000_s1169" style="position:absolute;left:2776;top:-841;width:90;height:2" coordorigin="2776,-841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<v:shape id="Freeform 679" o:spid="_x0000_s1170" style="position:absolute;left:2776;top:-841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3ZMUA&#10;AADcAAAADwAAAGRycy9kb3ducmV2LnhtbESPQWvCQBSE74L/YXmF3nQTQS2payhSqRR6iPbS2yP7&#10;zAazb9PsGmN/fVcQPA4z8w2zygfbiJ46XztWkE4TEMSl0zVXCr4P28kLCB+QNTaOScGVPOTr8WiF&#10;mXYXLqjfh0pECPsMFZgQ2kxKXxqy6KeuJY7e0XUWQ5RdJXWHlwi3jZwlyUJarDkuGGxpY6g87c9W&#10;wUc6NO+/y/6n+DJuTqbAT/xbKPX8NLy9ggg0hEf43t5pBcvZHG5n4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VbdkxQAAANwAAAAPAAAAAAAAAAAAAAAAAJgCAABkcnMv&#10;ZG93bnJldi54bWxQSwUGAAAAAAQABAD1AAAAigMAAAAA&#10;" path="m,l89,e" filled="f" strokeweight=".15956mm">
                    <v:path arrowok="t" o:connecttype="custom" o:connectlocs="0,0;89,0" o:connectangles="0,0"/>
                  </v:shape>
                </v:group>
                <v:group id="Group 676" o:spid="_x0000_s1171" style="position:absolute;left:2820;top:-886;width:2;height:90" coordorigin="2820,-886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<v:shape id="Freeform 677" o:spid="_x0000_s1172" style="position:absolute;left:2820;top:-886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D9sUA&#10;AADcAAAADwAAAGRycy9kb3ducmV2LnhtbESPT2vCQBTE7wW/w/IKvYhu9FAlukotFFIEqf/uz+wz&#10;icm+DbvbmH77bkHocZiZ3zDLdW8a0ZHzlWUFk3ECgji3uuJCwen4MZqD8AFZY2OZFPyQh/Vq8LTE&#10;VNs776k7hEJECPsUFZQhtKmUPi/JoB/bljh6V+sMhihdIbXDe4SbRk6T5FUarDgulNjSe0l5ffg2&#10;Cs6fl6wvujrb3tx2M8xq2k2+dkq9PPdvCxCB+vAffrQzrWA2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kP2xQAAANwAAAAPAAAAAAAAAAAAAAAAAJgCAABkcnMv&#10;ZG93bnJldi54bWxQSwUGAAAAAAQABAD1AAAAigMAAAAA&#10;" path="m,89l,e" filled="f" strokeweight=".15956mm">
                    <v:path arrowok="t" o:connecttype="custom" o:connectlocs="0,-797;0,-886" o:connectangles="0,0"/>
                  </v:shape>
                </v:group>
                <v:group id="Group 674" o:spid="_x0000_s1173" style="position:absolute;left:2951;top:-799;width:90;height:2" coordorigin="2951,-799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shape id="Freeform 675" o:spid="_x0000_s1174" style="position:absolute;left:2951;top:-799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9YcUA&#10;AADcAAAADwAAAGRycy9kb3ducmV2LnhtbESPQWvCQBSE74L/YXlCb7pRUGuajUhRWgoeYnvx9si+&#10;ZoPZt2l2jWl/fbcg9DjMzDdMth1sI3rqfO1YwXyWgCAuna65UvDxfpg+gvABWWPjmBR8k4dtPh5l&#10;mGp344L6U6hEhLBPUYEJoU2l9KUhi37mWuLofbrOYoiyq6Tu8BbhtpGLJFlJizXHBYMtPRsqL6er&#10;VfAyH5r917o/F0fjlmQKfMOflVIPk2H3BCLQEP7D9/arVrBebOD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L1hxQAAANwAAAAPAAAAAAAAAAAAAAAAAJgCAABkcnMv&#10;ZG93bnJldi54bWxQSwUGAAAAAAQABAD1AAAAigMAAAAA&#10;" path="m,l89,e" filled="f" strokeweight=".15956mm">
                    <v:path arrowok="t" o:connecttype="custom" o:connectlocs="0,0;89,0" o:connectangles="0,0"/>
                  </v:shape>
                </v:group>
                <v:group id="Group 672" o:spid="_x0000_s1175" style="position:absolute;left:2995;top:-844;width:2;height:90" coordorigin="2995,-844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  <v:shape id="Freeform 673" o:spid="_x0000_s1176" style="position:absolute;left:2995;top:-844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oxMYA&#10;AADcAAAADwAAAGRycy9kb3ducmV2LnhtbESPzWrDMBCE74W8g9hAL6WRnUITnCghLQRcAiE/7X1r&#10;bWzH1spIquO+fVUo9DjMzDfMcj2YVvTkfG1ZQTpJQBAXVtdcKng/bx/nIHxA1thaJgXf5GG9Gt0t&#10;MdP2xkfqT6EUEcI+QwVVCF0mpS8qMugntiOO3sU6gyFKV0rt8BbhppXTJHmWBmuOCxV29FpR0Zy+&#10;jIKPt898KPsm313d7uUhb2ifHvZK3Y+HzQJEoCH8h//auVYwe0rh90w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boxMYAAADcAAAADwAAAAAAAAAAAAAAAACYAgAAZHJz&#10;L2Rvd25yZXYueG1sUEsFBgAAAAAEAAQA9QAAAIsDAAAAAA==&#10;" path="m,90l,e" filled="f" strokeweight=".15956mm">
                    <v:path arrowok="t" o:connecttype="custom" o:connectlocs="0,-754;0,-844" o:connectangles="0,0"/>
                  </v:shape>
                </v:group>
                <v:group id="Group 670" o:spid="_x0000_s1177" style="position:absolute;left:3125;top:-754;width:90;height:2" coordorigin="3125,-754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shape id="Freeform 671" o:spid="_x0000_s1178" style="position:absolute;left:3125;top:-754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cVsQA&#10;AADcAAAADwAAAGRycy9kb3ducmV2LnhtbESPQWvCQBSE7wX/w/IEb3WjUpXUVUQUpeAhthdvj+xr&#10;Nph9G7NrjP31XaHQ4zAz3zCLVWcr0VLjS8cKRsMEBHHudMmFgq/P3eschA/IGivHpOBBHlbL3ssC&#10;U+3unFF7CoWIEPYpKjAh1KmUPjdk0Q9dTRy9b9dYDFE2hdQN3iPcVnKcJFNpseS4YLCmjaH8crpZ&#10;BftRV22vs/acHY17I5PhB/5MlRr0u/U7iEBd+A//tQ9awWwyge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pHFbEAAAA3AAAAA8AAAAAAAAAAAAAAAAAmAIAAGRycy9k&#10;b3ducmV2LnhtbFBLBQYAAAAABAAEAPUAAACJAwAAAAA=&#10;" path="m,l90,e" filled="f" strokeweight=".15956mm">
                    <v:path arrowok="t" o:connecttype="custom" o:connectlocs="0,0;90,0" o:connectangles="0,0"/>
                  </v:shape>
                </v:group>
                <v:group id="Group 668" o:spid="_x0000_s1179" style="position:absolute;left:3170;top:-799;width:2;height:90" coordorigin="3170,-799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<v:shape id="Freeform 669" o:spid="_x0000_s1180" style="position:absolute;left:3170;top:-799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ux8YA&#10;AADcAAAADwAAAGRycy9kb3ducmV2LnhtbESPQWvCQBSE7wX/w/KEXqRutNiW1FVaoRARpFV7f80+&#10;k5js27C7jfHfuwWhx2FmvmHmy940oiPnK8sKJuMEBHFudcWFgsP+4+EFhA/IGhvLpOBCHpaLwd0c&#10;U23P/EXdLhQiQtinqKAMoU2l9HlJBv3YtsTRO1pnMETpCqkdniPcNHKaJE/SYMVxocSWViXl9e7X&#10;KPhe/2R90dXZ5uQ276Ospu3kc6vU/bB/ewURqA//4Vs70wqeH2f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3ux8YAAADcAAAADwAAAAAAAAAAAAAAAACYAgAAZHJz&#10;L2Rvd25yZXYueG1sUEsFBgAAAAAEAAQA9QAAAIsDAAAAAA==&#10;" path="m,89l,e" filled="f" strokeweight=".15956mm">
                    <v:path arrowok="t" o:connecttype="custom" o:connectlocs="0,-710;0,-799" o:connectangles="0,0"/>
                  </v:shape>
                </v:group>
                <v:group id="Group 666" o:spid="_x0000_s1181" style="position:absolute;left:3300;top:-688;width:90;height:2" coordorigin="3300,-688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<v:shape id="Freeform 667" o:spid="_x0000_s1182" style="position:absolute;left:3300;top:-688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aVcUA&#10;AADcAAAADwAAAGRycy9kb3ducmV2LnhtbESPQWvCQBSE70L/w/IK3nRjS02JrlJKiyJ4SNqLt0f2&#10;mQ1m36bZbYz99a4g9DjMzDfMcj3YRvTU+dqxgtk0AUFcOl1zpeD763PyCsIHZI2NY1JwIQ/r1cNo&#10;iZl2Z86pL0IlIoR9hgpMCG0mpS8NWfRT1xJH7+g6iyHKrpK6w3OE20Y+JclcWqw5Lhhs6d1QeSp+&#10;rYLNbGg+ftL+kO+NeyGT4w7/5kqNH4e3BYhAQ/gP39tbrSB9Tu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hpV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64" o:spid="_x0000_s1183" style="position:absolute;left:3345;top:-733;width:2;height:90" coordorigin="3345,-733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<v:shape id="Freeform 665" o:spid="_x0000_s1184" style="position:absolute;left:3345;top:-733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DkwsYA&#10;AADcAAAADwAAAGRycy9kb3ducmV2LnhtbESPQWvCQBSE7wX/w/KEXqRutGDb1FVaoRARpFV7f80+&#10;k5js27C7jfHfuwWhx2FmvmHmy940oiPnK8sKJuMEBHFudcWFgsP+4+EZhA/IGhvLpOBCHpaLwd0c&#10;U23P/EXdLhQiQtinqKAMoU2l9HlJBv3YtsTRO1pnMETpCqkdniPcNHKaJDNpsOK4UGJLq5Lyevdr&#10;FHyvf7K+6Opsc3Kb91FW03byuVXqfti/vYII1If/8K2daQVPjy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9DkwsYAAADcAAAADwAAAAAAAAAAAAAAAACYAgAAZHJz&#10;L2Rvd25yZXYueG1sUEsFBgAAAAAEAAQA9QAAAIsDAAAAAA==&#10;" path="m,89l,e" filled="f" strokeweight=".15956mm">
                    <v:path arrowok="t" o:connecttype="custom" o:connectlocs="0,-644;0,-733" o:connectangles="0,0"/>
                  </v:shape>
                </v:group>
                <v:group id="Group 662" o:spid="_x0000_s1185" style="position:absolute;left:3475;top:-653;width:90;height:2" coordorigin="3475,-653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XhZM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vl4WTCAAAA3AAAAA8A&#10;AAAAAAAAAAAAAAAAqgIAAGRycy9kb3ducmV2LnhtbFBLBQYAAAAABAAEAPoAAACZAwAAAAA=&#10;">
                  <v:shape id="Freeform 663" o:spid="_x0000_s1186" style="position:absolute;left:3475;top:-653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Ux8UA&#10;AADcAAAADwAAAGRycy9kb3ducmV2LnhtbESPQWvCQBSE70L/w/IK3nST0mqJrlJKiyJ4SNqLt0f2&#10;mQ1m36bZbYz99a4g9DjMzDfMcj3YRvTU+dqxgnSagCAuna65UvD99Tl5BeEDssbGMSm4kIf16mG0&#10;xEy7M+fUF6ESEcI+QwUmhDaT0peGLPqpa4mjd3SdxRBlV0nd4TnCbSOfkmQmLdYcFwy29G6oPBW/&#10;VsEmHZqPn3l/yPfGvZDJcYd/M6XGj8PbAkSgIfyH7+2tVjB/Tu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VTH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60" o:spid="_x0000_s1187" style="position:absolute;left:3520;top:-698;width:2;height:90" coordorigin="3520,-698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shape id="Freeform 661" o:spid="_x0000_s1188" style="position:absolute;left:3520;top:-698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gVcYA&#10;AADcAAAADwAAAGRycy9kb3ducmV2LnhtbESPQWvCQBSE7wX/w/KEXqRutNKW1FVaoRARpFV7f80+&#10;k5js27C7jfHfuwWhx2FmvmHmy940oiPnK8sKJuMEBHFudcWFgsP+4+EFhA/IGhvLpOBCHpaLwd0c&#10;U23P/EXdLhQiQtinqKAMoU2l9HlJBv3YtsTRO1pnMETpCqkdniPcNHKaJE/SYMVxocSWViXl9e7X&#10;KPhe/2R90dXZ5uQ276Ospu3kc6vU/bB/ewURqA//4Vs70wqeZ4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6gVcYAAADcAAAADwAAAAAAAAAAAAAAAACYAgAAZHJz&#10;L2Rvd25yZXYueG1sUEsFBgAAAAAEAAQA9QAAAIsDAAAAAA==&#10;" path="m,90l,e" filled="f" strokeweight=".15956mm">
                    <v:path arrowok="t" o:connecttype="custom" o:connectlocs="0,-608;0,-698" o:connectangles="0,0"/>
                  </v:shape>
                </v:group>
                <v:group id="Group 658" o:spid="_x0000_s1189" style="position:absolute;left:3650;top:-663;width:90;height:2" coordorigin="3650,-663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<v:shape id="Freeform 659" o:spid="_x0000_s1190" style="position:absolute;left:3650;top:-663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pSxMUA&#10;AADcAAAADwAAAGRycy9kb3ducmV2LnhtbESPzWrDMBCE74W+g9hCbo2ckj8cy6GElpZADk5yyW2x&#10;NpaptXIs1XH79FGg0OMwM98w2Xqwjeip87VjBZNxAoK4dLrmSsHx8P68BOEDssbGMSn4IQ/r/PEh&#10;w1S7KxfU70MlIoR9igpMCG0qpS8NWfRj1xJH7+w6iyHKrpK6w2uE20a+JMlcWqw5LhhsaWOo/Np/&#10;WwUfk6F5uyz6U7EzbkamwC3+zpUaPQ2vKxCBhvAf/mt/agWL6Qz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lLE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56" o:spid="_x0000_s1191" style="position:absolute;left:3695;top:-708;width:2;height:90" coordorigin="3695,-708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Dci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QNyLxgAAANwA&#10;AAAPAAAAAAAAAAAAAAAAAKoCAABkcnMvZG93bnJldi54bWxQSwUGAAAAAAQABAD6AAAAnQMAAAAA&#10;">
                  <v:shape id="Freeform 657" o:spid="_x0000_s1192" style="position:absolute;left:3695;top:-708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mVsYA&#10;AADcAAAADwAAAGRycy9kb3ducmV2LnhtbESPQWvCQBSE7wX/w/IEL6VulKIldRUVhBRBWqv31+xr&#10;kib7NuxuY/rvXUHocZiZb5jFqjeN6Mj5yrKCyTgBQZxbXXGh4PS5e3oB4QOyxsYyKfgjD6vl4GGB&#10;qbYX/qDuGAoRIexTVFCG0KZS+rwkg35sW+LofVtnMETpCqkdXiLcNHKaJDNpsOK4UGJL25Ly+vhr&#10;FJzfvrK+6Ops/+P2m8espsPk/aDUaNivX0EE6sN/+N7OtIL58x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WmVsYAAADcAAAADwAAAAAAAAAAAAAAAACYAgAAZHJz&#10;L2Rvd25yZXYueG1sUEsFBgAAAAAEAAQA9QAAAIsDAAAAAA==&#10;" path="m,90l,e" filled="f" strokeweight=".15956mm">
                    <v:path arrowok="t" o:connecttype="custom" o:connectlocs="0,-618;0,-708" o:connectangles="0,0"/>
                  </v:shape>
                </v:group>
                <v:group id="Group 654" o:spid="_x0000_s1193" style="position:absolute;left:3825;top:-634;width:90;height:2" coordorigin="3825,-634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shape id="Freeform 655" o:spid="_x0000_s1194" style="position:absolute;left:3825;top:-634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dYwcUA&#10;AADcAAAADwAAAGRycy9kb3ducmV2LnhtbESPQWvCQBSE7wX/w/KE3upGaY1NXUVKS4vgIerF2yP7&#10;zAazb9PsNqb99a4geBxm5htmvuxtLTpqfeVYwXiUgCAunK64VLDffT7NQPiArLF2TAr+yMNyMXiY&#10;Y6bdmXPqtqEUEcI+QwUmhCaT0heGLPqRa4ijd3StxRBlW0rd4jnCbS0nSTKVFiuOCwYbejdUnLa/&#10;VsHXuK8/ftLukG+MeyGT4xr/p0o9DvvVG4hAfbiHb+1vrSB9fo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1jB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52" o:spid="_x0000_s1195" style="position:absolute;left:3870;top:-679;width:2;height:90" coordorigin="3870,-679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<v:shape id="Freeform 653" o:spid="_x0000_s1196" style="position:absolute;left:3870;top:-679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NZMYA&#10;AADcAAAADwAAAGRycy9kb3ducmV2LnhtbESPzWrDMBCE74W8g9hAL6WRHWgTnCghLQRcAiE/7X1r&#10;bWzH1spIquO+fVUo9DjMzDfMcj2YVvTkfG1ZQTpJQBAXVtdcKng/bx/nIHxA1thaJgXf5GG9Gt0t&#10;MdP2xkfqT6EUEcI+QwVVCF0mpS8qMugntiOO3sU6gyFKV0rt8BbhppXTJHmWBmuOCxV29FpR0Zy+&#10;jIKPt898KPsm313d7uUhb2ifHvZK3Y+HzQJEoCH8h//auVYwe0rh90w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kNZMYAAADcAAAADwAAAAAAAAAAAAAAAACYAgAAZHJz&#10;L2Rvd25yZXYueG1sUEsFBgAAAAAEAAQA9QAAAIsDAAAAAA==&#10;" path="m,90l,e" filled="f" strokeweight=".15956mm">
                    <v:path arrowok="t" o:connecttype="custom" o:connectlocs="0,-589;0,-679" o:connectangles="0,0"/>
                  </v:shape>
                </v:group>
                <v:group id="Group 650" o:spid="_x0000_s1197" style="position:absolute;left:4000;top:-637;width:90;height:2" coordorigin="4000,-637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shape id="Freeform 651" o:spid="_x0000_s1198" style="position:absolute;left:4000;top:-637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59sYA&#10;AADcAAAADwAAAGRycy9kb3ducmV2LnhtbESPT2vCQBTE74V+h+UVvNWNFf8Qs5EiLS2Ch6gXb4/s&#10;MxuafRuz25j207tCocdhZn7DZOvBNqKnzteOFUzGCQji0umaKwXHw/vzEoQPyBobx6Tghzys88eH&#10;DFPtrlxQvw+ViBD2KSowIbSplL40ZNGPXUscvbPrLIYou0rqDq8Rbhv5kiRzabHmuGCwpY2h8mv/&#10;bRV8TIbm7bLoT8XOuBmZArf4O1dq9DS8rkAEGsJ/+K/9qRUsZlO4n4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b59sYAAADcAAAADwAAAAAAAAAAAAAAAACYAgAAZHJz&#10;L2Rvd25yZXYueG1sUEsFBgAAAAAEAAQA9QAAAIsDAAAAAA==&#10;" path="m,l90,e" filled="f" strokeweight=".15956mm">
                    <v:path arrowok="t" o:connecttype="custom" o:connectlocs="0,0;90,0" o:connectangles="0,0"/>
                  </v:shape>
                </v:group>
                <v:group id="Group 648" o:spid="_x0000_s1199" style="position:absolute;left:4045;top:-682;width:2;height:90" coordorigin="4045,-682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<v:shape id="Freeform 649" o:spid="_x0000_s1200" style="position:absolute;left:4045;top:-682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ILZ8YA&#10;AADcAAAADwAAAGRycy9kb3ducmV2LnhtbESPQWvCQBSE7wX/w/IEL6VuFLQldRUVhBRB1Or9Nfua&#10;pMm+DbvbmP77rlDocZiZb5jFqjeN6Mj5yrKCyTgBQZxbXXGh4PK+e3oB4QOyxsYyKfghD6vl4GGB&#10;qbY3PlF3DoWIEPYpKihDaFMpfV6SQT+2LXH0Pq0zGKJ0hdQObxFuGjlNkrk0WHFcKLGlbUl5ff42&#10;Cq5vH1lfdHW2/3L7zWNW02FyPCg1GvbrVxCB+vAf/mtnWsHzbAb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ILZ8YAAADcAAAADwAAAAAAAAAAAAAAAACYAgAAZHJz&#10;L2Rvd25yZXYueG1sUEsFBgAAAAAEAAQA9QAAAIsDAAAAAA==&#10;" path="m,90l,e" filled="f" strokeweight=".15956mm">
                    <v:path arrowok="t" o:connecttype="custom" o:connectlocs="0,-592;0,-682" o:connectangles="0,0"/>
                  </v:shape>
                </v:group>
                <v:group id="Group 646" o:spid="_x0000_s1201" style="position:absolute;left:4175;top:-645;width:90;height:2" coordorigin="4175,-645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<v:shape id="Freeform 647" o:spid="_x0000_s1202" style="position:absolute;left:4175;top:-645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/9cUA&#10;AADcAAAADwAAAGRycy9kb3ducmV2LnhtbESPQWvCQBSE74L/YXlCb7qxoJHUTSjS0iL0EPXi7ZF9&#10;zYZm38bsNqb++m6h4HGYmW+YbTHaVgzU+8axguUiAUFcOd1wreB0fJ1vQPiArLF1TAp+yEORTydb&#10;zLS7cknDIdQiQthnqMCE0GVS+sqQRb9wHXH0Pl1vMUTZ11L3eI1w28rHJFlLiw3HBYMd7QxVX4dv&#10;q+BtObYvl3Q4lx/GrciUuMfbWqmH2fj8BCLQGO7h//a7VpCuUv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f/1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44" o:spid="_x0000_s1203" style="position:absolute;left:4220;top:-690;width:2;height:90" coordorigin="4220,-690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shape id="Freeform 645" o:spid="_x0000_s1204" style="position:absolute;left:4220;top:-690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BYsYA&#10;AADcAAAADwAAAGRycy9kb3ducmV2LnhtbESPQWvCQBSE7wX/w/KEXqRuFGrb1FVaoRARpFV7f80+&#10;k5js27C7jfHfuwWhx2FmvmHmy940oiPnK8sKJuMEBHFudcWFgsP+4+EZhA/IGhvLpOBCHpaLwd0c&#10;U23P/EXdLhQiQtinqKAMoU2l9HlJBv3YtsTRO1pnMETpCqkdniPcNHKaJDNpsOK4UGJLq5Lyevdr&#10;FHyvf7K+6Opsc3Kb91FW03byuVXqfti/vYII1If/8K2daQVPjy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8BYsYAAADcAAAADwAAAAAAAAAAAAAAAACYAgAAZHJz&#10;L2Rvd25yZXYueG1sUEsFBgAAAAAEAAQA9QAAAIsDAAAAAA==&#10;" path="m,90l,e" filled="f" strokeweight=".15956mm">
                    <v:path arrowok="t" o:connecttype="custom" o:connectlocs="0,-600;0,-690" o:connectangles="0,0"/>
                  </v:shape>
                </v:group>
                <v:group id="Group 642" o:spid="_x0000_s1205" style="position:absolute;left:4350;top:-647;width:90;height:2" coordorigin="4350,-647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<v:shape id="Freeform 643" o:spid="_x0000_s1206" style="position:absolute;left:4350;top:-647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Ip8UA&#10;AADcAAAADwAAAGRycy9kb3ducmV2LnhtbESPQWvCQBSE7wX/w/KE3ppNCo2SuoqIxVLwEOult0f2&#10;NRuafRuza0z7611B6HGYmW+YxWq0rRio941jBVmSgiCunG64VnD8fHuag/ABWWPrmBT8kofVcvKw&#10;wEK7C5c0HEItIoR9gQpMCF0hpa8MWfSJ64ij9+16iyHKvpa6x0uE21Y+p2kuLTYcFwx2tDFU/RzO&#10;VsEuG9vtaTZ8lXvjXsiU+IF/uVKP03H9CiLQGP7D9/a7VjDLM7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AinxQAAANwAAAAPAAAAAAAAAAAAAAAAAJgCAABkcnMv&#10;ZG93bnJldi54bWxQSwUGAAAAAAQABAD1AAAAigMAAAAA&#10;" path="m,l89,e" filled="f" strokeweight=".15956mm">
                    <v:path arrowok="t" o:connecttype="custom" o:connectlocs="0,0;89,0" o:connectangles="0,0"/>
                  </v:shape>
                </v:group>
                <v:group id="Group 640" o:spid="_x0000_s1207" style="position:absolute;left:4395;top:-692;width:2;height:90" coordorigin="4395,-692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shape id="Freeform 641" o:spid="_x0000_s1208" style="position:absolute;left:4395;top:-692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8NcYA&#10;AADcAAAADwAAAGRycy9kb3ducmV2LnhtbESPQWvCQBSE7wX/w/IEL1I3WrAldRUVhBRBWqv31+xr&#10;kib7NuxuY/rvXUHocZiZb5jFqjeN6Mj5yrKC6SQBQZxbXXGh4PS5e3wB4QOyxsYyKfgjD6vl4GGB&#10;qbYX/qDuGAoRIexTVFCG0KZS+rwkg35iW+LofVtnMETpCqkdXiLcNHKWJHNpsOK4UGJL25Ly+vhr&#10;FJzfvrK+6Ops/+P2m3FW02H6flBqNOzXryAC9eE/fG9nWsHz/Al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v8NcYAAADcAAAADwAAAAAAAAAAAAAAAACYAgAAZHJz&#10;L2Rvd25yZXYueG1sUEsFBgAAAAAEAAQA9QAAAIsDAAAAAA==&#10;" path="m,90l,e" filled="f" strokeweight=".15956mm">
                    <v:path arrowok="t" o:connecttype="custom" o:connectlocs="0,-602;0,-692" o:connectangles="0,0"/>
                  </v:shape>
                </v:group>
                <v:group id="Group 638" o:spid="_x0000_s1209" style="position:absolute;left:4525;top:-688;width:90;height:2" coordorigin="4525,-688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shape id="Freeform 639" o:spid="_x0000_s1210" style="position:absolute;left:4525;top:-688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OpMQA&#10;AADcAAAADwAAAGRycy9kb3ducmV2LnhtbESPQWvCQBSE7wX/w/KE3urGglGiq4i0tAg9RL14e2Sf&#10;2WD2bcxuY+qv7wqCx2FmvmEWq97WoqPWV44VjEcJCOLC6YpLBYf959sMhA/IGmvHpOCPPKyWg5cF&#10;ZtpdOaduF0oRIewzVGBCaDIpfWHIoh+5hjh6J9daDFG2pdQtXiPc1vI9SVJpseK4YLChjaHivPu1&#10;Cr7Gff1xmXbH/Me4CZkct3hLlXod9us5iEB9eIYf7W+tYJpO4H4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/DqTEAAAA3AAAAA8AAAAAAAAAAAAAAAAAmAIAAGRycy9k&#10;b3ducmV2LnhtbFBLBQYAAAAABAAEAPUAAACJAwAAAAA=&#10;" path="m,l89,e" filled="f" strokeweight=".15956mm">
                    <v:path arrowok="t" o:connecttype="custom" o:connectlocs="0,0;89,0" o:connectangles="0,0"/>
                  </v:shape>
                </v:group>
                <v:group id="Group 636" o:spid="_x0000_s1211" style="position:absolute;left:4570;top:-733;width:2;height:90" coordorigin="4570,-733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WA6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1gOvFAAAA3AAA&#10;AA8AAAAAAAAAAAAAAAAAqgIAAGRycy9kb3ducmV2LnhtbFBLBQYAAAAABAAEAPoAAACcAwAAAAA=&#10;">
                  <v:shape id="Freeform 637" o:spid="_x0000_s1212" style="position:absolute;left:4570;top:-733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D6NsUA&#10;AADcAAAADwAAAGRycy9kb3ducmV2LnhtbESPT2vCQBTE70K/w/IKXopu9KCSukpbKKQIUv/dX7PP&#10;JCb7NuxuY/z2bqHgcZiZ3zDLdW8a0ZHzlWUFk3ECgji3uuJCwfHwOVqA8AFZY2OZFNzIw3r1NFhi&#10;qu2Vd9TtQyEihH2KCsoQ2lRKn5dk0I9tSxy9s3UGQ5SukNrhNcJNI6dJMpMGK44LJbb0UVJe73+N&#10;gtPXT9YXXZ1tLm7z/pLVtJ18b5UaPvdvryAC9eER/m9nWsF8Noe/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o2xQAAANwAAAAPAAAAAAAAAAAAAAAAAJgCAABkcnMv&#10;ZG93bnJldi54bWxQSwUGAAAAAAQABAD1AAAAigMAAAAA&#10;" path="m,90l,e" filled="f" strokeweight=".15956mm">
                    <v:path arrowok="t" o:connecttype="custom" o:connectlocs="0,-643;0,-733" o:connectangles="0,0"/>
                  </v:shape>
                </v:group>
                <v:group id="Group 634" o:spid="_x0000_s1213" style="position:absolute;left:4700;top:-699;width:90;height:2" coordorigin="4700,-699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<v:shape id="Freeform 635" o:spid="_x0000_s1214" style="position:absolute;left:4700;top:-699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EocUA&#10;AADcAAAADwAAAGRycy9kb3ducmV2LnhtbESPQWvCQBSE74X+h+UVvNWNgrFNXaWIohQ8JO2lt0f2&#10;NRuafZtm1xj99W5B8DjMzDfMYjXYRvTU+dqxgsk4AUFcOl1zpeDrc/v8AsIHZI2NY1JwJg+r5ePD&#10;AjPtTpxTX4RKRAj7DBWYENpMSl8asujHriWO3o/rLIYou0rqDk8Rbhs5TZJUWqw5LhhsaW2o/C2O&#10;VsFuMjSbv3n/nR+Mm5HJ8QMvqVKjp+H9DUSgIdzDt/ZeK5inr/B/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gShxQAAANwAAAAPAAAAAAAAAAAAAAAAAJgCAABkcnMv&#10;ZG93bnJldi54bWxQSwUGAAAAAAQABAD1AAAAigMAAAAA&#10;" path="m,l89,e" filled="f" strokeweight=".15956mm">
                    <v:path arrowok="t" o:connecttype="custom" o:connectlocs="0,0;89,0" o:connectangles="0,0"/>
                  </v:shape>
                </v:group>
                <v:group id="Group 632" o:spid="_x0000_s1215" style="position:absolute;left:4744;top:-744;width:2;height:90" coordorigin="4744,-744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<v:shape id="Freeform 633" o:spid="_x0000_s1216" style="position:absolute;left:4744;top:-744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xRBMUA&#10;AADcAAAADwAAAGRycy9kb3ducmV2LnhtbESPzWrDMBCE74W8g9hALyWRnUMTnCihLQRcAiG/9621&#10;tV1bKyOpjvv2VaDQ4zAz3zCrzWBa0ZPztWUF6TQBQVxYXXOp4HLeThYgfEDW2FomBT/kYbMePaww&#10;0/bGR+pPoRQRwj5DBVUIXSalLyoy6Ke2I47ep3UGQ5SulNrhLcJNK2dJ8iwN1hwXKuzoraKiOX0b&#10;Bdf3j3wo+ybffbnd61Pe0D497JV6HA8vSxCBhvAf/mvnWsF8nsL9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FEExQAAANwAAAAPAAAAAAAAAAAAAAAAAJgCAABkcnMv&#10;ZG93bnJldi54bWxQSwUGAAAAAAQABAD1AAAAigMAAAAA&#10;" path="m,90l,e" filled="f" strokeweight=".15956mm">
                    <v:path arrowok="t" o:connecttype="custom" o:connectlocs="0,-654;0,-744" o:connectangles="0,0"/>
                  </v:shape>
                </v:group>
                <v:group id="Group 630" o:spid="_x0000_s1217" style="position:absolute;left:4874;top:-718;width:90;height:2" coordorigin="4874,-718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shape id="Freeform 631" o:spid="_x0000_s1218" style="position:absolute;left:4874;top:-718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llsUA&#10;AADcAAAADwAAAGRycy9kb3ducmV2LnhtbESPQWvCQBSE70L/w/IK3nRjS02JrlJKiyJ4SNqLt0f2&#10;mQ1m36bZbYz99a4g9DjMzDfMcj3YRvTU+dqxgtk0AUFcOl1zpeD763PyCsIHZI2NY1JwIQ/r1cNo&#10;iZl2Z86pL0IlIoR9hgpMCG0mpS8NWfRT1xJH7+g6iyHKrpK6w3OE20Y+JclcWqw5Lhhs6d1QeSp+&#10;rYLNbGg+ftL+kO+NeyGT4w7/5kqNH4e3BYhAQ/gP39tbrSBNn+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6WW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28" o:spid="_x0000_s1219" style="position:absolute;left:4919;top:-763;width:2;height:90" coordorigin="4919,-763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<v:shape id="Freeform 629" o:spid="_x0000_s1220" style="position:absolute;left:4919;top:-763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dXB8YA&#10;AADcAAAADwAAAGRycy9kb3ducmV2LnhtbESPQWvCQBSE7wX/w/IEL6VuFKoldRUVhBRBWqv31+xr&#10;kib7NuxuY/rvXUHocZiZb5jFqjeN6Mj5yrKCyTgBQZxbXXGh4PS5e3oB4QOyxsYyKfgjD6vl4GGB&#10;qbYX/qDuGAoRIexTVFCG0KZS+rwkg35sW+LofVtnMETpCqkdXiLcNHKaJDNpsOK4UGJL25Ly+vhr&#10;FJzfvrK+6Ops/+P2m8espsPk/aDUaNivX0EE6sN/+N7OtIL5/Bl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dXB8YAAADcAAAADwAAAAAAAAAAAAAAAACYAgAAZHJz&#10;L2Rvd25yZXYueG1sUEsFBgAAAAAEAAQA9QAAAIsDAAAAAA==&#10;" path="m,90l,e" filled="f" strokeweight=".15956mm">
                    <v:path arrowok="t" o:connecttype="custom" o:connectlocs="0,-673;0,-763" o:connectangles="0,0"/>
                  </v:shape>
                </v:group>
                <v:group id="Group 626" o:spid="_x0000_s1221" style="position:absolute;left:5049;top:-731;width:90;height:2" coordorigin="5049,-731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<v:shape id="Freeform 627" o:spid="_x0000_s1222" style="position:absolute;left:5049;top:-731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jlcUA&#10;AADcAAAADwAAAGRycy9kb3ducmV2LnhtbESPQWvCQBSE70L/w/IK3nRjQVNSN6GUlorQQ7SX3h7Z&#10;ZzaYfZtmtzH667uC4HGYmW+YdTHaVgzU+8axgsU8AUFcOd1wreB7/zF7BuEDssbWMSk4k4cif5is&#10;MdPuxCUNu1CLCGGfoQITQpdJ6StDFv3cdcTRO7jeYoiyr6Xu8RThtpVPSbKSFhuOCwY7ejNUHXd/&#10;VsHnYmzff9Php/wybkmmxC1eVkpNH8fXFxCBxnAP39obrSBNU7ieiUdA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KOV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24" o:spid="_x0000_s1223" style="position:absolute;left:5094;top:-776;width:2;height:90" coordorigin="5094,-776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<v:shape id="Freeform 625" o:spid="_x0000_s1224" style="position:absolute;left:5094;top:-776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dAsYA&#10;AADcAAAADwAAAGRycy9kb3ducmV2LnhtbESPQWvCQBSE7wX/w/IEL1I3eqht6ioqCCmCtFbvr9nX&#10;JE32bdjdxvTfu4LQ4zAz3zCLVW8a0ZHzlWUF00kCgji3uuJCwelz9/gMwgdkjY1lUvBHHlbLwcMC&#10;U20v/EHdMRQiQtinqKAMoU2l9HlJBv3EtsTR+7bOYIjSFVI7vES4aeQsSZ6kwYrjQoktbUvK6+Ov&#10;UXB++8r6oquz/Y/bb8ZZTYfp+0Gp0bBfv4II1If/8L2daQXz+Qv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pdAsYAAADcAAAADwAAAAAAAAAAAAAAAACYAgAAZHJz&#10;L2Rvd25yZXYueG1sUEsFBgAAAAAEAAQA9QAAAIsDAAAAAA==&#10;" path="m,90l,e" filled="f" strokeweight=".15956mm">
                    <v:path arrowok="t" o:connecttype="custom" o:connectlocs="0,-686;0,-776" o:connectangles="0,0"/>
                  </v:shape>
                </v:group>
                <v:group id="Group 622" o:spid="_x0000_s1225" style="position:absolute;left:5224;top:-741;width:90;height:2" coordorigin="5224,-741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shape id="Freeform 623" o:spid="_x0000_s1226" style="position:absolute;left:5224;top:-741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uXcUA&#10;AADcAAAADwAAAGRycy9kb3ducmV2LnhtbESPT2vCQBTE74LfYXmCN91E8A+pq4hUlEIPUS+9PbKv&#10;2dDs2zS7xthP3y0UPA4z8xtmve1tLTpqfeVYQTpNQBAXTldcKrheDpMVCB+QNdaOScGDPGw3w8Ea&#10;M+3unFN3DqWIEPYZKjAhNJmUvjBk0U9dQxy9T9daDFG2pdQt3iPc1nKWJAtpseK4YLChvaHi63yz&#10;Co5pX79+L7uP/N24OZkc3/BnodR41O9eQATqwzP83z5pBctV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5d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20" o:spid="_x0000_s1227" style="position:absolute;left:5269;top:-786;width:2;height:90" coordorigin="5269,-786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shape id="Freeform 621" o:spid="_x0000_s1228" style="position:absolute;left:5269;top:-786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az8YA&#10;AADcAAAADwAAAGRycy9kb3ducmV2LnhtbESP3WrCQBSE7wu+w3KE3hTdaKFKdBVbEFIEaf25P2aP&#10;SUz2bNjdxvTtu4VCL4eZ+YZZrnvTiI6crywrmIwTEMS51RUXCk7H7WgOwgdkjY1lUvBNHtarwcMS&#10;U23v/EndIRQiQtinqKAMoU2l9HlJBv3YtsTRu1pnMETpCqkd3iPcNHKaJC/SYMVxocSW3krK68OX&#10;UXB+v2R90dXZ7uZ2r09ZTfvJx16px2G/WYAI1If/8F870wpm82f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caz8YAAADcAAAADwAAAAAAAAAAAAAAAACYAgAAZHJz&#10;L2Rvd25yZXYueG1sUEsFBgAAAAAEAAQA9QAAAIsDAAAAAA==&#10;" path="m,90l,e" filled="f" strokeweight=".15956mm">
                    <v:path arrowok="t" o:connecttype="custom" o:connectlocs="0,-696;0,-786" o:connectangles="0,0"/>
                  </v:shape>
                </v:group>
                <v:group id="Group 618" o:spid="_x0000_s1229" style="position:absolute;left:5399;top:-731;width:90;height:2" coordorigin="5399,-731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<v:shape id="Freeform 619" o:spid="_x0000_s1230" style="position:absolute;left:5399;top:-731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oXsUA&#10;AADcAAAADwAAAGRycy9kb3ducmV2LnhtbESPQWvCQBSE74X+h+UVvNWNghqim1CKYil4iPbS2yP7&#10;zIZm36bZNab99W6h4HGYmW+YTTHaVgzU+8axgtk0AUFcOd1wreDjtHtOQfiArLF1TAp+yEORPz5s&#10;MNPuyiUNx1CLCGGfoQITQpdJ6StDFv3UdcTRO7veYoiyr6Xu8RrhtpXzJFlKiw3HBYMdvRqqvo4X&#10;q2A/G9vt92r4LA/GLciU+I6/S6UmT+PLGkSgMdzD/+03rWCVLuD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+he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16" o:spid="_x0000_s1231" style="position:absolute;left:5444;top:-776;width:2;height:90" coordorigin="5444,-776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shape id="Freeform 617" o:spid="_x0000_s1232" style="position:absolute;left:5444;top:-776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czMYA&#10;AADcAAAADwAAAGRycy9kb3ducmV2LnhtbESPT2vCQBTE74LfYXkFL6IbPVRJXaUWChFBWv/cX7Ov&#10;SZrs27C7xvTbu0Khx2FmfsOsNr1pREfOV5YVzKYJCOLc6ooLBefT+2QJwgdkjY1lUvBLHjbr4WCF&#10;qbY3/qTuGAoRIexTVFCG0KZS+rwkg35qW+LofVtnMETpCqkd3iLcNHKeJM/SYMVxocSW3krK6+PV&#10;KLjsvrK+6Ops/+P223FW02H2cVBq9NS/voAI1If/8F870woWywU8zs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wczMYAAADcAAAADwAAAAAAAAAAAAAAAACYAgAAZHJz&#10;L2Rvd25yZXYueG1sUEsFBgAAAAAEAAQA9QAAAIsDAAAAAA==&#10;" path="m,90l,e" filled="f" strokeweight=".15956mm">
                    <v:path arrowok="t" o:connecttype="custom" o:connectlocs="0,-686;0,-776" o:connectangles="0,0"/>
                  </v:shape>
                </v:group>
                <v:group id="Group 614" o:spid="_x0000_s1233" style="position:absolute;left:5574;top:-743;width:90;height:2" coordorigin="5574,-743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<v:shape id="Freeform 615" o:spid="_x0000_s1234" style="position:absolute;left:5574;top:-743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7iW8UA&#10;AADcAAAADwAAAGRycy9kb3ducmV2LnhtbESPzWrDMBCE74W+g9hCbo2cQv4cy6GElpZADk5yyW2x&#10;NpaptXIs1XH79FGg0OMwM98w2Xqwjeip87VjBZNxAoK4dLrmSsHx8P68AOEDssbGMSn4IQ/r/PEh&#10;w1S7KxfU70MlIoR9igpMCG0qpS8NWfRj1xJH7+w6iyHKrpK6w2uE20a+JMlMWqw5LhhsaWOo/Np/&#10;WwUfk6F5u8z7U7EzbkqmwC3+zpQaPQ2vKxCBhvAf/mt/agXzxRL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uJb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12" o:spid="_x0000_s1235" style="position:absolute;left:5619;top:-787;width:2;height:90" coordorigin="5619,-787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<v:shape id="Freeform 613" o:spid="_x0000_s1236" style="position:absolute;left:5619;top:-787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3/sYA&#10;AADcAAAADwAAAGRycy9kb3ducmV2LnhtbESPzWrDMBCE74W8g9hAL6WRnUObOFFCWgi4BEJ+2vvW&#10;2tiOrZWRVMd9+6pQ6HGYmW+Y5XowrejJ+dqygnSSgCAurK65VPB+3j7OQPiArLG1TAq+ycN6Nbpb&#10;YqbtjY/Un0IpIoR9hgqqELpMSl9UZNBPbEccvYt1BkOUrpTa4S3CTSunSfIkDdYcFyrs6LWiojl9&#10;GQUfb5/5UPZNvru63ctD3tA+PeyVuh8PmwWIQEP4D/+1c63geZ7C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C3/sYAAADcAAAADwAAAAAAAAAAAAAAAACYAgAAZHJz&#10;L2Rvd25yZXYueG1sUEsFBgAAAAAEAAQA9QAAAIsDAAAAAA==&#10;" path="m,89l,e" filled="f" strokeweight=".15956mm">
                    <v:path arrowok="t" o:connecttype="custom" o:connectlocs="0,-698;0,-787" o:connectangles="0,0"/>
                  </v:shape>
                </v:group>
                <v:group id="Group 610" o:spid="_x0000_s1237" style="position:absolute;left:5749;top:-834;width:90;height:2" coordorigin="5749,-834" coordsize="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shape id="Freeform 611" o:spid="_x0000_s1238" style="position:absolute;left:5749;top:-834;width:90;height:2;visibility:visible;mso-wrap-style:square;v-text-anchor:top" coordsize="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9DbMUA&#10;AADcAAAADwAAAGRycy9kb3ducmV2LnhtbESPQWvCQBSE7wX/w/KE3upGS41NXUVKS4vgIerF2yP7&#10;zAazb9PsNqb99a4geBxm5htmvuxtLTpqfeVYwXiUgCAunK64VLDffT7NQPiArLF2TAr+yMNyMXiY&#10;Y6bdmXPqtqEUEcI+QwUmhCaT0heGLPqRa4ijd3StxRBlW0rd4jnCbS0nSTKVFiuOCwYbejdUnLa/&#10;VsHXuK8/ftLukG+MeyGT4xr/p0o9DvvVG4hAfbiHb+1vrSB9fYb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T0NsxQAAANwAAAAPAAAAAAAAAAAAAAAAAJgCAABkcnMv&#10;ZG93bnJldi54bWxQSwUGAAAAAAQABAD1AAAAigMAAAAA&#10;" path="m,l90,e" filled="f" strokeweight=".15956mm">
                    <v:path arrowok="t" o:connecttype="custom" o:connectlocs="0,0;90,0" o:connectangles="0,0"/>
                  </v:shape>
                </v:group>
                <v:group id="Group 608" o:spid="_x0000_s1239" style="position:absolute;left:5794;top:-879;width:2;height:90" coordorigin="5794,-879" coordsize="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<v:shape id="Freeform 609" o:spid="_x0000_s1240" style="position:absolute;left:5794;top:-879;width:2;height:90;visibility:visible;mso-wrap-style:square;v-text-anchor:top" coordsize="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x/cYA&#10;AADcAAAADwAAAGRycy9kb3ducmV2LnhtbESPQWvCQBSE7wX/w/KEXqRuFGrb1FVaoRARpFV7f80+&#10;k5js27C7jfHfuwWhx2FmvmHmy940oiPnK8sKJuMEBHFudcWFgsP+4+EZhA/IGhvLpOBCHpaLwd0c&#10;U23P/EXdLhQiQtinqKAMoU2l9HlJBv3YtsTRO1pnMETpCqkdniPcNHKaJDNpsOK4UGJLq5Lyevdr&#10;FHyvf7K+6Opsc3Kb91FW03byuVXqfti/vYII1If/8K2daQVPL4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ux/cYAAADcAAAADwAAAAAAAAAAAAAAAACYAgAAZHJz&#10;L2Rvd25yZXYueG1sUEsFBgAAAAAEAAQA9QAAAIsDAAAAAA==&#10;" path="m,90l,e" filled="f" strokeweight=".15956mm">
                    <v:path arrowok="t" o:connecttype="custom" o:connectlocs="0,-789;0,-879" o:connectangles="0,0"/>
                  </v:shape>
                </v:group>
                <v:group id="Group 606" o:spid="_x0000_s1241" style="position:absolute;left:2121;top:942;width:3673;height:323" coordorigin="2121,942" coordsize="3673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<v:shape id="Freeform 607" o:spid="_x0000_s1242" style="position:absolute;left:2121;top:942;width:3673;height:323;visibility:visible;mso-wrap-style:square;v-text-anchor:top" coordsize="3673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K/8QA&#10;AADcAAAADwAAAGRycy9kb3ducmV2LnhtbESPQWsCMRSE7wX/Q3hCbzVbKd3t1igiFHpRqvbQ42Pz&#10;3CxNXsImavz3TaHQ4zAz3zCLVXZWXGiMg2cFj7MKBHHn9cC9gs/j20MDIiZkjdYzKbhRhNVycrfA&#10;Vvsr7+lySL0oEI4tKjAphVbK2BlyGGc+EBfv5EeHqcixl3rEa4E7K+dV9SwdDlwWDAbaGOq+D2en&#10;4GtnbMgf9b5p8vZkq3BOT/OdUvfTvH4FkSin//Bf+10rqF9q+D1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oCv/EAAAA3AAAAA8AAAAAAAAAAAAAAAAAmAIAAGRycy9k&#10;b3ducmV2LnhtbFBLBQYAAAAABAAEAPUAAACJAwAAAAA=&#10;" path="m,l93,31r93,30l279,90r93,27l465,142r93,25l651,189r93,21l837,229r93,18l1023,263r93,16l1209,293r93,11l1395,313r93,6l1581,322r93,1l1720,323r93,-2l1906,315r93,-9l2092,295r47,-5l2185,286r47,-4l2278,279r47,-3l2371,273r46,-3l2464,267r46,-3l2557,261r93,-6l2743,251r93,-2l2929,248r93,l3068,248r93,1l3254,250r93,3l3440,257r93,5l3626,268r47,3e" filled="f" strokecolor="#333" strokeweight=".35956mm">
                    <v:path arrowok="t" o:connecttype="custom" o:connectlocs="0,942;93,973;186,1003;279,1032;372,1059;465,1084;558,1109;651,1131;744,1152;837,1171;930,1189;1023,1205;1116,1221;1209,1235;1302,1246;1395,1255;1488,1261;1581,1264;1674,1265;1720,1265;1813,1263;1906,1257;1999,1248;2092,1237;2139,1232;2185,1228;2232,1224;2278,1221;2325,1218;2371,1215;2417,1212;2464,1209;2510,1206;2557,1203;2650,1197;2743,1193;2836,1191;2929,1190;3022,1190;3068,1190;3161,1191;3254,1192;3347,1195;3440,1199;3533,1204;3626,1210;3673,1213" o:connectangles="0,0,0,0,0,0,0,0,0,0,0,0,0,0,0,0,0,0,0,0,0,0,0,0,0,0,0,0,0,0,0,0,0,0,0,0,0,0,0,0,0,0,0,0,0,0,0"/>
                  </v:shape>
                </v:group>
                <v:group id="Group 604" o:spid="_x0000_s1243" style="position:absolute;left:2121;top:1134;width:3673;height:201" coordorigin="2121,1134" coordsize="3673,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<v:shape id="Freeform 605" o:spid="_x0000_s1244" style="position:absolute;left:2121;top:1134;width:3673;height:201;visibility:visible;mso-wrap-style:square;v-text-anchor:top" coordsize="3673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8EcUA&#10;AADcAAAADwAAAGRycy9kb3ducmV2LnhtbESPQWsCMRSE74L/ITyhF6nZKlh3NStSEHpokarQ62Pz&#10;3A27eQmbqNt/3xQKHoeZ+YbZbAfbiRv1wThW8DLLQBBXThuuFZxP++cViBCRNXaOScEPBdiW49EG&#10;C+3u/EW3Y6xFgnAoUEEToy+kDFVDFsPMeeLkXVxvMSbZ11L3eE9w28l5li2lRcNpoUFPbw1V7fFq&#10;FQx++Xkw83yK3tSrj/i9uLRuodTTZNitQUQa4iP8337XCl7zHP7OpCM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jwRxQAAANwAAAAPAAAAAAAAAAAAAAAAAJgCAABkcnMv&#10;ZG93bnJldi54bWxQSwUGAAAAAAQABAD1AAAAigMAAAAA&#10;" path="m,l93,17r93,16l279,49r93,14l465,77r93,14l604,97r47,6l744,115r93,10l930,135r93,10l1116,153r93,8l1302,167r93,5l1488,175r46,1l1581,176r46,-1l1674,175r46,l1767,176r46,1l1860,178r46,l1953,179r46,l2046,180r46,l2139,181r46,l2232,182r46,l2371,186r93,5l2510,194r47,2l2603,198r47,2l2696,201r47,-1l2836,196r93,-7l3022,181r93,-10l3208,158r93,-16l3394,124r93,-21l3580,79r46,-13l3673,53e" filled="f" strokecolor="#333" strokeweight=".35956mm">
                    <v:path arrowok="t" o:connecttype="custom" o:connectlocs="0,1134;93,1151;186,1167;279,1183;372,1197;465,1211;558,1225;604,1231;651,1237;744,1249;837,1259;930,1269;1023,1279;1116,1287;1209,1295;1302,1301;1395,1306;1488,1309;1534,1310;1581,1310;1627,1309;1674,1309;1720,1309;1767,1310;1813,1311;1860,1312;1906,1312;1953,1313;1999,1313;2046,1314;2092,1314;2139,1315;2185,1315;2232,1316;2278,1316;2371,1320;2464,1325;2510,1328;2557,1330;2603,1332;2650,1334;2696,1335;2743,1334;2836,1330;2929,1323;3022,1315;3115,1305;3208,1292;3301,1276;3394,1258;3487,1237;3580,1213;3626,1200;3673,1187" o:connectangles="0,0,0,0,0,0,0,0,0,0,0,0,0,0,0,0,0,0,0,0,0,0,0,0,0,0,0,0,0,0,0,0,0,0,0,0,0,0,0,0,0,0,0,0,0,0,0,0,0,0,0,0,0,0"/>
                  </v:shape>
                </v:group>
                <v:group id="Group 602" o:spid="_x0000_s1245" style="position:absolute;left:2121;top:-638;width:3673;height:325" coordorigin="2121,-638" coordsize="3673,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shape id="Freeform 603" o:spid="_x0000_s1246" style="position:absolute;left:2121;top:-638;width:3673;height:325;visibility:visible;mso-wrap-style:square;v-text-anchor:top" coordsize="3673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Gu8UA&#10;AADcAAAADwAAAGRycy9kb3ducmV2LnhtbESPQWvCQBSE7wX/w/KE3uom0opE16BCoaVVMHrx9sg+&#10;k2D2bbq71eTfdwuFHoeZ+YZZ5r1pxY2cbywrSCcJCOLS6oYrBafj69MchA/IGlvLpGAgD/lq9LDE&#10;TNs7H+hWhEpECPsMFdQhdJmUvqzJoJ/Yjjh6F+sMhihdJbXDe4SbVk6TZCYNNhwXauxoW1N5Lb6N&#10;gk143g79J324Yfflcc/vm5firNTjuF8vQATqw3/4r/2mFcyTF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8a7xQAAANwAAAAPAAAAAAAAAAAAAAAAAJgCAABkcnMv&#10;ZG93bnJldi54bWxQSwUGAAAAAAQABAD1AAAAigMAAAAA&#10;" path="m,l93,29r93,28l279,84r93,27l418,124r93,25l604,173r93,23l790,217r93,19l930,245r46,10l1069,273r93,18l1255,306r93,12l1441,325r47,-1l1534,323r47,-3l1627,316r47,-3l1720,311r47,-1l1813,309r93,-5l1999,296r47,-5l2092,287r93,-7l2278,276r47,-1l2371,275r46,-1l2464,274r46,l2557,274r46,l2650,274r46,1l2743,276r46,l2882,279r93,3l3068,285r47,2l3161,290r47,2l3254,294r47,3l3347,299r47,3l3440,305r47,3l3533,311r47,3l3626,318r47,3e" filled="f" strokecolor="#333" strokeweight=".35956mm">
                    <v:path arrowok="t" o:connecttype="custom" o:connectlocs="0,-638;93,-609;186,-581;279,-554;372,-527;418,-514;511,-489;604,-465;697,-442;790,-421;883,-402;930,-393;976,-383;1069,-365;1162,-347;1255,-332;1348,-320;1441,-313;1488,-314;1534,-315;1581,-318;1627,-322;1674,-325;1720,-327;1767,-328;1813,-329;1906,-334;1999,-342;2046,-347;2092,-351;2185,-358;2278,-362;2325,-363;2371,-363;2417,-364;2464,-364;2510,-364;2557,-364;2603,-364;2650,-364;2696,-363;2743,-362;2789,-362;2882,-359;2975,-356;3068,-353;3115,-351;3161,-348;3208,-346;3254,-344;3301,-341;3347,-339;3394,-336;3440,-333;3487,-330;3533,-327;3580,-324;3626,-320;3673,-317" o:connectangles="0,0,0,0,0,0,0,0,0,0,0,0,0,0,0,0,0,0,0,0,0,0,0,0,0,0,0,0,0,0,0,0,0,0,0,0,0,0,0,0,0,0,0,0,0,0,0,0,0,0,0,0,0,0,0,0,0,0,0"/>
                  </v:shape>
                </v:group>
                <v:group id="Group 600" o:spid="_x0000_s1247" style="position:absolute;left:2121;top:-1065;width:3673;height:428" coordorigin="2121,-1065" coordsize="3673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shape id="Freeform 601" o:spid="_x0000_s1248" style="position:absolute;left:2121;top:-1065;width:3673;height:428;visibility:visible;mso-wrap-style:square;v-text-anchor:top" coordsize="3673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EFPcQA&#10;AADcAAAADwAAAGRycy9kb3ducmV2LnhtbESPT2sCMRTE74LfITyhF9GkLaisRtFKobfiP7w+N8/d&#10;xc3Lsolm++2bQsHjMDO/YRarztbiQa2vHGt4HSsQxLkzFRcajofP0QyED8gGa8ek4Yc8rJb93gIz&#10;4yLv6LEPhUgQ9hlqKENoMil9XpJFP3YNcfKurrUYkmwLaVqMCW5r+abURFqsOC2U2NBHSfltf7ca&#10;XDc9xeHm8j3ZHqbnahhv8RSV1i+Dbj0HEagLz/B/+8tomKl3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BT3EAAAA3AAAAA8AAAAAAAAAAAAAAAAAmAIAAGRycy9k&#10;b3ducmV2LnhtbFBLBQYAAAAABAAEAPUAAACJAwAAAAA=&#10;" path="m,l93,34r93,33l279,99r93,30l465,159r93,29l651,215r93,26l837,266r46,12l930,290r93,23l1116,336r93,22l1302,377r93,16l1488,405r93,10l1674,422r93,5l1813,428r47,l1953,425r93,-5l2139,413r46,-3l2232,406r93,-5l2417,395r93,-8l2603,379r47,-4l2696,371r47,-4l2789,363r47,-4l2882,354r93,-8l3068,336r93,-9l3254,316r93,-10l3440,294r93,-11l3580,277r46,-6l3673,265e" filled="f" strokecolor="#333" strokeweight=".35956mm">
                    <v:path arrowok="t" o:connecttype="custom" o:connectlocs="0,-1065;93,-1031;186,-998;279,-966;372,-936;465,-906;558,-877;651,-850;744,-824;837,-799;883,-787;930,-775;1023,-752;1116,-729;1209,-707;1302,-688;1395,-672;1488,-660;1581,-650;1674,-643;1767,-638;1813,-637;1860,-637;1953,-640;2046,-645;2139,-652;2185,-655;2232,-659;2325,-664;2417,-670;2510,-678;2603,-686;2650,-690;2696,-694;2743,-698;2789,-702;2836,-706;2882,-711;2975,-719;3068,-729;3161,-738;3254,-749;3347,-759;3440,-771;3533,-782;3580,-788;3626,-794;3673,-800" o:connectangles="0,0,0,0,0,0,0,0,0,0,0,0,0,0,0,0,0,0,0,0,0,0,0,0,0,0,0,0,0,0,0,0,0,0,0,0,0,0,0,0,0,0,0,0,0,0,0,0"/>
                  </v:shape>
                </v:group>
                <v:group id="Group 598" o:spid="_x0000_s1249" style="position:absolute;left:1937;top:-1185;width:4040;height:2655" coordorigin="1937,-1185" coordsize="4040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<v:shape id="Freeform 599" o:spid="_x0000_s1250" style="position:absolute;left:1937;top:-1185;width:4040;height:2655;visibility:visible;mso-wrap-style:square;v-text-anchor:top" coordsize="4040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tsUA&#10;AADcAAAADwAAAGRycy9kb3ducmV2LnhtbESPT4vCMBTE7wt+h/CEva2pokvpGkUFcQ+L4B8Qb4/m&#10;bVttXmqS1frtjbDgcZiZ3zDjaWtqcSXnK8sK+r0EBHFudcWFgv1u+ZGC8AFZY22ZFNzJw3TSeRtj&#10;pu2NN3TdhkJECPsMFZQhNJmUPi/JoO/Zhjh6v9YZDFG6QmqHtwg3tRwkyac0WHFcKLGhRUn5eftn&#10;FJgf4455et8MOV2dhvXBX+Zrr9R7t519gQjUhlf4v/2tFaTJCJ5n4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+a2xQAAANwAAAAPAAAAAAAAAAAAAAAAAJgCAABkcnMv&#10;ZG93bnJldi54bWxQSwUGAAAAAAQABAD1AAAAigMAAAAA&#10;" path="m,2655r4040,l4040,,,,,2655xe" filled="f" strokeweight=".24044mm">
                    <v:path arrowok="t" o:connecttype="custom" o:connectlocs="0,1470;4040,1470;4040,-1185;0,-1185;0,1470" o:connectangles="0,0,0,0,0"/>
                  </v:shape>
                </v:group>
                <v:group id="Group 596" o:spid="_x0000_s1251" style="position:absolute;left:1902;top:822;width:35;height:2" coordorigin="1902,822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 id="Freeform 597" o:spid="_x0000_s1252" style="position:absolute;left:1902;top:822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P8MA&#10;AADcAAAADwAAAGRycy9kb3ducmV2LnhtbESPS6vCMBSE9xf8D+EI7q6pLnxUo/hA7l2I4APXh+bY&#10;VpuT0sRa/70RBJfDzHzDTOeNKURNlcstK+h1IxDEidU5pwpOx83vCITzyBoLy6TgSQ7ms9bPFGNt&#10;H7yn+uBTESDsYlSQeV/GUrokI4Oua0vi4F1sZdAHWaVSV/gIcFPIfhQNpMGcw0KGJa0ySm6Hu1Hw&#10;14yvz6S22+HS1PK+7u/OvN8p1Wk3iwkIT43/hj/tf61gFA3hfS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ZTP8MAAADcAAAADwAAAAAAAAAAAAAAAACYAgAAZHJzL2Rv&#10;d25yZXYueG1sUEsFBgAAAAAEAAQA9QAAAIgDAAAAAA=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594" o:spid="_x0000_s1253" style="position:absolute;left:1902;top:111;width:35;height:2" coordorigin="1902,111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<v:shape id="Freeform 595" o:spid="_x0000_s1254" style="position:absolute;left:1902;top:111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i1sQA&#10;AADcAAAADwAAAGRycy9kb3ducmV2LnhtbESPT4vCMBTE74LfITzBm6b24J+uUVZF9CCC7rLnR/Ns&#10;6zYvpUlr/fZmYcHjMDO/YZbrzpSipdoVlhVMxhEI4tTqgjMF31/70RyE88gaS8uk4EkO1qt+b4mJ&#10;tg++UHv1mQgQdgkqyL2vEildmpNBN7YVcfButjbog6wzqWt8BLgpZRxFU2mw4LCQY0XbnNLfa2MU&#10;HLrF/Zm29jTbmFY2u/j8w5ezUsNB9/kBwlPn3+H/9lErmEcL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lYtbEAAAA3AAAAA8AAAAAAAAAAAAAAAAAmAIAAGRycy9k&#10;b3ducmV2LnhtbFBLBQYAAAAABAAEAPUAAACJAwAAAAA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592" o:spid="_x0000_s1255" style="position:absolute;left:1902;top:-599;width:35;height:2" coordorigin="1902,-599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<v:shape id="Freeform 593" o:spid="_x0000_s1256" style="position:absolute;left:1902;top:-599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r4DcUA&#10;AADcAAAADwAAAGRycy9kb3ducmV2LnhtbESPS2vDMBCE74H8B7GF3mLZOTSJYyU0LaU5lEAe5LxY&#10;G9uttTKW4se/rwqFHIeZ+YbJtoOpRUetqywrSKIYBHFudcWFgsv5Y7YE4TyyxtoyKRjJwXYznWSY&#10;atvzkbqTL0SAsEtRQel9k0rp8pIMusg2xMG72dagD7ItpG6xD3BTy3kcv0iDFYeFEht6Kyn/Od2N&#10;gs9h9T3mnf1a7Ewn7+/zw5WPB6Wen4bXNQhPg3+E/9t7rWCZJP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ivgNxQAAANwAAAAPAAAAAAAAAAAAAAAAAJgCAABkcnMv&#10;ZG93bnJldi54bWxQSwUGAAAAAAQABAD1AAAAigMAAAAA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590" o:spid="_x0000_s1257" style="position:absolute;left:1946;top:1470;width:2;height:35" coordorigin="1946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Freeform 591" o:spid="_x0000_s1258" style="position:absolute;left:1946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5isMA&#10;AADcAAAADwAAAGRycy9kb3ducmV2LnhtbESP3WoCMRSE7wu+QziCdzVrLbpsjSKCIN74+wCHzTG7&#10;NTlZNqnuvn1TKHg5zMw3zGLVOSse1Ibas4LJOANBXHpds1FwvWzfcxAhImu0nklBTwFWy8HbAgvt&#10;n3yixzkakSAcClRQxdgUUoayIodh7Bvi5N186zAm2RqpW3wmuLPyI8tm0mHNaaHChjYVlffzj1Nw&#10;2K+ns36u895oe7DfRzOvP49KjYbd+gtEpC6+wv/tnVaQT6bwdyYd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f5isMAAADcAAAADwAAAAAAAAAAAAAAAACYAgAAZHJzL2Rv&#10;d25yZXYueG1sUEsFBgAAAAAEAAQA9QAAAIgDAAAAAA==&#10;" path="m,34l,e" filled="f" strokecolor="#333" strokeweight=".24044mm">
                    <v:path arrowok="t" o:connecttype="custom" o:connectlocs="0,1504;0,1470" o:connectangles="0,0"/>
                  </v:shape>
                </v:group>
                <v:group id="Group 588" o:spid="_x0000_s1259" style="position:absolute;left:2646;top:1470;width:2;height:35" coordorigin="2646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<v:shape id="Freeform 589" o:spid="_x0000_s1260" style="position:absolute;left:2646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EZcQA&#10;AADcAAAADwAAAGRycy9kb3ducmV2LnhtbESP3WoCMRSE7wu+QzhC72pWW3VZjSKCUHrjT/sAh80x&#10;u21ysmyi7r59IwheDjPzDbNcd86KK7Wh9qxgPMpAEJde12wU/Hzv3nIQISJrtJ5JQU8B1qvByxIL&#10;7W98pOspGpEgHApUUMXYFFKGsiKHYeQb4uSdfeswJtkaqVu8JbizcpJlM+mw5rRQYUPbisq/08Up&#10;2H9t3mf9XOe90XZvfw9mXn8clHoddpsFiEhdfIYf7U+tIB9P4X4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yxGXEAAAA3AAAAA8AAAAAAAAAAAAAAAAAmAIAAGRycy9k&#10;b3ducmV2LnhtbFBLBQYAAAAABAAEAPUAAACJAwAAAAA=&#10;" path="m,34l,e" filled="f" strokecolor="#333" strokeweight=".24044mm">
                    <v:path arrowok="t" o:connecttype="custom" o:connectlocs="0,1504;0,1470" o:connectangles="0,0"/>
                  </v:shape>
                </v:group>
                <v:group id="Group 586" o:spid="_x0000_s1261" style="position:absolute;left:3345;top:1470;width:2;height:35" coordorigin="3345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<v:shape id="Freeform 587" o:spid="_x0000_s1262" style="position:absolute;left:3345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/icQA&#10;AADcAAAADwAAAGRycy9kb3ducmV2LnhtbESPzWrDMBCE74W8g9hAb42cpMTGjRJCoBB6ye8DLNZW&#10;diutjKUm9ttXgUCOw8x8wyzXvbPiSl1oPCuYTjIQxJXXDRsFl/PnWwEiRGSN1jMpGCjAejV6WWKp&#10;/Y2PdD1FIxKEQ4kK6hjbUspQ1eQwTHxLnLxv3zmMSXZG6g5vCe6snGXZQjpsOC3U2NK2pur39OcU&#10;7L8288WQ62Iw2u7tz8HkzftBqddxv/kAEamPz/CjvdMKimkO9zPp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/4nEAAAA3AAAAA8AAAAAAAAAAAAAAAAAmAIAAGRycy9k&#10;b3ducmV2LnhtbFBLBQYAAAAABAAEAPUAAACJAwAAAAA=&#10;" path="m,34l,e" filled="f" strokecolor="#333" strokeweight=".24044mm">
                    <v:path arrowok="t" o:connecttype="custom" o:connectlocs="0,1504;0,1470" o:connectangles="0,0"/>
                  </v:shape>
                </v:group>
                <v:group id="Group 584" o:spid="_x0000_s1263" style="position:absolute;left:4045;top:1470;width:2;height:35" coordorigin="4045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<v:shape id="Freeform 585" o:spid="_x0000_s1264" style="position:absolute;left:4045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OYMQA&#10;AADcAAAADwAAAGRycy9kb3ducmV2LnhtbESPzWrDMBCE74G8g9hAb4mcHxLXjRJCIVB6ye8DLNZW&#10;diOtjKUm9ttXgUKPw8x8w6y3nbPiTm2oPSuYTjIQxKXXNRsF18t+nIMIEVmj9UwKegqw3QwHayy0&#10;f/CJ7udoRIJwKFBBFWNTSBnKihyGiW+Ik/flW4cxydZI3eIjwZ2VsyxbSoc1p4UKG3qvqLydf5yC&#10;w+duvuxXOu+Ntgf7fTSrenFU6mXU7d5AROrif/iv/aEV5NNXeJ5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/zmDEAAAA3AAAAA8AAAAAAAAAAAAAAAAAmAIAAGRycy9k&#10;b3ducmV2LnhtbFBLBQYAAAAABAAEAPUAAACJAwAAAAA=&#10;" path="m,34l,e" filled="f" strokecolor="#333" strokeweight=".24044mm">
                    <v:path arrowok="t" o:connecttype="custom" o:connectlocs="0,1504;0,1470" o:connectangles="0,0"/>
                  </v:shape>
                </v:group>
                <v:group id="Group 582" o:spid="_x0000_s1265" style="position:absolute;left:4744;top:1470;width:2;height:35" coordorigin="4744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<v:shape id="Freeform 583" o:spid="_x0000_s1266" style="position:absolute;left:4744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I28MA&#10;AADcAAAADwAAAGRycy9kb3ducmV2LnhtbESP0WoCMRRE3wX/IVyhb5pViy5bo4hQkL5o1Q+4bK7Z&#10;rcnNskl19+8bQejjMDNnmNWmc1bcqQ21ZwXTSQaCuPS6ZqPgcv4c5yBCRNZoPZOCngJs1sPBCgvt&#10;H/xN91M0IkE4FKigirEppAxlRQ7DxDfEybv61mFMsjVSt/hIcGflLMsW0mHNaaHChnYVlbfTr1Nw&#10;+NrOF/1S573R9mB/jmZZvx+Veht12w8Qkbr4H36191pBPpvC8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UI28MAAADcAAAADwAAAAAAAAAAAAAAAACYAgAAZHJzL2Rv&#10;d25yZXYueG1sUEsFBgAAAAAEAAQA9QAAAIgDAAAAAA==&#10;" path="m,34l,e" filled="f" strokecolor="#333" strokeweight=".24044mm">
                    <v:path arrowok="t" o:connecttype="custom" o:connectlocs="0,1504;0,1470" o:connectangles="0,0"/>
                  </v:shape>
                </v:group>
                <v:group id="Group 580" o:spid="_x0000_s1267" style="position:absolute;left:5444;top:1470;width:2;height:35" coordorigin="5444,1470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<v:shape id="Freeform 581" o:spid="_x0000_s1268" style="position:absolute;left:5444;top:1470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zN8QA&#10;AADcAAAADwAAAGRycy9kb3ducmV2LnhtbESPUWvCMBSF34X9h3AHe9N0OrR0RhFBkL2odT/g0tyl&#10;3ZKb0kRt//0iCD4ezjnf4SzXvbPiSl1oPCt4n2QgiCuvGzYKvs+7cQ4iRGSN1jMpGCjAevUyWmKh&#10;/Y1PdC2jEQnCoUAFdYxtIWWoanIYJr4lTt6P7xzGJDsjdYe3BHdWTrNsLh02nBZqbGlbU/VXXpyC&#10;w9dmNh8WOh+Mtgf7ezSL5uOo1Ntrv/kEEamPz/CjvdcK8ukM7mfS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7MzfEAAAA3AAAAA8AAAAAAAAAAAAAAAAAmAIAAGRycy9k&#10;b3ducmV2LnhtbFBLBQYAAAAABAAEAPUAAACJAwAAAAA=&#10;" path="m,34l,e" filled="f" strokecolor="#333" strokeweight=".24044mm">
                    <v:path arrowok="t" o:connecttype="custom" o:connectlocs="0,1504;0,147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739" behindDoc="1" locked="0" layoutInCell="1" allowOverlap="1" wp14:anchorId="609EE522" wp14:editId="5E208188">
                <wp:simplePos x="0" y="0"/>
                <wp:positionH relativeFrom="page">
                  <wp:posOffset>3927475</wp:posOffset>
                </wp:positionH>
                <wp:positionV relativeFrom="paragraph">
                  <wp:posOffset>-365125</wp:posOffset>
                </wp:positionV>
                <wp:extent cx="114300" cy="910590"/>
                <wp:effectExtent l="3175" t="1905" r="0" b="1905"/>
                <wp:wrapNone/>
                <wp:docPr id="580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8B737" w14:textId="77777777" w:rsidR="00C81201" w:rsidRDefault="00C81201">
                            <w:pPr>
                              <w:spacing w:before="2" w:after="0" w:line="240" w:lineRule="auto"/>
                              <w:ind w:left="20" w:right="-4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age 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E522" id="Text Box 578" o:spid="_x0000_s1034" type="#_x0000_t202" style="position:absolute;left:0;text-align:left;margin-left:309.25pt;margin-top:-28.75pt;width:9pt;height:71.7pt;z-index:-37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LJswIAALY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6AA8B737" w14:textId="77777777" w:rsidR="00C81201" w:rsidRDefault="00C81201">
                      <w:pPr>
                        <w:spacing w:before="2" w:after="0" w:line="240" w:lineRule="auto"/>
                        <w:ind w:left="20" w:right="-4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-6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age FPL100−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position w:val="1"/>
          <w:sz w:val="11"/>
          <w:szCs w:val="11"/>
        </w:rPr>
        <w:t>3.0</w:t>
      </w:r>
      <w:r w:rsidR="006A473A">
        <w:rPr>
          <w:rFonts w:ascii="Arial" w:eastAsia="Arial" w:hAnsi="Arial" w:cs="Arial"/>
          <w:color w:val="4D4D4D"/>
          <w:spacing w:val="-24"/>
          <w:position w:val="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position w:val="1"/>
          <w:sz w:val="11"/>
          <w:szCs w:val="11"/>
        </w:rPr>
        <w:tab/>
      </w:r>
      <w:r w:rsidR="006A473A">
        <w:rPr>
          <w:rFonts w:ascii="Arial" w:eastAsia="Arial" w:hAnsi="Arial" w:cs="Arial"/>
          <w:color w:val="4D4D4D"/>
          <w:w w:val="104"/>
          <w:position w:val="-1"/>
          <w:sz w:val="11"/>
          <w:szCs w:val="11"/>
        </w:rPr>
        <w:t>4</w:t>
      </w:r>
    </w:p>
    <w:p w14:paraId="4F0F31F0" w14:textId="77777777" w:rsidR="00841664" w:rsidRDefault="00841664">
      <w:pPr>
        <w:spacing w:before="9" w:after="0" w:line="110" w:lineRule="exact"/>
        <w:rPr>
          <w:sz w:val="11"/>
          <w:szCs w:val="11"/>
        </w:rPr>
      </w:pPr>
    </w:p>
    <w:p w14:paraId="14FB9A5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35D6A8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1CD86BB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44B66FCD" w14:textId="77777777" w:rsidR="00841664" w:rsidRDefault="006A473A">
      <w:pPr>
        <w:spacing w:before="49"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w w:val="104"/>
          <w:sz w:val="11"/>
          <w:szCs w:val="11"/>
        </w:rPr>
        <w:t>2.5</w:t>
      </w:r>
    </w:p>
    <w:p w14:paraId="25EBEA56" w14:textId="77777777" w:rsidR="00841664" w:rsidRDefault="006A473A">
      <w:pPr>
        <w:spacing w:before="7" w:after="0" w:line="180" w:lineRule="exact"/>
        <w:rPr>
          <w:sz w:val="18"/>
          <w:szCs w:val="18"/>
        </w:rPr>
      </w:pPr>
      <w:r>
        <w:br w:type="column"/>
      </w:r>
    </w:p>
    <w:p w14:paraId="6689AE12" w14:textId="77777777" w:rsidR="00841664" w:rsidRDefault="006A473A">
      <w:pPr>
        <w:spacing w:after="0" w:line="240" w:lineRule="auto"/>
        <w:ind w:right="-63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6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6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6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</w:p>
    <w:p w14:paraId="4AE7D7A8" w14:textId="77777777" w:rsidR="00841664" w:rsidRDefault="006A473A">
      <w:pPr>
        <w:spacing w:before="10" w:after="0" w:line="120" w:lineRule="exact"/>
        <w:rPr>
          <w:sz w:val="12"/>
          <w:szCs w:val="12"/>
        </w:rPr>
      </w:pPr>
      <w:r>
        <w:br w:type="column"/>
      </w:r>
    </w:p>
    <w:p w14:paraId="3B49302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1CA40FD" w14:textId="77777777" w:rsidR="00841664" w:rsidRDefault="006A473A">
      <w:pPr>
        <w:spacing w:after="0" w:line="240" w:lineRule="auto"/>
        <w:ind w:right="-65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4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4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8"/>
          <w:sz w:val="8"/>
          <w:szCs w:val="8"/>
        </w:rPr>
        <w:t>●</w:t>
      </w:r>
    </w:p>
    <w:p w14:paraId="472BC915" w14:textId="77777777" w:rsidR="00841664" w:rsidRDefault="006A473A">
      <w:pPr>
        <w:spacing w:after="0" w:line="200" w:lineRule="exact"/>
        <w:rPr>
          <w:sz w:val="20"/>
          <w:szCs w:val="20"/>
        </w:rPr>
      </w:pPr>
      <w:r>
        <w:br w:type="column"/>
      </w:r>
    </w:p>
    <w:p w14:paraId="75CDF3AF" w14:textId="77777777" w:rsidR="00841664" w:rsidRDefault="00841664">
      <w:pPr>
        <w:spacing w:before="11" w:after="0" w:line="220" w:lineRule="exact"/>
      </w:pPr>
    </w:p>
    <w:p w14:paraId="790A753C" w14:textId="77777777" w:rsidR="00841664" w:rsidRDefault="006A473A">
      <w:pPr>
        <w:spacing w:after="0" w:line="182" w:lineRule="exact"/>
        <w:ind w:right="-64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position w:val="5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5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5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3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3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3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2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2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2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5"/>
          <w:sz w:val="8"/>
          <w:szCs w:val="8"/>
        </w:rPr>
        <w:t>●</w:t>
      </w:r>
    </w:p>
    <w:p w14:paraId="214077F5" w14:textId="77777777" w:rsidR="00841664" w:rsidRDefault="006A473A">
      <w:pPr>
        <w:spacing w:before="10" w:after="0" w:line="190" w:lineRule="exact"/>
        <w:rPr>
          <w:sz w:val="19"/>
          <w:szCs w:val="19"/>
        </w:rPr>
      </w:pPr>
      <w:r>
        <w:br w:type="column"/>
      </w:r>
    </w:p>
    <w:p w14:paraId="4146C0E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2634205" w14:textId="77777777" w:rsidR="00841664" w:rsidRDefault="006A473A">
      <w:pPr>
        <w:spacing w:after="0" w:line="240" w:lineRule="auto"/>
        <w:ind w:right="-61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1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1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1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4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position w:val="-4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position w:val="-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3"/>
          <w:sz w:val="8"/>
          <w:szCs w:val="8"/>
        </w:rPr>
        <w:t>●</w:t>
      </w:r>
    </w:p>
    <w:p w14:paraId="44E8AD6E" w14:textId="77777777" w:rsidR="00841664" w:rsidRDefault="006A473A">
      <w:pPr>
        <w:spacing w:before="51" w:after="0" w:line="240" w:lineRule="auto"/>
        <w:ind w:left="965"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color w:val="4D4D4D"/>
          <w:w w:val="104"/>
          <w:sz w:val="11"/>
          <w:szCs w:val="11"/>
        </w:rPr>
        <w:t>3</w:t>
      </w:r>
    </w:p>
    <w:p w14:paraId="2D523937" w14:textId="77777777" w:rsidR="00841664" w:rsidRDefault="00841664">
      <w:pPr>
        <w:spacing w:before="13" w:after="0" w:line="220" w:lineRule="exact"/>
      </w:pPr>
    </w:p>
    <w:p w14:paraId="4669CE2B" w14:textId="77777777" w:rsidR="00841664" w:rsidRDefault="006A473A">
      <w:pPr>
        <w:spacing w:after="0" w:line="240" w:lineRule="auto"/>
        <w:ind w:right="-20"/>
        <w:rPr>
          <w:rFonts w:ascii="MS PGothic" w:eastAsia="MS PGothic" w:hAnsi="MS PGothic" w:cs="MS PGothic"/>
          <w:sz w:val="8"/>
          <w:szCs w:val="8"/>
        </w:rPr>
      </w:pP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sz w:val="8"/>
          <w:szCs w:val="8"/>
        </w:rPr>
        <w:t>●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  </w:t>
      </w:r>
      <w:r>
        <w:rPr>
          <w:rFonts w:ascii="Times New Roman" w:eastAsia="Times New Roman" w:hAnsi="Times New Roman" w:cs="Times New Roman"/>
          <w:spacing w:val="14"/>
          <w:sz w:val="8"/>
          <w:szCs w:val="8"/>
        </w:rPr>
        <w:t xml:space="preserve"> </w:t>
      </w:r>
      <w:r>
        <w:rPr>
          <w:rFonts w:ascii="MS PGothic" w:eastAsia="MS PGothic" w:hAnsi="MS PGothic" w:cs="MS PGothic"/>
          <w:position w:val="-4"/>
          <w:sz w:val="8"/>
          <w:szCs w:val="8"/>
        </w:rPr>
        <w:t>●</w:t>
      </w:r>
    </w:p>
    <w:p w14:paraId="641723A2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6" w:space="720" w:equalWidth="0">
            <w:col w:w="535" w:space="211"/>
            <w:col w:w="420" w:space="105"/>
            <w:col w:w="420" w:space="105"/>
            <w:col w:w="1294" w:space="105"/>
            <w:col w:w="769" w:space="105"/>
            <w:col w:w="5951"/>
          </w:cols>
        </w:sectPr>
      </w:pPr>
    </w:p>
    <w:p w14:paraId="66BED9C9" w14:textId="77777777" w:rsidR="00841664" w:rsidRDefault="00841664">
      <w:pPr>
        <w:spacing w:before="9" w:after="0" w:line="180" w:lineRule="exact"/>
        <w:rPr>
          <w:sz w:val="18"/>
          <w:szCs w:val="18"/>
        </w:rPr>
      </w:pPr>
    </w:p>
    <w:p w14:paraId="42B5EF5A" w14:textId="77777777" w:rsidR="00841664" w:rsidRDefault="006A473A">
      <w:pPr>
        <w:tabs>
          <w:tab w:val="left" w:pos="1160"/>
          <w:tab w:val="left" w:pos="1860"/>
          <w:tab w:val="left" w:pos="2560"/>
          <w:tab w:val="left" w:pos="3260"/>
          <w:tab w:val="left" w:pos="3960"/>
        </w:tabs>
        <w:spacing w:after="0" w:line="125" w:lineRule="exact"/>
        <w:ind w:left="478" w:right="-57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4D4D4D"/>
          <w:sz w:val="11"/>
          <w:szCs w:val="11"/>
        </w:rPr>
        <w:t>2008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2009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2010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2011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  <w:t>2012</w:t>
      </w:r>
      <w:r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>
        <w:rPr>
          <w:rFonts w:ascii="Arial" w:eastAsia="Arial" w:hAnsi="Arial" w:cs="Arial"/>
          <w:color w:val="4D4D4D"/>
          <w:sz w:val="11"/>
          <w:szCs w:val="11"/>
        </w:rPr>
        <w:tab/>
      </w:r>
      <w:r>
        <w:rPr>
          <w:rFonts w:ascii="Arial" w:eastAsia="Arial" w:hAnsi="Arial" w:cs="Arial"/>
          <w:color w:val="4D4D4D"/>
          <w:w w:val="104"/>
          <w:sz w:val="11"/>
          <w:szCs w:val="11"/>
        </w:rPr>
        <w:t>2013</w:t>
      </w:r>
    </w:p>
    <w:p w14:paraId="58AC28C9" w14:textId="77777777" w:rsidR="00841664" w:rsidRDefault="006A473A">
      <w:pPr>
        <w:spacing w:before="9" w:after="0" w:line="180" w:lineRule="exact"/>
        <w:rPr>
          <w:sz w:val="18"/>
          <w:szCs w:val="18"/>
        </w:rPr>
      </w:pPr>
      <w:r>
        <w:br w:type="column"/>
      </w:r>
    </w:p>
    <w:p w14:paraId="5FA57FBC" w14:textId="708E5442" w:rsidR="00841664" w:rsidRDefault="00426ACE">
      <w:pPr>
        <w:tabs>
          <w:tab w:val="left" w:pos="700"/>
          <w:tab w:val="left" w:pos="1420"/>
          <w:tab w:val="left" w:pos="2140"/>
          <w:tab w:val="left" w:pos="2860"/>
          <w:tab w:val="left" w:pos="3580"/>
        </w:tabs>
        <w:spacing w:after="0" w:line="125" w:lineRule="exact"/>
        <w:ind w:right="-20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33" behindDoc="1" locked="0" layoutInCell="1" allowOverlap="1" wp14:anchorId="4AC92C08" wp14:editId="3A26761F">
                <wp:simplePos x="0" y="0"/>
                <wp:positionH relativeFrom="page">
                  <wp:posOffset>4101465</wp:posOffset>
                </wp:positionH>
                <wp:positionV relativeFrom="paragraph">
                  <wp:posOffset>-1717040</wp:posOffset>
                </wp:positionV>
                <wp:extent cx="2656840" cy="1716405"/>
                <wp:effectExtent l="5715" t="635" r="4445" b="6985"/>
                <wp:wrapNone/>
                <wp:docPr id="427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6840" cy="1716405"/>
                          <a:chOff x="6459" y="-2704"/>
                          <a:chExt cx="4184" cy="2703"/>
                        </a:xfrm>
                      </wpg:grpSpPr>
                      <wpg:grpSp>
                        <wpg:cNvPr id="428" name="Group 576"/>
                        <wpg:cNvGrpSpPr>
                          <a:grpSpLocks/>
                        </wpg:cNvGrpSpPr>
                        <wpg:grpSpPr bwMode="auto">
                          <a:xfrm>
                            <a:off x="6501" y="-341"/>
                            <a:ext cx="4136" cy="2"/>
                            <a:chOff x="6501" y="-341"/>
                            <a:chExt cx="4136" cy="2"/>
                          </a:xfrm>
                        </wpg:grpSpPr>
                        <wps:wsp>
                          <wps:cNvPr id="429" name="Freeform 577"/>
                          <wps:cNvSpPr>
                            <a:spLocks/>
                          </wps:cNvSpPr>
                          <wps:spPr bwMode="auto">
                            <a:xfrm>
                              <a:off x="6501" y="-341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574"/>
                        <wpg:cNvGrpSpPr>
                          <a:grpSpLocks/>
                        </wpg:cNvGrpSpPr>
                        <wpg:grpSpPr bwMode="auto">
                          <a:xfrm>
                            <a:off x="6501" y="-1036"/>
                            <a:ext cx="4136" cy="2"/>
                            <a:chOff x="6501" y="-1036"/>
                            <a:chExt cx="4136" cy="2"/>
                          </a:xfrm>
                        </wpg:grpSpPr>
                        <wps:wsp>
                          <wps:cNvPr id="431" name="Freeform 575"/>
                          <wps:cNvSpPr>
                            <a:spLocks/>
                          </wps:cNvSpPr>
                          <wps:spPr bwMode="auto">
                            <a:xfrm>
                              <a:off x="6501" y="-1036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572"/>
                        <wpg:cNvGrpSpPr>
                          <a:grpSpLocks/>
                        </wpg:cNvGrpSpPr>
                        <wpg:grpSpPr bwMode="auto">
                          <a:xfrm>
                            <a:off x="6501" y="-1731"/>
                            <a:ext cx="4136" cy="2"/>
                            <a:chOff x="6501" y="-1731"/>
                            <a:chExt cx="4136" cy="2"/>
                          </a:xfrm>
                        </wpg:grpSpPr>
                        <wps:wsp>
                          <wps:cNvPr id="433" name="Freeform 573"/>
                          <wps:cNvSpPr>
                            <a:spLocks/>
                          </wps:cNvSpPr>
                          <wps:spPr bwMode="auto">
                            <a:xfrm>
                              <a:off x="6501" y="-1731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570"/>
                        <wpg:cNvGrpSpPr>
                          <a:grpSpLocks/>
                        </wpg:cNvGrpSpPr>
                        <wpg:grpSpPr bwMode="auto">
                          <a:xfrm>
                            <a:off x="6501" y="-2427"/>
                            <a:ext cx="4136" cy="2"/>
                            <a:chOff x="6501" y="-2427"/>
                            <a:chExt cx="4136" cy="2"/>
                          </a:xfrm>
                        </wpg:grpSpPr>
                        <wps:wsp>
                          <wps:cNvPr id="435" name="Freeform 571"/>
                          <wps:cNvSpPr>
                            <a:spLocks/>
                          </wps:cNvSpPr>
                          <wps:spPr bwMode="auto">
                            <a:xfrm>
                              <a:off x="6501" y="-2427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568"/>
                        <wpg:cNvGrpSpPr>
                          <a:grpSpLocks/>
                        </wpg:cNvGrpSpPr>
                        <wpg:grpSpPr bwMode="auto">
                          <a:xfrm>
                            <a:off x="6868" y="-2697"/>
                            <a:ext cx="2" cy="2655"/>
                            <a:chOff x="6868" y="-2697"/>
                            <a:chExt cx="2" cy="2655"/>
                          </a:xfrm>
                        </wpg:grpSpPr>
                        <wps:wsp>
                          <wps:cNvPr id="437" name="Freeform 569"/>
                          <wps:cNvSpPr>
                            <a:spLocks/>
                          </wps:cNvSpPr>
                          <wps:spPr bwMode="auto">
                            <a:xfrm>
                              <a:off x="6868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566"/>
                        <wpg:cNvGrpSpPr>
                          <a:grpSpLocks/>
                        </wpg:cNvGrpSpPr>
                        <wpg:grpSpPr bwMode="auto">
                          <a:xfrm>
                            <a:off x="7584" y="-2697"/>
                            <a:ext cx="2" cy="2655"/>
                            <a:chOff x="7584" y="-2697"/>
                            <a:chExt cx="2" cy="2655"/>
                          </a:xfrm>
                        </wpg:grpSpPr>
                        <wps:wsp>
                          <wps:cNvPr id="439" name="Freeform 567"/>
                          <wps:cNvSpPr>
                            <a:spLocks/>
                          </wps:cNvSpPr>
                          <wps:spPr bwMode="auto">
                            <a:xfrm>
                              <a:off x="7584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564"/>
                        <wpg:cNvGrpSpPr>
                          <a:grpSpLocks/>
                        </wpg:cNvGrpSpPr>
                        <wpg:grpSpPr bwMode="auto">
                          <a:xfrm>
                            <a:off x="8300" y="-2697"/>
                            <a:ext cx="2" cy="2655"/>
                            <a:chOff x="8300" y="-2697"/>
                            <a:chExt cx="2" cy="2655"/>
                          </a:xfrm>
                        </wpg:grpSpPr>
                        <wps:wsp>
                          <wps:cNvPr id="441" name="Freeform 565"/>
                          <wps:cNvSpPr>
                            <a:spLocks/>
                          </wps:cNvSpPr>
                          <wps:spPr bwMode="auto">
                            <a:xfrm>
                              <a:off x="8300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562"/>
                        <wpg:cNvGrpSpPr>
                          <a:grpSpLocks/>
                        </wpg:cNvGrpSpPr>
                        <wpg:grpSpPr bwMode="auto">
                          <a:xfrm>
                            <a:off x="9016" y="-2697"/>
                            <a:ext cx="2" cy="2655"/>
                            <a:chOff x="9016" y="-2697"/>
                            <a:chExt cx="2" cy="2655"/>
                          </a:xfrm>
                        </wpg:grpSpPr>
                        <wps:wsp>
                          <wps:cNvPr id="443" name="Freeform 563"/>
                          <wps:cNvSpPr>
                            <a:spLocks/>
                          </wps:cNvSpPr>
                          <wps:spPr bwMode="auto">
                            <a:xfrm>
                              <a:off x="9016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4" name="Group 560"/>
                        <wpg:cNvGrpSpPr>
                          <a:grpSpLocks/>
                        </wpg:cNvGrpSpPr>
                        <wpg:grpSpPr bwMode="auto">
                          <a:xfrm>
                            <a:off x="9732" y="-2697"/>
                            <a:ext cx="2" cy="2655"/>
                            <a:chOff x="9732" y="-2697"/>
                            <a:chExt cx="2" cy="2655"/>
                          </a:xfrm>
                        </wpg:grpSpPr>
                        <wps:wsp>
                          <wps:cNvPr id="445" name="Freeform 561"/>
                          <wps:cNvSpPr>
                            <a:spLocks/>
                          </wps:cNvSpPr>
                          <wps:spPr bwMode="auto">
                            <a:xfrm>
                              <a:off x="9732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6" name="Group 558"/>
                        <wpg:cNvGrpSpPr>
                          <a:grpSpLocks/>
                        </wpg:cNvGrpSpPr>
                        <wpg:grpSpPr bwMode="auto">
                          <a:xfrm>
                            <a:off x="10449" y="-2697"/>
                            <a:ext cx="2" cy="2655"/>
                            <a:chOff x="10449" y="-2697"/>
                            <a:chExt cx="2" cy="2655"/>
                          </a:xfrm>
                        </wpg:grpSpPr>
                        <wps:wsp>
                          <wps:cNvPr id="447" name="Freeform 559"/>
                          <wps:cNvSpPr>
                            <a:spLocks/>
                          </wps:cNvSpPr>
                          <wps:spPr bwMode="auto">
                            <a:xfrm>
                              <a:off x="10449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7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556"/>
                        <wpg:cNvGrpSpPr>
                          <a:grpSpLocks/>
                        </wpg:cNvGrpSpPr>
                        <wpg:grpSpPr bwMode="auto">
                          <a:xfrm>
                            <a:off x="6501" y="-688"/>
                            <a:ext cx="4136" cy="2"/>
                            <a:chOff x="6501" y="-688"/>
                            <a:chExt cx="4136" cy="2"/>
                          </a:xfrm>
                        </wpg:grpSpPr>
                        <wps:wsp>
                          <wps:cNvPr id="449" name="Freeform 557"/>
                          <wps:cNvSpPr>
                            <a:spLocks/>
                          </wps:cNvSpPr>
                          <wps:spPr bwMode="auto">
                            <a:xfrm>
                              <a:off x="6501" y="-688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554"/>
                        <wpg:cNvGrpSpPr>
                          <a:grpSpLocks/>
                        </wpg:cNvGrpSpPr>
                        <wpg:grpSpPr bwMode="auto">
                          <a:xfrm>
                            <a:off x="6501" y="-1384"/>
                            <a:ext cx="4136" cy="2"/>
                            <a:chOff x="6501" y="-1384"/>
                            <a:chExt cx="4136" cy="2"/>
                          </a:xfrm>
                        </wpg:grpSpPr>
                        <wps:wsp>
                          <wps:cNvPr id="451" name="Freeform 555"/>
                          <wps:cNvSpPr>
                            <a:spLocks/>
                          </wps:cNvSpPr>
                          <wps:spPr bwMode="auto">
                            <a:xfrm>
                              <a:off x="6501" y="-1384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2" name="Group 552"/>
                        <wpg:cNvGrpSpPr>
                          <a:grpSpLocks/>
                        </wpg:cNvGrpSpPr>
                        <wpg:grpSpPr bwMode="auto">
                          <a:xfrm>
                            <a:off x="6501" y="-2079"/>
                            <a:ext cx="4136" cy="2"/>
                            <a:chOff x="6501" y="-2079"/>
                            <a:chExt cx="4136" cy="2"/>
                          </a:xfrm>
                        </wpg:grpSpPr>
                        <wps:wsp>
                          <wps:cNvPr id="453" name="Freeform 553"/>
                          <wps:cNvSpPr>
                            <a:spLocks/>
                          </wps:cNvSpPr>
                          <wps:spPr bwMode="auto">
                            <a:xfrm>
                              <a:off x="6501" y="-2079"/>
                              <a:ext cx="4136" cy="2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10637 6501"/>
                                <a:gd name="T3" fmla="*/ T2 w 4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36">
                                  <a:moveTo>
                                    <a:pt x="0" y="0"/>
                                  </a:moveTo>
                                  <a:lnTo>
                                    <a:pt x="4136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550"/>
                        <wpg:cNvGrpSpPr>
                          <a:grpSpLocks/>
                        </wpg:cNvGrpSpPr>
                        <wpg:grpSpPr bwMode="auto">
                          <a:xfrm>
                            <a:off x="6510" y="-2697"/>
                            <a:ext cx="2" cy="2655"/>
                            <a:chOff x="6510" y="-2697"/>
                            <a:chExt cx="2" cy="2655"/>
                          </a:xfrm>
                        </wpg:grpSpPr>
                        <wps:wsp>
                          <wps:cNvPr id="455" name="Freeform 551"/>
                          <wps:cNvSpPr>
                            <a:spLocks/>
                          </wps:cNvSpPr>
                          <wps:spPr bwMode="auto">
                            <a:xfrm>
                              <a:off x="6510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6" name="Group 548"/>
                        <wpg:cNvGrpSpPr>
                          <a:grpSpLocks/>
                        </wpg:cNvGrpSpPr>
                        <wpg:grpSpPr bwMode="auto">
                          <a:xfrm>
                            <a:off x="7226" y="-2697"/>
                            <a:ext cx="2" cy="2655"/>
                            <a:chOff x="7226" y="-2697"/>
                            <a:chExt cx="2" cy="2655"/>
                          </a:xfrm>
                        </wpg:grpSpPr>
                        <wps:wsp>
                          <wps:cNvPr id="457" name="Freeform 549"/>
                          <wps:cNvSpPr>
                            <a:spLocks/>
                          </wps:cNvSpPr>
                          <wps:spPr bwMode="auto">
                            <a:xfrm>
                              <a:off x="7226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8" name="Group 546"/>
                        <wpg:cNvGrpSpPr>
                          <a:grpSpLocks/>
                        </wpg:cNvGrpSpPr>
                        <wpg:grpSpPr bwMode="auto">
                          <a:xfrm>
                            <a:off x="7942" y="-2697"/>
                            <a:ext cx="2" cy="2655"/>
                            <a:chOff x="7942" y="-2697"/>
                            <a:chExt cx="2" cy="2655"/>
                          </a:xfrm>
                        </wpg:grpSpPr>
                        <wps:wsp>
                          <wps:cNvPr id="459" name="Freeform 547"/>
                          <wps:cNvSpPr>
                            <a:spLocks/>
                          </wps:cNvSpPr>
                          <wps:spPr bwMode="auto">
                            <a:xfrm>
                              <a:off x="7942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0" name="Group 544"/>
                        <wpg:cNvGrpSpPr>
                          <a:grpSpLocks/>
                        </wpg:cNvGrpSpPr>
                        <wpg:grpSpPr bwMode="auto">
                          <a:xfrm>
                            <a:off x="8658" y="-2697"/>
                            <a:ext cx="2" cy="2655"/>
                            <a:chOff x="8658" y="-2697"/>
                            <a:chExt cx="2" cy="2655"/>
                          </a:xfrm>
                        </wpg:grpSpPr>
                        <wps:wsp>
                          <wps:cNvPr id="461" name="Freeform 545"/>
                          <wps:cNvSpPr>
                            <a:spLocks/>
                          </wps:cNvSpPr>
                          <wps:spPr bwMode="auto">
                            <a:xfrm>
                              <a:off x="8658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2" name="Group 542"/>
                        <wpg:cNvGrpSpPr>
                          <a:grpSpLocks/>
                        </wpg:cNvGrpSpPr>
                        <wpg:grpSpPr bwMode="auto">
                          <a:xfrm>
                            <a:off x="9374" y="-2697"/>
                            <a:ext cx="2" cy="2655"/>
                            <a:chOff x="9374" y="-2697"/>
                            <a:chExt cx="2" cy="2655"/>
                          </a:xfrm>
                        </wpg:grpSpPr>
                        <wps:wsp>
                          <wps:cNvPr id="463" name="Freeform 543"/>
                          <wps:cNvSpPr>
                            <a:spLocks/>
                          </wps:cNvSpPr>
                          <wps:spPr bwMode="auto">
                            <a:xfrm>
                              <a:off x="9374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4" name="Group 540"/>
                        <wpg:cNvGrpSpPr>
                          <a:grpSpLocks/>
                        </wpg:cNvGrpSpPr>
                        <wpg:grpSpPr bwMode="auto">
                          <a:xfrm>
                            <a:off x="10091" y="-2697"/>
                            <a:ext cx="2" cy="2655"/>
                            <a:chOff x="10091" y="-2697"/>
                            <a:chExt cx="2" cy="2655"/>
                          </a:xfrm>
                        </wpg:grpSpPr>
                        <wps:wsp>
                          <wps:cNvPr id="465" name="Freeform 541"/>
                          <wps:cNvSpPr>
                            <a:spLocks/>
                          </wps:cNvSpPr>
                          <wps:spPr bwMode="auto">
                            <a:xfrm>
                              <a:off x="10091" y="-2697"/>
                              <a:ext cx="2" cy="2655"/>
                            </a:xfrm>
                            <a:custGeom>
                              <a:avLst/>
                              <a:gdLst>
                                <a:gd name="T0" fmla="+- 0 -42 -2697"/>
                                <a:gd name="T1" fmla="*/ -42 h 2655"/>
                                <a:gd name="T2" fmla="+- 0 -2697 -2697"/>
                                <a:gd name="T3" fmla="*/ -2697 h 26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55">
                                  <a:moveTo>
                                    <a:pt x="0" y="26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6" name="Group 538"/>
                        <wpg:cNvGrpSpPr>
                          <a:grpSpLocks/>
                        </wpg:cNvGrpSpPr>
                        <wpg:grpSpPr bwMode="auto">
                          <a:xfrm>
                            <a:off x="6646" y="-373"/>
                            <a:ext cx="85" cy="74"/>
                            <a:chOff x="6646" y="-373"/>
                            <a:chExt cx="85" cy="74"/>
                          </a:xfrm>
                        </wpg:grpSpPr>
                        <wps:wsp>
                          <wps:cNvPr id="467" name="Freeform 539"/>
                          <wps:cNvSpPr>
                            <a:spLocks/>
                          </wps:cNvSpPr>
                          <wps:spPr bwMode="auto">
                            <a:xfrm>
                              <a:off x="6646" y="-373"/>
                              <a:ext cx="85" cy="74"/>
                            </a:xfrm>
                            <a:custGeom>
                              <a:avLst/>
                              <a:gdLst>
                                <a:gd name="T0" fmla="+- 0 6689 6646"/>
                                <a:gd name="T1" fmla="*/ T0 w 85"/>
                                <a:gd name="T2" fmla="+- 0 -373 -373"/>
                                <a:gd name="T3" fmla="*/ -373 h 74"/>
                                <a:gd name="T4" fmla="+- 0 6646 6646"/>
                                <a:gd name="T5" fmla="*/ T4 w 85"/>
                                <a:gd name="T6" fmla="+- 0 -299 -373"/>
                                <a:gd name="T7" fmla="*/ -299 h 74"/>
                                <a:gd name="T8" fmla="+- 0 6732 6646"/>
                                <a:gd name="T9" fmla="*/ T8 w 85"/>
                                <a:gd name="T10" fmla="+- 0 -299 -373"/>
                                <a:gd name="T11" fmla="*/ -299 h 74"/>
                                <a:gd name="T12" fmla="+- 0 6689 6646"/>
                                <a:gd name="T13" fmla="*/ T12 w 85"/>
                                <a:gd name="T14" fmla="+- 0 -373 -373"/>
                                <a:gd name="T15" fmla="*/ -37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8" name="Group 536"/>
                        <wpg:cNvGrpSpPr>
                          <a:grpSpLocks/>
                        </wpg:cNvGrpSpPr>
                        <wpg:grpSpPr bwMode="auto">
                          <a:xfrm>
                            <a:off x="6825" y="-350"/>
                            <a:ext cx="85" cy="74"/>
                            <a:chOff x="6825" y="-350"/>
                            <a:chExt cx="85" cy="74"/>
                          </a:xfrm>
                        </wpg:grpSpPr>
                        <wps:wsp>
                          <wps:cNvPr id="469" name="Freeform 537"/>
                          <wps:cNvSpPr>
                            <a:spLocks/>
                          </wps:cNvSpPr>
                          <wps:spPr bwMode="auto">
                            <a:xfrm>
                              <a:off x="6825" y="-350"/>
                              <a:ext cx="85" cy="74"/>
                            </a:xfrm>
                            <a:custGeom>
                              <a:avLst/>
                              <a:gdLst>
                                <a:gd name="T0" fmla="+- 0 6868 6825"/>
                                <a:gd name="T1" fmla="*/ T0 w 85"/>
                                <a:gd name="T2" fmla="+- 0 -350 -350"/>
                                <a:gd name="T3" fmla="*/ -350 h 74"/>
                                <a:gd name="T4" fmla="+- 0 6825 6825"/>
                                <a:gd name="T5" fmla="*/ T4 w 85"/>
                                <a:gd name="T6" fmla="+- 0 -276 -350"/>
                                <a:gd name="T7" fmla="*/ -276 h 74"/>
                                <a:gd name="T8" fmla="+- 0 6911 6825"/>
                                <a:gd name="T9" fmla="*/ T8 w 85"/>
                                <a:gd name="T10" fmla="+- 0 -276 -350"/>
                                <a:gd name="T11" fmla="*/ -276 h 74"/>
                                <a:gd name="T12" fmla="+- 0 6868 6825"/>
                                <a:gd name="T13" fmla="*/ T12 w 85"/>
                                <a:gd name="T14" fmla="+- 0 -350 -350"/>
                                <a:gd name="T15" fmla="*/ -35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0" name="Group 534"/>
                        <wpg:cNvGrpSpPr>
                          <a:grpSpLocks/>
                        </wpg:cNvGrpSpPr>
                        <wpg:grpSpPr bwMode="auto">
                          <a:xfrm>
                            <a:off x="7004" y="-335"/>
                            <a:ext cx="85" cy="74"/>
                            <a:chOff x="7004" y="-335"/>
                            <a:chExt cx="85" cy="74"/>
                          </a:xfrm>
                        </wpg:grpSpPr>
                        <wps:wsp>
                          <wps:cNvPr id="471" name="Freeform 535"/>
                          <wps:cNvSpPr>
                            <a:spLocks/>
                          </wps:cNvSpPr>
                          <wps:spPr bwMode="auto">
                            <a:xfrm>
                              <a:off x="7004" y="-335"/>
                              <a:ext cx="85" cy="74"/>
                            </a:xfrm>
                            <a:custGeom>
                              <a:avLst/>
                              <a:gdLst>
                                <a:gd name="T0" fmla="+- 0 7047 7004"/>
                                <a:gd name="T1" fmla="*/ T0 w 85"/>
                                <a:gd name="T2" fmla="+- 0 -335 -335"/>
                                <a:gd name="T3" fmla="*/ -335 h 74"/>
                                <a:gd name="T4" fmla="+- 0 7004 7004"/>
                                <a:gd name="T5" fmla="*/ T4 w 85"/>
                                <a:gd name="T6" fmla="+- 0 -261 -335"/>
                                <a:gd name="T7" fmla="*/ -261 h 74"/>
                                <a:gd name="T8" fmla="+- 0 7090 7004"/>
                                <a:gd name="T9" fmla="*/ T8 w 85"/>
                                <a:gd name="T10" fmla="+- 0 -261 -335"/>
                                <a:gd name="T11" fmla="*/ -261 h 74"/>
                                <a:gd name="T12" fmla="+- 0 7047 7004"/>
                                <a:gd name="T13" fmla="*/ T12 w 85"/>
                                <a:gd name="T14" fmla="+- 0 -335 -335"/>
                                <a:gd name="T15" fmla="*/ -33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532"/>
                        <wpg:cNvGrpSpPr>
                          <a:grpSpLocks/>
                        </wpg:cNvGrpSpPr>
                        <wpg:grpSpPr bwMode="auto">
                          <a:xfrm>
                            <a:off x="7183" y="-306"/>
                            <a:ext cx="85" cy="74"/>
                            <a:chOff x="7183" y="-306"/>
                            <a:chExt cx="85" cy="74"/>
                          </a:xfrm>
                        </wpg:grpSpPr>
                        <wps:wsp>
                          <wps:cNvPr id="473" name="Freeform 533"/>
                          <wps:cNvSpPr>
                            <a:spLocks/>
                          </wps:cNvSpPr>
                          <wps:spPr bwMode="auto">
                            <a:xfrm>
                              <a:off x="7183" y="-306"/>
                              <a:ext cx="85" cy="74"/>
                            </a:xfrm>
                            <a:custGeom>
                              <a:avLst/>
                              <a:gdLst>
                                <a:gd name="T0" fmla="+- 0 7226 7183"/>
                                <a:gd name="T1" fmla="*/ T0 w 85"/>
                                <a:gd name="T2" fmla="+- 0 -306 -306"/>
                                <a:gd name="T3" fmla="*/ -306 h 74"/>
                                <a:gd name="T4" fmla="+- 0 7183 7183"/>
                                <a:gd name="T5" fmla="*/ T4 w 85"/>
                                <a:gd name="T6" fmla="+- 0 -233 -306"/>
                                <a:gd name="T7" fmla="*/ -233 h 74"/>
                                <a:gd name="T8" fmla="+- 0 7269 7183"/>
                                <a:gd name="T9" fmla="*/ T8 w 85"/>
                                <a:gd name="T10" fmla="+- 0 -233 -306"/>
                                <a:gd name="T11" fmla="*/ -233 h 74"/>
                                <a:gd name="T12" fmla="+- 0 7226 7183"/>
                                <a:gd name="T13" fmla="*/ T12 w 85"/>
                                <a:gd name="T14" fmla="+- 0 -306 -306"/>
                                <a:gd name="T15" fmla="*/ -30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4" name="Group 530"/>
                        <wpg:cNvGrpSpPr>
                          <a:grpSpLocks/>
                        </wpg:cNvGrpSpPr>
                        <wpg:grpSpPr bwMode="auto">
                          <a:xfrm>
                            <a:off x="7362" y="-286"/>
                            <a:ext cx="85" cy="74"/>
                            <a:chOff x="7362" y="-286"/>
                            <a:chExt cx="85" cy="74"/>
                          </a:xfrm>
                        </wpg:grpSpPr>
                        <wps:wsp>
                          <wps:cNvPr id="475" name="Freeform 531"/>
                          <wps:cNvSpPr>
                            <a:spLocks/>
                          </wps:cNvSpPr>
                          <wps:spPr bwMode="auto">
                            <a:xfrm>
                              <a:off x="7362" y="-286"/>
                              <a:ext cx="85" cy="74"/>
                            </a:xfrm>
                            <a:custGeom>
                              <a:avLst/>
                              <a:gdLst>
                                <a:gd name="T0" fmla="+- 0 7405 7362"/>
                                <a:gd name="T1" fmla="*/ T0 w 85"/>
                                <a:gd name="T2" fmla="+- 0 -286 -286"/>
                                <a:gd name="T3" fmla="*/ -286 h 74"/>
                                <a:gd name="T4" fmla="+- 0 7362 7362"/>
                                <a:gd name="T5" fmla="*/ T4 w 85"/>
                                <a:gd name="T6" fmla="+- 0 -212 -286"/>
                                <a:gd name="T7" fmla="*/ -212 h 74"/>
                                <a:gd name="T8" fmla="+- 0 7448 7362"/>
                                <a:gd name="T9" fmla="*/ T8 w 85"/>
                                <a:gd name="T10" fmla="+- 0 -212 -286"/>
                                <a:gd name="T11" fmla="*/ -212 h 74"/>
                                <a:gd name="T12" fmla="+- 0 7405 7362"/>
                                <a:gd name="T13" fmla="*/ T12 w 85"/>
                                <a:gd name="T14" fmla="+- 0 -286 -286"/>
                                <a:gd name="T15" fmla="*/ -28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528"/>
                        <wpg:cNvGrpSpPr>
                          <a:grpSpLocks/>
                        </wpg:cNvGrpSpPr>
                        <wpg:grpSpPr bwMode="auto">
                          <a:xfrm>
                            <a:off x="7541" y="-268"/>
                            <a:ext cx="85" cy="74"/>
                            <a:chOff x="7541" y="-268"/>
                            <a:chExt cx="85" cy="74"/>
                          </a:xfrm>
                        </wpg:grpSpPr>
                        <wps:wsp>
                          <wps:cNvPr id="477" name="Freeform 529"/>
                          <wps:cNvSpPr>
                            <a:spLocks/>
                          </wps:cNvSpPr>
                          <wps:spPr bwMode="auto">
                            <a:xfrm>
                              <a:off x="7541" y="-268"/>
                              <a:ext cx="85" cy="74"/>
                            </a:xfrm>
                            <a:custGeom>
                              <a:avLst/>
                              <a:gdLst>
                                <a:gd name="T0" fmla="+- 0 7584 7541"/>
                                <a:gd name="T1" fmla="*/ T0 w 85"/>
                                <a:gd name="T2" fmla="+- 0 -268 -268"/>
                                <a:gd name="T3" fmla="*/ -268 h 74"/>
                                <a:gd name="T4" fmla="+- 0 7541 7541"/>
                                <a:gd name="T5" fmla="*/ T4 w 85"/>
                                <a:gd name="T6" fmla="+- 0 -194 -268"/>
                                <a:gd name="T7" fmla="*/ -194 h 74"/>
                                <a:gd name="T8" fmla="+- 0 7627 7541"/>
                                <a:gd name="T9" fmla="*/ T8 w 85"/>
                                <a:gd name="T10" fmla="+- 0 -194 -268"/>
                                <a:gd name="T11" fmla="*/ -194 h 74"/>
                                <a:gd name="T12" fmla="+- 0 7584 7541"/>
                                <a:gd name="T13" fmla="*/ T12 w 85"/>
                                <a:gd name="T14" fmla="+- 0 -268 -268"/>
                                <a:gd name="T15" fmla="*/ -268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526"/>
                        <wpg:cNvGrpSpPr>
                          <a:grpSpLocks/>
                        </wpg:cNvGrpSpPr>
                        <wpg:grpSpPr bwMode="auto">
                          <a:xfrm>
                            <a:off x="7720" y="-251"/>
                            <a:ext cx="85" cy="74"/>
                            <a:chOff x="7720" y="-251"/>
                            <a:chExt cx="85" cy="74"/>
                          </a:xfrm>
                        </wpg:grpSpPr>
                        <wps:wsp>
                          <wps:cNvPr id="479" name="Freeform 527"/>
                          <wps:cNvSpPr>
                            <a:spLocks/>
                          </wps:cNvSpPr>
                          <wps:spPr bwMode="auto">
                            <a:xfrm>
                              <a:off x="7720" y="-251"/>
                              <a:ext cx="85" cy="74"/>
                            </a:xfrm>
                            <a:custGeom>
                              <a:avLst/>
                              <a:gdLst>
                                <a:gd name="T0" fmla="+- 0 7763 7720"/>
                                <a:gd name="T1" fmla="*/ T0 w 85"/>
                                <a:gd name="T2" fmla="+- 0 -251 -251"/>
                                <a:gd name="T3" fmla="*/ -251 h 74"/>
                                <a:gd name="T4" fmla="+- 0 7720 7720"/>
                                <a:gd name="T5" fmla="*/ T4 w 85"/>
                                <a:gd name="T6" fmla="+- 0 -177 -251"/>
                                <a:gd name="T7" fmla="*/ -177 h 74"/>
                                <a:gd name="T8" fmla="+- 0 7806 7720"/>
                                <a:gd name="T9" fmla="*/ T8 w 85"/>
                                <a:gd name="T10" fmla="+- 0 -177 -251"/>
                                <a:gd name="T11" fmla="*/ -177 h 74"/>
                                <a:gd name="T12" fmla="+- 0 7763 7720"/>
                                <a:gd name="T13" fmla="*/ T12 w 85"/>
                                <a:gd name="T14" fmla="+- 0 -251 -251"/>
                                <a:gd name="T15" fmla="*/ -25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0" name="Group 524"/>
                        <wpg:cNvGrpSpPr>
                          <a:grpSpLocks/>
                        </wpg:cNvGrpSpPr>
                        <wpg:grpSpPr bwMode="auto">
                          <a:xfrm>
                            <a:off x="7899" y="-241"/>
                            <a:ext cx="85" cy="74"/>
                            <a:chOff x="7899" y="-241"/>
                            <a:chExt cx="85" cy="74"/>
                          </a:xfrm>
                        </wpg:grpSpPr>
                        <wps:wsp>
                          <wps:cNvPr id="481" name="Freeform 525"/>
                          <wps:cNvSpPr>
                            <a:spLocks/>
                          </wps:cNvSpPr>
                          <wps:spPr bwMode="auto">
                            <a:xfrm>
                              <a:off x="7899" y="-241"/>
                              <a:ext cx="85" cy="74"/>
                            </a:xfrm>
                            <a:custGeom>
                              <a:avLst/>
                              <a:gdLst>
                                <a:gd name="T0" fmla="+- 0 7942 7899"/>
                                <a:gd name="T1" fmla="*/ T0 w 85"/>
                                <a:gd name="T2" fmla="+- 0 -241 -241"/>
                                <a:gd name="T3" fmla="*/ -241 h 74"/>
                                <a:gd name="T4" fmla="+- 0 7899 7899"/>
                                <a:gd name="T5" fmla="*/ T4 w 85"/>
                                <a:gd name="T6" fmla="+- 0 -167 -241"/>
                                <a:gd name="T7" fmla="*/ -167 h 74"/>
                                <a:gd name="T8" fmla="+- 0 7985 7899"/>
                                <a:gd name="T9" fmla="*/ T8 w 85"/>
                                <a:gd name="T10" fmla="+- 0 -167 -241"/>
                                <a:gd name="T11" fmla="*/ -167 h 74"/>
                                <a:gd name="T12" fmla="+- 0 7942 7899"/>
                                <a:gd name="T13" fmla="*/ T12 w 85"/>
                                <a:gd name="T14" fmla="+- 0 -241 -241"/>
                                <a:gd name="T15" fmla="*/ -24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522"/>
                        <wpg:cNvGrpSpPr>
                          <a:grpSpLocks/>
                        </wpg:cNvGrpSpPr>
                        <wpg:grpSpPr bwMode="auto">
                          <a:xfrm>
                            <a:off x="8078" y="-223"/>
                            <a:ext cx="85" cy="74"/>
                            <a:chOff x="8078" y="-223"/>
                            <a:chExt cx="85" cy="74"/>
                          </a:xfrm>
                        </wpg:grpSpPr>
                        <wps:wsp>
                          <wps:cNvPr id="483" name="Freeform 523"/>
                          <wps:cNvSpPr>
                            <a:spLocks/>
                          </wps:cNvSpPr>
                          <wps:spPr bwMode="auto">
                            <a:xfrm>
                              <a:off x="8078" y="-223"/>
                              <a:ext cx="85" cy="74"/>
                            </a:xfrm>
                            <a:custGeom>
                              <a:avLst/>
                              <a:gdLst>
                                <a:gd name="T0" fmla="+- 0 8121 8078"/>
                                <a:gd name="T1" fmla="*/ T0 w 85"/>
                                <a:gd name="T2" fmla="+- 0 -223 -223"/>
                                <a:gd name="T3" fmla="*/ -223 h 74"/>
                                <a:gd name="T4" fmla="+- 0 8078 8078"/>
                                <a:gd name="T5" fmla="*/ T4 w 85"/>
                                <a:gd name="T6" fmla="+- 0 -149 -223"/>
                                <a:gd name="T7" fmla="*/ -149 h 74"/>
                                <a:gd name="T8" fmla="+- 0 8164 8078"/>
                                <a:gd name="T9" fmla="*/ T8 w 85"/>
                                <a:gd name="T10" fmla="+- 0 -149 -223"/>
                                <a:gd name="T11" fmla="*/ -149 h 74"/>
                                <a:gd name="T12" fmla="+- 0 8121 8078"/>
                                <a:gd name="T13" fmla="*/ T12 w 85"/>
                                <a:gd name="T14" fmla="+- 0 -223 -223"/>
                                <a:gd name="T15" fmla="*/ -223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520"/>
                        <wpg:cNvGrpSpPr>
                          <a:grpSpLocks/>
                        </wpg:cNvGrpSpPr>
                        <wpg:grpSpPr bwMode="auto">
                          <a:xfrm>
                            <a:off x="8257" y="-231"/>
                            <a:ext cx="85" cy="74"/>
                            <a:chOff x="8257" y="-231"/>
                            <a:chExt cx="85" cy="74"/>
                          </a:xfrm>
                        </wpg:grpSpPr>
                        <wps:wsp>
                          <wps:cNvPr id="485" name="Freeform 521"/>
                          <wps:cNvSpPr>
                            <a:spLocks/>
                          </wps:cNvSpPr>
                          <wps:spPr bwMode="auto">
                            <a:xfrm>
                              <a:off x="8257" y="-231"/>
                              <a:ext cx="85" cy="74"/>
                            </a:xfrm>
                            <a:custGeom>
                              <a:avLst/>
                              <a:gdLst>
                                <a:gd name="T0" fmla="+- 0 8300 8257"/>
                                <a:gd name="T1" fmla="*/ T0 w 85"/>
                                <a:gd name="T2" fmla="+- 0 -231 -231"/>
                                <a:gd name="T3" fmla="*/ -231 h 74"/>
                                <a:gd name="T4" fmla="+- 0 8257 8257"/>
                                <a:gd name="T5" fmla="*/ T4 w 85"/>
                                <a:gd name="T6" fmla="+- 0 -157 -231"/>
                                <a:gd name="T7" fmla="*/ -157 h 74"/>
                                <a:gd name="T8" fmla="+- 0 8343 8257"/>
                                <a:gd name="T9" fmla="*/ T8 w 85"/>
                                <a:gd name="T10" fmla="+- 0 -157 -231"/>
                                <a:gd name="T11" fmla="*/ -157 h 74"/>
                                <a:gd name="T12" fmla="+- 0 8300 8257"/>
                                <a:gd name="T13" fmla="*/ T12 w 85"/>
                                <a:gd name="T14" fmla="+- 0 -231 -231"/>
                                <a:gd name="T15" fmla="*/ -231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6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6" name="Group 518"/>
                        <wpg:cNvGrpSpPr>
                          <a:grpSpLocks/>
                        </wpg:cNvGrpSpPr>
                        <wpg:grpSpPr bwMode="auto">
                          <a:xfrm>
                            <a:off x="8437" y="-212"/>
                            <a:ext cx="85" cy="74"/>
                            <a:chOff x="8437" y="-212"/>
                            <a:chExt cx="85" cy="74"/>
                          </a:xfrm>
                        </wpg:grpSpPr>
                        <wps:wsp>
                          <wps:cNvPr id="487" name="Freeform 519"/>
                          <wps:cNvSpPr>
                            <a:spLocks/>
                          </wps:cNvSpPr>
                          <wps:spPr bwMode="auto">
                            <a:xfrm>
                              <a:off x="8437" y="-212"/>
                              <a:ext cx="85" cy="74"/>
                            </a:xfrm>
                            <a:custGeom>
                              <a:avLst/>
                              <a:gdLst>
                                <a:gd name="T0" fmla="+- 0 8479 8437"/>
                                <a:gd name="T1" fmla="*/ T0 w 85"/>
                                <a:gd name="T2" fmla="+- 0 -212 -212"/>
                                <a:gd name="T3" fmla="*/ -212 h 74"/>
                                <a:gd name="T4" fmla="+- 0 8437 8437"/>
                                <a:gd name="T5" fmla="*/ T4 w 85"/>
                                <a:gd name="T6" fmla="+- 0 -138 -212"/>
                                <a:gd name="T7" fmla="*/ -138 h 74"/>
                                <a:gd name="T8" fmla="+- 0 8522 8437"/>
                                <a:gd name="T9" fmla="*/ T8 w 85"/>
                                <a:gd name="T10" fmla="+- 0 -138 -212"/>
                                <a:gd name="T11" fmla="*/ -138 h 74"/>
                                <a:gd name="T12" fmla="+- 0 8479 8437"/>
                                <a:gd name="T13" fmla="*/ T12 w 85"/>
                                <a:gd name="T14" fmla="+- 0 -212 -212"/>
                                <a:gd name="T15" fmla="*/ -21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8" name="Group 516"/>
                        <wpg:cNvGrpSpPr>
                          <a:grpSpLocks/>
                        </wpg:cNvGrpSpPr>
                        <wpg:grpSpPr bwMode="auto">
                          <a:xfrm>
                            <a:off x="8616" y="-226"/>
                            <a:ext cx="85" cy="74"/>
                            <a:chOff x="8616" y="-226"/>
                            <a:chExt cx="85" cy="74"/>
                          </a:xfrm>
                        </wpg:grpSpPr>
                        <wps:wsp>
                          <wps:cNvPr id="489" name="Freeform 517"/>
                          <wps:cNvSpPr>
                            <a:spLocks/>
                          </wps:cNvSpPr>
                          <wps:spPr bwMode="auto">
                            <a:xfrm>
                              <a:off x="8616" y="-226"/>
                              <a:ext cx="85" cy="74"/>
                            </a:xfrm>
                            <a:custGeom>
                              <a:avLst/>
                              <a:gdLst>
                                <a:gd name="T0" fmla="+- 0 8658 8616"/>
                                <a:gd name="T1" fmla="*/ T0 w 85"/>
                                <a:gd name="T2" fmla="+- 0 -226 -226"/>
                                <a:gd name="T3" fmla="*/ -226 h 74"/>
                                <a:gd name="T4" fmla="+- 0 8616 8616"/>
                                <a:gd name="T5" fmla="*/ T4 w 85"/>
                                <a:gd name="T6" fmla="+- 0 -152 -226"/>
                                <a:gd name="T7" fmla="*/ -152 h 74"/>
                                <a:gd name="T8" fmla="+- 0 8701 8616"/>
                                <a:gd name="T9" fmla="*/ T8 w 85"/>
                                <a:gd name="T10" fmla="+- 0 -152 -226"/>
                                <a:gd name="T11" fmla="*/ -152 h 74"/>
                                <a:gd name="T12" fmla="+- 0 8658 8616"/>
                                <a:gd name="T13" fmla="*/ T12 w 85"/>
                                <a:gd name="T14" fmla="+- 0 -226 -226"/>
                                <a:gd name="T15" fmla="*/ -22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0" name="Group 514"/>
                        <wpg:cNvGrpSpPr>
                          <a:grpSpLocks/>
                        </wpg:cNvGrpSpPr>
                        <wpg:grpSpPr bwMode="auto">
                          <a:xfrm>
                            <a:off x="8795" y="-234"/>
                            <a:ext cx="85" cy="74"/>
                            <a:chOff x="8795" y="-234"/>
                            <a:chExt cx="85" cy="74"/>
                          </a:xfrm>
                        </wpg:grpSpPr>
                        <wps:wsp>
                          <wps:cNvPr id="491" name="Freeform 515"/>
                          <wps:cNvSpPr>
                            <a:spLocks/>
                          </wps:cNvSpPr>
                          <wps:spPr bwMode="auto">
                            <a:xfrm>
                              <a:off x="8795" y="-234"/>
                              <a:ext cx="85" cy="74"/>
                            </a:xfrm>
                            <a:custGeom>
                              <a:avLst/>
                              <a:gdLst>
                                <a:gd name="T0" fmla="+- 0 8837 8795"/>
                                <a:gd name="T1" fmla="*/ T0 w 85"/>
                                <a:gd name="T2" fmla="+- 0 -234 -234"/>
                                <a:gd name="T3" fmla="*/ -234 h 74"/>
                                <a:gd name="T4" fmla="+- 0 8795 8795"/>
                                <a:gd name="T5" fmla="*/ T4 w 85"/>
                                <a:gd name="T6" fmla="+- 0 -160 -234"/>
                                <a:gd name="T7" fmla="*/ -160 h 74"/>
                                <a:gd name="T8" fmla="+- 0 8880 8795"/>
                                <a:gd name="T9" fmla="*/ T8 w 85"/>
                                <a:gd name="T10" fmla="+- 0 -160 -234"/>
                                <a:gd name="T11" fmla="*/ -160 h 74"/>
                                <a:gd name="T12" fmla="+- 0 8837 8795"/>
                                <a:gd name="T13" fmla="*/ T12 w 85"/>
                                <a:gd name="T14" fmla="+- 0 -234 -234"/>
                                <a:gd name="T15" fmla="*/ -23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512"/>
                        <wpg:cNvGrpSpPr>
                          <a:grpSpLocks/>
                        </wpg:cNvGrpSpPr>
                        <wpg:grpSpPr bwMode="auto">
                          <a:xfrm>
                            <a:off x="8974" y="-234"/>
                            <a:ext cx="85" cy="74"/>
                            <a:chOff x="8974" y="-234"/>
                            <a:chExt cx="85" cy="74"/>
                          </a:xfrm>
                        </wpg:grpSpPr>
                        <wps:wsp>
                          <wps:cNvPr id="493" name="Freeform 513"/>
                          <wps:cNvSpPr>
                            <a:spLocks/>
                          </wps:cNvSpPr>
                          <wps:spPr bwMode="auto">
                            <a:xfrm>
                              <a:off x="8974" y="-234"/>
                              <a:ext cx="85" cy="74"/>
                            </a:xfrm>
                            <a:custGeom>
                              <a:avLst/>
                              <a:gdLst>
                                <a:gd name="T0" fmla="+- 0 9016 8974"/>
                                <a:gd name="T1" fmla="*/ T0 w 85"/>
                                <a:gd name="T2" fmla="+- 0 -234 -234"/>
                                <a:gd name="T3" fmla="*/ -234 h 74"/>
                                <a:gd name="T4" fmla="+- 0 8974 8974"/>
                                <a:gd name="T5" fmla="*/ T4 w 85"/>
                                <a:gd name="T6" fmla="+- 0 -160 -234"/>
                                <a:gd name="T7" fmla="*/ -160 h 74"/>
                                <a:gd name="T8" fmla="+- 0 9059 8974"/>
                                <a:gd name="T9" fmla="*/ T8 w 85"/>
                                <a:gd name="T10" fmla="+- 0 -160 -234"/>
                                <a:gd name="T11" fmla="*/ -160 h 74"/>
                                <a:gd name="T12" fmla="+- 0 9016 8974"/>
                                <a:gd name="T13" fmla="*/ T12 w 85"/>
                                <a:gd name="T14" fmla="+- 0 -234 -234"/>
                                <a:gd name="T15" fmla="*/ -23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4" name="Group 510"/>
                        <wpg:cNvGrpSpPr>
                          <a:grpSpLocks/>
                        </wpg:cNvGrpSpPr>
                        <wpg:grpSpPr bwMode="auto">
                          <a:xfrm>
                            <a:off x="9153" y="-236"/>
                            <a:ext cx="85" cy="74"/>
                            <a:chOff x="9153" y="-236"/>
                            <a:chExt cx="85" cy="74"/>
                          </a:xfrm>
                        </wpg:grpSpPr>
                        <wps:wsp>
                          <wps:cNvPr id="495" name="Freeform 511"/>
                          <wps:cNvSpPr>
                            <a:spLocks/>
                          </wps:cNvSpPr>
                          <wps:spPr bwMode="auto">
                            <a:xfrm>
                              <a:off x="9153" y="-236"/>
                              <a:ext cx="85" cy="74"/>
                            </a:xfrm>
                            <a:custGeom>
                              <a:avLst/>
                              <a:gdLst>
                                <a:gd name="T0" fmla="+- 0 9195 9153"/>
                                <a:gd name="T1" fmla="*/ T0 w 85"/>
                                <a:gd name="T2" fmla="+- 0 -236 -236"/>
                                <a:gd name="T3" fmla="*/ -236 h 74"/>
                                <a:gd name="T4" fmla="+- 0 9153 9153"/>
                                <a:gd name="T5" fmla="*/ T4 w 85"/>
                                <a:gd name="T6" fmla="+- 0 -162 -236"/>
                                <a:gd name="T7" fmla="*/ -162 h 74"/>
                                <a:gd name="T8" fmla="+- 0 9238 9153"/>
                                <a:gd name="T9" fmla="*/ T8 w 85"/>
                                <a:gd name="T10" fmla="+- 0 -162 -236"/>
                                <a:gd name="T11" fmla="*/ -162 h 74"/>
                                <a:gd name="T12" fmla="+- 0 9195 9153"/>
                                <a:gd name="T13" fmla="*/ T12 w 85"/>
                                <a:gd name="T14" fmla="+- 0 -236 -236"/>
                                <a:gd name="T15" fmla="*/ -236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6" name="Group 508"/>
                        <wpg:cNvGrpSpPr>
                          <a:grpSpLocks/>
                        </wpg:cNvGrpSpPr>
                        <wpg:grpSpPr bwMode="auto">
                          <a:xfrm>
                            <a:off x="9332" y="-239"/>
                            <a:ext cx="85" cy="74"/>
                            <a:chOff x="9332" y="-239"/>
                            <a:chExt cx="85" cy="74"/>
                          </a:xfrm>
                        </wpg:grpSpPr>
                        <wps:wsp>
                          <wps:cNvPr id="497" name="Freeform 509"/>
                          <wps:cNvSpPr>
                            <a:spLocks/>
                          </wps:cNvSpPr>
                          <wps:spPr bwMode="auto">
                            <a:xfrm>
                              <a:off x="9332" y="-239"/>
                              <a:ext cx="85" cy="74"/>
                            </a:xfrm>
                            <a:custGeom>
                              <a:avLst/>
                              <a:gdLst>
                                <a:gd name="T0" fmla="+- 0 9374 9332"/>
                                <a:gd name="T1" fmla="*/ T0 w 85"/>
                                <a:gd name="T2" fmla="+- 0 -239 -239"/>
                                <a:gd name="T3" fmla="*/ -239 h 74"/>
                                <a:gd name="T4" fmla="+- 0 9332 9332"/>
                                <a:gd name="T5" fmla="*/ T4 w 85"/>
                                <a:gd name="T6" fmla="+- 0 -165 -239"/>
                                <a:gd name="T7" fmla="*/ -165 h 74"/>
                                <a:gd name="T8" fmla="+- 0 9417 9332"/>
                                <a:gd name="T9" fmla="*/ T8 w 85"/>
                                <a:gd name="T10" fmla="+- 0 -165 -239"/>
                                <a:gd name="T11" fmla="*/ -165 h 74"/>
                                <a:gd name="T12" fmla="+- 0 9374 9332"/>
                                <a:gd name="T13" fmla="*/ T12 w 85"/>
                                <a:gd name="T14" fmla="+- 0 -239 -239"/>
                                <a:gd name="T15" fmla="*/ -23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506"/>
                        <wpg:cNvGrpSpPr>
                          <a:grpSpLocks/>
                        </wpg:cNvGrpSpPr>
                        <wpg:grpSpPr bwMode="auto">
                          <a:xfrm>
                            <a:off x="9511" y="-254"/>
                            <a:ext cx="85" cy="74"/>
                            <a:chOff x="9511" y="-254"/>
                            <a:chExt cx="85" cy="74"/>
                          </a:xfrm>
                        </wpg:grpSpPr>
                        <wps:wsp>
                          <wps:cNvPr id="499" name="Freeform 507"/>
                          <wps:cNvSpPr>
                            <a:spLocks/>
                          </wps:cNvSpPr>
                          <wps:spPr bwMode="auto">
                            <a:xfrm>
                              <a:off x="9511" y="-254"/>
                              <a:ext cx="85" cy="74"/>
                            </a:xfrm>
                            <a:custGeom>
                              <a:avLst/>
                              <a:gdLst>
                                <a:gd name="T0" fmla="+- 0 9553 9511"/>
                                <a:gd name="T1" fmla="*/ T0 w 85"/>
                                <a:gd name="T2" fmla="+- 0 -254 -254"/>
                                <a:gd name="T3" fmla="*/ -254 h 74"/>
                                <a:gd name="T4" fmla="+- 0 9511 9511"/>
                                <a:gd name="T5" fmla="*/ T4 w 85"/>
                                <a:gd name="T6" fmla="+- 0 -180 -254"/>
                                <a:gd name="T7" fmla="*/ -180 h 74"/>
                                <a:gd name="T8" fmla="+- 0 9596 9511"/>
                                <a:gd name="T9" fmla="*/ T8 w 85"/>
                                <a:gd name="T10" fmla="+- 0 -180 -254"/>
                                <a:gd name="T11" fmla="*/ -180 h 74"/>
                                <a:gd name="T12" fmla="+- 0 9553 9511"/>
                                <a:gd name="T13" fmla="*/ T12 w 85"/>
                                <a:gd name="T14" fmla="+- 0 -254 -254"/>
                                <a:gd name="T15" fmla="*/ -254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0" name="Group 504"/>
                        <wpg:cNvGrpSpPr>
                          <a:grpSpLocks/>
                        </wpg:cNvGrpSpPr>
                        <wpg:grpSpPr bwMode="auto">
                          <a:xfrm>
                            <a:off x="9690" y="-245"/>
                            <a:ext cx="85" cy="74"/>
                            <a:chOff x="9690" y="-245"/>
                            <a:chExt cx="85" cy="74"/>
                          </a:xfrm>
                        </wpg:grpSpPr>
                        <wps:wsp>
                          <wps:cNvPr id="501" name="Freeform 505"/>
                          <wps:cNvSpPr>
                            <a:spLocks/>
                          </wps:cNvSpPr>
                          <wps:spPr bwMode="auto">
                            <a:xfrm>
                              <a:off x="9690" y="-245"/>
                              <a:ext cx="85" cy="74"/>
                            </a:xfrm>
                            <a:custGeom>
                              <a:avLst/>
                              <a:gdLst>
                                <a:gd name="T0" fmla="+- 0 9732 9690"/>
                                <a:gd name="T1" fmla="*/ T0 w 85"/>
                                <a:gd name="T2" fmla="+- 0 -245 -245"/>
                                <a:gd name="T3" fmla="*/ -245 h 74"/>
                                <a:gd name="T4" fmla="+- 0 9690 9690"/>
                                <a:gd name="T5" fmla="*/ T4 w 85"/>
                                <a:gd name="T6" fmla="+- 0 -171 -245"/>
                                <a:gd name="T7" fmla="*/ -171 h 74"/>
                                <a:gd name="T8" fmla="+- 0 9775 9690"/>
                                <a:gd name="T9" fmla="*/ T8 w 85"/>
                                <a:gd name="T10" fmla="+- 0 -171 -245"/>
                                <a:gd name="T11" fmla="*/ -171 h 74"/>
                                <a:gd name="T12" fmla="+- 0 9732 9690"/>
                                <a:gd name="T13" fmla="*/ T12 w 85"/>
                                <a:gd name="T14" fmla="+- 0 -245 -245"/>
                                <a:gd name="T15" fmla="*/ -245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502"/>
                        <wpg:cNvGrpSpPr>
                          <a:grpSpLocks/>
                        </wpg:cNvGrpSpPr>
                        <wpg:grpSpPr bwMode="auto">
                          <a:xfrm>
                            <a:off x="9869" y="-237"/>
                            <a:ext cx="85" cy="74"/>
                            <a:chOff x="9869" y="-237"/>
                            <a:chExt cx="85" cy="74"/>
                          </a:xfrm>
                        </wpg:grpSpPr>
                        <wps:wsp>
                          <wps:cNvPr id="503" name="Freeform 503"/>
                          <wps:cNvSpPr>
                            <a:spLocks/>
                          </wps:cNvSpPr>
                          <wps:spPr bwMode="auto">
                            <a:xfrm>
                              <a:off x="9869" y="-237"/>
                              <a:ext cx="85" cy="74"/>
                            </a:xfrm>
                            <a:custGeom>
                              <a:avLst/>
                              <a:gdLst>
                                <a:gd name="T0" fmla="+- 0 9911 9869"/>
                                <a:gd name="T1" fmla="*/ T0 w 85"/>
                                <a:gd name="T2" fmla="+- 0 -237 -237"/>
                                <a:gd name="T3" fmla="*/ -237 h 74"/>
                                <a:gd name="T4" fmla="+- 0 9869 9869"/>
                                <a:gd name="T5" fmla="*/ T4 w 85"/>
                                <a:gd name="T6" fmla="+- 0 -163 -237"/>
                                <a:gd name="T7" fmla="*/ -163 h 74"/>
                                <a:gd name="T8" fmla="+- 0 9954 9869"/>
                                <a:gd name="T9" fmla="*/ T8 w 85"/>
                                <a:gd name="T10" fmla="+- 0 -163 -237"/>
                                <a:gd name="T11" fmla="*/ -163 h 74"/>
                                <a:gd name="T12" fmla="+- 0 9911 9869"/>
                                <a:gd name="T13" fmla="*/ T12 w 85"/>
                                <a:gd name="T14" fmla="+- 0 -237 -237"/>
                                <a:gd name="T15" fmla="*/ -23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2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500"/>
                        <wpg:cNvGrpSpPr>
                          <a:grpSpLocks/>
                        </wpg:cNvGrpSpPr>
                        <wpg:grpSpPr bwMode="auto">
                          <a:xfrm>
                            <a:off x="10048" y="-237"/>
                            <a:ext cx="85" cy="74"/>
                            <a:chOff x="10048" y="-237"/>
                            <a:chExt cx="85" cy="74"/>
                          </a:xfrm>
                        </wpg:grpSpPr>
                        <wps:wsp>
                          <wps:cNvPr id="505" name="Freeform 501"/>
                          <wps:cNvSpPr>
                            <a:spLocks/>
                          </wps:cNvSpPr>
                          <wps:spPr bwMode="auto">
                            <a:xfrm>
                              <a:off x="10048" y="-237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091 10048"/>
                                <a:gd name="T1" fmla="*/ T0 w 85"/>
                                <a:gd name="T2" fmla="+- 0 -237 -237"/>
                                <a:gd name="T3" fmla="*/ -237 h 74"/>
                                <a:gd name="T4" fmla="+- 0 10048 10048"/>
                                <a:gd name="T5" fmla="*/ T4 w 85"/>
                                <a:gd name="T6" fmla="+- 0 -163 -237"/>
                                <a:gd name="T7" fmla="*/ -163 h 74"/>
                                <a:gd name="T8" fmla="+- 0 10133 10048"/>
                                <a:gd name="T9" fmla="*/ T8 w 85"/>
                                <a:gd name="T10" fmla="+- 0 -163 -237"/>
                                <a:gd name="T11" fmla="*/ -163 h 74"/>
                                <a:gd name="T12" fmla="+- 0 10091 10048"/>
                                <a:gd name="T13" fmla="*/ T12 w 85"/>
                                <a:gd name="T14" fmla="+- 0 -237 -237"/>
                                <a:gd name="T15" fmla="*/ -237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498"/>
                        <wpg:cNvGrpSpPr>
                          <a:grpSpLocks/>
                        </wpg:cNvGrpSpPr>
                        <wpg:grpSpPr bwMode="auto">
                          <a:xfrm>
                            <a:off x="10227" y="-242"/>
                            <a:ext cx="85" cy="74"/>
                            <a:chOff x="10227" y="-242"/>
                            <a:chExt cx="85" cy="74"/>
                          </a:xfrm>
                        </wpg:grpSpPr>
                        <wps:wsp>
                          <wps:cNvPr id="507" name="Freeform 499"/>
                          <wps:cNvSpPr>
                            <a:spLocks/>
                          </wps:cNvSpPr>
                          <wps:spPr bwMode="auto">
                            <a:xfrm>
                              <a:off x="10227" y="-242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270 10227"/>
                                <a:gd name="T1" fmla="*/ T0 w 85"/>
                                <a:gd name="T2" fmla="+- 0 -242 -242"/>
                                <a:gd name="T3" fmla="*/ -242 h 74"/>
                                <a:gd name="T4" fmla="+- 0 10227 10227"/>
                                <a:gd name="T5" fmla="*/ T4 w 85"/>
                                <a:gd name="T6" fmla="+- 0 -168 -242"/>
                                <a:gd name="T7" fmla="*/ -168 h 74"/>
                                <a:gd name="T8" fmla="+- 0 10312 10227"/>
                                <a:gd name="T9" fmla="*/ T8 w 85"/>
                                <a:gd name="T10" fmla="+- 0 -168 -242"/>
                                <a:gd name="T11" fmla="*/ -168 h 74"/>
                                <a:gd name="T12" fmla="+- 0 10270 10227"/>
                                <a:gd name="T13" fmla="*/ T12 w 85"/>
                                <a:gd name="T14" fmla="+- 0 -242 -242"/>
                                <a:gd name="T15" fmla="*/ -242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" name="Group 496"/>
                        <wpg:cNvGrpSpPr>
                          <a:grpSpLocks/>
                        </wpg:cNvGrpSpPr>
                        <wpg:grpSpPr bwMode="auto">
                          <a:xfrm>
                            <a:off x="10406" y="-219"/>
                            <a:ext cx="85" cy="74"/>
                            <a:chOff x="10406" y="-219"/>
                            <a:chExt cx="85" cy="74"/>
                          </a:xfrm>
                        </wpg:grpSpPr>
                        <wps:wsp>
                          <wps:cNvPr id="509" name="Freeform 497"/>
                          <wps:cNvSpPr>
                            <a:spLocks/>
                          </wps:cNvSpPr>
                          <wps:spPr bwMode="auto">
                            <a:xfrm>
                              <a:off x="10406" y="-219"/>
                              <a:ext cx="85" cy="74"/>
                            </a:xfrm>
                            <a:custGeom>
                              <a:avLst/>
                              <a:gdLst>
                                <a:gd name="T0" fmla="+- 0 10449 10406"/>
                                <a:gd name="T1" fmla="*/ T0 w 85"/>
                                <a:gd name="T2" fmla="+- 0 -219 -219"/>
                                <a:gd name="T3" fmla="*/ -219 h 74"/>
                                <a:gd name="T4" fmla="+- 0 10406 10406"/>
                                <a:gd name="T5" fmla="*/ T4 w 85"/>
                                <a:gd name="T6" fmla="+- 0 -145 -219"/>
                                <a:gd name="T7" fmla="*/ -145 h 74"/>
                                <a:gd name="T8" fmla="+- 0 10491 10406"/>
                                <a:gd name="T9" fmla="*/ T8 w 85"/>
                                <a:gd name="T10" fmla="+- 0 -145 -219"/>
                                <a:gd name="T11" fmla="*/ -145 h 74"/>
                                <a:gd name="T12" fmla="+- 0 10449 10406"/>
                                <a:gd name="T13" fmla="*/ T12 w 85"/>
                                <a:gd name="T14" fmla="+- 0 -219 -219"/>
                                <a:gd name="T15" fmla="*/ -219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5" h="74">
                                  <a:moveTo>
                                    <a:pt x="4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494"/>
                        <wpg:cNvGrpSpPr>
                          <a:grpSpLocks/>
                        </wpg:cNvGrpSpPr>
                        <wpg:grpSpPr bwMode="auto">
                          <a:xfrm>
                            <a:off x="6657" y="-885"/>
                            <a:ext cx="63" cy="63"/>
                            <a:chOff x="6657" y="-885"/>
                            <a:chExt cx="63" cy="63"/>
                          </a:xfrm>
                        </wpg:grpSpPr>
                        <wps:wsp>
                          <wps:cNvPr id="511" name="Freeform 495"/>
                          <wps:cNvSpPr>
                            <a:spLocks/>
                          </wps:cNvSpPr>
                          <wps:spPr bwMode="auto">
                            <a:xfrm>
                              <a:off x="6657" y="-885"/>
                              <a:ext cx="63" cy="63"/>
                            </a:xfrm>
                            <a:custGeom>
                              <a:avLst/>
                              <a:gdLst>
                                <a:gd name="T0" fmla="+- 0 6657 6657"/>
                                <a:gd name="T1" fmla="*/ T0 w 63"/>
                                <a:gd name="T2" fmla="+- 0 -853 -885"/>
                                <a:gd name="T3" fmla="*/ -853 h 63"/>
                                <a:gd name="T4" fmla="+- 0 6720 6657"/>
                                <a:gd name="T5" fmla="*/ T4 w 63"/>
                                <a:gd name="T6" fmla="+- 0 -853 -885"/>
                                <a:gd name="T7" fmla="*/ -85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492"/>
                        <wpg:cNvGrpSpPr>
                          <a:grpSpLocks/>
                        </wpg:cNvGrpSpPr>
                        <wpg:grpSpPr bwMode="auto">
                          <a:xfrm>
                            <a:off x="6836" y="-907"/>
                            <a:ext cx="63" cy="63"/>
                            <a:chOff x="6836" y="-907"/>
                            <a:chExt cx="63" cy="63"/>
                          </a:xfrm>
                        </wpg:grpSpPr>
                        <wps:wsp>
                          <wps:cNvPr id="513" name="Freeform 493"/>
                          <wps:cNvSpPr>
                            <a:spLocks/>
                          </wps:cNvSpPr>
                          <wps:spPr bwMode="auto">
                            <a:xfrm>
                              <a:off x="6836" y="-907"/>
                              <a:ext cx="63" cy="63"/>
                            </a:xfrm>
                            <a:custGeom>
                              <a:avLst/>
                              <a:gdLst>
                                <a:gd name="T0" fmla="+- 0 6836 6836"/>
                                <a:gd name="T1" fmla="*/ T0 w 63"/>
                                <a:gd name="T2" fmla="+- 0 -876 -907"/>
                                <a:gd name="T3" fmla="*/ -876 h 63"/>
                                <a:gd name="T4" fmla="+- 0 6900 6836"/>
                                <a:gd name="T5" fmla="*/ T4 w 63"/>
                                <a:gd name="T6" fmla="+- 0 -876 -907"/>
                                <a:gd name="T7" fmla="*/ -87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" name="Group 490"/>
                        <wpg:cNvGrpSpPr>
                          <a:grpSpLocks/>
                        </wpg:cNvGrpSpPr>
                        <wpg:grpSpPr bwMode="auto">
                          <a:xfrm>
                            <a:off x="7015" y="-895"/>
                            <a:ext cx="63" cy="63"/>
                            <a:chOff x="7015" y="-895"/>
                            <a:chExt cx="63" cy="63"/>
                          </a:xfrm>
                        </wpg:grpSpPr>
                        <wps:wsp>
                          <wps:cNvPr id="515" name="Freeform 491"/>
                          <wps:cNvSpPr>
                            <a:spLocks/>
                          </wps:cNvSpPr>
                          <wps:spPr bwMode="auto">
                            <a:xfrm>
                              <a:off x="7015" y="-895"/>
                              <a:ext cx="63" cy="63"/>
                            </a:xfrm>
                            <a:custGeom>
                              <a:avLst/>
                              <a:gdLst>
                                <a:gd name="T0" fmla="+- 0 7015 7015"/>
                                <a:gd name="T1" fmla="*/ T0 w 63"/>
                                <a:gd name="T2" fmla="+- 0 -863 -895"/>
                                <a:gd name="T3" fmla="*/ -863 h 63"/>
                                <a:gd name="T4" fmla="+- 0 7079 7015"/>
                                <a:gd name="T5" fmla="*/ T4 w 63"/>
                                <a:gd name="T6" fmla="+- 0 -863 -895"/>
                                <a:gd name="T7" fmla="*/ -86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6" name="Group 488"/>
                        <wpg:cNvGrpSpPr>
                          <a:grpSpLocks/>
                        </wpg:cNvGrpSpPr>
                        <wpg:grpSpPr bwMode="auto">
                          <a:xfrm>
                            <a:off x="7194" y="-853"/>
                            <a:ext cx="63" cy="63"/>
                            <a:chOff x="7194" y="-853"/>
                            <a:chExt cx="63" cy="63"/>
                          </a:xfrm>
                        </wpg:grpSpPr>
                        <wps:wsp>
                          <wps:cNvPr id="517" name="Freeform 489"/>
                          <wps:cNvSpPr>
                            <a:spLocks/>
                          </wps:cNvSpPr>
                          <wps:spPr bwMode="auto">
                            <a:xfrm>
                              <a:off x="7194" y="-853"/>
                              <a:ext cx="63" cy="63"/>
                            </a:xfrm>
                            <a:custGeom>
                              <a:avLst/>
                              <a:gdLst>
                                <a:gd name="T0" fmla="+- 0 7194 7194"/>
                                <a:gd name="T1" fmla="*/ T0 w 63"/>
                                <a:gd name="T2" fmla="+- 0 -821 -853"/>
                                <a:gd name="T3" fmla="*/ -821 h 63"/>
                                <a:gd name="T4" fmla="+- 0 7258 7194"/>
                                <a:gd name="T5" fmla="*/ T4 w 63"/>
                                <a:gd name="T6" fmla="+- 0 -821 -853"/>
                                <a:gd name="T7" fmla="*/ -82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486"/>
                        <wpg:cNvGrpSpPr>
                          <a:grpSpLocks/>
                        </wpg:cNvGrpSpPr>
                        <wpg:grpSpPr bwMode="auto">
                          <a:xfrm>
                            <a:off x="7373" y="-820"/>
                            <a:ext cx="63" cy="63"/>
                            <a:chOff x="7373" y="-820"/>
                            <a:chExt cx="63" cy="63"/>
                          </a:xfrm>
                        </wpg:grpSpPr>
                        <wps:wsp>
                          <wps:cNvPr id="519" name="Freeform 487"/>
                          <wps:cNvSpPr>
                            <a:spLocks/>
                          </wps:cNvSpPr>
                          <wps:spPr bwMode="auto">
                            <a:xfrm>
                              <a:off x="7373" y="-820"/>
                              <a:ext cx="63" cy="63"/>
                            </a:xfrm>
                            <a:custGeom>
                              <a:avLst/>
                              <a:gdLst>
                                <a:gd name="T0" fmla="+- 0 7373 7373"/>
                                <a:gd name="T1" fmla="*/ T0 w 63"/>
                                <a:gd name="T2" fmla="+- 0 -788 -820"/>
                                <a:gd name="T3" fmla="*/ -788 h 63"/>
                                <a:gd name="T4" fmla="+- 0 7437 7373"/>
                                <a:gd name="T5" fmla="*/ T4 w 63"/>
                                <a:gd name="T6" fmla="+- 0 -788 -820"/>
                                <a:gd name="T7" fmla="*/ -78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0" name="Group 484"/>
                        <wpg:cNvGrpSpPr>
                          <a:grpSpLocks/>
                        </wpg:cNvGrpSpPr>
                        <wpg:grpSpPr bwMode="auto">
                          <a:xfrm>
                            <a:off x="7552" y="-810"/>
                            <a:ext cx="63" cy="63"/>
                            <a:chOff x="7552" y="-810"/>
                            <a:chExt cx="63" cy="63"/>
                          </a:xfrm>
                        </wpg:grpSpPr>
                        <wps:wsp>
                          <wps:cNvPr id="521" name="Freeform 485"/>
                          <wps:cNvSpPr>
                            <a:spLocks/>
                          </wps:cNvSpPr>
                          <wps:spPr bwMode="auto">
                            <a:xfrm>
                              <a:off x="7552" y="-810"/>
                              <a:ext cx="63" cy="63"/>
                            </a:xfrm>
                            <a:custGeom>
                              <a:avLst/>
                              <a:gdLst>
                                <a:gd name="T0" fmla="+- 0 7552 7552"/>
                                <a:gd name="T1" fmla="*/ T0 w 63"/>
                                <a:gd name="T2" fmla="+- 0 -778 -810"/>
                                <a:gd name="T3" fmla="*/ -778 h 63"/>
                                <a:gd name="T4" fmla="+- 0 7616 7552"/>
                                <a:gd name="T5" fmla="*/ T4 w 63"/>
                                <a:gd name="T6" fmla="+- 0 -778 -810"/>
                                <a:gd name="T7" fmla="*/ -77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2" name="Group 482"/>
                        <wpg:cNvGrpSpPr>
                          <a:grpSpLocks/>
                        </wpg:cNvGrpSpPr>
                        <wpg:grpSpPr bwMode="auto">
                          <a:xfrm>
                            <a:off x="7731" y="-790"/>
                            <a:ext cx="63" cy="63"/>
                            <a:chOff x="7731" y="-790"/>
                            <a:chExt cx="63" cy="63"/>
                          </a:xfrm>
                        </wpg:grpSpPr>
                        <wps:wsp>
                          <wps:cNvPr id="523" name="Freeform 483"/>
                          <wps:cNvSpPr>
                            <a:spLocks/>
                          </wps:cNvSpPr>
                          <wps:spPr bwMode="auto">
                            <a:xfrm>
                              <a:off x="7731" y="-790"/>
                              <a:ext cx="63" cy="63"/>
                            </a:xfrm>
                            <a:custGeom>
                              <a:avLst/>
                              <a:gdLst>
                                <a:gd name="T0" fmla="+- 0 7731 7731"/>
                                <a:gd name="T1" fmla="*/ T0 w 63"/>
                                <a:gd name="T2" fmla="+- 0 -759 -790"/>
                                <a:gd name="T3" fmla="*/ -759 h 63"/>
                                <a:gd name="T4" fmla="+- 0 7795 7731"/>
                                <a:gd name="T5" fmla="*/ T4 w 63"/>
                                <a:gd name="T6" fmla="+- 0 -759 -790"/>
                                <a:gd name="T7" fmla="*/ -75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480"/>
                        <wpg:cNvGrpSpPr>
                          <a:grpSpLocks/>
                        </wpg:cNvGrpSpPr>
                        <wpg:grpSpPr bwMode="auto">
                          <a:xfrm>
                            <a:off x="7910" y="-765"/>
                            <a:ext cx="63" cy="63"/>
                            <a:chOff x="7910" y="-765"/>
                            <a:chExt cx="63" cy="63"/>
                          </a:xfrm>
                        </wpg:grpSpPr>
                        <wps:wsp>
                          <wps:cNvPr id="525" name="Freeform 481"/>
                          <wps:cNvSpPr>
                            <a:spLocks/>
                          </wps:cNvSpPr>
                          <wps:spPr bwMode="auto">
                            <a:xfrm>
                              <a:off x="7910" y="-765"/>
                              <a:ext cx="63" cy="63"/>
                            </a:xfrm>
                            <a:custGeom>
                              <a:avLst/>
                              <a:gdLst>
                                <a:gd name="T0" fmla="+- 0 7910 7910"/>
                                <a:gd name="T1" fmla="*/ T0 w 63"/>
                                <a:gd name="T2" fmla="+- 0 -734 -765"/>
                                <a:gd name="T3" fmla="*/ -734 h 63"/>
                                <a:gd name="T4" fmla="+- 0 7974 7910"/>
                                <a:gd name="T5" fmla="*/ T4 w 63"/>
                                <a:gd name="T6" fmla="+- 0 -734 -765"/>
                                <a:gd name="T7" fmla="*/ -734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4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6" name="Group 478"/>
                        <wpg:cNvGrpSpPr>
                          <a:grpSpLocks/>
                        </wpg:cNvGrpSpPr>
                        <wpg:grpSpPr bwMode="auto">
                          <a:xfrm>
                            <a:off x="8089" y="-742"/>
                            <a:ext cx="63" cy="63"/>
                            <a:chOff x="8089" y="-742"/>
                            <a:chExt cx="63" cy="63"/>
                          </a:xfrm>
                        </wpg:grpSpPr>
                        <wps:wsp>
                          <wps:cNvPr id="527" name="Freeform 479"/>
                          <wps:cNvSpPr>
                            <a:spLocks/>
                          </wps:cNvSpPr>
                          <wps:spPr bwMode="auto">
                            <a:xfrm>
                              <a:off x="8089" y="-742"/>
                              <a:ext cx="63" cy="63"/>
                            </a:xfrm>
                            <a:custGeom>
                              <a:avLst/>
                              <a:gdLst>
                                <a:gd name="T0" fmla="+- 0 8089 8089"/>
                                <a:gd name="T1" fmla="*/ T0 w 63"/>
                                <a:gd name="T2" fmla="+- 0 -710 -742"/>
                                <a:gd name="T3" fmla="*/ -710 h 63"/>
                                <a:gd name="T4" fmla="+- 0 8153 8089"/>
                                <a:gd name="T5" fmla="*/ T4 w 63"/>
                                <a:gd name="T6" fmla="+- 0 -710 -742"/>
                                <a:gd name="T7" fmla="*/ -710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4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476"/>
                        <wpg:cNvGrpSpPr>
                          <a:grpSpLocks/>
                        </wpg:cNvGrpSpPr>
                        <wpg:grpSpPr bwMode="auto">
                          <a:xfrm>
                            <a:off x="8269" y="-752"/>
                            <a:ext cx="63" cy="63"/>
                            <a:chOff x="8269" y="-752"/>
                            <a:chExt cx="63" cy="63"/>
                          </a:xfrm>
                        </wpg:grpSpPr>
                        <wps:wsp>
                          <wps:cNvPr id="529" name="Freeform 477"/>
                          <wps:cNvSpPr>
                            <a:spLocks/>
                          </wps:cNvSpPr>
                          <wps:spPr bwMode="auto">
                            <a:xfrm>
                              <a:off x="8269" y="-752"/>
                              <a:ext cx="63" cy="63"/>
                            </a:xfrm>
                            <a:custGeom>
                              <a:avLst/>
                              <a:gdLst>
                                <a:gd name="T0" fmla="+- 0 8269 8269"/>
                                <a:gd name="T1" fmla="*/ T0 w 63"/>
                                <a:gd name="T2" fmla="+- 0 -720 -752"/>
                                <a:gd name="T3" fmla="*/ -720 h 63"/>
                                <a:gd name="T4" fmla="+- 0 8332 8269"/>
                                <a:gd name="T5" fmla="*/ T4 w 63"/>
                                <a:gd name="T6" fmla="+- 0 -720 -752"/>
                                <a:gd name="T7" fmla="*/ -720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474"/>
                        <wpg:cNvGrpSpPr>
                          <a:grpSpLocks/>
                        </wpg:cNvGrpSpPr>
                        <wpg:grpSpPr bwMode="auto">
                          <a:xfrm>
                            <a:off x="8448" y="-731"/>
                            <a:ext cx="63" cy="63"/>
                            <a:chOff x="8448" y="-731"/>
                            <a:chExt cx="63" cy="63"/>
                          </a:xfrm>
                        </wpg:grpSpPr>
                        <wps:wsp>
                          <wps:cNvPr id="531" name="Freeform 475"/>
                          <wps:cNvSpPr>
                            <a:spLocks/>
                          </wps:cNvSpPr>
                          <wps:spPr bwMode="auto">
                            <a:xfrm>
                              <a:off x="8448" y="-731"/>
                              <a:ext cx="63" cy="63"/>
                            </a:xfrm>
                            <a:custGeom>
                              <a:avLst/>
                              <a:gdLst>
                                <a:gd name="T0" fmla="+- 0 8448 8448"/>
                                <a:gd name="T1" fmla="*/ T0 w 63"/>
                                <a:gd name="T2" fmla="+- 0 -699 -731"/>
                                <a:gd name="T3" fmla="*/ -699 h 63"/>
                                <a:gd name="T4" fmla="+- 0 8511 8448"/>
                                <a:gd name="T5" fmla="*/ T4 w 63"/>
                                <a:gd name="T6" fmla="+- 0 -699 -731"/>
                                <a:gd name="T7" fmla="*/ -69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472"/>
                        <wpg:cNvGrpSpPr>
                          <a:grpSpLocks/>
                        </wpg:cNvGrpSpPr>
                        <wpg:grpSpPr bwMode="auto">
                          <a:xfrm>
                            <a:off x="8627" y="-739"/>
                            <a:ext cx="63" cy="63"/>
                            <a:chOff x="8627" y="-739"/>
                            <a:chExt cx="63" cy="63"/>
                          </a:xfrm>
                        </wpg:grpSpPr>
                        <wps:wsp>
                          <wps:cNvPr id="533" name="Freeform 473"/>
                          <wps:cNvSpPr>
                            <a:spLocks/>
                          </wps:cNvSpPr>
                          <wps:spPr bwMode="auto">
                            <a:xfrm>
                              <a:off x="8627" y="-739"/>
                              <a:ext cx="63" cy="63"/>
                            </a:xfrm>
                            <a:custGeom>
                              <a:avLst/>
                              <a:gdLst>
                                <a:gd name="T0" fmla="+- 0 8627 8627"/>
                                <a:gd name="T1" fmla="*/ T0 w 63"/>
                                <a:gd name="T2" fmla="+- 0 -707 -739"/>
                                <a:gd name="T3" fmla="*/ -707 h 63"/>
                                <a:gd name="T4" fmla="+- 0 8690 8627"/>
                                <a:gd name="T5" fmla="*/ T4 w 63"/>
                                <a:gd name="T6" fmla="+- 0 -707 -739"/>
                                <a:gd name="T7" fmla="*/ -70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470"/>
                        <wpg:cNvGrpSpPr>
                          <a:grpSpLocks/>
                        </wpg:cNvGrpSpPr>
                        <wpg:grpSpPr bwMode="auto">
                          <a:xfrm>
                            <a:off x="8806" y="-739"/>
                            <a:ext cx="63" cy="63"/>
                            <a:chOff x="8806" y="-739"/>
                            <a:chExt cx="63" cy="63"/>
                          </a:xfrm>
                        </wpg:grpSpPr>
                        <wps:wsp>
                          <wps:cNvPr id="535" name="Freeform 471"/>
                          <wps:cNvSpPr>
                            <a:spLocks/>
                          </wps:cNvSpPr>
                          <wps:spPr bwMode="auto">
                            <a:xfrm>
                              <a:off x="8806" y="-739"/>
                              <a:ext cx="63" cy="63"/>
                            </a:xfrm>
                            <a:custGeom>
                              <a:avLst/>
                              <a:gdLst>
                                <a:gd name="T0" fmla="+- 0 8806 8806"/>
                                <a:gd name="T1" fmla="*/ T0 w 63"/>
                                <a:gd name="T2" fmla="+- 0 -708 -739"/>
                                <a:gd name="T3" fmla="*/ -708 h 63"/>
                                <a:gd name="T4" fmla="+- 0 8869 8806"/>
                                <a:gd name="T5" fmla="*/ T4 w 63"/>
                                <a:gd name="T6" fmla="+- 0 -708 -739"/>
                                <a:gd name="T7" fmla="*/ -70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3" y="31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6" name="Group 468"/>
                        <wpg:cNvGrpSpPr>
                          <a:grpSpLocks/>
                        </wpg:cNvGrpSpPr>
                        <wpg:grpSpPr bwMode="auto">
                          <a:xfrm>
                            <a:off x="8985" y="-757"/>
                            <a:ext cx="63" cy="63"/>
                            <a:chOff x="8985" y="-757"/>
                            <a:chExt cx="63" cy="63"/>
                          </a:xfrm>
                        </wpg:grpSpPr>
                        <wps:wsp>
                          <wps:cNvPr id="537" name="Freeform 469"/>
                          <wps:cNvSpPr>
                            <a:spLocks/>
                          </wps:cNvSpPr>
                          <wps:spPr bwMode="auto">
                            <a:xfrm>
                              <a:off x="8985" y="-757"/>
                              <a:ext cx="63" cy="63"/>
                            </a:xfrm>
                            <a:custGeom>
                              <a:avLst/>
                              <a:gdLst>
                                <a:gd name="T0" fmla="+- 0 8985 8985"/>
                                <a:gd name="T1" fmla="*/ T0 w 63"/>
                                <a:gd name="T2" fmla="+- 0 -726 -757"/>
                                <a:gd name="T3" fmla="*/ -726 h 63"/>
                                <a:gd name="T4" fmla="+- 0 9048 8985"/>
                                <a:gd name="T5" fmla="*/ T4 w 63"/>
                                <a:gd name="T6" fmla="+- 0 -726 -757"/>
                                <a:gd name="T7" fmla="*/ -72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3" y="31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8" name="Group 466"/>
                        <wpg:cNvGrpSpPr>
                          <a:grpSpLocks/>
                        </wpg:cNvGrpSpPr>
                        <wpg:grpSpPr bwMode="auto">
                          <a:xfrm>
                            <a:off x="9164" y="-762"/>
                            <a:ext cx="63" cy="63"/>
                            <a:chOff x="9164" y="-762"/>
                            <a:chExt cx="63" cy="63"/>
                          </a:xfrm>
                        </wpg:grpSpPr>
                        <wps:wsp>
                          <wps:cNvPr id="539" name="Freeform 467"/>
                          <wps:cNvSpPr>
                            <a:spLocks/>
                          </wps:cNvSpPr>
                          <wps:spPr bwMode="auto">
                            <a:xfrm>
                              <a:off x="9164" y="-762"/>
                              <a:ext cx="63" cy="63"/>
                            </a:xfrm>
                            <a:custGeom>
                              <a:avLst/>
                              <a:gdLst>
                                <a:gd name="T0" fmla="+- 0 9164 9164"/>
                                <a:gd name="T1" fmla="*/ T0 w 63"/>
                                <a:gd name="T2" fmla="+- 0 -730 -762"/>
                                <a:gd name="T3" fmla="*/ -730 h 63"/>
                                <a:gd name="T4" fmla="+- 0 9227 9164"/>
                                <a:gd name="T5" fmla="*/ T4 w 63"/>
                                <a:gd name="T6" fmla="+- 0 -730 -762"/>
                                <a:gd name="T7" fmla="*/ -730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0" name="Group 464"/>
                        <wpg:cNvGrpSpPr>
                          <a:grpSpLocks/>
                        </wpg:cNvGrpSpPr>
                        <wpg:grpSpPr bwMode="auto">
                          <a:xfrm>
                            <a:off x="9343" y="-755"/>
                            <a:ext cx="63" cy="63"/>
                            <a:chOff x="9343" y="-755"/>
                            <a:chExt cx="63" cy="63"/>
                          </a:xfrm>
                        </wpg:grpSpPr>
                        <wps:wsp>
                          <wps:cNvPr id="541" name="Freeform 465"/>
                          <wps:cNvSpPr>
                            <a:spLocks/>
                          </wps:cNvSpPr>
                          <wps:spPr bwMode="auto">
                            <a:xfrm>
                              <a:off x="9343" y="-755"/>
                              <a:ext cx="63" cy="63"/>
                            </a:xfrm>
                            <a:custGeom>
                              <a:avLst/>
                              <a:gdLst>
                                <a:gd name="T0" fmla="+- 0 9343 9343"/>
                                <a:gd name="T1" fmla="*/ T0 w 63"/>
                                <a:gd name="T2" fmla="+- 0 -723 -755"/>
                                <a:gd name="T3" fmla="*/ -723 h 63"/>
                                <a:gd name="T4" fmla="+- 0 9406 9343"/>
                                <a:gd name="T5" fmla="*/ T4 w 63"/>
                                <a:gd name="T6" fmla="+- 0 -723 -755"/>
                                <a:gd name="T7" fmla="*/ -72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462"/>
                        <wpg:cNvGrpSpPr>
                          <a:grpSpLocks/>
                        </wpg:cNvGrpSpPr>
                        <wpg:grpSpPr bwMode="auto">
                          <a:xfrm>
                            <a:off x="9522" y="-761"/>
                            <a:ext cx="63" cy="63"/>
                            <a:chOff x="9522" y="-761"/>
                            <a:chExt cx="63" cy="63"/>
                          </a:xfrm>
                        </wpg:grpSpPr>
                        <wps:wsp>
                          <wps:cNvPr id="543" name="Freeform 463"/>
                          <wps:cNvSpPr>
                            <a:spLocks/>
                          </wps:cNvSpPr>
                          <wps:spPr bwMode="auto">
                            <a:xfrm>
                              <a:off x="9522" y="-761"/>
                              <a:ext cx="63" cy="63"/>
                            </a:xfrm>
                            <a:custGeom>
                              <a:avLst/>
                              <a:gdLst>
                                <a:gd name="T0" fmla="+- 0 9522 9522"/>
                                <a:gd name="T1" fmla="*/ T0 w 63"/>
                                <a:gd name="T2" fmla="+- 0 -729 -761"/>
                                <a:gd name="T3" fmla="*/ -729 h 63"/>
                                <a:gd name="T4" fmla="+- 0 9585 9522"/>
                                <a:gd name="T5" fmla="*/ T4 w 63"/>
                                <a:gd name="T6" fmla="+- 0 -729 -761"/>
                                <a:gd name="T7" fmla="*/ -72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4" name="Group 460"/>
                        <wpg:cNvGrpSpPr>
                          <a:grpSpLocks/>
                        </wpg:cNvGrpSpPr>
                        <wpg:grpSpPr bwMode="auto">
                          <a:xfrm>
                            <a:off x="9701" y="-772"/>
                            <a:ext cx="63" cy="63"/>
                            <a:chOff x="9701" y="-772"/>
                            <a:chExt cx="63" cy="63"/>
                          </a:xfrm>
                        </wpg:grpSpPr>
                        <wps:wsp>
                          <wps:cNvPr id="545" name="Freeform 461"/>
                          <wps:cNvSpPr>
                            <a:spLocks/>
                          </wps:cNvSpPr>
                          <wps:spPr bwMode="auto">
                            <a:xfrm>
                              <a:off x="9701" y="-772"/>
                              <a:ext cx="63" cy="63"/>
                            </a:xfrm>
                            <a:custGeom>
                              <a:avLst/>
                              <a:gdLst>
                                <a:gd name="T0" fmla="+- 0 9701 9701"/>
                                <a:gd name="T1" fmla="*/ T0 w 63"/>
                                <a:gd name="T2" fmla="+- 0 -740 -772"/>
                                <a:gd name="T3" fmla="*/ -740 h 63"/>
                                <a:gd name="T4" fmla="+- 0 9764 9701"/>
                                <a:gd name="T5" fmla="*/ T4 w 63"/>
                                <a:gd name="T6" fmla="+- 0 -740 -772"/>
                                <a:gd name="T7" fmla="*/ -740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6" name="Group 458"/>
                        <wpg:cNvGrpSpPr>
                          <a:grpSpLocks/>
                        </wpg:cNvGrpSpPr>
                        <wpg:grpSpPr bwMode="auto">
                          <a:xfrm>
                            <a:off x="9880" y="-778"/>
                            <a:ext cx="63" cy="63"/>
                            <a:chOff x="9880" y="-778"/>
                            <a:chExt cx="63" cy="63"/>
                          </a:xfrm>
                        </wpg:grpSpPr>
                        <wps:wsp>
                          <wps:cNvPr id="547" name="Freeform 459"/>
                          <wps:cNvSpPr>
                            <a:spLocks/>
                          </wps:cNvSpPr>
                          <wps:spPr bwMode="auto">
                            <a:xfrm>
                              <a:off x="9880" y="-778"/>
                              <a:ext cx="63" cy="63"/>
                            </a:xfrm>
                            <a:custGeom>
                              <a:avLst/>
                              <a:gdLst>
                                <a:gd name="T0" fmla="+- 0 9880 9880"/>
                                <a:gd name="T1" fmla="*/ T0 w 63"/>
                                <a:gd name="T2" fmla="+- 0 -746 -778"/>
                                <a:gd name="T3" fmla="*/ -746 h 63"/>
                                <a:gd name="T4" fmla="+- 0 9943 9880"/>
                                <a:gd name="T5" fmla="*/ T4 w 63"/>
                                <a:gd name="T6" fmla="+- 0 -746 -778"/>
                                <a:gd name="T7" fmla="*/ -74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456"/>
                        <wpg:cNvGrpSpPr>
                          <a:grpSpLocks/>
                        </wpg:cNvGrpSpPr>
                        <wpg:grpSpPr bwMode="auto">
                          <a:xfrm>
                            <a:off x="10059" y="-779"/>
                            <a:ext cx="63" cy="63"/>
                            <a:chOff x="10059" y="-779"/>
                            <a:chExt cx="63" cy="63"/>
                          </a:xfrm>
                        </wpg:grpSpPr>
                        <wps:wsp>
                          <wps:cNvPr id="549" name="Freeform 457"/>
                          <wps:cNvSpPr>
                            <a:spLocks/>
                          </wps:cNvSpPr>
                          <wps:spPr bwMode="auto">
                            <a:xfrm>
                              <a:off x="10059" y="-779"/>
                              <a:ext cx="63" cy="63"/>
                            </a:xfrm>
                            <a:custGeom>
                              <a:avLst/>
                              <a:gdLst>
                                <a:gd name="T0" fmla="+- 0 10059 10059"/>
                                <a:gd name="T1" fmla="*/ T0 w 63"/>
                                <a:gd name="T2" fmla="+- 0 -747 -779"/>
                                <a:gd name="T3" fmla="*/ -747 h 63"/>
                                <a:gd name="T4" fmla="+- 0 10122 10059"/>
                                <a:gd name="T5" fmla="*/ T4 w 63"/>
                                <a:gd name="T6" fmla="+- 0 -747 -779"/>
                                <a:gd name="T7" fmla="*/ -74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454"/>
                        <wpg:cNvGrpSpPr>
                          <a:grpSpLocks/>
                        </wpg:cNvGrpSpPr>
                        <wpg:grpSpPr bwMode="auto">
                          <a:xfrm>
                            <a:off x="10238" y="-795"/>
                            <a:ext cx="63" cy="63"/>
                            <a:chOff x="10238" y="-795"/>
                            <a:chExt cx="63" cy="63"/>
                          </a:xfrm>
                        </wpg:grpSpPr>
                        <wps:wsp>
                          <wps:cNvPr id="551" name="Freeform 455"/>
                          <wps:cNvSpPr>
                            <a:spLocks/>
                          </wps:cNvSpPr>
                          <wps:spPr bwMode="auto">
                            <a:xfrm>
                              <a:off x="10238" y="-795"/>
                              <a:ext cx="63" cy="63"/>
                            </a:xfrm>
                            <a:custGeom>
                              <a:avLst/>
                              <a:gdLst>
                                <a:gd name="T0" fmla="+- 0 10238 10238"/>
                                <a:gd name="T1" fmla="*/ T0 w 63"/>
                                <a:gd name="T2" fmla="+- 0 -763 -795"/>
                                <a:gd name="T3" fmla="*/ -763 h 63"/>
                                <a:gd name="T4" fmla="+- 0 10301 10238"/>
                                <a:gd name="T5" fmla="*/ T4 w 63"/>
                                <a:gd name="T6" fmla="+- 0 -763 -795"/>
                                <a:gd name="T7" fmla="*/ -763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2"/>
                                  </a:moveTo>
                                  <a:lnTo>
                                    <a:pt x="63" y="32"/>
                                  </a:lnTo>
                                </a:path>
                              </a:pathLst>
                            </a:custGeom>
                            <a:noFill/>
                            <a:ln w="414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452"/>
                        <wpg:cNvGrpSpPr>
                          <a:grpSpLocks/>
                        </wpg:cNvGrpSpPr>
                        <wpg:grpSpPr bwMode="auto">
                          <a:xfrm>
                            <a:off x="10417" y="-800"/>
                            <a:ext cx="63" cy="63"/>
                            <a:chOff x="10417" y="-800"/>
                            <a:chExt cx="63" cy="63"/>
                          </a:xfrm>
                        </wpg:grpSpPr>
                        <wps:wsp>
                          <wps:cNvPr id="553" name="Freeform 453"/>
                          <wps:cNvSpPr>
                            <a:spLocks/>
                          </wps:cNvSpPr>
                          <wps:spPr bwMode="auto">
                            <a:xfrm>
                              <a:off x="10417" y="-800"/>
                              <a:ext cx="63" cy="63"/>
                            </a:xfrm>
                            <a:custGeom>
                              <a:avLst/>
                              <a:gdLst>
                                <a:gd name="T0" fmla="+- 0 10417 10417"/>
                                <a:gd name="T1" fmla="*/ T0 w 63"/>
                                <a:gd name="T2" fmla="+- 0 -769 -800"/>
                                <a:gd name="T3" fmla="*/ -769 h 63"/>
                                <a:gd name="T4" fmla="+- 0 10480 10417"/>
                                <a:gd name="T5" fmla="*/ T4 w 63"/>
                                <a:gd name="T6" fmla="+- 0 -769 -800"/>
                                <a:gd name="T7" fmla="*/ -769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3" h="63">
                                  <a:moveTo>
                                    <a:pt x="0" y="31"/>
                                  </a:moveTo>
                                  <a:lnTo>
                                    <a:pt x="63" y="31"/>
                                  </a:lnTo>
                                </a:path>
                              </a:pathLst>
                            </a:custGeom>
                            <a:noFill/>
                            <a:ln w="41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4" name="Group 450"/>
                        <wpg:cNvGrpSpPr>
                          <a:grpSpLocks/>
                        </wpg:cNvGrpSpPr>
                        <wpg:grpSpPr bwMode="auto">
                          <a:xfrm>
                            <a:off x="6689" y="-2438"/>
                            <a:ext cx="3760" cy="275"/>
                            <a:chOff x="6689" y="-2438"/>
                            <a:chExt cx="3760" cy="275"/>
                          </a:xfrm>
                        </wpg:grpSpPr>
                        <wps:wsp>
                          <wps:cNvPr id="555" name="Freeform 451"/>
                          <wps:cNvSpPr>
                            <a:spLocks/>
                          </wps:cNvSpPr>
                          <wps:spPr bwMode="auto">
                            <a:xfrm>
                              <a:off x="6689" y="-2438"/>
                              <a:ext cx="3760" cy="275"/>
                            </a:xfrm>
                            <a:custGeom>
                              <a:avLst/>
                              <a:gdLst>
                                <a:gd name="T0" fmla="+- 0 6689 6689"/>
                                <a:gd name="T1" fmla="*/ T0 w 3760"/>
                                <a:gd name="T2" fmla="+- 0 -2423 -2438"/>
                                <a:gd name="T3" fmla="*/ -2423 h 275"/>
                                <a:gd name="T4" fmla="+- 0 6736 6689"/>
                                <a:gd name="T5" fmla="*/ T4 w 3760"/>
                                <a:gd name="T6" fmla="+- 0 -2415 -2438"/>
                                <a:gd name="T7" fmla="*/ -2415 h 275"/>
                                <a:gd name="T8" fmla="+- 0 6784 6689"/>
                                <a:gd name="T9" fmla="*/ T8 w 3760"/>
                                <a:gd name="T10" fmla="+- 0 -2408 -2438"/>
                                <a:gd name="T11" fmla="*/ -2408 h 275"/>
                                <a:gd name="T12" fmla="+- 0 6832 6689"/>
                                <a:gd name="T13" fmla="*/ T12 w 3760"/>
                                <a:gd name="T14" fmla="+- 0 -2401 -2438"/>
                                <a:gd name="T15" fmla="*/ -2401 h 275"/>
                                <a:gd name="T16" fmla="+- 0 6879 6689"/>
                                <a:gd name="T17" fmla="*/ T16 w 3760"/>
                                <a:gd name="T18" fmla="+- 0 -2394 -2438"/>
                                <a:gd name="T19" fmla="*/ -2394 h 275"/>
                                <a:gd name="T20" fmla="+- 0 6974 6689"/>
                                <a:gd name="T21" fmla="*/ T20 w 3760"/>
                                <a:gd name="T22" fmla="+- 0 -2379 -2438"/>
                                <a:gd name="T23" fmla="*/ -2379 h 275"/>
                                <a:gd name="T24" fmla="+- 0 7070 6689"/>
                                <a:gd name="T25" fmla="*/ T24 w 3760"/>
                                <a:gd name="T26" fmla="+- 0 -2364 -2438"/>
                                <a:gd name="T27" fmla="*/ -2364 h 275"/>
                                <a:gd name="T28" fmla="+- 0 7165 6689"/>
                                <a:gd name="T29" fmla="*/ T28 w 3760"/>
                                <a:gd name="T30" fmla="+- 0 -2349 -2438"/>
                                <a:gd name="T31" fmla="*/ -2349 h 275"/>
                                <a:gd name="T32" fmla="+- 0 7260 6689"/>
                                <a:gd name="T33" fmla="*/ T32 w 3760"/>
                                <a:gd name="T34" fmla="+- 0 -2333 -2438"/>
                                <a:gd name="T35" fmla="*/ -2333 h 275"/>
                                <a:gd name="T36" fmla="+- 0 7308 6689"/>
                                <a:gd name="T37" fmla="*/ T36 w 3760"/>
                                <a:gd name="T38" fmla="+- 0 -2325 -2438"/>
                                <a:gd name="T39" fmla="*/ -2325 h 275"/>
                                <a:gd name="T40" fmla="+- 0 7403 6689"/>
                                <a:gd name="T41" fmla="*/ T40 w 3760"/>
                                <a:gd name="T42" fmla="+- 0 -2310 -2438"/>
                                <a:gd name="T43" fmla="*/ -2310 h 275"/>
                                <a:gd name="T44" fmla="+- 0 7498 6689"/>
                                <a:gd name="T45" fmla="*/ T44 w 3760"/>
                                <a:gd name="T46" fmla="+- 0 -2295 -2438"/>
                                <a:gd name="T47" fmla="*/ -2295 h 275"/>
                                <a:gd name="T48" fmla="+- 0 7593 6689"/>
                                <a:gd name="T49" fmla="*/ T48 w 3760"/>
                                <a:gd name="T50" fmla="+- 0 -2280 -2438"/>
                                <a:gd name="T51" fmla="*/ -2280 h 275"/>
                                <a:gd name="T52" fmla="+- 0 7641 6689"/>
                                <a:gd name="T53" fmla="*/ T52 w 3760"/>
                                <a:gd name="T54" fmla="+- 0 -2272 -2438"/>
                                <a:gd name="T55" fmla="*/ -2272 h 275"/>
                                <a:gd name="T56" fmla="+- 0 7688 6689"/>
                                <a:gd name="T57" fmla="*/ T56 w 3760"/>
                                <a:gd name="T58" fmla="+- 0 -2264 -2438"/>
                                <a:gd name="T59" fmla="*/ -2264 h 275"/>
                                <a:gd name="T60" fmla="+- 0 7736 6689"/>
                                <a:gd name="T61" fmla="*/ T60 w 3760"/>
                                <a:gd name="T62" fmla="+- 0 -2256 -2438"/>
                                <a:gd name="T63" fmla="*/ -2256 h 275"/>
                                <a:gd name="T64" fmla="+- 0 7783 6689"/>
                                <a:gd name="T65" fmla="*/ T64 w 3760"/>
                                <a:gd name="T66" fmla="+- 0 -2247 -2438"/>
                                <a:gd name="T67" fmla="*/ -2247 h 275"/>
                                <a:gd name="T68" fmla="+- 0 7831 6689"/>
                                <a:gd name="T69" fmla="*/ T68 w 3760"/>
                                <a:gd name="T70" fmla="+- 0 -2238 -2438"/>
                                <a:gd name="T71" fmla="*/ -2238 h 275"/>
                                <a:gd name="T72" fmla="+- 0 7879 6689"/>
                                <a:gd name="T73" fmla="*/ T72 w 3760"/>
                                <a:gd name="T74" fmla="+- 0 -2229 -2438"/>
                                <a:gd name="T75" fmla="*/ -2229 h 275"/>
                                <a:gd name="T76" fmla="+- 0 7974 6689"/>
                                <a:gd name="T77" fmla="*/ T76 w 3760"/>
                                <a:gd name="T78" fmla="+- 0 -2213 -2438"/>
                                <a:gd name="T79" fmla="*/ -2213 h 275"/>
                                <a:gd name="T80" fmla="+- 0 8069 6689"/>
                                <a:gd name="T81" fmla="*/ T80 w 3760"/>
                                <a:gd name="T82" fmla="+- 0 -2199 -2438"/>
                                <a:gd name="T83" fmla="*/ -2199 h 275"/>
                                <a:gd name="T84" fmla="+- 0 8164 6689"/>
                                <a:gd name="T85" fmla="*/ T84 w 3760"/>
                                <a:gd name="T86" fmla="+- 0 -2188 -2438"/>
                                <a:gd name="T87" fmla="*/ -2188 h 275"/>
                                <a:gd name="T88" fmla="+- 0 8259 6689"/>
                                <a:gd name="T89" fmla="*/ T88 w 3760"/>
                                <a:gd name="T90" fmla="+- 0 -2180 -2438"/>
                                <a:gd name="T91" fmla="*/ -2180 h 275"/>
                                <a:gd name="T92" fmla="+- 0 8355 6689"/>
                                <a:gd name="T93" fmla="*/ T92 w 3760"/>
                                <a:gd name="T94" fmla="+- 0 -2173 -2438"/>
                                <a:gd name="T95" fmla="*/ -2173 h 275"/>
                                <a:gd name="T96" fmla="+- 0 8450 6689"/>
                                <a:gd name="T97" fmla="*/ T96 w 3760"/>
                                <a:gd name="T98" fmla="+- 0 -2167 -2438"/>
                                <a:gd name="T99" fmla="*/ -2167 h 275"/>
                                <a:gd name="T100" fmla="+- 0 8545 6689"/>
                                <a:gd name="T101" fmla="*/ T100 w 3760"/>
                                <a:gd name="T102" fmla="+- 0 -2164 -2438"/>
                                <a:gd name="T103" fmla="*/ -2164 h 275"/>
                                <a:gd name="T104" fmla="+- 0 8592 6689"/>
                                <a:gd name="T105" fmla="*/ T104 w 3760"/>
                                <a:gd name="T106" fmla="+- 0 -2163 -2438"/>
                                <a:gd name="T107" fmla="*/ -2163 h 275"/>
                                <a:gd name="T108" fmla="+- 0 8640 6689"/>
                                <a:gd name="T109" fmla="*/ T108 w 3760"/>
                                <a:gd name="T110" fmla="+- 0 -2163 -2438"/>
                                <a:gd name="T111" fmla="*/ -2163 h 275"/>
                                <a:gd name="T112" fmla="+- 0 8735 6689"/>
                                <a:gd name="T113" fmla="*/ T112 w 3760"/>
                                <a:gd name="T114" fmla="+- 0 -2165 -2438"/>
                                <a:gd name="T115" fmla="*/ -2165 h 275"/>
                                <a:gd name="T116" fmla="+- 0 8830 6689"/>
                                <a:gd name="T117" fmla="*/ T116 w 3760"/>
                                <a:gd name="T118" fmla="+- 0 -2168 -2438"/>
                                <a:gd name="T119" fmla="*/ -2168 h 275"/>
                                <a:gd name="T120" fmla="+- 0 8926 6689"/>
                                <a:gd name="T121" fmla="*/ T120 w 3760"/>
                                <a:gd name="T122" fmla="+- 0 -2171 -2438"/>
                                <a:gd name="T123" fmla="*/ -2171 h 275"/>
                                <a:gd name="T124" fmla="+- 0 8973 6689"/>
                                <a:gd name="T125" fmla="*/ T124 w 3760"/>
                                <a:gd name="T126" fmla="+- 0 -2173 -2438"/>
                                <a:gd name="T127" fmla="*/ -2173 h 275"/>
                                <a:gd name="T128" fmla="+- 0 9021 6689"/>
                                <a:gd name="T129" fmla="*/ T128 w 3760"/>
                                <a:gd name="T130" fmla="+- 0 -2174 -2438"/>
                                <a:gd name="T131" fmla="*/ -2174 h 275"/>
                                <a:gd name="T132" fmla="+- 0 9068 6689"/>
                                <a:gd name="T133" fmla="*/ T132 w 3760"/>
                                <a:gd name="T134" fmla="+- 0 -2175 -2438"/>
                                <a:gd name="T135" fmla="*/ -2175 h 275"/>
                                <a:gd name="T136" fmla="+- 0 9116 6689"/>
                                <a:gd name="T137" fmla="*/ T136 w 3760"/>
                                <a:gd name="T138" fmla="+- 0 -2175 -2438"/>
                                <a:gd name="T139" fmla="*/ -2175 h 275"/>
                                <a:gd name="T140" fmla="+- 0 9164 6689"/>
                                <a:gd name="T141" fmla="*/ T140 w 3760"/>
                                <a:gd name="T142" fmla="+- 0 -2175 -2438"/>
                                <a:gd name="T143" fmla="*/ -2175 h 275"/>
                                <a:gd name="T144" fmla="+- 0 9211 6689"/>
                                <a:gd name="T145" fmla="*/ T144 w 3760"/>
                                <a:gd name="T146" fmla="+- 0 -2175 -2438"/>
                                <a:gd name="T147" fmla="*/ -2175 h 275"/>
                                <a:gd name="T148" fmla="+- 0 9259 6689"/>
                                <a:gd name="T149" fmla="*/ T148 w 3760"/>
                                <a:gd name="T150" fmla="+- 0 -2174 -2438"/>
                                <a:gd name="T151" fmla="*/ -2174 h 275"/>
                                <a:gd name="T152" fmla="+- 0 9354 6689"/>
                                <a:gd name="T153" fmla="*/ T152 w 3760"/>
                                <a:gd name="T154" fmla="+- 0 -2176 -2438"/>
                                <a:gd name="T155" fmla="*/ -2176 h 275"/>
                                <a:gd name="T156" fmla="+- 0 9449 6689"/>
                                <a:gd name="T157" fmla="*/ T156 w 3760"/>
                                <a:gd name="T158" fmla="+- 0 -2180 -2438"/>
                                <a:gd name="T159" fmla="*/ -2180 h 275"/>
                                <a:gd name="T160" fmla="+- 0 9544 6689"/>
                                <a:gd name="T161" fmla="*/ T160 w 3760"/>
                                <a:gd name="T162" fmla="+- 0 -2189 -2438"/>
                                <a:gd name="T163" fmla="*/ -2189 h 275"/>
                                <a:gd name="T164" fmla="+- 0 9640 6689"/>
                                <a:gd name="T165" fmla="*/ T164 w 3760"/>
                                <a:gd name="T166" fmla="+- 0 -2203 -2438"/>
                                <a:gd name="T167" fmla="*/ -2203 h 275"/>
                                <a:gd name="T168" fmla="+- 0 9735 6689"/>
                                <a:gd name="T169" fmla="*/ T168 w 3760"/>
                                <a:gd name="T170" fmla="+- 0 -2219 -2438"/>
                                <a:gd name="T171" fmla="*/ -2219 h 275"/>
                                <a:gd name="T172" fmla="+- 0 9830 6689"/>
                                <a:gd name="T173" fmla="*/ T172 w 3760"/>
                                <a:gd name="T174" fmla="+- 0 -2237 -2438"/>
                                <a:gd name="T175" fmla="*/ -2237 h 275"/>
                                <a:gd name="T176" fmla="+- 0 9925 6689"/>
                                <a:gd name="T177" fmla="*/ T176 w 3760"/>
                                <a:gd name="T178" fmla="+- 0 -2258 -2438"/>
                                <a:gd name="T179" fmla="*/ -2258 h 275"/>
                                <a:gd name="T180" fmla="+- 0 10020 6689"/>
                                <a:gd name="T181" fmla="*/ T180 w 3760"/>
                                <a:gd name="T182" fmla="+- 0 -2283 -2438"/>
                                <a:gd name="T183" fmla="*/ -2283 h 275"/>
                                <a:gd name="T184" fmla="+- 0 10115 6689"/>
                                <a:gd name="T185" fmla="*/ T184 w 3760"/>
                                <a:gd name="T186" fmla="+- 0 -2312 -2438"/>
                                <a:gd name="T187" fmla="*/ -2312 h 275"/>
                                <a:gd name="T188" fmla="+- 0 10211 6689"/>
                                <a:gd name="T189" fmla="*/ T188 w 3760"/>
                                <a:gd name="T190" fmla="+- 0 -2344 -2438"/>
                                <a:gd name="T191" fmla="*/ -2344 h 275"/>
                                <a:gd name="T192" fmla="+- 0 10306 6689"/>
                                <a:gd name="T193" fmla="*/ T192 w 3760"/>
                                <a:gd name="T194" fmla="+- 0 -2379 -2438"/>
                                <a:gd name="T195" fmla="*/ -2379 h 275"/>
                                <a:gd name="T196" fmla="+- 0 10401 6689"/>
                                <a:gd name="T197" fmla="*/ T196 w 3760"/>
                                <a:gd name="T198" fmla="+- 0 -2418 -2438"/>
                                <a:gd name="T199" fmla="*/ -2418 h 275"/>
                                <a:gd name="T200" fmla="+- 0 10449 6689"/>
                                <a:gd name="T201" fmla="*/ T200 w 3760"/>
                                <a:gd name="T202" fmla="+- 0 -2438 -2438"/>
                                <a:gd name="T203" fmla="*/ -2438 h 2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3760" h="275">
                                  <a:moveTo>
                                    <a:pt x="0" y="15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95" y="30"/>
                                  </a:lnTo>
                                  <a:lnTo>
                                    <a:pt x="143" y="37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285" y="59"/>
                                  </a:lnTo>
                                  <a:lnTo>
                                    <a:pt x="381" y="74"/>
                                  </a:lnTo>
                                  <a:lnTo>
                                    <a:pt x="476" y="89"/>
                                  </a:lnTo>
                                  <a:lnTo>
                                    <a:pt x="571" y="105"/>
                                  </a:lnTo>
                                  <a:lnTo>
                                    <a:pt x="619" y="113"/>
                                  </a:lnTo>
                                  <a:lnTo>
                                    <a:pt x="714" y="128"/>
                                  </a:lnTo>
                                  <a:lnTo>
                                    <a:pt x="809" y="143"/>
                                  </a:lnTo>
                                  <a:lnTo>
                                    <a:pt x="904" y="158"/>
                                  </a:lnTo>
                                  <a:lnTo>
                                    <a:pt x="952" y="166"/>
                                  </a:lnTo>
                                  <a:lnTo>
                                    <a:pt x="999" y="174"/>
                                  </a:lnTo>
                                  <a:lnTo>
                                    <a:pt x="1047" y="182"/>
                                  </a:lnTo>
                                  <a:lnTo>
                                    <a:pt x="1094" y="191"/>
                                  </a:lnTo>
                                  <a:lnTo>
                                    <a:pt x="1142" y="200"/>
                                  </a:lnTo>
                                  <a:lnTo>
                                    <a:pt x="1190" y="209"/>
                                  </a:lnTo>
                                  <a:lnTo>
                                    <a:pt x="1285" y="225"/>
                                  </a:lnTo>
                                  <a:lnTo>
                                    <a:pt x="1380" y="239"/>
                                  </a:lnTo>
                                  <a:lnTo>
                                    <a:pt x="1475" y="250"/>
                                  </a:lnTo>
                                  <a:lnTo>
                                    <a:pt x="1570" y="258"/>
                                  </a:lnTo>
                                  <a:lnTo>
                                    <a:pt x="1666" y="265"/>
                                  </a:lnTo>
                                  <a:lnTo>
                                    <a:pt x="1761" y="271"/>
                                  </a:lnTo>
                                  <a:lnTo>
                                    <a:pt x="1856" y="274"/>
                                  </a:lnTo>
                                  <a:lnTo>
                                    <a:pt x="1903" y="275"/>
                                  </a:lnTo>
                                  <a:lnTo>
                                    <a:pt x="1951" y="275"/>
                                  </a:lnTo>
                                  <a:lnTo>
                                    <a:pt x="2046" y="273"/>
                                  </a:lnTo>
                                  <a:lnTo>
                                    <a:pt x="2141" y="270"/>
                                  </a:lnTo>
                                  <a:lnTo>
                                    <a:pt x="2237" y="267"/>
                                  </a:lnTo>
                                  <a:lnTo>
                                    <a:pt x="2284" y="265"/>
                                  </a:lnTo>
                                  <a:lnTo>
                                    <a:pt x="2332" y="264"/>
                                  </a:lnTo>
                                  <a:lnTo>
                                    <a:pt x="2379" y="263"/>
                                  </a:lnTo>
                                  <a:lnTo>
                                    <a:pt x="2427" y="263"/>
                                  </a:lnTo>
                                  <a:lnTo>
                                    <a:pt x="2475" y="263"/>
                                  </a:lnTo>
                                  <a:lnTo>
                                    <a:pt x="2522" y="263"/>
                                  </a:lnTo>
                                  <a:lnTo>
                                    <a:pt x="2570" y="264"/>
                                  </a:lnTo>
                                  <a:lnTo>
                                    <a:pt x="2665" y="262"/>
                                  </a:lnTo>
                                  <a:lnTo>
                                    <a:pt x="2760" y="258"/>
                                  </a:lnTo>
                                  <a:lnTo>
                                    <a:pt x="2855" y="249"/>
                                  </a:lnTo>
                                  <a:lnTo>
                                    <a:pt x="2951" y="235"/>
                                  </a:lnTo>
                                  <a:lnTo>
                                    <a:pt x="3046" y="219"/>
                                  </a:lnTo>
                                  <a:lnTo>
                                    <a:pt x="3141" y="201"/>
                                  </a:lnTo>
                                  <a:lnTo>
                                    <a:pt x="3236" y="180"/>
                                  </a:lnTo>
                                  <a:lnTo>
                                    <a:pt x="3331" y="155"/>
                                  </a:lnTo>
                                  <a:lnTo>
                                    <a:pt x="3426" y="126"/>
                                  </a:lnTo>
                                  <a:lnTo>
                                    <a:pt x="3522" y="94"/>
                                  </a:lnTo>
                                  <a:lnTo>
                                    <a:pt x="3617" y="59"/>
                                  </a:lnTo>
                                  <a:lnTo>
                                    <a:pt x="3712" y="20"/>
                                  </a:lnTo>
                                  <a:lnTo>
                                    <a:pt x="3760" y="0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6" name="Group 448"/>
                        <wpg:cNvGrpSpPr>
                          <a:grpSpLocks/>
                        </wpg:cNvGrpSpPr>
                        <wpg:grpSpPr bwMode="auto">
                          <a:xfrm>
                            <a:off x="6689" y="-329"/>
                            <a:ext cx="3760" cy="155"/>
                            <a:chOff x="6689" y="-329"/>
                            <a:chExt cx="3760" cy="155"/>
                          </a:xfrm>
                        </wpg:grpSpPr>
                        <wps:wsp>
                          <wps:cNvPr id="557" name="Freeform 449"/>
                          <wps:cNvSpPr>
                            <a:spLocks/>
                          </wps:cNvSpPr>
                          <wps:spPr bwMode="auto">
                            <a:xfrm>
                              <a:off x="6689" y="-329"/>
                              <a:ext cx="3760" cy="155"/>
                            </a:xfrm>
                            <a:custGeom>
                              <a:avLst/>
                              <a:gdLst>
                                <a:gd name="T0" fmla="+- 0 6689 6689"/>
                                <a:gd name="T1" fmla="*/ T0 w 3760"/>
                                <a:gd name="T2" fmla="+- 0 -329 -329"/>
                                <a:gd name="T3" fmla="*/ -329 h 155"/>
                                <a:gd name="T4" fmla="+- 0 6784 6689"/>
                                <a:gd name="T5" fmla="*/ T4 w 3760"/>
                                <a:gd name="T6" fmla="+- 0 -314 -329"/>
                                <a:gd name="T7" fmla="*/ -314 h 155"/>
                                <a:gd name="T8" fmla="+- 0 6879 6689"/>
                                <a:gd name="T9" fmla="*/ T8 w 3760"/>
                                <a:gd name="T10" fmla="+- 0 -300 -329"/>
                                <a:gd name="T11" fmla="*/ -300 h 155"/>
                                <a:gd name="T12" fmla="+- 0 6974 6689"/>
                                <a:gd name="T13" fmla="*/ T12 w 3760"/>
                                <a:gd name="T14" fmla="+- 0 -287 -329"/>
                                <a:gd name="T15" fmla="*/ -287 h 155"/>
                                <a:gd name="T16" fmla="+- 0 7022 6689"/>
                                <a:gd name="T17" fmla="*/ T16 w 3760"/>
                                <a:gd name="T18" fmla="+- 0 -280 -329"/>
                                <a:gd name="T19" fmla="*/ -280 h 155"/>
                                <a:gd name="T20" fmla="+- 0 7117 6689"/>
                                <a:gd name="T21" fmla="*/ T20 w 3760"/>
                                <a:gd name="T22" fmla="+- 0 -268 -329"/>
                                <a:gd name="T23" fmla="*/ -268 h 155"/>
                                <a:gd name="T24" fmla="+- 0 7212 6689"/>
                                <a:gd name="T25" fmla="*/ T24 w 3760"/>
                                <a:gd name="T26" fmla="+- 0 -256 -329"/>
                                <a:gd name="T27" fmla="*/ -256 h 155"/>
                                <a:gd name="T28" fmla="+- 0 7308 6689"/>
                                <a:gd name="T29" fmla="*/ T28 w 3760"/>
                                <a:gd name="T30" fmla="+- 0 -245 -329"/>
                                <a:gd name="T31" fmla="*/ -245 h 155"/>
                                <a:gd name="T32" fmla="+- 0 7403 6689"/>
                                <a:gd name="T33" fmla="*/ T32 w 3760"/>
                                <a:gd name="T34" fmla="+- 0 -235 -329"/>
                                <a:gd name="T35" fmla="*/ -235 h 155"/>
                                <a:gd name="T36" fmla="+- 0 7450 6689"/>
                                <a:gd name="T37" fmla="*/ T36 w 3760"/>
                                <a:gd name="T38" fmla="+- 0 -230 -329"/>
                                <a:gd name="T39" fmla="*/ -230 h 155"/>
                                <a:gd name="T40" fmla="+- 0 7546 6689"/>
                                <a:gd name="T41" fmla="*/ T40 w 3760"/>
                                <a:gd name="T42" fmla="+- 0 -221 -329"/>
                                <a:gd name="T43" fmla="*/ -221 h 155"/>
                                <a:gd name="T44" fmla="+- 0 7641 6689"/>
                                <a:gd name="T45" fmla="*/ T44 w 3760"/>
                                <a:gd name="T46" fmla="+- 0 -213 -329"/>
                                <a:gd name="T47" fmla="*/ -213 h 155"/>
                                <a:gd name="T48" fmla="+- 0 7736 6689"/>
                                <a:gd name="T49" fmla="*/ T48 w 3760"/>
                                <a:gd name="T50" fmla="+- 0 -205 -329"/>
                                <a:gd name="T51" fmla="*/ -205 h 155"/>
                                <a:gd name="T52" fmla="+- 0 7831 6689"/>
                                <a:gd name="T53" fmla="*/ T52 w 3760"/>
                                <a:gd name="T54" fmla="+- 0 -197 -329"/>
                                <a:gd name="T55" fmla="*/ -197 h 155"/>
                                <a:gd name="T56" fmla="+- 0 7926 6689"/>
                                <a:gd name="T57" fmla="*/ T56 w 3760"/>
                                <a:gd name="T58" fmla="+- 0 -191 -329"/>
                                <a:gd name="T59" fmla="*/ -191 h 155"/>
                                <a:gd name="T60" fmla="+- 0 8021 6689"/>
                                <a:gd name="T61" fmla="*/ T60 w 3760"/>
                                <a:gd name="T62" fmla="+- 0 -185 -329"/>
                                <a:gd name="T63" fmla="*/ -185 h 155"/>
                                <a:gd name="T64" fmla="+- 0 8117 6689"/>
                                <a:gd name="T65" fmla="*/ T64 w 3760"/>
                                <a:gd name="T66" fmla="+- 0 -181 -329"/>
                                <a:gd name="T67" fmla="*/ -181 h 155"/>
                                <a:gd name="T68" fmla="+- 0 8212 6689"/>
                                <a:gd name="T69" fmla="*/ T68 w 3760"/>
                                <a:gd name="T70" fmla="+- 0 -178 -329"/>
                                <a:gd name="T71" fmla="*/ -178 h 155"/>
                                <a:gd name="T72" fmla="+- 0 8307 6689"/>
                                <a:gd name="T73" fmla="*/ T72 w 3760"/>
                                <a:gd name="T74" fmla="+- 0 -176 -329"/>
                                <a:gd name="T75" fmla="*/ -176 h 155"/>
                                <a:gd name="T76" fmla="+- 0 8402 6689"/>
                                <a:gd name="T77" fmla="*/ T76 w 3760"/>
                                <a:gd name="T78" fmla="+- 0 -175 -329"/>
                                <a:gd name="T79" fmla="*/ -175 h 155"/>
                                <a:gd name="T80" fmla="+- 0 8450 6689"/>
                                <a:gd name="T81" fmla="*/ T80 w 3760"/>
                                <a:gd name="T82" fmla="+- 0 -174 -329"/>
                                <a:gd name="T83" fmla="*/ -174 h 155"/>
                                <a:gd name="T84" fmla="+- 0 8497 6689"/>
                                <a:gd name="T85" fmla="*/ T84 w 3760"/>
                                <a:gd name="T86" fmla="+- 0 -174 -329"/>
                                <a:gd name="T87" fmla="*/ -174 h 155"/>
                                <a:gd name="T88" fmla="+- 0 8545 6689"/>
                                <a:gd name="T89" fmla="*/ T88 w 3760"/>
                                <a:gd name="T90" fmla="+- 0 -174 -329"/>
                                <a:gd name="T91" fmla="*/ -174 h 155"/>
                                <a:gd name="T92" fmla="+- 0 8640 6689"/>
                                <a:gd name="T93" fmla="*/ T92 w 3760"/>
                                <a:gd name="T94" fmla="+- 0 -175 -329"/>
                                <a:gd name="T95" fmla="*/ -175 h 155"/>
                                <a:gd name="T96" fmla="+- 0 8735 6689"/>
                                <a:gd name="T97" fmla="*/ T96 w 3760"/>
                                <a:gd name="T98" fmla="+- 0 -177 -329"/>
                                <a:gd name="T99" fmla="*/ -177 h 155"/>
                                <a:gd name="T100" fmla="+- 0 8830 6689"/>
                                <a:gd name="T101" fmla="*/ T100 w 3760"/>
                                <a:gd name="T102" fmla="+- 0 -180 -329"/>
                                <a:gd name="T103" fmla="*/ -180 h 155"/>
                                <a:gd name="T104" fmla="+- 0 8878 6689"/>
                                <a:gd name="T105" fmla="*/ T104 w 3760"/>
                                <a:gd name="T106" fmla="+- 0 -181 -329"/>
                                <a:gd name="T107" fmla="*/ -181 h 155"/>
                                <a:gd name="T108" fmla="+- 0 8926 6689"/>
                                <a:gd name="T109" fmla="*/ T108 w 3760"/>
                                <a:gd name="T110" fmla="+- 0 -183 -329"/>
                                <a:gd name="T111" fmla="*/ -183 h 155"/>
                                <a:gd name="T112" fmla="+- 0 8973 6689"/>
                                <a:gd name="T113" fmla="*/ T112 w 3760"/>
                                <a:gd name="T114" fmla="+- 0 -184 -329"/>
                                <a:gd name="T115" fmla="*/ -184 h 155"/>
                                <a:gd name="T116" fmla="+- 0 9021 6689"/>
                                <a:gd name="T117" fmla="*/ T116 w 3760"/>
                                <a:gd name="T118" fmla="+- 0 -184 -329"/>
                                <a:gd name="T119" fmla="*/ -184 h 155"/>
                                <a:gd name="T120" fmla="+- 0 9068 6689"/>
                                <a:gd name="T121" fmla="*/ T120 w 3760"/>
                                <a:gd name="T122" fmla="+- 0 -185 -329"/>
                                <a:gd name="T123" fmla="*/ -185 h 155"/>
                                <a:gd name="T124" fmla="+- 0 9116 6689"/>
                                <a:gd name="T125" fmla="*/ T124 w 3760"/>
                                <a:gd name="T126" fmla="+- 0 -186 -329"/>
                                <a:gd name="T127" fmla="*/ -186 h 155"/>
                                <a:gd name="T128" fmla="+- 0 9164 6689"/>
                                <a:gd name="T129" fmla="*/ T128 w 3760"/>
                                <a:gd name="T130" fmla="+- 0 -187 -329"/>
                                <a:gd name="T131" fmla="*/ -187 h 155"/>
                                <a:gd name="T132" fmla="+- 0 9211 6689"/>
                                <a:gd name="T133" fmla="*/ T132 w 3760"/>
                                <a:gd name="T134" fmla="+- 0 -188 -329"/>
                                <a:gd name="T135" fmla="*/ -188 h 155"/>
                                <a:gd name="T136" fmla="+- 0 9259 6689"/>
                                <a:gd name="T137" fmla="*/ T136 w 3760"/>
                                <a:gd name="T138" fmla="+- 0 -189 -329"/>
                                <a:gd name="T139" fmla="*/ -189 h 155"/>
                                <a:gd name="T140" fmla="+- 0 9306 6689"/>
                                <a:gd name="T141" fmla="*/ T140 w 3760"/>
                                <a:gd name="T142" fmla="+- 0 -190 -329"/>
                                <a:gd name="T143" fmla="*/ -190 h 155"/>
                                <a:gd name="T144" fmla="+- 0 9402 6689"/>
                                <a:gd name="T145" fmla="*/ T144 w 3760"/>
                                <a:gd name="T146" fmla="+- 0 -192 -329"/>
                                <a:gd name="T147" fmla="*/ -192 h 155"/>
                                <a:gd name="T148" fmla="+- 0 9497 6689"/>
                                <a:gd name="T149" fmla="*/ T148 w 3760"/>
                                <a:gd name="T150" fmla="+- 0 -193 -329"/>
                                <a:gd name="T151" fmla="*/ -193 h 155"/>
                                <a:gd name="T152" fmla="+- 0 9544 6689"/>
                                <a:gd name="T153" fmla="*/ T152 w 3760"/>
                                <a:gd name="T154" fmla="+- 0 -193 -329"/>
                                <a:gd name="T155" fmla="*/ -193 h 155"/>
                                <a:gd name="T156" fmla="+- 0 9592 6689"/>
                                <a:gd name="T157" fmla="*/ T156 w 3760"/>
                                <a:gd name="T158" fmla="+- 0 -193 -329"/>
                                <a:gd name="T159" fmla="*/ -193 h 155"/>
                                <a:gd name="T160" fmla="+- 0 9687 6689"/>
                                <a:gd name="T161" fmla="*/ T160 w 3760"/>
                                <a:gd name="T162" fmla="+- 0 -193 -329"/>
                                <a:gd name="T163" fmla="*/ -193 h 155"/>
                                <a:gd name="T164" fmla="+- 0 9782 6689"/>
                                <a:gd name="T165" fmla="*/ T164 w 3760"/>
                                <a:gd name="T166" fmla="+- 0 -192 -329"/>
                                <a:gd name="T167" fmla="*/ -192 h 155"/>
                                <a:gd name="T168" fmla="+- 0 9878 6689"/>
                                <a:gd name="T169" fmla="*/ T168 w 3760"/>
                                <a:gd name="T170" fmla="+- 0 -191 -329"/>
                                <a:gd name="T171" fmla="*/ -191 h 155"/>
                                <a:gd name="T172" fmla="+- 0 9973 6689"/>
                                <a:gd name="T173" fmla="*/ T172 w 3760"/>
                                <a:gd name="T174" fmla="+- 0 -190 -329"/>
                                <a:gd name="T175" fmla="*/ -190 h 155"/>
                                <a:gd name="T176" fmla="+- 0 10068 6689"/>
                                <a:gd name="T177" fmla="*/ T176 w 3760"/>
                                <a:gd name="T178" fmla="+- 0 -188 -329"/>
                                <a:gd name="T179" fmla="*/ -188 h 155"/>
                                <a:gd name="T180" fmla="+- 0 10163 6689"/>
                                <a:gd name="T181" fmla="*/ T180 w 3760"/>
                                <a:gd name="T182" fmla="+- 0 -186 -329"/>
                                <a:gd name="T183" fmla="*/ -186 h 155"/>
                                <a:gd name="T184" fmla="+- 0 10258 6689"/>
                                <a:gd name="T185" fmla="*/ T184 w 3760"/>
                                <a:gd name="T186" fmla="+- 0 -184 -329"/>
                                <a:gd name="T187" fmla="*/ -184 h 155"/>
                                <a:gd name="T188" fmla="+- 0 10306 6689"/>
                                <a:gd name="T189" fmla="*/ T188 w 3760"/>
                                <a:gd name="T190" fmla="+- 0 -182 -329"/>
                                <a:gd name="T191" fmla="*/ -182 h 155"/>
                                <a:gd name="T192" fmla="+- 0 10353 6689"/>
                                <a:gd name="T193" fmla="*/ T192 w 3760"/>
                                <a:gd name="T194" fmla="+- 0 -181 -329"/>
                                <a:gd name="T195" fmla="*/ -181 h 155"/>
                                <a:gd name="T196" fmla="+- 0 10401 6689"/>
                                <a:gd name="T197" fmla="*/ T196 w 3760"/>
                                <a:gd name="T198" fmla="+- 0 -179 -329"/>
                                <a:gd name="T199" fmla="*/ -179 h 155"/>
                                <a:gd name="T200" fmla="+- 0 10449 6689"/>
                                <a:gd name="T201" fmla="*/ T200 w 3760"/>
                                <a:gd name="T202" fmla="+- 0 -177 -329"/>
                                <a:gd name="T203" fmla="*/ -177 h 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3760" h="155">
                                  <a:moveTo>
                                    <a:pt x="0" y="0"/>
                                  </a:moveTo>
                                  <a:lnTo>
                                    <a:pt x="95" y="15"/>
                                  </a:lnTo>
                                  <a:lnTo>
                                    <a:pt x="190" y="29"/>
                                  </a:lnTo>
                                  <a:lnTo>
                                    <a:pt x="285" y="42"/>
                                  </a:lnTo>
                                  <a:lnTo>
                                    <a:pt x="333" y="49"/>
                                  </a:lnTo>
                                  <a:lnTo>
                                    <a:pt x="428" y="61"/>
                                  </a:lnTo>
                                  <a:lnTo>
                                    <a:pt x="523" y="73"/>
                                  </a:lnTo>
                                  <a:lnTo>
                                    <a:pt x="619" y="84"/>
                                  </a:lnTo>
                                  <a:lnTo>
                                    <a:pt x="714" y="94"/>
                                  </a:lnTo>
                                  <a:lnTo>
                                    <a:pt x="761" y="99"/>
                                  </a:lnTo>
                                  <a:lnTo>
                                    <a:pt x="857" y="108"/>
                                  </a:lnTo>
                                  <a:lnTo>
                                    <a:pt x="952" y="116"/>
                                  </a:lnTo>
                                  <a:lnTo>
                                    <a:pt x="1047" y="124"/>
                                  </a:lnTo>
                                  <a:lnTo>
                                    <a:pt x="1142" y="132"/>
                                  </a:lnTo>
                                  <a:lnTo>
                                    <a:pt x="1237" y="138"/>
                                  </a:lnTo>
                                  <a:lnTo>
                                    <a:pt x="1332" y="144"/>
                                  </a:lnTo>
                                  <a:lnTo>
                                    <a:pt x="1428" y="148"/>
                                  </a:lnTo>
                                  <a:lnTo>
                                    <a:pt x="1523" y="151"/>
                                  </a:lnTo>
                                  <a:lnTo>
                                    <a:pt x="1618" y="153"/>
                                  </a:lnTo>
                                  <a:lnTo>
                                    <a:pt x="1713" y="154"/>
                                  </a:lnTo>
                                  <a:lnTo>
                                    <a:pt x="1761" y="155"/>
                                  </a:lnTo>
                                  <a:lnTo>
                                    <a:pt x="1808" y="155"/>
                                  </a:lnTo>
                                  <a:lnTo>
                                    <a:pt x="1856" y="155"/>
                                  </a:lnTo>
                                  <a:lnTo>
                                    <a:pt x="1951" y="154"/>
                                  </a:lnTo>
                                  <a:lnTo>
                                    <a:pt x="2046" y="152"/>
                                  </a:lnTo>
                                  <a:lnTo>
                                    <a:pt x="2141" y="149"/>
                                  </a:lnTo>
                                  <a:lnTo>
                                    <a:pt x="2189" y="148"/>
                                  </a:lnTo>
                                  <a:lnTo>
                                    <a:pt x="2237" y="146"/>
                                  </a:lnTo>
                                  <a:lnTo>
                                    <a:pt x="2284" y="145"/>
                                  </a:lnTo>
                                  <a:lnTo>
                                    <a:pt x="2332" y="145"/>
                                  </a:lnTo>
                                  <a:lnTo>
                                    <a:pt x="2379" y="144"/>
                                  </a:lnTo>
                                  <a:lnTo>
                                    <a:pt x="2427" y="143"/>
                                  </a:lnTo>
                                  <a:lnTo>
                                    <a:pt x="2475" y="142"/>
                                  </a:lnTo>
                                  <a:lnTo>
                                    <a:pt x="2522" y="141"/>
                                  </a:lnTo>
                                  <a:lnTo>
                                    <a:pt x="2570" y="140"/>
                                  </a:lnTo>
                                  <a:lnTo>
                                    <a:pt x="2617" y="139"/>
                                  </a:lnTo>
                                  <a:lnTo>
                                    <a:pt x="2713" y="137"/>
                                  </a:lnTo>
                                  <a:lnTo>
                                    <a:pt x="2808" y="136"/>
                                  </a:lnTo>
                                  <a:lnTo>
                                    <a:pt x="2855" y="136"/>
                                  </a:lnTo>
                                  <a:lnTo>
                                    <a:pt x="2903" y="136"/>
                                  </a:lnTo>
                                  <a:lnTo>
                                    <a:pt x="2998" y="136"/>
                                  </a:lnTo>
                                  <a:lnTo>
                                    <a:pt x="3093" y="137"/>
                                  </a:lnTo>
                                  <a:lnTo>
                                    <a:pt x="3189" y="138"/>
                                  </a:lnTo>
                                  <a:lnTo>
                                    <a:pt x="3284" y="139"/>
                                  </a:lnTo>
                                  <a:lnTo>
                                    <a:pt x="3379" y="141"/>
                                  </a:lnTo>
                                  <a:lnTo>
                                    <a:pt x="3474" y="143"/>
                                  </a:lnTo>
                                  <a:lnTo>
                                    <a:pt x="3569" y="145"/>
                                  </a:lnTo>
                                  <a:lnTo>
                                    <a:pt x="3617" y="147"/>
                                  </a:lnTo>
                                  <a:lnTo>
                                    <a:pt x="3664" y="148"/>
                                  </a:lnTo>
                                  <a:lnTo>
                                    <a:pt x="3712" y="150"/>
                                  </a:lnTo>
                                  <a:lnTo>
                                    <a:pt x="3760" y="152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8" name="Group 446"/>
                        <wpg:cNvGrpSpPr>
                          <a:grpSpLocks/>
                        </wpg:cNvGrpSpPr>
                        <wpg:grpSpPr bwMode="auto">
                          <a:xfrm>
                            <a:off x="6689" y="-883"/>
                            <a:ext cx="3760" cy="175"/>
                            <a:chOff x="6689" y="-883"/>
                            <a:chExt cx="3760" cy="175"/>
                          </a:xfrm>
                        </wpg:grpSpPr>
                        <wps:wsp>
                          <wps:cNvPr id="559" name="Freeform 447"/>
                          <wps:cNvSpPr>
                            <a:spLocks/>
                          </wps:cNvSpPr>
                          <wps:spPr bwMode="auto">
                            <a:xfrm>
                              <a:off x="6689" y="-883"/>
                              <a:ext cx="3760" cy="175"/>
                            </a:xfrm>
                            <a:custGeom>
                              <a:avLst/>
                              <a:gdLst>
                                <a:gd name="T0" fmla="+- 0 6736 6689"/>
                                <a:gd name="T1" fmla="*/ T0 w 3760"/>
                                <a:gd name="T2" fmla="+- 0 -877 -883"/>
                                <a:gd name="T3" fmla="*/ -877 h 175"/>
                                <a:gd name="T4" fmla="+- 0 6832 6689"/>
                                <a:gd name="T5" fmla="*/ T4 w 3760"/>
                                <a:gd name="T6" fmla="+- 0 -864 -883"/>
                                <a:gd name="T7" fmla="*/ -864 h 175"/>
                                <a:gd name="T8" fmla="+- 0 6927 6689"/>
                                <a:gd name="T9" fmla="*/ T8 w 3760"/>
                                <a:gd name="T10" fmla="+- 0 -852 -883"/>
                                <a:gd name="T11" fmla="*/ -852 h 175"/>
                                <a:gd name="T12" fmla="+- 0 7022 6689"/>
                                <a:gd name="T13" fmla="*/ T12 w 3760"/>
                                <a:gd name="T14" fmla="+- 0 -839 -883"/>
                                <a:gd name="T15" fmla="*/ -839 h 175"/>
                                <a:gd name="T16" fmla="+- 0 7117 6689"/>
                                <a:gd name="T17" fmla="*/ T16 w 3760"/>
                                <a:gd name="T18" fmla="+- 0 -827 -883"/>
                                <a:gd name="T19" fmla="*/ -827 h 175"/>
                                <a:gd name="T20" fmla="+- 0 7212 6689"/>
                                <a:gd name="T21" fmla="*/ T20 w 3760"/>
                                <a:gd name="T22" fmla="+- 0 -816 -883"/>
                                <a:gd name="T23" fmla="*/ -816 h 175"/>
                                <a:gd name="T24" fmla="+- 0 7355 6689"/>
                                <a:gd name="T25" fmla="*/ T24 w 3760"/>
                                <a:gd name="T26" fmla="+- 0 -799 -883"/>
                                <a:gd name="T27" fmla="*/ -799 h 175"/>
                                <a:gd name="T28" fmla="+- 0 7546 6689"/>
                                <a:gd name="T29" fmla="*/ T28 w 3760"/>
                                <a:gd name="T30" fmla="+- 0 -777 -883"/>
                                <a:gd name="T31" fmla="*/ -777 h 175"/>
                                <a:gd name="T32" fmla="+- 0 7688 6689"/>
                                <a:gd name="T33" fmla="*/ T32 w 3760"/>
                                <a:gd name="T34" fmla="+- 0 -762 -883"/>
                                <a:gd name="T35" fmla="*/ -762 h 175"/>
                                <a:gd name="T36" fmla="+- 0 7783 6689"/>
                                <a:gd name="T37" fmla="*/ T36 w 3760"/>
                                <a:gd name="T38" fmla="+- 0 -752 -883"/>
                                <a:gd name="T39" fmla="*/ -752 h 175"/>
                                <a:gd name="T40" fmla="+- 0 7926 6689"/>
                                <a:gd name="T41" fmla="*/ T40 w 3760"/>
                                <a:gd name="T42" fmla="+- 0 -737 -883"/>
                                <a:gd name="T43" fmla="*/ -737 h 175"/>
                                <a:gd name="T44" fmla="+- 0 8117 6689"/>
                                <a:gd name="T45" fmla="*/ T44 w 3760"/>
                                <a:gd name="T46" fmla="+- 0 -721 -883"/>
                                <a:gd name="T47" fmla="*/ -721 h 175"/>
                                <a:gd name="T48" fmla="+- 0 8307 6689"/>
                                <a:gd name="T49" fmla="*/ T48 w 3760"/>
                                <a:gd name="T50" fmla="+- 0 -713 -883"/>
                                <a:gd name="T51" fmla="*/ -713 h 175"/>
                                <a:gd name="T52" fmla="+- 0 8450 6689"/>
                                <a:gd name="T53" fmla="*/ T52 w 3760"/>
                                <a:gd name="T54" fmla="+- 0 -709 -883"/>
                                <a:gd name="T55" fmla="*/ -709 h 175"/>
                                <a:gd name="T56" fmla="+- 0 8545 6689"/>
                                <a:gd name="T57" fmla="*/ T56 w 3760"/>
                                <a:gd name="T58" fmla="+- 0 -708 -883"/>
                                <a:gd name="T59" fmla="*/ -708 h 175"/>
                                <a:gd name="T60" fmla="+- 0 8688 6689"/>
                                <a:gd name="T61" fmla="*/ T60 w 3760"/>
                                <a:gd name="T62" fmla="+- 0 -709 -883"/>
                                <a:gd name="T63" fmla="*/ -709 h 175"/>
                                <a:gd name="T64" fmla="+- 0 8830 6689"/>
                                <a:gd name="T65" fmla="*/ T64 w 3760"/>
                                <a:gd name="T66" fmla="+- 0 -712 -883"/>
                                <a:gd name="T67" fmla="*/ -712 h 175"/>
                                <a:gd name="T68" fmla="+- 0 8926 6689"/>
                                <a:gd name="T69" fmla="*/ T68 w 3760"/>
                                <a:gd name="T70" fmla="+- 0 -714 -883"/>
                                <a:gd name="T71" fmla="*/ -714 h 175"/>
                                <a:gd name="T72" fmla="+- 0 9021 6689"/>
                                <a:gd name="T73" fmla="*/ T72 w 3760"/>
                                <a:gd name="T74" fmla="+- 0 -716 -883"/>
                                <a:gd name="T75" fmla="*/ -716 h 175"/>
                                <a:gd name="T76" fmla="+- 0 9116 6689"/>
                                <a:gd name="T77" fmla="*/ T76 w 3760"/>
                                <a:gd name="T78" fmla="+- 0 -718 -883"/>
                                <a:gd name="T79" fmla="*/ -718 h 175"/>
                                <a:gd name="T80" fmla="+- 0 9211 6689"/>
                                <a:gd name="T81" fmla="*/ T80 w 3760"/>
                                <a:gd name="T82" fmla="+- 0 -721 -883"/>
                                <a:gd name="T83" fmla="*/ -721 h 175"/>
                                <a:gd name="T84" fmla="+- 0 9306 6689"/>
                                <a:gd name="T85" fmla="*/ T84 w 3760"/>
                                <a:gd name="T86" fmla="+- 0 -724 -883"/>
                                <a:gd name="T87" fmla="*/ -724 h 175"/>
                                <a:gd name="T88" fmla="+- 0 9402 6689"/>
                                <a:gd name="T89" fmla="*/ T88 w 3760"/>
                                <a:gd name="T90" fmla="+- 0 -727 -883"/>
                                <a:gd name="T91" fmla="*/ -727 h 175"/>
                                <a:gd name="T92" fmla="+- 0 9497 6689"/>
                                <a:gd name="T93" fmla="*/ T92 w 3760"/>
                                <a:gd name="T94" fmla="+- 0 -730 -883"/>
                                <a:gd name="T95" fmla="*/ -730 h 175"/>
                                <a:gd name="T96" fmla="+- 0 9592 6689"/>
                                <a:gd name="T97" fmla="*/ T96 w 3760"/>
                                <a:gd name="T98" fmla="+- 0 -733 -883"/>
                                <a:gd name="T99" fmla="*/ -733 h 175"/>
                                <a:gd name="T100" fmla="+- 0 9687 6689"/>
                                <a:gd name="T101" fmla="*/ T100 w 3760"/>
                                <a:gd name="T102" fmla="+- 0 -737 -883"/>
                                <a:gd name="T103" fmla="*/ -737 h 175"/>
                                <a:gd name="T104" fmla="+- 0 9782 6689"/>
                                <a:gd name="T105" fmla="*/ T104 w 3760"/>
                                <a:gd name="T106" fmla="+- 0 -740 -883"/>
                                <a:gd name="T107" fmla="*/ -740 h 175"/>
                                <a:gd name="T108" fmla="+- 0 9878 6689"/>
                                <a:gd name="T109" fmla="*/ T108 w 3760"/>
                                <a:gd name="T110" fmla="+- 0 -744 -883"/>
                                <a:gd name="T111" fmla="*/ -744 h 175"/>
                                <a:gd name="T112" fmla="+- 0 10068 6689"/>
                                <a:gd name="T113" fmla="*/ T112 w 3760"/>
                                <a:gd name="T114" fmla="+- 0 -751 -883"/>
                                <a:gd name="T115" fmla="*/ -751 h 175"/>
                                <a:gd name="T116" fmla="+- 0 10163 6689"/>
                                <a:gd name="T117" fmla="*/ T116 w 3760"/>
                                <a:gd name="T118" fmla="+- 0 -755 -883"/>
                                <a:gd name="T119" fmla="*/ -755 h 175"/>
                                <a:gd name="T120" fmla="+- 0 10258 6689"/>
                                <a:gd name="T121" fmla="*/ T120 w 3760"/>
                                <a:gd name="T122" fmla="+- 0 -759 -883"/>
                                <a:gd name="T123" fmla="*/ -759 h 175"/>
                                <a:gd name="T124" fmla="+- 0 10353 6689"/>
                                <a:gd name="T125" fmla="*/ T124 w 3760"/>
                                <a:gd name="T126" fmla="+- 0 -764 -883"/>
                                <a:gd name="T127" fmla="*/ -764 h 175"/>
                                <a:gd name="T128" fmla="+- 0 10449 6689"/>
                                <a:gd name="T129" fmla="*/ T128 w 3760"/>
                                <a:gd name="T130" fmla="+- 0 -769 -883"/>
                                <a:gd name="T131" fmla="*/ -769 h 1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3760" h="175">
                                  <a:moveTo>
                                    <a:pt x="0" y="0"/>
                                  </a:moveTo>
                                  <a:lnTo>
                                    <a:pt x="47" y="6"/>
                                  </a:lnTo>
                                  <a:lnTo>
                                    <a:pt x="95" y="13"/>
                                  </a:lnTo>
                                  <a:lnTo>
                                    <a:pt x="143" y="19"/>
                                  </a:lnTo>
                                  <a:lnTo>
                                    <a:pt x="190" y="25"/>
                                  </a:lnTo>
                                  <a:lnTo>
                                    <a:pt x="238" y="31"/>
                                  </a:lnTo>
                                  <a:lnTo>
                                    <a:pt x="285" y="38"/>
                                  </a:lnTo>
                                  <a:lnTo>
                                    <a:pt x="333" y="44"/>
                                  </a:lnTo>
                                  <a:lnTo>
                                    <a:pt x="381" y="50"/>
                                  </a:lnTo>
                                  <a:lnTo>
                                    <a:pt x="428" y="56"/>
                                  </a:lnTo>
                                  <a:lnTo>
                                    <a:pt x="476" y="61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71" y="73"/>
                                  </a:lnTo>
                                  <a:lnTo>
                                    <a:pt x="666" y="84"/>
                                  </a:lnTo>
                                  <a:lnTo>
                                    <a:pt x="761" y="95"/>
                                  </a:lnTo>
                                  <a:lnTo>
                                    <a:pt x="857" y="106"/>
                                  </a:lnTo>
                                  <a:lnTo>
                                    <a:pt x="952" y="116"/>
                                  </a:lnTo>
                                  <a:lnTo>
                                    <a:pt x="999" y="121"/>
                                  </a:lnTo>
                                  <a:lnTo>
                                    <a:pt x="1047" y="126"/>
                                  </a:lnTo>
                                  <a:lnTo>
                                    <a:pt x="1094" y="131"/>
                                  </a:lnTo>
                                  <a:lnTo>
                                    <a:pt x="1142" y="136"/>
                                  </a:lnTo>
                                  <a:lnTo>
                                    <a:pt x="1237" y="146"/>
                                  </a:lnTo>
                                  <a:lnTo>
                                    <a:pt x="1332" y="155"/>
                                  </a:lnTo>
                                  <a:lnTo>
                                    <a:pt x="1428" y="162"/>
                                  </a:lnTo>
                                  <a:lnTo>
                                    <a:pt x="1523" y="167"/>
                                  </a:lnTo>
                                  <a:lnTo>
                                    <a:pt x="1618" y="170"/>
                                  </a:lnTo>
                                  <a:lnTo>
                                    <a:pt x="1713" y="173"/>
                                  </a:lnTo>
                                  <a:lnTo>
                                    <a:pt x="1761" y="174"/>
                                  </a:lnTo>
                                  <a:lnTo>
                                    <a:pt x="1808" y="175"/>
                                  </a:lnTo>
                                  <a:lnTo>
                                    <a:pt x="1856" y="175"/>
                                  </a:lnTo>
                                  <a:lnTo>
                                    <a:pt x="1903" y="175"/>
                                  </a:lnTo>
                                  <a:lnTo>
                                    <a:pt x="1999" y="174"/>
                                  </a:lnTo>
                                  <a:lnTo>
                                    <a:pt x="2094" y="172"/>
                                  </a:lnTo>
                                  <a:lnTo>
                                    <a:pt x="2141" y="171"/>
                                  </a:lnTo>
                                  <a:lnTo>
                                    <a:pt x="2189" y="170"/>
                                  </a:lnTo>
                                  <a:lnTo>
                                    <a:pt x="2237" y="169"/>
                                  </a:lnTo>
                                  <a:lnTo>
                                    <a:pt x="2284" y="168"/>
                                  </a:lnTo>
                                  <a:lnTo>
                                    <a:pt x="2332" y="167"/>
                                  </a:lnTo>
                                  <a:lnTo>
                                    <a:pt x="2379" y="166"/>
                                  </a:lnTo>
                                  <a:lnTo>
                                    <a:pt x="2427" y="165"/>
                                  </a:lnTo>
                                  <a:lnTo>
                                    <a:pt x="2475" y="163"/>
                                  </a:lnTo>
                                  <a:lnTo>
                                    <a:pt x="2522" y="162"/>
                                  </a:lnTo>
                                  <a:lnTo>
                                    <a:pt x="2570" y="161"/>
                                  </a:lnTo>
                                  <a:lnTo>
                                    <a:pt x="2617" y="159"/>
                                  </a:lnTo>
                                  <a:lnTo>
                                    <a:pt x="2665" y="158"/>
                                  </a:lnTo>
                                  <a:lnTo>
                                    <a:pt x="2713" y="156"/>
                                  </a:lnTo>
                                  <a:lnTo>
                                    <a:pt x="2760" y="154"/>
                                  </a:lnTo>
                                  <a:lnTo>
                                    <a:pt x="2808" y="153"/>
                                  </a:lnTo>
                                  <a:lnTo>
                                    <a:pt x="2855" y="151"/>
                                  </a:lnTo>
                                  <a:lnTo>
                                    <a:pt x="2903" y="150"/>
                                  </a:lnTo>
                                  <a:lnTo>
                                    <a:pt x="2951" y="148"/>
                                  </a:lnTo>
                                  <a:lnTo>
                                    <a:pt x="2998" y="146"/>
                                  </a:lnTo>
                                  <a:lnTo>
                                    <a:pt x="3046" y="145"/>
                                  </a:lnTo>
                                  <a:lnTo>
                                    <a:pt x="3093" y="143"/>
                                  </a:lnTo>
                                  <a:lnTo>
                                    <a:pt x="3141" y="141"/>
                                  </a:lnTo>
                                  <a:lnTo>
                                    <a:pt x="3189" y="139"/>
                                  </a:lnTo>
                                  <a:lnTo>
                                    <a:pt x="3284" y="136"/>
                                  </a:lnTo>
                                  <a:lnTo>
                                    <a:pt x="3379" y="132"/>
                                  </a:lnTo>
                                  <a:lnTo>
                                    <a:pt x="3426" y="130"/>
                                  </a:lnTo>
                                  <a:lnTo>
                                    <a:pt x="3474" y="128"/>
                                  </a:lnTo>
                                  <a:lnTo>
                                    <a:pt x="3522" y="126"/>
                                  </a:lnTo>
                                  <a:lnTo>
                                    <a:pt x="3569" y="124"/>
                                  </a:lnTo>
                                  <a:lnTo>
                                    <a:pt x="3617" y="121"/>
                                  </a:lnTo>
                                  <a:lnTo>
                                    <a:pt x="3664" y="119"/>
                                  </a:lnTo>
                                  <a:lnTo>
                                    <a:pt x="3712" y="117"/>
                                  </a:lnTo>
                                  <a:lnTo>
                                    <a:pt x="3760" y="114"/>
                                  </a:lnTo>
                                </a:path>
                              </a:pathLst>
                            </a:custGeom>
                            <a:noFill/>
                            <a:ln w="12944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0" name="Group 444"/>
                        <wpg:cNvGrpSpPr>
                          <a:grpSpLocks/>
                        </wpg:cNvGrpSpPr>
                        <wpg:grpSpPr bwMode="auto">
                          <a:xfrm>
                            <a:off x="6501" y="-2697"/>
                            <a:ext cx="4136" cy="2655"/>
                            <a:chOff x="6501" y="-2697"/>
                            <a:chExt cx="4136" cy="2655"/>
                          </a:xfrm>
                        </wpg:grpSpPr>
                        <wps:wsp>
                          <wps:cNvPr id="561" name="Freeform 445"/>
                          <wps:cNvSpPr>
                            <a:spLocks/>
                          </wps:cNvSpPr>
                          <wps:spPr bwMode="auto">
                            <a:xfrm>
                              <a:off x="6501" y="-2697"/>
                              <a:ext cx="4136" cy="2655"/>
                            </a:xfrm>
                            <a:custGeom>
                              <a:avLst/>
                              <a:gdLst>
                                <a:gd name="T0" fmla="+- 0 6501 6501"/>
                                <a:gd name="T1" fmla="*/ T0 w 4136"/>
                                <a:gd name="T2" fmla="+- 0 -42 -2697"/>
                                <a:gd name="T3" fmla="*/ -42 h 2655"/>
                                <a:gd name="T4" fmla="+- 0 10637 6501"/>
                                <a:gd name="T5" fmla="*/ T4 w 4136"/>
                                <a:gd name="T6" fmla="+- 0 -42 -2697"/>
                                <a:gd name="T7" fmla="*/ -42 h 2655"/>
                                <a:gd name="T8" fmla="+- 0 10637 6501"/>
                                <a:gd name="T9" fmla="*/ T8 w 4136"/>
                                <a:gd name="T10" fmla="+- 0 -2697 -2697"/>
                                <a:gd name="T11" fmla="*/ -2697 h 2655"/>
                                <a:gd name="T12" fmla="+- 0 6501 6501"/>
                                <a:gd name="T13" fmla="*/ T12 w 4136"/>
                                <a:gd name="T14" fmla="+- 0 -2697 -2697"/>
                                <a:gd name="T15" fmla="*/ -2697 h 2655"/>
                                <a:gd name="T16" fmla="+- 0 6501 6501"/>
                                <a:gd name="T17" fmla="*/ T16 w 4136"/>
                                <a:gd name="T18" fmla="+- 0 -42 -2697"/>
                                <a:gd name="T19" fmla="*/ -42 h 26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36" h="2655">
                                  <a:moveTo>
                                    <a:pt x="0" y="2655"/>
                                  </a:moveTo>
                                  <a:lnTo>
                                    <a:pt x="4136" y="2655"/>
                                  </a:lnTo>
                                  <a:lnTo>
                                    <a:pt x="41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55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442"/>
                        <wpg:cNvGrpSpPr>
                          <a:grpSpLocks/>
                        </wpg:cNvGrpSpPr>
                        <wpg:grpSpPr bwMode="auto">
                          <a:xfrm>
                            <a:off x="6466" y="-688"/>
                            <a:ext cx="35" cy="2"/>
                            <a:chOff x="6466" y="-688"/>
                            <a:chExt cx="35" cy="2"/>
                          </a:xfrm>
                        </wpg:grpSpPr>
                        <wps:wsp>
                          <wps:cNvPr id="563" name="Freeform 443"/>
                          <wps:cNvSpPr>
                            <a:spLocks/>
                          </wps:cNvSpPr>
                          <wps:spPr bwMode="auto">
                            <a:xfrm>
                              <a:off x="6466" y="-688"/>
                              <a:ext cx="35" cy="2"/>
                            </a:xfrm>
                            <a:custGeom>
                              <a:avLst/>
                              <a:gdLst>
                                <a:gd name="T0" fmla="+- 0 6466 6466"/>
                                <a:gd name="T1" fmla="*/ T0 w 35"/>
                                <a:gd name="T2" fmla="+- 0 6501 6466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4" name="Group 440"/>
                        <wpg:cNvGrpSpPr>
                          <a:grpSpLocks/>
                        </wpg:cNvGrpSpPr>
                        <wpg:grpSpPr bwMode="auto">
                          <a:xfrm>
                            <a:off x="6466" y="-1384"/>
                            <a:ext cx="35" cy="2"/>
                            <a:chOff x="6466" y="-1384"/>
                            <a:chExt cx="35" cy="2"/>
                          </a:xfrm>
                        </wpg:grpSpPr>
                        <wps:wsp>
                          <wps:cNvPr id="565" name="Freeform 441"/>
                          <wps:cNvSpPr>
                            <a:spLocks/>
                          </wps:cNvSpPr>
                          <wps:spPr bwMode="auto">
                            <a:xfrm>
                              <a:off x="6466" y="-1384"/>
                              <a:ext cx="35" cy="2"/>
                            </a:xfrm>
                            <a:custGeom>
                              <a:avLst/>
                              <a:gdLst>
                                <a:gd name="T0" fmla="+- 0 6466 6466"/>
                                <a:gd name="T1" fmla="*/ T0 w 35"/>
                                <a:gd name="T2" fmla="+- 0 6501 6466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6" name="Group 438"/>
                        <wpg:cNvGrpSpPr>
                          <a:grpSpLocks/>
                        </wpg:cNvGrpSpPr>
                        <wpg:grpSpPr bwMode="auto">
                          <a:xfrm>
                            <a:off x="6466" y="-2079"/>
                            <a:ext cx="35" cy="2"/>
                            <a:chOff x="6466" y="-2079"/>
                            <a:chExt cx="35" cy="2"/>
                          </a:xfrm>
                        </wpg:grpSpPr>
                        <wps:wsp>
                          <wps:cNvPr id="567" name="Freeform 439"/>
                          <wps:cNvSpPr>
                            <a:spLocks/>
                          </wps:cNvSpPr>
                          <wps:spPr bwMode="auto">
                            <a:xfrm>
                              <a:off x="6466" y="-2079"/>
                              <a:ext cx="35" cy="2"/>
                            </a:xfrm>
                            <a:custGeom>
                              <a:avLst/>
                              <a:gdLst>
                                <a:gd name="T0" fmla="+- 0 6466 6466"/>
                                <a:gd name="T1" fmla="*/ T0 w 35"/>
                                <a:gd name="T2" fmla="+- 0 6501 6466"/>
                                <a:gd name="T3" fmla="*/ T2 w 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">
                                  <a:moveTo>
                                    <a:pt x="0" y="0"/>
                                  </a:move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436"/>
                        <wpg:cNvGrpSpPr>
                          <a:grpSpLocks/>
                        </wpg:cNvGrpSpPr>
                        <wpg:grpSpPr bwMode="auto">
                          <a:xfrm>
                            <a:off x="6510" y="-42"/>
                            <a:ext cx="2" cy="35"/>
                            <a:chOff x="6510" y="-42"/>
                            <a:chExt cx="2" cy="35"/>
                          </a:xfrm>
                        </wpg:grpSpPr>
                        <wps:wsp>
                          <wps:cNvPr id="569" name="Freeform 437"/>
                          <wps:cNvSpPr>
                            <a:spLocks/>
                          </wps:cNvSpPr>
                          <wps:spPr bwMode="auto">
                            <a:xfrm>
                              <a:off x="6510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434"/>
                        <wpg:cNvGrpSpPr>
                          <a:grpSpLocks/>
                        </wpg:cNvGrpSpPr>
                        <wpg:grpSpPr bwMode="auto">
                          <a:xfrm>
                            <a:off x="7226" y="-42"/>
                            <a:ext cx="2" cy="35"/>
                            <a:chOff x="7226" y="-42"/>
                            <a:chExt cx="2" cy="35"/>
                          </a:xfrm>
                        </wpg:grpSpPr>
                        <wps:wsp>
                          <wps:cNvPr id="571" name="Freeform 435"/>
                          <wps:cNvSpPr>
                            <a:spLocks/>
                          </wps:cNvSpPr>
                          <wps:spPr bwMode="auto">
                            <a:xfrm>
                              <a:off x="7226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432"/>
                        <wpg:cNvGrpSpPr>
                          <a:grpSpLocks/>
                        </wpg:cNvGrpSpPr>
                        <wpg:grpSpPr bwMode="auto">
                          <a:xfrm>
                            <a:off x="7942" y="-42"/>
                            <a:ext cx="2" cy="35"/>
                            <a:chOff x="7942" y="-42"/>
                            <a:chExt cx="2" cy="35"/>
                          </a:xfrm>
                        </wpg:grpSpPr>
                        <wps:wsp>
                          <wps:cNvPr id="573" name="Freeform 433"/>
                          <wps:cNvSpPr>
                            <a:spLocks/>
                          </wps:cNvSpPr>
                          <wps:spPr bwMode="auto">
                            <a:xfrm>
                              <a:off x="7942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4" name="Group 430"/>
                        <wpg:cNvGrpSpPr>
                          <a:grpSpLocks/>
                        </wpg:cNvGrpSpPr>
                        <wpg:grpSpPr bwMode="auto">
                          <a:xfrm>
                            <a:off x="8658" y="-42"/>
                            <a:ext cx="2" cy="35"/>
                            <a:chOff x="8658" y="-42"/>
                            <a:chExt cx="2" cy="35"/>
                          </a:xfrm>
                        </wpg:grpSpPr>
                        <wps:wsp>
                          <wps:cNvPr id="575" name="Freeform 431"/>
                          <wps:cNvSpPr>
                            <a:spLocks/>
                          </wps:cNvSpPr>
                          <wps:spPr bwMode="auto">
                            <a:xfrm>
                              <a:off x="8658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6" name="Group 428"/>
                        <wpg:cNvGrpSpPr>
                          <a:grpSpLocks/>
                        </wpg:cNvGrpSpPr>
                        <wpg:grpSpPr bwMode="auto">
                          <a:xfrm>
                            <a:off x="9374" y="-42"/>
                            <a:ext cx="2" cy="35"/>
                            <a:chOff x="9374" y="-42"/>
                            <a:chExt cx="2" cy="35"/>
                          </a:xfrm>
                        </wpg:grpSpPr>
                        <wps:wsp>
                          <wps:cNvPr id="577" name="Freeform 429"/>
                          <wps:cNvSpPr>
                            <a:spLocks/>
                          </wps:cNvSpPr>
                          <wps:spPr bwMode="auto">
                            <a:xfrm>
                              <a:off x="9374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8" name="Group 426"/>
                        <wpg:cNvGrpSpPr>
                          <a:grpSpLocks/>
                        </wpg:cNvGrpSpPr>
                        <wpg:grpSpPr bwMode="auto">
                          <a:xfrm>
                            <a:off x="10091" y="-42"/>
                            <a:ext cx="2" cy="35"/>
                            <a:chOff x="10091" y="-42"/>
                            <a:chExt cx="2" cy="35"/>
                          </a:xfrm>
                        </wpg:grpSpPr>
                        <wps:wsp>
                          <wps:cNvPr id="579" name="Freeform 427"/>
                          <wps:cNvSpPr>
                            <a:spLocks/>
                          </wps:cNvSpPr>
                          <wps:spPr bwMode="auto">
                            <a:xfrm>
                              <a:off x="10091" y="-42"/>
                              <a:ext cx="2" cy="35"/>
                            </a:xfrm>
                            <a:custGeom>
                              <a:avLst/>
                              <a:gdLst>
                                <a:gd name="T0" fmla="+- 0 -7 -42"/>
                                <a:gd name="T1" fmla="*/ -7 h 35"/>
                                <a:gd name="T2" fmla="+- 0 -42 -42"/>
                                <a:gd name="T3" fmla="*/ -42 h 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">
                                  <a:moveTo>
                                    <a:pt x="0" y="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656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5B5A0" id="Group 425" o:spid="_x0000_s1026" style="position:absolute;margin-left:322.95pt;margin-top:-135.2pt;width:209.2pt;height:135.15pt;z-index:-3747;mso-position-horizontal-relative:page" coordorigin="6459,-2704" coordsize="4184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">
                <v:group id="Group 576" o:spid="_x0000_s1027" style="position:absolute;left:6501;top:-341;width:4136;height:2" coordorigin="6501,-341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shape id="Freeform 577" o:spid="_x0000_s1028" style="position:absolute;left:6501;top:-341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9cusQA&#10;AADcAAAADwAAAGRycy9kb3ducmV2LnhtbESPT2sCMRTE74LfITyhN81WpbZbo/QPUq+ubaG3x+Y1&#10;uzR5WZJ0Xb99IxQ8DjPzG2a9HZwVPYXYelZwOytAENdet2wUvB9303sQMSFrtJ5JwZkibDfj0RpL&#10;7U98oL5KRmQIxxIVNCl1pZSxbshhnPmOOHvfPjhMWQYjdcBThjsr50VxJx22nBca7Oilofqn+nUK&#10;dAi47K35pNXi9cs+12+HD7NQ6mYyPD2CSDSka/i/vdcKlvMHuJz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vXLrEAAAA3AAAAA8AAAAAAAAAAAAAAAAAmAIAAGRycy9k&#10;b3ducmV2LnhtbFBLBQYAAAAABAAEAPUAAACJAwAAAAA=&#10;" path="m,l4136,e" filled="f" strokecolor="#f2f2f2" strokeweight=".14383mm">
                    <v:path arrowok="t" o:connecttype="custom" o:connectlocs="0,0;4136,0" o:connectangles="0,0"/>
                  </v:shape>
                </v:group>
                <v:group id="Group 574" o:spid="_x0000_s1029" style="position:absolute;left:6501;top:-1036;width:4136;height:2" coordorigin="6501,-1036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<v:shape id="Freeform 575" o:spid="_x0000_s1030" style="position:absolute;left:6501;top:-1036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GYcMA&#10;AADcAAAADwAAAGRycy9kb3ducmV2LnhtbESPQWsCMRSE7wX/Q3hCbzVrV2zZGsW2FL2qbaG3x+Y1&#10;u5i8LEm6bv+9EQSPw8x8wyxWg7OipxBbzwqmkwIEce11y0bB5+Hj4RlETMgarWdS8E8RVsvR3QIr&#10;7U+8o36fjMgQjhUqaFLqKilj3ZDDOPEdcfZ+fXCYsgxG6oCnDHdWPhbFXDpsOS802NFbQ/Vx/+cU&#10;6BBw1lvzTU/l+499rTe7L1MqdT8e1i8gEg3pFr62t1rBrJzC5Uw+AnJ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GYcMAAADcAAAADwAAAAAAAAAAAAAAAACYAgAAZHJzL2Rv&#10;d25yZXYueG1sUEsFBgAAAAAEAAQA9QAAAIgDAAAAAA==&#10;" path="m,l4136,e" filled="f" strokecolor="#f2f2f2" strokeweight=".14383mm">
                    <v:path arrowok="t" o:connecttype="custom" o:connectlocs="0,0;4136,0" o:connectangles="0,0"/>
                  </v:shape>
                </v:group>
                <v:group id="Group 572" o:spid="_x0000_s1031" style="position:absolute;left:6501;top:-1731;width:4136;height:2" coordorigin="6501,-1731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shape id="Freeform 573" o:spid="_x0000_s1032" style="position:absolute;left:6501;top:-1731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79jcMA&#10;AADcAAAADwAAAGRycy9kb3ducmV2LnhtbESPT2sCMRTE74LfITyhN83aFVu2RrEtRa/aP9DbY/Oa&#10;XZq8LEm6br+9EQSPw8z8hlltBmdFTyG2nhXMZwUI4trrlo2Cj/e36SOImJA1Ws+k4J8ibNbj0Qor&#10;7U98oP6YjMgQjhUqaFLqKilj3ZDDOPMdcfZ+fHCYsgxG6oCnDHdW3hfFUjpsOS802NFLQ/Xv8c8p&#10;0CHgorfmix7K12/7XO8On6ZU6m4ybJ9AJBrSLXxt77WCRVnC5Uw+AnJ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79jcMAAADcAAAADwAAAAAAAAAAAAAAAACYAgAAZHJzL2Rv&#10;d25yZXYueG1sUEsFBgAAAAAEAAQA9QAAAIgDAAAAAA==&#10;" path="m,l4136,e" filled="f" strokecolor="#f2f2f2" strokeweight=".14383mm">
                    <v:path arrowok="t" o:connecttype="custom" o:connectlocs="0,0;4136,0" o:connectangles="0,0"/>
                  </v:shape>
                </v:group>
                <v:group id="Group 570" o:spid="_x0000_s1033" style="position:absolute;left:6501;top:-2427;width:4136;height:2" coordorigin="6501,-2427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shape id="Freeform 571" o:spid="_x0000_s1034" style="position:absolute;left:6501;top:-2427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AYsQA&#10;AADcAAAADwAAAGRycy9kb3ducmV2LnhtbESPT2sCMRTE74V+h/CE3mpWV9uyGqVWir1q/4C3x+Y1&#10;uzR5WZK4br+9KQg9DjPzG2a5HpwVPYXYelYwGRcgiGuvWzYKPt5f759AxISs0XomBb8UYb26vVli&#10;pf2Z99QfkhEZwrFCBU1KXSVlrBtyGMe+I87etw8OU5bBSB3wnOHOymlRPEiHLeeFBjt6aaj+OZyc&#10;Ah0Cznprvuix3B7tpt7tP02p1N1oeF6ASDSk//C1/aYVzMo5/J3JR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7wGLEAAAA3AAAAA8AAAAAAAAAAAAAAAAAmAIAAGRycy9k&#10;b3ducmV2LnhtbFBLBQYAAAAABAAEAPUAAACJAwAAAAA=&#10;" path="m,l4136,e" filled="f" strokecolor="#f2f2f2" strokeweight=".14383mm">
                    <v:path arrowok="t" o:connecttype="custom" o:connectlocs="0,0;4136,0" o:connectangles="0,0"/>
                  </v:shape>
                </v:group>
                <v:group id="Group 568" o:spid="_x0000_s1035" style="position:absolute;left:6868;top:-2697;width:2;height:2655" coordorigin="6868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shape id="Freeform 569" o:spid="_x0000_s1036" style="position:absolute;left:6868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dL8QA&#10;AADcAAAADwAAAGRycy9kb3ducmV2LnhtbESPQYvCMBSE7wv+h/AEb2vqKqt2jeIKgldbe/D2aN62&#10;xealNtHWf28EYY/DzHzDrDa9qcWdWldZVjAZRyCIc6srLhSc0v3nAoTzyBpry6TgQQ4268HHCmNt&#10;Oz7SPfGFCBB2MSoovW9iKV1ekkE3tg1x8P5sa9AH2RZSt9gFuKnlVxR9S4MVh4USG9qVlF+Sm1Gw&#10;z2w2uR2KrLuk8/MuufaL5flXqdGw3/6A8NT7//C7fdAKZtM5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LHS/EAAAA3AAAAA8AAAAAAAAAAAAAAAAAmAIAAGRycy9k&#10;b3ducmV2LnhtbFBLBQYAAAAABAAEAPUAAACJAwAAAAA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66" o:spid="_x0000_s1037" style="position:absolute;left:7584;top:-2697;width:2;height:2655" coordorigin="7584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shape id="Freeform 567" o:spid="_x0000_s1038" style="position:absolute;left:7584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sxsQA&#10;AADcAAAADwAAAGRycy9kb3ducmV2LnhtbESPQYvCMBSE7wv+h/AEb2vqKqt2jeIKgldbe/D2aN62&#10;xealNtHWf28EYY/DzHzDrDa9qcWdWldZVjAZRyCIc6srLhSc0v3nAoTzyBpry6TgQQ4268HHCmNt&#10;Oz7SPfGFCBB2MSoovW9iKV1ekkE3tg1x8P5sa9AH2RZSt9gFuKnlVxR9S4MVh4USG9qVlF+Sm1Gw&#10;z2w2uR2KrLuk8/MuufaL5flXqdGw3/6A8NT7//C7fdAKZtMl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YLMbEAAAA3AAAAA8AAAAAAAAAAAAAAAAAmAIAAGRycy9k&#10;b3ducmV2LnhtbFBLBQYAAAAABAAEAPUAAACJAwAAAAA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64" o:spid="_x0000_s1039" style="position:absolute;left:8300;top:-2697;width:2;height:2655" coordorigin="8300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Freeform 565" o:spid="_x0000_s1040" style="position:absolute;left:8300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TvcMA&#10;AADcAAAADwAAAGRycy9kb3ducmV2LnhtbESPQYvCMBSE78L+h/AEb5pWxO1Wo6ggeLXag7dH87Yt&#10;Ni/dJtr6783Cwh6HmfmGWW8H04gnda62rCCeRSCIC6trLhVcL8dpAsJ5ZI2NZVLwIgfbzcdojam2&#10;PZ/pmflSBAi7FBVU3replK6oyKCb2ZY4eN+2M+iD7EqpO+wD3DRyHkVLabDmsFBhS4eKinv2MAqO&#10;uc3jx6nM+/vl83bIfobk67ZXajIedisQngb/H/5rn7SCxSKG3zPhCM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hTvcMAAADcAAAADwAAAAAAAAAAAAAAAACYAgAAZHJzL2Rv&#10;d25yZXYueG1sUEsFBgAAAAAEAAQA9QAAAIgDAAAAAA=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62" o:spid="_x0000_s1041" style="position:absolute;left:9016;top:-2697;width:2;height:2655" coordorigin="9016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shape id="Freeform 563" o:spid="_x0000_s1042" style="position:absolute;left:9016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oUcQA&#10;AADcAAAADwAAAGRycy9kb3ducmV2LnhtbESPT4vCMBTE7wt+h/CEva2pf3C1GkUFwavt9uDt0Tzb&#10;YvNSm2i7336zIHgcZuY3zHrbm1o8qXWVZQXjUQSCOLe64kLBT3r8WoBwHlljbZkU/JKD7WbwscZY&#10;247P9Ex8IQKEXYwKSu+bWEqXl2TQjWxDHLyrbQ36INtC6ha7ADe1nETRXBqsOCyU2NChpPyWPIyC&#10;Y2az8eNUZN0t/b4cknu/WF72Sn0O+90KhKfev8Ov9kkrmM2m8H8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2aFHEAAAA3AAAAA8AAAAAAAAAAAAAAAAAmAIAAGRycy9k&#10;b3ducmV2LnhtbFBLBQYAAAAABAAEAPUAAACJAwAAAAA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60" o:spid="_x0000_s1043" style="position:absolute;left:9732;top:-2697;width:2;height:2655" coordorigin="9732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shape id="Freeform 561" o:spid="_x0000_s1044" style="position:absolute;left:9732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VvsMA&#10;AADcAAAADwAAAGRycy9kb3ducmV2LnhtbESPQYvCMBSE74L/IbwFb5oq6rpdo6ggeLVuD94ezdu2&#10;2LzUJtr6740geBxm5htmue5MJe7UuNKygvEoAkGcWV1yruDvtB8uQDiPrLGyTAoe5GC96veWGGvb&#10;8pHuic9FgLCLUUHhfR1L6bKCDLqRrYmD928bgz7IJpe6wTbATSUnUTSXBksOCwXWtCsouyQ3o2Cf&#10;2nR8O+Rpezl9n3fJtVv8nLdKDb66zS8IT53/hN/tg1Ywnc7gdS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NVvsMAAADcAAAADwAAAAAAAAAAAAAAAACYAgAAZHJzL2Rv&#10;d25yZXYueG1sUEsFBgAAAAAEAAQA9QAAAIgDAAAAAA=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58" o:spid="_x0000_s1045" style="position:absolute;left:10449;top:-2697;width:2;height:2655" coordorigin="10449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shape id="Freeform 559" o:spid="_x0000_s1046" style="position:absolute;left:10449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uUsQA&#10;AADcAAAADwAAAGRycy9kb3ducmV2LnhtbESPQYvCMBSE78L+h/AWvGnqIqtWU3EFwavVHrw9mmdb&#10;2rzUJtr6783Cwh6HmfmG2WwH04gnda6yrGA2jUAQ51ZXXCi4nA+TJQjnkTU2lknBixxsk4/RBmNt&#10;ez7RM/WFCBB2MSoovW9jKV1ekkE3tS1x8G62M+iD7AqpO+wD3DTyK4q+pcGKw0KJLe1Lyuv0YRQc&#10;MpvNHsci6+vz4rpP78Nydf1Ravw57NYgPA3+P/zXPmoF8/kCfs+EIy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NblLEAAAA3AAAAA8AAAAAAAAAAAAAAAAAmAIAAGRycy9k&#10;b3ducmV2LnhtbFBLBQYAAAAABAAEAPUAAACJAwAAAAA=&#10;" path="m,2655l,e" filled="f" strokecolor="#f2f2f2" strokeweight=".14383mm">
                    <v:path arrowok="t" o:connecttype="custom" o:connectlocs="0,-42;0,-2697" o:connectangles="0,0"/>
                  </v:shape>
                </v:group>
                <v:group id="Group 556" o:spid="_x0000_s1047" style="position:absolute;left:6501;top:-688;width:4136;height:2" coordorigin="6501,-688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shape id="Freeform 557" o:spid="_x0000_s1048" style="position:absolute;left:6501;top:-688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vHsYA&#10;AADcAAAADwAAAGRycy9kb3ducmV2LnhtbESPQUvDQBSE7wX/w/IEb+0mGkqM3QQVBPFgsQqlt0f2&#10;mQ1m36bZNU3+vSsUehxm5htmU022EyMNvnWsIF0lIIhrp1tuFHx9vixzED4ga+wck4KZPFTl1WKD&#10;hXYn/qBxFxoRIewLVGBC6AspfW3Iol+5njh6326wGKIcGqkHPEW47eRtkqylxZbjgsGeng3VP7tf&#10;qyC3b09ZPe/vjod0O6fmmK/H91ypm+vp8QFEoClcwuf2q1aQZffwfyYeAV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DvHsYAAADcAAAADwAAAAAAAAAAAAAAAACYAgAAZHJz&#10;L2Rvd25yZXYueG1sUEsFBgAAAAAEAAQA9QAAAIsDAAAAAA==&#10;" path="m,l4136,e" filled="f" strokecolor="#ccc" strokeweight=".24044mm">
                    <v:path arrowok="t" o:connecttype="custom" o:connectlocs="0,0;4136,0" o:connectangles="0,0"/>
                  </v:shape>
                </v:group>
                <v:group id="Group 554" o:spid="_x0000_s1049" style="position:absolute;left:6501;top:-1384;width:4136;height:2" coordorigin="6501,-1384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shape id="Freeform 555" o:spid="_x0000_s1050" style="position:absolute;left:6501;top:-1384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91xcYA&#10;AADcAAAADwAAAGRycy9kb3ducmV2LnhtbESPQWvCQBSE74X+h+UVvNVNrJWQuooKBfFQUQult0f2&#10;NRuafRuza0z+fVcoeBxm5htmvuxtLTpqfeVYQTpOQBAXTldcKvg8vT9nIHxA1lg7JgUDeVguHh/m&#10;mGt35QN1x1CKCGGfowITQpNL6QtDFv3YNcTR+3GtxRBlW0rd4jXCbS0nSTKTFiuOCwYb2hgqfo8X&#10;qyCzu/W0GL5ezt/pfkjNOZt1H5lSo6d+9QYiUB/u4f/2ViuYvqZ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91xcYAAADcAAAADwAAAAAAAAAAAAAAAACYAgAAZHJz&#10;L2Rvd25yZXYueG1sUEsFBgAAAAAEAAQA9QAAAIsDAAAAAA==&#10;" path="m,l4136,e" filled="f" strokecolor="#ccc" strokeweight=".24044mm">
                    <v:path arrowok="t" o:connecttype="custom" o:connectlocs="0,0;4136,0" o:connectangles="0,0"/>
                  </v:shape>
                </v:group>
                <v:group id="Group 552" o:spid="_x0000_s1051" style="position:absolute;left:6501;top:-2079;width:4136;height:2" coordorigin="6501,-2079" coordsize="4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shape id="Freeform 553" o:spid="_x0000_s1052" style="position:absolute;left:6501;top:-2079;width:4136;height:2;visibility:visible;mso-wrap-style:square;v-text-anchor:top" coordsize="4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OKcYA&#10;AADcAAAADwAAAGRycy9kb3ducmV2LnhtbESPQWvCQBSE7wX/w/IKvdVN1EpIXUULBfGgaAult0f2&#10;NRuafRuz25j8e1coeBxm5htmseptLTpqfeVYQTpOQBAXTldcKvj8eH/OQPiArLF2TAoG8rBajh4W&#10;mGt34SN1p1CKCGGfowITQpNL6QtDFv3YNcTR+3GtxRBlW0rd4iXCbS0nSTKXFiuOCwYbejNU/J7+&#10;rILM7jazYvianr/Tw5Caczbv9plST4/9+hVEoD7cw//trVYwe5nC7U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FOKcYAAADcAAAADwAAAAAAAAAAAAAAAACYAgAAZHJz&#10;L2Rvd25yZXYueG1sUEsFBgAAAAAEAAQA9QAAAIsDAAAAAA==&#10;" path="m,l4136,e" filled="f" strokecolor="#ccc" strokeweight=".24044mm">
                    <v:path arrowok="t" o:connecttype="custom" o:connectlocs="0,0;4136,0" o:connectangles="0,0"/>
                  </v:shape>
                </v:group>
                <v:group id="Group 550" o:spid="_x0000_s1053" style="position:absolute;left:6510;top:-2697;width:2;height:2655" coordorigin="6510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shape id="Freeform 551" o:spid="_x0000_s1054" style="position:absolute;left:6510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V1MIA&#10;AADcAAAADwAAAGRycy9kb3ducmV2LnhtbESPQWvCQBSE7wX/w/KE3uqmUm2NrpIKgldNL709dp/J&#10;0uzbkF1N8u+7guBxmJlvmM1ucI24UResZwXvswwEsfbGcqXgpzy8fYEIEdlg45kUjBRgt528bDA3&#10;vucT3c6xEgnCIUcFdYxtLmXQNTkMM98SJ+/iO4cxya6SpsM+wV0j51m2lA4tp4UaW9rXpP/OV5co&#10;uujDb/l90bYsltVqtP3nuFfqdToUaxCRhvgMP9pHo+BjsYD7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lJXUwgAAANwAAAAPAAAAAAAAAAAAAAAAAJgCAABkcnMvZG93&#10;bnJldi54bWxQSwUGAAAAAAQABAD1AAAAhwMAAAAA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48" o:spid="_x0000_s1055" style="position:absolute;left:7226;top:-2697;width:2;height:2655" coordorigin="7226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shape id="Freeform 549" o:spid="_x0000_s1056" style="position:absolute;left:7226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uOMMA&#10;AADcAAAADwAAAGRycy9kb3ducmV2LnhtbESPzWrDMBCE74W8g9hAbo2ckObHiRLcQKDXxr30tkgb&#10;W8RaGUuN7bePCoUeh5n5hjmcBteIB3XBelawmGcgiLU3lisFX+XldQsiRGSDjWdSMFKA03HycsDc&#10;+J4/6XGNlUgQDjkqqGNscymDrslhmPuWOHk33zmMSXaVNB32Ce4aucyytXRoOS3U2NK5Jn2//rhE&#10;0UUfvsv3m7Zlsa52o+0341mp2XQo9iAiDfE//Nf+MApWbxv4PZOO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quOMMAAADcAAAADwAAAAAAAAAAAAAAAACYAgAAZHJzL2Rv&#10;d25yZXYueG1sUEsFBgAAAAAEAAQA9QAAAIgDAAAAAA==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46" o:spid="_x0000_s1057" style="position:absolute;left:7942;top:-2697;width:2;height:2655" coordorigin="7942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shape id="Freeform 547" o:spid="_x0000_s1058" style="position:absolute;left:7942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f0cIA&#10;AADcAAAADwAAAGRycy9kb3ducmV2LnhtbESPQWvCQBSE7wX/w/IEb3WjWKvRVVJB6LWmF2+P3Wey&#10;mH0bsluT/Hu3UOhxmJlvmP1xcI14UBesZwWLeQaCWHtjuVLwXZ5fNyBCRDbYeCYFIwU4HiYve8yN&#10;7/mLHpdYiQThkKOCOsY2lzLomhyGuW+Jk3fzncOYZFdJ02Gf4K6RyyxbS4eW00KNLZ1q0vfLj0sU&#10;XfThWn7ctC2LdbUdbf8+npSaTYdiByLSEP/Df+1Po2D1toXfM+kIyMM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2Z/RwgAAANwAAAAPAAAAAAAAAAAAAAAAAJgCAABkcnMvZG93&#10;bnJldi54bWxQSwUGAAAAAAQABAD1AAAAhwMAAAAA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44" o:spid="_x0000_s1059" style="position:absolute;left:8658;top:-2697;width:2;height:2655" coordorigin="8658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<v:shape id="Freeform 545" o:spid="_x0000_s1060" style="position:absolute;left:8658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ZasIA&#10;AADcAAAADwAAAGRycy9kb3ducmV2LnhtbESPwWrDMBBE74X+g9hAb42cUNzWtRycQKHXxLn0tkgb&#10;W8RaGUuN7b+vCoEeh5l5w5S72fXiRmOwnhVs1hkIYu2N5VbBufl8fgMRIrLB3jMpWCjArnp8KLEw&#10;fuIj3U6xFQnCoUAFXYxDIWXQHTkMaz8QJ+/iR4cxybGVZsQpwV0vt1mWS4eW00KHAx060tfTj0sU&#10;XU/hu9lftG3qvH1f7PS6HJR6Ws31B4hIc/wP39tfRsFLvoG/M+kI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1lqwgAAANwAAAAPAAAAAAAAAAAAAAAAAJgCAABkcnMvZG93&#10;bnJldi54bWxQSwUGAAAAAAQABAD1AAAAhwMAAAAA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42" o:spid="_x0000_s1061" style="position:absolute;left:9374;top:-2697;width:2;height:2655" coordorigin="9374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shape id="Freeform 543" o:spid="_x0000_s1062" style="position:absolute;left:9374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ihsMA&#10;AADcAAAADwAAAGRycy9kb3ducmV2LnhtbESPQWvCQBSE7wX/w/KE3upGW6JGV0mFQq81Xrw9dp/J&#10;YvZtyG5N8u+7hUKPw8x8w+yPo2vFg/pgPStYLjIQxNoby7WCS/XxsgERIrLB1jMpmCjA8TB72mNh&#10;/MBf9DjHWiQIhwIVNDF2hZRBN+QwLHxHnLyb7x3GJPtamh6HBHetXGVZLh1aTgsNdnRqSN/P3y5R&#10;dDmEa/V+07Yq83o72WE9nZR6no/lDkSkMf6H/9qfRsFb/gq/Z9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1ihsMAAADcAAAADwAAAAAAAAAAAAAAAACYAgAAZHJzL2Rv&#10;d25yZXYueG1sUEsFBgAAAAAEAAQA9QAAAIgDAAAAAA==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40" o:spid="_x0000_s1063" style="position:absolute;left:10091;top:-2697;width:2;height:2655" coordorigin="10091,-2697" coordsize="2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shape id="Freeform 541" o:spid="_x0000_s1064" style="position:absolute;left:10091;top:-2697;width:2;height:2655;visibility:visible;mso-wrap-style:square;v-text-anchor:top" coordsize="2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facMA&#10;AADcAAAADwAAAGRycy9kb3ducmV2LnhtbESPQWvCQBSE7wX/w/KE3upGaaNGV0mFQq81Xrw9dp/J&#10;YvZtyG5N8u+7hUKPw8x8w+yPo2vFg/pgPStYLjIQxNoby7WCS/XxsgERIrLB1jMpmCjA8TB72mNh&#10;/MBf9DjHWiQIhwIVNDF2hZRBN+QwLHxHnLyb7x3GJPtamh6HBHetXGVZLh1aTgsNdnRqSN/P3y5R&#10;dDmEa/V+07Yq83o72WE9nZR6no/lDkSkMf6H/9qfRsFr/ga/Z9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hfacMAAADcAAAADwAAAAAAAAAAAAAAAACYAgAAZHJzL2Rv&#10;d25yZXYueG1sUEsFBgAAAAAEAAQA9QAAAIgDAAAAAA==&#10;" path="m,2655l,e" filled="f" strokecolor="#ccc" strokeweight=".24044mm">
                    <v:path arrowok="t" o:connecttype="custom" o:connectlocs="0,-42;0,-2697" o:connectangles="0,0"/>
                  </v:shape>
                </v:group>
                <v:group id="Group 538" o:spid="_x0000_s1065" style="position:absolute;left:6646;top:-373;width:85;height:74" coordorigin="6646,-37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shape id="Freeform 539" o:spid="_x0000_s1066" style="position:absolute;left:6646;top:-37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nT8QA&#10;AADcAAAADwAAAGRycy9kb3ducmV2LnhtbESPUUvDQBCE3wX/w7GCb/aihLbEXIoUBIUKNu0PWHLb&#10;XDS3F3Nrmv57TxB8HGbmG6bczL5XE42xC2zgfpGBIm6C7bg1cDw8361BRUG22AcmAxeKsKmur0os&#10;bDjznqZaWpUgHAs04ESGQuvYOPIYF2EgTt4pjB4lybHVdsRzgvteP2TZUnvsOC04HGjrqPmsv70B&#10;yZ3kh93u7SP/4tNleq3fM9kac3szPz2CEprlP/zXfrEG8uUK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Z0/EAAAA3AAAAA8AAAAAAAAAAAAAAAAAmAIAAGRycy9k&#10;b3ducmV2LnhtbFBLBQYAAAAABAAEAPUAAACJAwAAAAA=&#10;" path="m43,l,74r86,l43,e" fillcolor="black" stroked="f">
                    <v:path arrowok="t" o:connecttype="custom" o:connectlocs="43,-373;0,-299;86,-299;43,-373" o:connectangles="0,0,0,0"/>
                  </v:shape>
                </v:group>
                <v:group id="Group 536" o:spid="_x0000_s1067" style="position:absolute;left:6825;top:-350;width:85;height:74" coordorigin="6825,-350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shape id="Freeform 537" o:spid="_x0000_s1068" style="position:absolute;left:6825;top:-350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WpsQA&#10;AADcAAAADwAAAGRycy9kb3ducmV2LnhtbESPUUvDQBCE3wX/w7GCb/aihNLGXIoUBIUKNu0PWHLb&#10;XDS3F3Nrmv57TxB8HGbmG6bczL5XE42xC2zgfpGBIm6C7bg1cDw8361ARUG22AcmAxeKsKmur0os&#10;bDjznqZaWpUgHAs04ESGQuvYOPIYF2EgTt4pjB4lybHVdsRzgvteP2TZUnvsOC04HGjrqPmsv70B&#10;yZ3kh93u7SP/4tNleq3fM9kac3szPz2CEprlP/zXfrEG8uUa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VqbEAAAA3AAAAA8AAAAAAAAAAAAAAAAAmAIAAGRycy9k&#10;b3ducmV2LnhtbFBLBQYAAAAABAAEAPUAAACJAwAAAAA=&#10;" path="m43,l,74r86,l43,e" fillcolor="black" stroked="f">
                    <v:path arrowok="t" o:connecttype="custom" o:connectlocs="43,-350;0,-276;86,-276;43,-350" o:connectangles="0,0,0,0"/>
                  </v:shape>
                </v:group>
                <v:group id="Group 534" o:spid="_x0000_s1069" style="position:absolute;left:7004;top:-335;width:85;height:74" coordorigin="7004,-33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Freeform 535" o:spid="_x0000_s1070" style="position:absolute;left:7004;top:-33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MfcQA&#10;AADcAAAADwAAAGRycy9kb3ducmV2LnhtbESPUUvDQBCE3wX/w7GCb/ZSCSppLqUUBIUKmvoDltw2&#10;lza3F3Nrmv57TxB8HGbmG6Zcz75XE42xC2xguchAETfBdtwa+Nw/3z2BioJssQ9MBi4UYV1dX5VY&#10;2HDmD5pqaVWCcCzQgBMZCq1j48hjXISBOHmHMHqUJMdW2xHPCe57fZ9lD9pjx2nB4UBbR82p/vYG&#10;JHeS73e7t2P+xYfL9Fq/Z7I15vZm3qxACc3yH/5rv1gD+eMS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zH3EAAAA3AAAAA8AAAAAAAAAAAAAAAAAmAIAAGRycy9k&#10;b3ducmV2LnhtbFBLBQYAAAAABAAEAPUAAACJAwAAAAA=&#10;" path="m43,l,74r86,l43,e" fillcolor="black" stroked="f">
                    <v:path arrowok="t" o:connecttype="custom" o:connectlocs="43,-335;0,-261;86,-261;43,-335" o:connectangles="0,0,0,0"/>
                  </v:shape>
                </v:group>
                <v:group id="Group 532" o:spid="_x0000_s1071" style="position:absolute;left:7183;top:-306;width:85;height:74" coordorigin="7183,-30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shape id="Freeform 533" o:spid="_x0000_s1072" style="position:absolute;left:7183;top:-30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3kcQA&#10;AADcAAAADwAAAGRycy9kb3ducmV2LnhtbESPUUvDQBCE3wv+h2MF3+zFGlRir0UKBQsVauoPWHLb&#10;XDS3F3Nrmv77nlDo4zAz3zDz5ehbNVAfm8AGHqYZKOIq2IZrA1/79f0LqCjIFtvAZOBEEZaLm8kc&#10;CxuO/ElDKbVKEI4FGnAiXaF1rBx5jNPQESfvEHqPkmRfa9vjMcF9q2dZ9qQ9NpwWHHa0clT9lH/e&#10;gORO8v12+/Gd//LhNGzKXSYrY+5ux7dXUEKjXMOX9rs1kD8/wv+ZdAT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95HEAAAA3AAAAA8AAAAAAAAAAAAAAAAAmAIAAGRycy9k&#10;b3ducmV2LnhtbFBLBQYAAAAABAAEAPUAAACJAwAAAAA=&#10;" path="m43,l,73r86,l43,e" fillcolor="black" stroked="f">
                    <v:path arrowok="t" o:connecttype="custom" o:connectlocs="43,-306;0,-233;86,-233;43,-306" o:connectangles="0,0,0,0"/>
                  </v:shape>
                </v:group>
                <v:group id="Group 530" o:spid="_x0000_s1073" style="position:absolute;left:7362;top:-286;width:85;height:74" coordorigin="7362,-28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shape id="Freeform 531" o:spid="_x0000_s1074" style="position:absolute;left:7362;top:-28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KfsQA&#10;AADcAAAADwAAAGRycy9kb3ducmV2LnhtbESPUUvDQBCE34X+h2MLvtmLErXEXkspCBUqaNofsOS2&#10;uWhuL81t0/Tfe4Lg4zAz3zCL1ehbNVAfm8AG7mcZKOIq2IZrA4f9690cVBRki21gMnClCKvl5GaB&#10;hQ0X/qShlFolCMcCDTiRrtA6Vo48xlnoiJN3DL1HSbKvte3xkuC+1Q9Z9qQ9NpwWHHa0cVR9l2dv&#10;QHIn+X63e//KT3y8Dm/lRyYbY26n4/oFlNAo/+G/9tYayJ8f4fdMO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yn7EAAAA3AAAAA8AAAAAAAAAAAAAAAAAmAIAAGRycy9k&#10;b3ducmV2LnhtbFBLBQYAAAAABAAEAPUAAACJAwAAAAA=&#10;" path="m43,l,74r86,l43,e" fillcolor="black" stroked="f">
                    <v:path arrowok="t" o:connecttype="custom" o:connectlocs="43,-286;0,-212;86,-212;43,-286" o:connectangles="0,0,0,0"/>
                  </v:shape>
                </v:group>
                <v:group id="Group 528" o:spid="_x0000_s1075" style="position:absolute;left:7541;top:-268;width:85;height:74" coordorigin="7541,-268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 id="Freeform 529" o:spid="_x0000_s1076" style="position:absolute;left:7541;top:-268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nxksQA&#10;AADcAAAADwAAAGRycy9kb3ducmV2LnhtbESPUUvDQBCE3wv+h2MF39qLEqzEXIoUBIUKNvUHLLlt&#10;Lprbi7k1Tf+9Jwh9HGbmG6bczL5XE42xC2zgdpWBIm6C7bg18HF4Xj6AioJssQ9MBs4UYVNdLUos&#10;bDjxnqZaWpUgHAs04ESGQuvYOPIYV2EgTt4xjB4lybHVdsRTgvte32XZvfbYcVpwONDWUfNV/3gD&#10;kjvJD7vd22f+zcfz9Fq/Z7I15uZ6fnoEJTTLJfzffrEG8vUa/s6kI6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8ZLEAAAA3AAAAA8AAAAAAAAAAAAAAAAAmAIAAGRycy9k&#10;b3ducmV2LnhtbFBLBQYAAAAABAAEAPUAAACJAwAAAAA=&#10;" path="m43,l,74r86,l43,e" fillcolor="black" stroked="f">
                    <v:path arrowok="t" o:connecttype="custom" o:connectlocs="43,-268;0,-194;86,-194;43,-268" o:connectangles="0,0,0,0"/>
                  </v:shape>
                </v:group>
                <v:group id="Group 526" o:spid="_x0000_s1077" style="position:absolute;left:7720;top:-251;width:85;height:74" coordorigin="7720,-25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shape id="Freeform 527" o:spid="_x0000_s1078" style="position:absolute;left:7720;top:-25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rAe8QA&#10;AADcAAAADwAAAGRycy9kb3ducmV2LnhtbESPUUvDQBCE34X+h2MLvtmLEtTGXkspCBUqaNofsOS2&#10;uWhuL81t0/Tfe4Lg4zAz3zCL1ehbNVAfm8AG7mcZKOIq2IZrA4f9690zqCjIFtvAZOBKEVbLyc0C&#10;Cxsu/ElDKbVKEI4FGnAiXaF1rBx5jLPQESfvGHqPkmRfa9vjJcF9qx+y7FF7bDgtOOxo46j6Ls/e&#10;gORO8v1u9/6Vn/h4Hd7Kj0w2xtxOx/ULKKFR/sN/7a01kD/N4fdMO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wHvEAAAA3AAAAA8AAAAAAAAAAAAAAAAAmAIAAGRycy9k&#10;b3ducmV2LnhtbFBLBQYAAAAABAAEAPUAAACJAwAAAAA=&#10;" path="m43,l,74r86,l43,e" fillcolor="black" stroked="f">
                    <v:path arrowok="t" o:connecttype="custom" o:connectlocs="43,-251;0,-177;86,-177;43,-251" o:connectangles="0,0,0,0"/>
                  </v:shape>
                </v:group>
                <v:group id="Group 524" o:spid="_x0000_s1079" style="position:absolute;left:7899;top:-241;width:85;height:74" coordorigin="7899,-24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shape id="Freeform 525" o:spid="_x0000_s1080" style="position:absolute;left:7899;top:-24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8WsQA&#10;AADcAAAADwAAAGRycy9kb3ducmV2LnhtbESPUWvCQBCE34X+h2MLfdOLEoqknlIEwYJCG/sDltya&#10;S5vbS3NrjP/eKxT6OMzMN8xqM/pWDdTHJrCB+SwDRVwF23Bt4PO0my5BRUG22AYmAzeKsFk/TFZY&#10;2HDlDxpKqVWCcCzQgBPpCq1j5chjnIWOOHnn0HuUJPta2x6vCe5bvciyZ+2x4bTgsKOto+q7vHgD&#10;kjvJT4fD8Sv/4fNteCvfM9ka8/Q4vr6AEhrlP/zX3lsD+XIOv2fSEd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5vFrEAAAA3AAAAA8AAAAAAAAAAAAAAAAAmAIAAGRycy9k&#10;b3ducmV2LnhtbFBLBQYAAAAABAAEAPUAAACJAwAAAAA=&#10;" path="m43,l,74r86,l43,e" fillcolor="black" stroked="f">
                    <v:path arrowok="t" o:connecttype="custom" o:connectlocs="43,-241;0,-167;86,-167;43,-241" o:connectangles="0,0,0,0"/>
                  </v:shape>
                </v:group>
                <v:group id="Group 522" o:spid="_x0000_s1081" style="position:absolute;left:8078;top:-223;width:85;height:74" coordorigin="8078,-223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Freeform 523" o:spid="_x0000_s1082" style="position:absolute;left:8078;top:-223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HtsQA&#10;AADcAAAADwAAAGRycy9kb3ducmV2LnhtbESPUUvDQBCE3wv+h2MF39qLGkpJey1SEBQq2KQ/YMlt&#10;c9HcXsytafrvPUHwcZiZb5jNbvKdGmmIbWAD94sMFHEdbMuNgVP1PF+BioJssQtMBq4UYbe9mW2w&#10;sOHCRxpLaVSCcCzQgBPpC61j7chjXISeOHnnMHiUJIdG2wEvCe47/ZBlS+2x5bTgsKe9o/qz/PYG&#10;JHeSV4fD20f+xefr+Fq+Z7I35u52elqDEprkP/zXfrEG8tUj/J5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nh7bEAAAA3AAAAA8AAAAAAAAAAAAAAAAAmAIAAGRycy9k&#10;b3ducmV2LnhtbFBLBQYAAAAABAAEAPUAAACJAwAAAAA=&#10;" path="m43,l,74r86,l43,e" fillcolor="black" stroked="f">
                    <v:path arrowok="t" o:connecttype="custom" o:connectlocs="43,-223;0,-149;86,-149;43,-223" o:connectangles="0,0,0,0"/>
                  </v:shape>
                </v:group>
                <v:group id="Group 520" o:spid="_x0000_s1083" style="position:absolute;left:8257;top:-231;width:85;height:74" coordorigin="8257,-231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shape id="Freeform 521" o:spid="_x0000_s1084" style="position:absolute;left:8257;top:-231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6WcQA&#10;AADcAAAADwAAAGRycy9kb3ducmV2LnhtbESPUUvDQBCE3wv+h2MF39qLEktJey1SEBQq2KQ/YMlt&#10;c9HcXsytafrvPUHwcZiZb5jNbvKdGmmIbWAD94sMFHEdbMuNgVP1PF+BioJssQtMBq4UYbe9mW2w&#10;sOHCRxpLaVSCcCzQgBPpC61j7chjXISeOHnnMHiUJIdG2wEvCe47/ZBlS+2x5bTgsKe9o/qz/PYG&#10;JHeSV4fD20f+xefr+Fq+Z7I35u52elqDEprkP/zXfrEG8tUj/J5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ulnEAAAA3AAAAA8AAAAAAAAAAAAAAAAAmAIAAGRycy9k&#10;b3ducmV2LnhtbFBLBQYAAAAABAAEAPUAAACJAwAAAAA=&#10;" path="m43,l,74r86,l43,e" fillcolor="black" stroked="f">
                    <v:path arrowok="t" o:connecttype="custom" o:connectlocs="43,-231;0,-157;86,-157;43,-231" o:connectangles="0,0,0,0"/>
                  </v:shape>
                </v:group>
                <v:group id="Group 518" o:spid="_x0000_s1085" style="position:absolute;left:8437;top:-212;width:85;height:74" coordorigin="8437,-21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<v:shape id="Freeform 519" o:spid="_x0000_s1086" style="position:absolute;left:8437;top:-21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BtcQA&#10;AADcAAAADwAAAGRycy9kb3ducmV2LnhtbESPUUvDQBCE3wv+h2MF39qLEmxJey1SEBQq2KQ/YMlt&#10;c9HcXsytafrvPUHwcZiZb5jNbvKdGmmIbWAD94sMFHEdbMuNgVP1PF+BioJssQtMBq4UYbe9mW2w&#10;sOHCRxpLaVSCcCzQgBPpC61j7chjXISeOHnnMHiUJIdG2wEvCe47/ZBlj9pjy2nBYU97R/Vn+e0N&#10;SO4krw6Ht4/8i8/X8bV8z2RvzN3t9LQGJTTJf/iv/WIN5Ksl/J5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gbXEAAAA3AAAAA8AAAAAAAAAAAAAAAAAmAIAAGRycy9k&#10;b3ducmV2LnhtbFBLBQYAAAAABAAEAPUAAACJAwAAAAA=&#10;" path="m42,l,74r85,l42,e" fillcolor="black" stroked="f">
                    <v:path arrowok="t" o:connecttype="custom" o:connectlocs="42,-212;0,-138;85,-138;42,-212" o:connectangles="0,0,0,0"/>
                  </v:shape>
                </v:group>
                <v:group id="Group 516" o:spid="_x0000_s1087" style="position:absolute;left:8616;top:-226;width:85;height:74" coordorigin="8616,-22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<v:shape id="Freeform 517" o:spid="_x0000_s1088" style="position:absolute;left:8616;top:-22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+wXMQA&#10;AADcAAAADwAAAGRycy9kb3ducmV2LnhtbESPUUvDQBCE3wv+h2MF39qLEqTGXIoUBIUKNvUHLLlt&#10;Lprbi7k1Tf+9Jwh9HGbmG6bczL5XE42xC2zgdpWBIm6C7bg18HF4Xq5BRUG22AcmA2eKsKmuFiUW&#10;Npx4T1MtrUoQjgUacCJDoXVsHHmMqzAQJ+8YRo+S5NhqO+IpwX2v77LsXnvsOC04HGjrqPmqf7wB&#10;yZ3kh93u7TP/5uN5eq3fM9kac3M9Pz2CEprlEv5vv1gD+foB/s6kI6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sFzEAAAA3AAAAA8AAAAAAAAAAAAAAAAAmAIAAGRycy9k&#10;b3ducmV2LnhtbFBLBQYAAAAABAAEAPUAAACJAwAAAAA=&#10;" path="m42,l,74r85,l42,e" fillcolor="black" stroked="f">
                    <v:path arrowok="t" o:connecttype="custom" o:connectlocs="42,-226;0,-152;85,-152;42,-226" o:connectangles="0,0,0,0"/>
                  </v:shape>
                </v:group>
                <v:group id="Group 514" o:spid="_x0000_s1089" style="position:absolute;left:8795;top:-234;width:85;height:74" coordorigin="8795,-23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shape id="Freeform 515" o:spid="_x0000_s1090" style="position:absolute;left:8795;top:-23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qh8QA&#10;AADcAAAADwAAAGRycy9kb3ducmV2LnhtbESPUUvDQBCE3wX/w7GCb/ZSCaJpLqUUBIUKmvoDltw2&#10;lza3F3Nrmv57TxB8HGbmG6Zcz75XE42xC2xguchAETfBdtwa+Nw/3z2CioJssQ9MBi4UYV1dX5VY&#10;2HDmD5pqaVWCcCzQgBMZCq1j48hjXISBOHmHMHqUJMdW2xHPCe57fZ9lD9pjx2nB4UBbR82p/vYG&#10;JHeS73e7t2P+xYfL9Fq/Z7I15vZm3qxACc3yH/5rv1gD+dMSfs+kI6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gKofEAAAA3AAAAA8AAAAAAAAAAAAAAAAAmAIAAGRycy9k&#10;b3ducmV2LnhtbFBLBQYAAAAABAAEAPUAAACJAwAAAAA=&#10;" path="m42,l,74r85,l42,e" fillcolor="black" stroked="f">
                    <v:path arrowok="t" o:connecttype="custom" o:connectlocs="42,-234;0,-160;85,-160;42,-234" o:connectangles="0,0,0,0"/>
                  </v:shape>
                </v:group>
                <v:group id="Group 512" o:spid="_x0000_s1091" style="position:absolute;left:8974;top:-234;width:85;height:74" coordorigin="8974,-23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shape id="Freeform 513" o:spid="_x0000_s1092" style="position:absolute;left:8974;top:-23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Ra8QA&#10;AADcAAAADwAAAGRycy9kb3ducmV2LnhtbESPUUvDQBCE3wv+h2MF3+zFGkRjr0UKBQsVauoPWHLb&#10;XDS3F3Nrmv77nlDo4zAz3zDz5ehbNVAfm8AGHqYZKOIq2IZrA1/79f0zqCjIFtvAZOBEEZaLm8kc&#10;CxuO/ElDKbVKEI4FGnAiXaF1rBx5jNPQESfvEHqPkmRfa9vjMcF9q2dZ9qQ9NpwWHHa0clT9lH/e&#10;gORO8v12+/Gd//LhNGzKXSYrY+5ux7dXUEKjXMOX9rs1kL88wv+ZdAT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+EWvEAAAA3AAAAA8AAAAAAAAAAAAAAAAAmAIAAGRycy9k&#10;b3ducmV2LnhtbFBLBQYAAAAABAAEAPUAAACJAwAAAAA=&#10;" path="m42,l,74r85,l42,e" fillcolor="black" stroked="f">
                    <v:path arrowok="t" o:connecttype="custom" o:connectlocs="42,-234;0,-160;85,-160;42,-234" o:connectangles="0,0,0,0"/>
                  </v:shape>
                </v:group>
                <v:group id="Group 510" o:spid="_x0000_s1093" style="position:absolute;left:9153;top:-236;width:85;height:74" coordorigin="9153,-236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shape id="Freeform 511" o:spid="_x0000_s1094" style="position:absolute;left:9153;top:-236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shMQA&#10;AADcAAAADwAAAGRycy9kb3ducmV2LnhtbESPUUvDQBCE34X+h2MLvtmLEsXGXkspCBUqaNofsOS2&#10;uWhuL81t0/Tfe4Lg4zAz3zCL1ehbNVAfm8AG7mcZKOIq2IZrA4f9690zqCjIFtvAZOBKEVbLyc0C&#10;Cxsu/ElDKbVKEI4FGnAiXaF1rBx5jLPQESfvGHqPkmRfa9vjJcF9qx+y7El7bDgtOOxo46j6Ls/e&#10;gORO8v1u9/6Vn/h4Hd7Kj0w2xtxOx/ULKKFR/sN/7a01kM8f4fdMO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bLITEAAAA3AAAAA8AAAAAAAAAAAAAAAAAmAIAAGRycy9k&#10;b3ducmV2LnhtbFBLBQYAAAAABAAEAPUAAACJAwAAAAA=&#10;" path="m42,l,74r85,l42,e" fillcolor="black" stroked="f">
                    <v:path arrowok="t" o:connecttype="custom" o:connectlocs="42,-236;0,-162;85,-162;42,-236" o:connectangles="0,0,0,0"/>
                  </v:shape>
                </v:group>
                <v:group id="Group 508" o:spid="_x0000_s1095" style="position:absolute;left:9332;top:-239;width:85;height:74" coordorigin="9332,-23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shape id="Freeform 509" o:spid="_x0000_s1096" style="position:absolute;left:9332;top:-23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XaMQA&#10;AADcAAAADwAAAGRycy9kb3ducmV2LnhtbESPUUvDQBCE34X+h2MLvtmLEtTGXkspCBUqaNofsOS2&#10;uWhuL81t0/Tfe4Lg4zAz3zCL1ehbNVAfm8AG7mcZKOIq2IZrA4f9690zqCjIFtvAZOBKEVbLyc0C&#10;Cxsu/ElDKbVKEI4FGnAiXaF1rBx5jLPQESfvGHqPkmRfa9vjJcF9qx+y7FF7bDgtOOxo46j6Ls/e&#10;gORO8v1u9/6Vn/h4Hd7Kj0w2xtxOx/ULKKFR/sN/7a01kM+f4PdMO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FF2jEAAAA3AAAAA8AAAAAAAAAAAAAAAAAmAIAAGRycy9k&#10;b3ducmV2LnhtbFBLBQYAAAAABAAEAPUAAACJAwAAAAA=&#10;" path="m42,l,74r85,l42,e" fillcolor="black" stroked="f">
                    <v:path arrowok="t" o:connecttype="custom" o:connectlocs="42,-239;0,-165;85,-165;42,-239" o:connectangles="0,0,0,0"/>
                  </v:shape>
                </v:group>
                <v:group id="Group 506" o:spid="_x0000_s1097" style="position:absolute;left:9511;top:-254;width:85;height:74" coordorigin="9511,-254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<v:shape id="Freeform 507" o:spid="_x0000_s1098" style="position:absolute;left:9511;top:-254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mgcQA&#10;AADcAAAADwAAAGRycy9kb3ducmV2LnhtbESPUUvDQBCE3wv+h2MF39qLEqRNey1SEBQq2KQ/YMlt&#10;c9HcXsytafrvPUHwcZiZb5jNbvKdGmmIbWAD94sMFHEdbMuNgVP1PF+CioJssQtMBq4UYbe9mW2w&#10;sOHCRxpLaVSCcCzQgBPpC61j7chjXISeOHnnMHiUJIdG2wEvCe47/ZBlj9pjy2nBYU97R/Vn+e0N&#10;SO4krw6Ht4/8i8/X8bV8z2RvzN3t9LQGJTTJf/iv/WIN5KsV/J5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WJoHEAAAA3AAAAA8AAAAAAAAAAAAAAAAAmAIAAGRycy9k&#10;b3ducmV2LnhtbFBLBQYAAAAABAAEAPUAAACJAwAAAAA=&#10;" path="m42,l,74r85,l42,e" fillcolor="black" stroked="f">
                    <v:path arrowok="t" o:connecttype="custom" o:connectlocs="42,-254;0,-180;85,-180;42,-254" o:connectangles="0,0,0,0"/>
                  </v:shape>
                </v:group>
                <v:group id="Group 504" o:spid="_x0000_s1099" style="position:absolute;left:9690;top:-245;width:85;height:74" coordorigin="9690,-245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shape id="Freeform 505" o:spid="_x0000_s1100" style="position:absolute;left:9690;top:-245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wncQA&#10;AADcAAAADwAAAGRycy9kb3ducmV2LnhtbESPUUvDQBCE34X+h2MLvtm7ShSJvRYpFBQqaOoPWHLb&#10;XDS3l+bWNP33niD4OMzMN8xqM4VOjTSkNrKF5cKAIq6ja7mx8HHY3TyASoLssItMFi6UYLOeXa2w&#10;dPHM7zRW0qgM4VSiBS/Sl1qn2lPAtIg9cfaOcQgoWQ6NdgOeMzx0+taYex2w5bzgsaetp/qr+g4W&#10;pPBSHPb718/ixMfL+FK9Gdlaez2fnh5BCU3yH/5rPzsLd2YJv2fyEd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sJ3EAAAA3AAAAA8AAAAAAAAAAAAAAAAAmAIAAGRycy9k&#10;b3ducmV2LnhtbFBLBQYAAAAABAAEAPUAAACJAwAAAAA=&#10;" path="m42,l,74r85,l42,e" fillcolor="black" stroked="f">
                    <v:path arrowok="t" o:connecttype="custom" o:connectlocs="42,-245;0,-171;85,-171;42,-245" o:connectangles="0,0,0,0"/>
                  </v:shape>
                </v:group>
                <v:group id="Group 502" o:spid="_x0000_s1101" style="position:absolute;left:9869;top:-237;width:85;height:74" coordorigin="9869,-23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shape id="Freeform 503" o:spid="_x0000_s1102" style="position:absolute;left:9869;top:-23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LccQA&#10;AADcAAAADwAAAGRycy9kb3ducmV2LnhtbESPUUvDQBCE34X+h2MLvtk7NYrEXosUhAoVNPUHLLlt&#10;Lprbi7ltmv57TxB8HGbmG2a5nkKnRhpSG9nC9cKAIq6ja7mx8LF/vnoAlQTZYReZLJwpwXo1u1hi&#10;6eKJ32mspFEZwqlEC16kL7VOtaeAaRF74uwd4hBQshwa7QY8ZXjo9I0x9zpgy3nBY08bT/VXdQwW&#10;pPBS7He718/imw/n8aV6M7Kx9nI+PT2CEprkP/zX3joLd+YW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i3HEAAAA3AAAAA8AAAAAAAAAAAAAAAAAmAIAAGRycy9k&#10;b3ducmV2LnhtbFBLBQYAAAAABAAEAPUAAACJAwAAAAA=&#10;" path="m42,l,74r85,l42,e" fillcolor="black" stroked="f">
                    <v:path arrowok="t" o:connecttype="custom" o:connectlocs="42,-237;0,-163;85,-163;42,-237" o:connectangles="0,0,0,0"/>
                  </v:shape>
                </v:group>
                <v:group id="Group 500" o:spid="_x0000_s1103" style="position:absolute;left:10048;top:-237;width:85;height:74" coordorigin="10048,-237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shape id="Freeform 501" o:spid="_x0000_s1104" style="position:absolute;left:10048;top:-237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2nsQA&#10;AADcAAAADwAAAGRycy9kb3ducmV2LnhtbESPUUvDQBCE34X+h2MLvtm7SioSey1SEBQqaOoPWHLb&#10;XDS3l+bWNP33niD4OMzMN8x6O4VOjTSkNrKF5cKAIq6ja7mx8HF4urkHlQTZYReZLFwowXYzu1pj&#10;6eKZ32mspFEZwqlEC16kL7VOtaeAaRF74uwd4xBQshwa7QY8Z3jo9K0xdzpgy3nBY087T/VX9R0s&#10;SOGlOOz3r5/FiY+X8aV6M7Kz9no+PT6AEprkP/zXfnYWVmYFv2fy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tp7EAAAA3AAAAA8AAAAAAAAAAAAAAAAAmAIAAGRycy9k&#10;b3ducmV2LnhtbFBLBQYAAAAABAAEAPUAAACJAwAAAAA=&#10;" path="m43,l,74r85,l43,e" fillcolor="black" stroked="f">
                    <v:path arrowok="t" o:connecttype="custom" o:connectlocs="43,-237;0,-163;85,-163;43,-237" o:connectangles="0,0,0,0"/>
                  </v:shape>
                </v:group>
                <v:group id="Group 498" o:spid="_x0000_s1105" style="position:absolute;left:10227;top:-242;width:85;height:74" coordorigin="10227,-242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shape id="Freeform 499" o:spid="_x0000_s1106" style="position:absolute;left:10227;top:-242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NcsQA&#10;AADcAAAADwAAAGRycy9kb3ducmV2LnhtbESP3UrDQBSE74W+w3IK3tldJf4Quy1SECpU0NQHOGRP&#10;s9Hs2Zg9TdO3dwXBy2FmvmGW6yl0aqQhtZEtXC8MKOI6upYbCx/756sHUEmQHXaRycKZEqxXs4sl&#10;li6e+J3GShqVIZxKtOBF+lLrVHsKmBaxJ87eIQ4BJcuh0W7AU4aHTt8Yc6cDtpwXPPa08VR/Vcdg&#10;QQovxX63e/0svvlwHl+qNyMbay/n09MjKKFJ/sN/7a2zcGvu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jXLEAAAA3AAAAA8AAAAAAAAAAAAAAAAAmAIAAGRycy9k&#10;b3ducmV2LnhtbFBLBQYAAAAABAAEAPUAAACJAwAAAAA=&#10;" path="m43,l,74r85,l43,e" fillcolor="black" stroked="f">
                    <v:path arrowok="t" o:connecttype="custom" o:connectlocs="43,-242;0,-168;85,-168;43,-242" o:connectangles="0,0,0,0"/>
                  </v:shape>
                </v:group>
                <v:group id="Group 496" o:spid="_x0000_s1107" style="position:absolute;left:10406;top:-219;width:85;height:74" coordorigin="10406,-219" coordsize="85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<v:shape id="Freeform 497" o:spid="_x0000_s1108" style="position:absolute;left:10406;top:-219;width:85;height:74;visibility:visible;mso-wrap-style:square;v-text-anchor:top" coordsize="8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28m8QA&#10;AADcAAAADwAAAGRycy9kb3ducmV2LnhtbESPUUvDQBCE34X+h2MLvtk7JYrGXosUhAoVNPUHLLlt&#10;Lprbi7ltmv57TxB8HGbmG2a5nkKnRhpSG9nC9cKAIq6ja7mx8LF/vroHlQTZYReZLJwpwXo1u1hi&#10;6eKJ32mspFEZwqlEC16kL7VOtaeAaRF74uwd4hBQshwa7QY8ZXjo9I0xdzpgy3nBY08bT/VXdQwW&#10;pPBS7He718/imw/n8aV6M7Kx9nI+PT2CEprkP/zX3joLt+YB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9vJvEAAAA3AAAAA8AAAAAAAAAAAAAAAAAmAIAAGRycy9k&#10;b3ducmV2LnhtbFBLBQYAAAAABAAEAPUAAACJAwAAAAA=&#10;" path="m43,l,74r85,l43,e" fillcolor="black" stroked="f">
                    <v:path arrowok="t" o:connecttype="custom" o:connectlocs="43,-219;0,-145;85,-145;43,-219" o:connectangles="0,0,0,0"/>
                  </v:shape>
                </v:group>
                <v:group id="Group 494" o:spid="_x0000_s1109" style="position:absolute;left:6657;top:-885;width:63;height:63" coordorigin="6657,-88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shape id="Freeform 495" o:spid="_x0000_s1110" style="position:absolute;left:6657;top:-88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i38QA&#10;AADcAAAADwAAAGRycy9kb3ducmV2LnhtbESPS2/CMBCE70j8B2uRegMnVOURMAihvm8kcF/FSxKI&#10;12nsQtpfX1dC4jiamW80y3VnanGh1lWWFcSjCARxbnXFhYJ99jKcgXAeWWNtmRT8kIP1qt9bYqLt&#10;lXd0SX0hAoRdggpK75tESpeXZNCNbEMcvKNtDfog20LqFq8Bbmo5jqKJNFhxWCixoW1J+Tn9Ngre&#10;6DEef3xRGh2q5+zzdXqa/+qTUg+DbrMA4anz9/Ct/a4VPMUx/J8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It/EAAAA3AAAAA8AAAAAAAAAAAAAAAAAmAIAAGRycy9k&#10;b3ducmV2LnhtbFBLBQYAAAAABAAEAPUAAACJAwAAAAA=&#10;" path="m,32r63,e" filled="f" strokeweight="1.1521mm">
                    <v:path arrowok="t" o:connecttype="custom" o:connectlocs="0,-853;63,-853" o:connectangles="0,0"/>
                  </v:shape>
                </v:group>
                <v:group id="Group 492" o:spid="_x0000_s1111" style="position:absolute;left:6836;top:-907;width:63;height:63" coordorigin="6836,-907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shape id="Freeform 493" o:spid="_x0000_s1112" style="position:absolute;left:6836;top:-907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rksQA&#10;AADcAAAADwAAAGRycy9kb3ducmV2LnhtbESPQYvCMBSE78L+h/AW9mbTKspSjbIIuiKC2PWgt0fz&#10;bMs2L6WJWv+9EQSPw8x8w0znnanFlVpXWVaQRDEI4tzqigsFh79l/xuE88gaa8uk4E4O5rOP3hRT&#10;bW+8p2vmCxEg7FJUUHrfpFK6vCSDLrINcfDOtjXog2wLqVu8Bbip5SCOx9JgxWGhxIYWJeX/2cUo&#10;MPS7unS70+Z+rE7bbDesx4yJUl+f3c8EhKfOv8Ov9lorGCV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8q5LEAAAA3AAAAA8AAAAAAAAAAAAAAAAAmAIAAGRycy9k&#10;b3ducmV2LnhtbFBLBQYAAAAABAAEAPUAAACJAwAAAAA=&#10;" path="m,31r64,e" filled="f" strokeweight="1.1544mm">
                    <v:path arrowok="t" o:connecttype="custom" o:connectlocs="0,-876;64,-876" o:connectangles="0,0"/>
                  </v:shape>
                </v:group>
                <v:group id="Group 490" o:spid="_x0000_s1113" style="position:absolute;left:7015;top:-895;width:63;height:63" coordorigin="7015,-89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<v:shape id="Freeform 491" o:spid="_x0000_s1114" style="position:absolute;left:7015;top:-89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WfcQA&#10;AADcAAAADwAAAGRycy9kb3ducmV2LnhtbESPQYvCMBSE78L+h/AWvNm0LspSjbIIuiKC2PWgt0fz&#10;bMs2L6WJWv+9EQSPw8x8w0znnanFlVpXWVaQRDEI4tzqigsFh7/l4BuE88gaa8uk4E4O5rOP3hRT&#10;bW+8p2vmCxEg7FJUUHrfpFK6vCSDLrINcfDOtjXog2wLqVu8Bbip5TCOx9JgxWGhxIYWJeX/2cUo&#10;MPS7unS70+Z+rE7bbPdVjxkTpfqf3c8EhKfOv8Ov9lorGCU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Zln3EAAAA3AAAAA8AAAAAAAAAAAAAAAAAmAIAAGRycy9k&#10;b3ducmV2LnhtbFBLBQYAAAAABAAEAPUAAACJAwAAAAA=&#10;" path="m,32r64,e" filled="f" strokeweight="1.1544mm">
                    <v:path arrowok="t" o:connecttype="custom" o:connectlocs="0,-863;64,-863" o:connectangles="0,0"/>
                  </v:shape>
                </v:group>
                <v:group id="Group 488" o:spid="_x0000_s1115" style="position:absolute;left:7194;top:-853;width:63;height:63" coordorigin="7194,-853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<v:shape id="Freeform 489" o:spid="_x0000_s1116" style="position:absolute;left:7194;top:-853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fMMUA&#10;AADcAAAADwAAAGRycy9kb3ducmV2LnhtbESPwW7CMBBE75X6D9ZW4lacgAo0YBBC0AK3JvS+ipck&#10;EK9D7ELar68rIfU4mpk3mtmiM7W4UusqywrifgSCOLe64kLBIds8T0A4j6yxtkwKvsnBYv74MMNE&#10;2xt/0DX1hQgQdgkqKL1vEildXpJB17cNcfCOtjXog2wLqVu8Bbip5SCKRtJgxWGhxIZWJeXn9Mso&#10;eKdhPNhdKI0+q3W2fxufXn/0SaneU7ecgvDU+f/wvb3VCl7iMfydC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x8wxQAAANwAAAAPAAAAAAAAAAAAAAAAAJgCAABkcnMv&#10;ZG93bnJldi54bWxQSwUGAAAAAAQABAD1AAAAigMAAAAA&#10;" path="m,32r64,e" filled="f" strokeweight="1.1521mm">
                    <v:path arrowok="t" o:connecttype="custom" o:connectlocs="0,-821;64,-821" o:connectangles="0,0"/>
                  </v:shape>
                </v:group>
                <v:group id="Group 486" o:spid="_x0000_s1117" style="position:absolute;left:7373;top:-820;width:63;height:63" coordorigin="7373,-820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shape id="Freeform 487" o:spid="_x0000_s1118" style="position:absolute;left:7373;top:-820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ceMYA&#10;AADcAAAADwAAAGRycy9kb3ducmV2LnhtbESPT2vCQBTE7wW/w/IKvdVNLBWbuooI/qEIwbSHentk&#10;X5PQ7Nuwu2ry7bsFweMwM79h5svetOJCzjeWFaTjBARxaXXDlYKvz83zDIQPyBpby6RgIA/Lxehh&#10;jpm2Vz7SpQiViBD2GSqoQ+gyKX1Zk0E/th1x9H6sMxiidJXUDq8Rblo5SZKpNNhwXKixo3VN5W9x&#10;NgoM7bbnPj99DN/N6VDkL+2UMVXq6bFfvYMI1Id7+NbeawWv6Rv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SceMYAAADcAAAADwAAAAAAAAAAAAAAAACYAgAAZHJz&#10;L2Rvd25yZXYueG1sUEsFBgAAAAAEAAQA9QAAAIsDAAAAAA==&#10;" path="m,32r64,e" filled="f" strokeweight="1.1544mm">
                    <v:path arrowok="t" o:connecttype="custom" o:connectlocs="0,-788;64,-788" o:connectangles="0,0"/>
                  </v:shape>
                </v:group>
                <v:group id="Group 484" o:spid="_x0000_s1119" style="position:absolute;left:7552;top:-810;width:63;height:63" coordorigin="7552,-810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shape id="Freeform 485" o:spid="_x0000_s1120" style="position:absolute;left:7552;top:-810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aw8QA&#10;AADcAAAADwAAAGRycy9kb3ducmV2LnhtbESPT4vCMBTE7wt+h/AEb5pWWZFqFBH8gyyI1YPeHs2z&#10;LTYvpYlav/1mQdjjMDO/YWaL1lTiSY0rLSuIBxEI4szqknMF59O6PwHhPLLGyjIpeJODxbzzNcNE&#10;2xcf6Zn6XAQIuwQVFN7XiZQuK8igG9iaOHg32xj0QTa51A2+AtxUchhFY2mw5LBQYE2rgrJ7+jAK&#10;DG03j/Zw3b8v5fUnPYyqMWOsVK/bLqcgPLX+P/xp77SC72EMf2fC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OWsPEAAAA3AAAAA8AAAAAAAAAAAAAAAAAmAIAAGRycy9k&#10;b3ducmV2LnhtbFBLBQYAAAAABAAEAPUAAACJAwAAAAA=&#10;" path="m,32r64,e" filled="f" strokeweight="1.1544mm">
                    <v:path arrowok="t" o:connecttype="custom" o:connectlocs="0,-778;64,-778" o:connectangles="0,0"/>
                  </v:shape>
                </v:group>
                <v:group id="Group 482" o:spid="_x0000_s1121" style="position:absolute;left:7731;top:-790;width:63;height:63" coordorigin="7731,-790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Freeform 483" o:spid="_x0000_s1122" style="position:absolute;left:7731;top:-790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TjsUA&#10;AADcAAAADwAAAGRycy9kb3ducmV2LnhtbESPwW7CMBBE75X4B2uReisOQRQaMAhVLQVuTeh9FS9J&#10;IF6nsQuBr6+RKvU4mpk3mvmyM7U4U+sqywqGgwgEcW51xYWCffb+NAXhPLLG2jIpuJKD5aL3MMdE&#10;2wt/0jn1hQgQdgkqKL1vEildXpJBN7ANcfAOtjXog2wLqVu8BLipZRxFz9JgxWGhxIZeS8pP6Y9R&#10;8EGjYbz9pjT6qt6y3XpyfLnpo1KP/W41A+Gp8//hv/ZGKxjHI7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NOOxQAAANwAAAAPAAAAAAAAAAAAAAAAAJgCAABkcnMv&#10;ZG93bnJldi54bWxQSwUGAAAAAAQABAD1AAAAigMAAAAA&#10;" path="m,31r64,e" filled="f" strokeweight="1.1521mm">
                    <v:path arrowok="t" o:connecttype="custom" o:connectlocs="0,-759;64,-759" o:connectangles="0,0"/>
                  </v:shape>
                </v:group>
                <v:group id="Group 480" o:spid="_x0000_s1123" style="position:absolute;left:7910;top:-765;width:63;height:63" coordorigin="7910,-76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shape id="Freeform 481" o:spid="_x0000_s1124" style="position:absolute;left:7910;top:-76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cwMYA&#10;AADcAAAADwAAAGRycy9kb3ducmV2LnhtbESPQWvCQBSE74X+h+UJvZlNIkqJrkEKrUUK0rQHc3tk&#10;X5PQ7NuQXWP8925B6HGYmW+YTT6ZTow0uNaygiSKQRBXVrdcK/j+ep0/g3AeWWNnmRRcyUG+fXzY&#10;YKbthT9pLHwtAoRdhgoa7/tMSlc1ZNBFticO3o8dDPogh1rqAS8BbjqZxvFKGmw5LDTY00tD1W9x&#10;NgoM7d/O07E8XE9t+VEcF92KMVHqaTbt1iA8Tf4/fG+/awXLdAl/Z8IR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VcwMYAAADcAAAADwAAAAAAAAAAAAAAAACYAgAAZHJz&#10;L2Rvd25yZXYueG1sUEsFBgAAAAAEAAQA9QAAAIsDAAAAAA==&#10;" path="m,31r64,e" filled="f" strokeweight="1.1544mm">
                    <v:path arrowok="t" o:connecttype="custom" o:connectlocs="0,-734;64,-734" o:connectangles="0,0"/>
                  </v:shape>
                </v:group>
                <v:group id="Group 478" o:spid="_x0000_s1125" style="position:absolute;left:8089;top:-742;width:63;height:63" coordorigin="8089,-742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<v:shape id="Freeform 479" o:spid="_x0000_s1126" style="position:absolute;left:8089;top:-742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VjcUA&#10;AADcAAAADwAAAGRycy9kb3ducmV2LnhtbESPwW7CMBBE70j9B2sr9QYOQS0QMAhVlBZuBLiv4iUJ&#10;xOs0NpD26+tKSBxHM/NGM523phJXalxpWUG/F4EgzqwuOVew3310RyCcR9ZYWSYFP+RgPnvqTDHR&#10;9sZbuqY+FwHCLkEFhfd1IqXLCjLoerYmDt7RNgZ9kE0udYO3ADeVjKPoTRosOSwUWNN7Qdk5vRgF&#10;nzTox+tvSqNDudxtVsPT+FeflHp5bhcTEJ5a/wjf219awWs8hP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9WNxQAAANwAAAAPAAAAAAAAAAAAAAAAAJgCAABkcnMv&#10;ZG93bnJldi54bWxQSwUGAAAAAAQABAD1AAAAigMAAAAA&#10;" path="m,32r64,e" filled="f" strokeweight="1.1521mm">
                    <v:path arrowok="t" o:connecttype="custom" o:connectlocs="0,-710;64,-710" o:connectangles="0,0"/>
                  </v:shape>
                </v:group>
                <v:group id="Group 476" o:spid="_x0000_s1127" style="position:absolute;left:8269;top:-752;width:63;height:63" coordorigin="8269,-752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shape id="Freeform 477" o:spid="_x0000_s1128" style="position:absolute;left:8269;top:-752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WxcMA&#10;AADcAAAADwAAAGRycy9kb3ducmV2LnhtbESPQYvCMBSE7wv+h/AEb2uqomg1igi6iwiy1YPeHs2z&#10;LTYvpYla/70RhD0OM/MNM1s0phR3ql1hWUGvG4EgTq0uOFNwPKy/xyCcR9ZYWiYFT3KwmLe+Zhhr&#10;++A/uic+EwHCLkYFufdVLKVLczLourYiDt7F1gZ9kHUmdY2PADel7EfRSBosOCzkWNEqp/Sa3IwC&#10;Qz+bW7M/b5+n4rxL9oNyxNhTqtNullMQnhr/H/60f7WCYX8C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hWxcMAAADcAAAADwAAAAAAAAAAAAAAAACYAgAAZHJzL2Rv&#10;d25yZXYueG1sUEsFBgAAAAAEAAQA9QAAAIgDAAAAAA==&#10;" path="m,32r63,e" filled="f" strokeweight="1.1544mm">
                    <v:path arrowok="t" o:connecttype="custom" o:connectlocs="0,-720;63,-720" o:connectangles="0,0"/>
                  </v:shape>
                </v:group>
                <v:group id="Group 474" o:spid="_x0000_s1129" style="position:absolute;left:8448;top:-731;width:63;height:63" coordorigin="8448,-731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shape id="Freeform 475" o:spid="_x0000_s1130" style="position:absolute;left:8448;top:-731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+v8UA&#10;AADcAAAADwAAAGRycy9kb3ducmV2LnhtbESPwW7CMBBE75X6D9ZW4lacgKCQYlCFKJTeCHBfxdsk&#10;NF6H2IXA1+NKSBxHM/NGM5m1phInalxpWUHcjUAQZ1aXnCvYbT9fRyCcR9ZYWSYFF3Iwmz4/TTDR&#10;9swbOqU+FwHCLkEFhfd1IqXLCjLourYmDt6PbQz6IJtc6gbPAW4q2YuioTRYclgosKZ5Qdlv+mcU&#10;rKgf99ZHSqN9udh+L98O46s+KNV5aT/eQXhq/SN8b39pBYN+DP9nwhG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36/xQAAANwAAAAPAAAAAAAAAAAAAAAAAJgCAABkcnMv&#10;ZG93bnJldi54bWxQSwUGAAAAAAQABAD1AAAAigMAAAAA&#10;" path="m,32r63,e" filled="f" strokeweight="1.1521mm">
                    <v:path arrowok="t" o:connecttype="custom" o:connectlocs="0,-699;63,-699" o:connectangles="0,0"/>
                  </v:shape>
                </v:group>
                <v:group id="Group 472" o:spid="_x0000_s1131" style="position:absolute;left:8627;top:-739;width:63;height:63" coordorigin="8627,-73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shape id="Freeform 473" o:spid="_x0000_s1132" style="position:absolute;left:8627;top:-73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38sUA&#10;AADcAAAADwAAAGRycy9kb3ducmV2LnhtbESPQWvCQBSE7wX/w/IEb3WThoqkriKCVaQgxh7q7ZF9&#10;TYK7b0N2jfHfdwuFHoeZ+YZZrAZrRE+dbxwrSKcJCOLS6YYrBZ/n7fMchA/IGo1jUvAgD6vl6GmB&#10;uXZ3PlFfhEpECPscFdQhtLmUvqzJop+6ljh6366zGKLsKqk7vEe4NfIlSWbSYsNxocaWNjWV1+Jm&#10;FVjavd+G4+Xw+GouH8UxMzPGVKnJeFi/gQg0hP/wX3uvFbxmG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ffyxQAAANwAAAAPAAAAAAAAAAAAAAAAAJgCAABkcnMv&#10;ZG93bnJldi54bWxQSwUGAAAAAAQABAD1AAAAigMAAAAA&#10;" path="m,32r63,e" filled="f" strokeweight="1.1544mm">
                    <v:path arrowok="t" o:connecttype="custom" o:connectlocs="0,-707;63,-707" o:connectangles="0,0"/>
                  </v:shape>
                </v:group>
                <v:group id="Group 470" o:spid="_x0000_s1133" style="position:absolute;left:8806;top:-739;width:63;height:63" coordorigin="8806,-73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shape id="Freeform 471" o:spid="_x0000_s1134" style="position:absolute;left:8806;top:-73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4vMUA&#10;AADcAAAADwAAAGRycy9kb3ducmV2LnhtbESPS2/CMBCE75X4D9ZW6q04gHilOAihPoAbgd5X8TYP&#10;4nUau5D219dISBxHM/ONZrHsTC3O1LrSsoJBPwJBnFldcq7geHh7noFwHlljbZkU/JKDZdJ7WGCs&#10;7YX3dE59LgKEXYwKCu+bWEqXFWTQ9W1DHLwv2xr0Qba51C1eAtzUchhFE2mw5LBQYEPrgrJT+mMU&#10;fNBoMNx+Uxp9lq+H3fu0mv/pSqmnx271AsJT5+/hW3ujFYxHY7ieCUd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7Hi8xQAAANwAAAAPAAAAAAAAAAAAAAAAAJgCAABkcnMv&#10;ZG93bnJldi54bWxQSwUGAAAAAAQABAD1AAAAigMAAAAA&#10;" path="m,31r63,e" filled="f" strokeweight="1.1521mm">
                    <v:path arrowok="t" o:connecttype="custom" o:connectlocs="0,-708;63,-708" o:connectangles="0,0"/>
                  </v:shape>
                </v:group>
                <v:group id="Group 468" o:spid="_x0000_s1135" style="position:absolute;left:8985;top:-757;width:63;height:63" coordorigin="8985,-757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<v:shape id="Freeform 469" o:spid="_x0000_s1136" style="position:absolute;left:8985;top:-757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DUMUA&#10;AADcAAAADwAAAGRycy9kb3ducmV2LnhtbESPS2/CMBCE75X4D9ZW6q04gHilOAihPoAbgd5X8TYP&#10;4nUau5D21+NKSBxHM/ONZrHsTC3O1LrSsoJBPwJBnFldcq7geHh7noFwHlljbZkU/JKDZdJ7WGCs&#10;7YX3dE59LgKEXYwKCu+bWEqXFWTQ9W1DHLwv2xr0Qba51C1eAtzUchhFE2mw5LBQYEPrgrJT+mMU&#10;fNBoMNx+Uxp9lq+H3fu0mv/pSqmnx271AsJT5+/hW3ujFYxHU/g/E4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kNQxQAAANwAAAAPAAAAAAAAAAAAAAAAAJgCAABkcnMv&#10;ZG93bnJldi54bWxQSwUGAAAAAAQABAD1AAAAigMAAAAA&#10;" path="m,31r63,e" filled="f" strokeweight="1.1521mm">
                    <v:path arrowok="t" o:connecttype="custom" o:connectlocs="0,-726;63,-726" o:connectangles="0,0"/>
                  </v:shape>
                </v:group>
                <v:group id="Group 466" o:spid="_x0000_s1137" style="position:absolute;left:9164;top:-762;width:63;height:63" coordorigin="9164,-762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<v:shape id="Freeform 467" o:spid="_x0000_s1138" style="position:absolute;left:9164;top:-762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HAGMMA&#10;AADcAAAADwAAAGRycy9kb3ducmV2LnhtbESPQYvCMBSE7wv+h/AEb2uqomg1igi6iwiy1YPeHs2z&#10;LTYvpYla/70RhD0OM/MNM1s0phR3ql1hWUGvG4EgTq0uOFNwPKy/xyCcR9ZYWiYFT3KwmLe+Zhhr&#10;++A/uic+EwHCLkYFufdVLKVLczLourYiDt7F1gZ9kHUmdY2PADel7EfRSBosOCzkWNEqp/Sa3IwC&#10;Qz+bW7M/b5+n4rxL9oNyxNhTqtNullMQnhr/H/60f7WC4WAC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HAGMMAAADcAAAADwAAAAAAAAAAAAAAAACYAgAAZHJzL2Rv&#10;d25yZXYueG1sUEsFBgAAAAAEAAQA9QAAAIgDAAAAAA==&#10;" path="m,32r63,e" filled="f" strokeweight="1.1544mm">
                    <v:path arrowok="t" o:connecttype="custom" o:connectlocs="0,-730;63,-730" o:connectangles="0,0"/>
                  </v:shape>
                </v:group>
                <v:group id="Group 464" o:spid="_x0000_s1139" style="position:absolute;left:9343;top:-755;width:63;height:63" coordorigin="9343,-75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shape id="Freeform 465" o:spid="_x0000_s1140" style="position:absolute;left:9343;top:-75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NwsUA&#10;AADcAAAADwAAAGRycy9kb3ducmV2LnhtbESPzW7CMBCE70h9B2srcQMnlBaaYhCq+GtvDe19FW+T&#10;0HgdYgOBp8eVkDiOZuYbzWTWmkocqXGlZQVxPwJBnFldcq7ge7vsjUE4j6yxskwKzuRgNn3oTDDR&#10;9sRfdEx9LgKEXYIKCu/rREqXFWTQ9W1NHLxf2xj0QTa51A2eAtxUchBFL9JgyWGhwJreC8r+0oNR&#10;sKanePCxpzT6KRfbz9Vo93rRO6W6j+38DYSn1t/Dt/ZGK3gexvB/Jhw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Q3CxQAAANwAAAAPAAAAAAAAAAAAAAAAAJgCAABkcnMv&#10;ZG93bnJldi54bWxQSwUGAAAAAAQABAD1AAAAigMAAAAA&#10;" path="m,32r63,e" filled="f" strokeweight="1.1521mm">
                    <v:path arrowok="t" o:connecttype="custom" o:connectlocs="0,-723;63,-723" o:connectangles="0,0"/>
                  </v:shape>
                </v:group>
                <v:group id="Group 462" o:spid="_x0000_s1141" style="position:absolute;left:9522;top:-761;width:63;height:63" coordorigin="9522,-761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<v:shape id="Freeform 463" o:spid="_x0000_s1142" style="position:absolute;left:9522;top:-761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82LsUA&#10;AADcAAAADwAAAGRycy9kb3ducmV2LnhtbESPS2/CMBCE75X4D9Yi9UYcHoUSMAhVfQA3Qrmv4iUJ&#10;xOs0diHl19eVkHoczcw3mvmyNZW4UONKywr6UQyCOLO65FzB5/6t9wzCeWSNlWVS8EMOlovOwxwT&#10;ba+8o0vqcxEg7BJUUHhfJ1K6rCCDLrI1cfCOtjHog2xyqRu8Brip5CCOx9JgyWGhwJpeCsrO6bdR&#10;8EHD/mDzRWl8KF/32/fJaXrTJ6Ueu+1qBsJT6//D9/ZaK3gaDeH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zYuxQAAANwAAAAPAAAAAAAAAAAAAAAAAJgCAABkcnMv&#10;ZG93bnJldi54bWxQSwUGAAAAAAQABAD1AAAAigMAAAAA&#10;" path="m,32r63,e" filled="f" strokeweight="1.1521mm">
                    <v:path arrowok="t" o:connecttype="custom" o:connectlocs="0,-729;63,-729" o:connectangles="0,0"/>
                  </v:shape>
                </v:group>
                <v:group id="Group 460" o:spid="_x0000_s1143" style="position:absolute;left:9701;top:-772;width:63;height:63" coordorigin="9701,-772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shape id="Freeform 461" o:spid="_x0000_s1144" style="position:absolute;left:9701;top:-772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5YMMA&#10;AADcAAAADwAAAGRycy9kb3ducmV2LnhtbESPS6vCMBSE94L/IRzBnaY+kWoUEe4DEeRWF7o7NMe2&#10;2JyUJmr990YQ7nKYmW+YxaoxpbhT7QrLCgb9CARxanXBmYLj4as3A+E8ssbSMil4koPVst1aYKzt&#10;g//onvhMBAi7GBXk3lexlC7NyaDr24o4eBdbG/RB1pnUNT4C3JRyGEVTabDgsJBjRZuc0mtyMwoM&#10;/Xzfmv15+zwV512yH5VTxoFS3U6znoPw1Pj/8Kf9qxVMxhN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q5YMMAAADcAAAADwAAAAAAAAAAAAAAAACYAgAAZHJzL2Rv&#10;d25yZXYueG1sUEsFBgAAAAAEAAQA9QAAAIgDAAAAAA==&#10;" path="m,32r63,e" filled="f" strokeweight="1.1544mm">
                    <v:path arrowok="t" o:connecttype="custom" o:connectlocs="0,-740;63,-740" o:connectangles="0,0"/>
                  </v:shape>
                </v:group>
                <v:group id="Group 458" o:spid="_x0000_s1145" style="position:absolute;left:9880;top:-778;width:63;height:63" coordorigin="9880,-778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shape id="Freeform 459" o:spid="_x0000_s1146" style="position:absolute;left:9880;top:-778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CjMYA&#10;AADcAAAADwAAAGRycy9kb3ducmV2LnhtbESPW2vCQBSE3wv+h+UIvtWNrZeSuoZSqEopiNGH+nbI&#10;niah2bMhu7n4792C0MdhZr5h1slgKtFR40rLCmbTCARxZnXJuYLz6ePxBYTzyBory6TgSg6Szehh&#10;jbG2PR+pS30uAoRdjAoK7+tYSpcVZNBNbU0cvB/bGPRBNrnUDfYBbir5FEVLabDksFBgTe8FZb9p&#10;axQY2m3b4XD5vH6Xl6/08FwtGWdKTcbD2ysIT4P/D9/be61gMV/B35l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CjMYAAADcAAAADwAAAAAAAAAAAAAAAACYAgAAZHJz&#10;L2Rvd25yZXYueG1sUEsFBgAAAAAEAAQA9QAAAIsDAAAAAA==&#10;" path="m,32r63,e" filled="f" strokeweight="1.1544mm">
                    <v:path arrowok="t" o:connecttype="custom" o:connectlocs="0,-746;63,-746" o:connectangles="0,0"/>
                  </v:shape>
                </v:group>
                <v:group id="Group 456" o:spid="_x0000_s1147" style="position:absolute;left:10059;top:-779;width:63;height:63" coordorigin="10059,-779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<v:shape id="Freeform 457" o:spid="_x0000_s1148" style="position:absolute;left:10059;top:-779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zZcYA&#10;AADcAAAADwAAAGRycy9kb3ducmV2LnhtbESPT2vCQBTE7wW/w/IEb3Vjq2JT11AKVSkFMXqot0f2&#10;NQnNvg3ZzR+/vVsQehxm5jfMOhlMJTpqXGlZwWwagSDOrC45V3A+fTyuQDiPrLGyTAqu5CDZjB7W&#10;GGvb85G61OciQNjFqKDwvo6ldFlBBt3U1sTB+7GNQR9kk0vdYB/gppJPUbSUBksOCwXW9F5Q9pu2&#10;RoGh3bYdDpfP63d5+UoPz9WScabUZDy8vYLwNPj/8L291woW8xf4Ox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ezZcYAAADcAAAADwAAAAAAAAAAAAAAAACYAgAAZHJz&#10;L2Rvd25yZXYueG1sUEsFBgAAAAAEAAQA9QAAAIsDAAAAAA==&#10;" path="m,32r63,e" filled="f" strokeweight="1.1544mm">
                    <v:path arrowok="t" o:connecttype="custom" o:connectlocs="0,-747;63,-747" o:connectangles="0,0"/>
                  </v:shape>
                </v:group>
                <v:group id="Group 454" o:spid="_x0000_s1149" style="position:absolute;left:10238;top:-795;width:63;height:63" coordorigin="10238,-795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shape id="Freeform 455" o:spid="_x0000_s1150" style="position:absolute;left:10238;top:-795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bH8UA&#10;AADcAAAADwAAAGRycy9kb3ducmV2LnhtbESPwW7CMBBE70j8g7VIvYETKiikGFRVLZTeCHBfxdsk&#10;NF6nsYHA1+NKSBxHM/NGM1u0phInalxpWUE8iEAQZ1aXnCvYbT/7ExDOI2usLJOCCzlYzLudGSba&#10;nnlDp9TnIkDYJaig8L5OpHRZQQbdwNbEwfuxjUEfZJNL3eA5wE0lh1E0lgZLDgsF1vReUPabHo2C&#10;FT3Hw/UfpdG+/Nh+L18O06s+KPXUa99eQXhq/SN8b39pBaNRDP9nw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JsfxQAAANwAAAAPAAAAAAAAAAAAAAAAAJgCAABkcnMv&#10;ZG93bnJldi54bWxQSwUGAAAAAAQABAD1AAAAigMAAAAA&#10;" path="m,32r63,e" filled="f" strokeweight="1.1521mm">
                    <v:path arrowok="t" o:connecttype="custom" o:connectlocs="0,-763;63,-763" o:connectangles="0,0"/>
                  </v:shape>
                </v:group>
                <v:group id="Group 452" o:spid="_x0000_s1151" style="position:absolute;left:10417;top:-800;width:63;height:63" coordorigin="10417,-800" coordsize="6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shape id="Freeform 453" o:spid="_x0000_s1152" style="position:absolute;left:10417;top:-800;width:63;height:63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YSUsQA&#10;AADcAAAADwAAAGRycy9kb3ducmV2LnhtbESPT4vCMBTE78J+h/AEb5qqKFKNRRb8gyyI3T3o7dG8&#10;bcs2L6WJtX57syB4HGbmN8wq6UwlWmpcaVnBeBSBIM6sLjlX8PO9HS5AOI+ssbJMCh7kIFl/9FYY&#10;a3vnM7Wpz0WAsItRQeF9HUvpsoIMupGtiYP3axuDPsgml7rBe4CbSk6iaC4NlhwWCqzps6DsL70Z&#10;BYb2u1t3uh4fl/L6lZ6m1ZxxrNSg322WIDx1/h1+tQ9awWw2hf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WElLEAAAA3AAAAA8AAAAAAAAAAAAAAAAAmAIAAGRycy9k&#10;b3ducmV2LnhtbFBLBQYAAAAABAAEAPUAAACJAwAAAAA=&#10;" path="m,31r63,e" filled="f" strokeweight="1.1544mm">
                    <v:path arrowok="t" o:connecttype="custom" o:connectlocs="0,-769;63,-769" o:connectangles="0,0"/>
                  </v:shape>
                </v:group>
                <v:group id="Group 450" o:spid="_x0000_s1153" style="position:absolute;left:6689;top:-2438;width:3760;height:275" coordorigin="6689,-2438" coordsize="376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<v:shape id="Freeform 451" o:spid="_x0000_s1154" style="position:absolute;left:6689;top:-2438;width:3760;height:275;visibility:visible;mso-wrap-style:square;v-text-anchor:top" coordsize="3760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i1NcMA&#10;AADcAAAADwAAAGRycy9kb3ducmV2LnhtbESPQWsCMRSE7wX/Q3iCt5oorJXVKCoU7PbUVfD62Dx3&#10;FzcvS5Lq9t+bQqHHYWa+YdbbwXbiTj60jjXMpgoEceVMy7WG8+n9dQkiRGSDnWPS8EMBtpvRyxpz&#10;4x78Rfcy1iJBOOSooYmxz6UMVUMWw9T1xMm7Om8xJulraTw+Etx2cq7UQlpsOS002NOhoepWflsN&#10;hSvs2+UjO3t1UsWhG/aGP/daT8bDbgUi0hD/w3/to9GQZRn8nklH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i1NcMAAADcAAAADwAAAAAAAAAAAAAAAACYAgAAZHJzL2Rv&#10;d25yZXYueG1sUEsFBgAAAAAEAAQA9QAAAIgDAAAAAA==&#10;" path="m,15r47,8l95,30r48,7l190,44r95,15l381,74r95,15l571,105r48,8l714,128r95,15l904,158r48,8l999,174r48,8l1094,191r48,9l1190,209r95,16l1380,239r95,11l1570,258r96,7l1761,271r95,3l1903,275r48,l2046,273r95,-3l2237,267r47,-2l2332,264r47,-1l2427,263r48,l2522,263r48,1l2665,262r95,-4l2855,249r96,-14l3046,219r95,-18l3236,180r95,-25l3426,126r96,-32l3617,59r95,-39l3760,e" filled="f" strokecolor="#333" strokeweight=".35956mm">
                    <v:path arrowok="t" o:connecttype="custom" o:connectlocs="0,-2423;47,-2415;95,-2408;143,-2401;190,-2394;285,-2379;381,-2364;476,-2349;571,-2333;619,-2325;714,-2310;809,-2295;904,-2280;952,-2272;999,-2264;1047,-2256;1094,-2247;1142,-2238;1190,-2229;1285,-2213;1380,-2199;1475,-2188;1570,-2180;1666,-2173;1761,-2167;1856,-2164;1903,-2163;1951,-2163;2046,-2165;2141,-2168;2237,-2171;2284,-2173;2332,-2174;2379,-2175;2427,-2175;2475,-2175;2522,-2175;2570,-2174;2665,-2176;2760,-2180;2855,-2189;2951,-2203;3046,-2219;3141,-2237;3236,-2258;3331,-2283;3426,-2312;3522,-2344;3617,-2379;3712,-2418;3760,-2438" o:connectangles="0,0,0,0,0,0,0,0,0,0,0,0,0,0,0,0,0,0,0,0,0,0,0,0,0,0,0,0,0,0,0,0,0,0,0,0,0,0,0,0,0,0,0,0,0,0,0,0,0,0,0"/>
                  </v:shape>
                </v:group>
                <v:group id="Group 448" o:spid="_x0000_s1155" style="position:absolute;left:6689;top:-329;width:3760;height:155" coordorigin="6689,-329" coordsize="3760,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shape id="Freeform 449" o:spid="_x0000_s1156" style="position:absolute;left:6689;top:-329;width:3760;height:155;visibility:visible;mso-wrap-style:square;v-text-anchor:top" coordsize="37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kPMYA&#10;AADcAAAADwAAAGRycy9kb3ducmV2LnhtbESPS2vDMBCE74X8B7GFXkoit+AkuJZNCJSEQil50eti&#10;rR/UWhlLsZ1/XxUKOQ4z8w2T5pNpxUC9aywreFlEIIgLqxuuFJxP7/M1COeRNbaWScGNHOTZ7CHF&#10;RNuRDzQcfSUChF2CCmrvu0RKV9Rk0C1sRxy80vYGfZB9JXWPY4CbVr5G0VIabDgs1NjRtqbi53g1&#10;Csjdmv3Hrv1cnsrnavu1+r7EF1bq6XHavIHwNPl7+L+91wrieAV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BkPMYAAADcAAAADwAAAAAAAAAAAAAAAACYAgAAZHJz&#10;L2Rvd25yZXYueG1sUEsFBgAAAAAEAAQA9QAAAIsDAAAAAA==&#10;" path="m,l95,15r95,14l285,42r48,7l428,61r95,12l619,84r95,10l761,99r96,9l952,116r95,8l1142,132r95,6l1332,144r96,4l1523,151r95,2l1713,154r48,1l1808,155r48,l1951,154r95,-2l2141,149r48,-1l2237,146r47,-1l2332,145r47,-1l2427,143r48,-1l2522,141r48,-1l2617,139r96,-2l2808,136r47,l2903,136r95,l3093,137r96,1l3284,139r95,2l3474,143r95,2l3617,147r47,1l3712,150r48,2e" filled="f" strokecolor="#333" strokeweight=".35956mm">
                    <v:path arrowok="t" o:connecttype="custom" o:connectlocs="0,-329;95,-314;190,-300;285,-287;333,-280;428,-268;523,-256;619,-245;714,-235;761,-230;857,-221;952,-213;1047,-205;1142,-197;1237,-191;1332,-185;1428,-181;1523,-178;1618,-176;1713,-175;1761,-174;1808,-174;1856,-174;1951,-175;2046,-177;2141,-180;2189,-181;2237,-183;2284,-184;2332,-184;2379,-185;2427,-186;2475,-187;2522,-188;2570,-189;2617,-190;2713,-192;2808,-193;2855,-193;2903,-193;2998,-193;3093,-192;3189,-191;3284,-190;3379,-188;3474,-186;3569,-184;3617,-182;3664,-181;3712,-179;3760,-177" o:connectangles="0,0,0,0,0,0,0,0,0,0,0,0,0,0,0,0,0,0,0,0,0,0,0,0,0,0,0,0,0,0,0,0,0,0,0,0,0,0,0,0,0,0,0,0,0,0,0,0,0,0,0"/>
                  </v:shape>
                </v:group>
                <v:group id="Group 446" o:spid="_x0000_s1157" style="position:absolute;left:6689;top:-883;width:3760;height:175" coordorigin="6689,-883" coordsize="3760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shape id="Freeform 447" o:spid="_x0000_s1158" style="position:absolute;left:6689;top:-883;width:3760;height:175;visibility:visible;mso-wrap-style:square;v-text-anchor:top" coordsize="3760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zv8QA&#10;AADcAAAADwAAAGRycy9kb3ducmV2LnhtbESPwWrDMBBE74X+g9hCL6WRXXBI3MimBFqaW2L7AxZr&#10;a5tIK2Mpjvv3VSGQ4zAzb5hduVgjZpr84FhBukpAELdOD9wpaOrP1w0IH5A1Gsek4Jc8lMXjww5z&#10;7a58orkKnYgQ9jkq6EMYcyl925NFv3IjcfR+3GQxRDl1Uk94jXBr5FuSrKXFgeNCjyPte2rP1cUq&#10;qI+8bZaTPL4Yk56/hjmTXXpQ6vlp+XgHEWgJ9/Ct/a0VZNkW/s/EI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gM7/EAAAA3AAAAA8AAAAAAAAAAAAAAAAAmAIAAGRycy9k&#10;b3ducmV2LnhtbFBLBQYAAAAABAAEAPUAAACJAwAAAAA=&#10;" path="m,l47,6r48,7l143,19r47,6l238,31r47,7l333,44r48,6l428,56r48,5l523,67r48,6l666,84r95,11l857,106r95,10l999,121r48,5l1094,131r48,5l1237,146r95,9l1428,162r95,5l1618,170r95,3l1761,174r47,1l1856,175r47,l1999,174r95,-2l2141,171r48,-1l2237,169r47,-1l2332,167r47,-1l2427,165r48,-2l2522,162r48,-1l2617,159r48,-1l2713,156r47,-2l2808,153r47,-2l2903,150r48,-2l2998,146r48,-1l3093,143r48,-2l3189,139r95,-3l3379,132r47,-2l3474,128r48,-2l3569,124r48,-3l3664,119r48,-2l3760,114e" filled="f" strokecolor="#333" strokeweight=".35956mm">
                    <v:path arrowok="t" o:connecttype="custom" o:connectlocs="47,-877;143,-864;238,-852;333,-839;428,-827;523,-816;666,-799;857,-777;999,-762;1094,-752;1237,-737;1428,-721;1618,-713;1761,-709;1856,-708;1999,-709;2141,-712;2237,-714;2332,-716;2427,-718;2522,-721;2617,-724;2713,-727;2808,-730;2903,-733;2998,-737;3093,-740;3189,-744;3379,-751;3474,-755;3569,-759;3664,-764;3760,-769" o:connectangles="0,0,0,0,0,0,0,0,0,0,0,0,0,0,0,0,0,0,0,0,0,0,0,0,0,0,0,0,0,0,0,0,0"/>
                  </v:shape>
                </v:group>
                <v:group id="Group 444" o:spid="_x0000_s1159" style="position:absolute;left:6501;top:-2697;width:4136;height:2655" coordorigin="6501,-2697" coordsize="4136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<v:shape id="Freeform 445" o:spid="_x0000_s1160" style="position:absolute;left:6501;top:-2697;width:4136;height:2655;visibility:visible;mso-wrap-style:square;v-text-anchor:top" coordsize="4136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y+8EA&#10;AADcAAAADwAAAGRycy9kb3ducmV2LnhtbESPQYvCMBSE74L/ITzBm6YuWKUapSiC160ieHs2z7bY&#10;vNQmq/XfbwTB4zAz3zDLdWdq8aDWVZYVTMYRCOLc6ooLBcfDbjQH4TyyxtoyKXiRg/Wq31tiou2T&#10;f+mR+UIECLsEFZTeN4mULi/JoBvbhjh4V9sa9EG2hdQtPgPc1PInimJpsOKwUGJDm5LyW/ZnFMhG&#10;Z3k6PW2v90t8Oqezim5dptRw0KULEJ46/w1/2nutYBpP4H0mHA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ZcvvBAAAA3AAAAA8AAAAAAAAAAAAAAAAAmAIAAGRycy9kb3du&#10;cmV2LnhtbFBLBQYAAAAABAAEAPUAAACGAwAAAAA=&#10;" path="m,2655r4136,l4136,,,,,2655e" filled="f" strokeweight=".24044mm">
                    <v:path arrowok="t" o:connecttype="custom" o:connectlocs="0,-42;4136,-42;4136,-2697;0,-2697;0,-42" o:connectangles="0,0,0,0,0"/>
                  </v:shape>
                </v:group>
                <v:group id="Group 442" o:spid="_x0000_s1161" style="position:absolute;left:6466;top:-688;width:35;height:2" coordorigin="6466,-688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shape id="Freeform 443" o:spid="_x0000_s1162" style="position:absolute;left:6466;top:-688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KK8YA&#10;AADcAAAADwAAAGRycy9kb3ducmV2LnhtbESPW2vCQBSE34X+h+UU+qabWprW1FW8IO2DBLTF50P2&#10;NEnNng3ZNZd/7woFH4eZ+YaZL3tTiZYaV1pW8DyJQBBnVpecK/j53o3fQTiPrLGyTAoGcrBcPIzm&#10;mGjb8YHao89FgLBLUEHhfZ1I6bKCDLqJrYmD92sbgz7IJpe6wS7ATSWnURRLgyWHhQJr2hSUnY8X&#10;o+Czn/0NWWv3b2vTyst2mp74kCr19NivPkB46v09/N/+0gpe4xe4nQ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JKK8YAAADcAAAADwAAAAAAAAAAAAAAAACYAgAAZHJz&#10;L2Rvd25yZXYueG1sUEsFBgAAAAAEAAQA9QAAAIsDAAAAAA=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440" o:spid="_x0000_s1163" style="position:absolute;left:6466;top:-1384;width:35;height:2" coordorigin="6466,-1384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shape id="Freeform 441" o:spid="_x0000_s1164" style="position:absolute;left:6466;top:-1384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3xMQA&#10;AADcAAAADwAAAGRycy9kb3ducmV2LnhtbESPT4vCMBTE7wt+h/AEb2uqoK7VKP5h2T2IUBXPj+bZ&#10;VpuX0sRav/1GEPY4zMxvmPmyNaVoqHaFZQWDfgSCOLW64EzB6fj9+QXCeWSNpWVS8CQHy0XnY46x&#10;tg9OqDn4TAQIuxgV5N5XsZQuzcmg69uKOHgXWxv0QdaZ1DU+AtyUchhFY2mw4LCQY0WbnNLb4W4U&#10;/LTT6zNt7G6yNo28b4f7Myd7pXrddjUD4an1/+F3+1crGI1H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d8TEAAAA3AAAAA8AAAAAAAAAAAAAAAAAmAIAAGRycy9k&#10;b3ducmV2LnhtbFBLBQYAAAAABAAEAPUAAACJAwAAAAA=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438" o:spid="_x0000_s1165" style="position:absolute;left:6466;top:-2079;width:35;height:2" coordorigin="6466,-2079" coordsize="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shape id="Freeform 439" o:spid="_x0000_s1166" style="position:absolute;left:6466;top:-2079;width:35;height:2;visibility:visible;mso-wrap-style:square;v-text-anchor:top" coordsize="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MKMUA&#10;AADcAAAADwAAAGRycy9kb3ducmV2LnhtbESPQWvCQBSE7wX/w/KE3pqNQo1NXcW2lHoogaTi+ZF9&#10;TaLZtyG7xvjvu0LB4zAz3zCrzWhaMVDvGssKZlEMgri0uuFKwf7n82kJwnlkja1lUnAlB5v15GGF&#10;qbYXzmkofCUChF2KCmrvu1RKV9Zk0EW2Iw7er+0N+iD7SuoeLwFuWjmP44U02HBYqLGj95rKU3E2&#10;Cr7Gl+O1HOx38mYGef6YZwfOM6Uep+P2FYSn0d/D/+2dVvC8SOB2Jh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UwoxQAAANwAAAAPAAAAAAAAAAAAAAAAAJgCAABkcnMv&#10;ZG93bnJldi54bWxQSwUGAAAAAAQABAD1AAAAigMAAAAA&#10;" path="m,l35,e" filled="f" strokecolor="#333" strokeweight=".24044mm">
                    <v:path arrowok="t" o:connecttype="custom" o:connectlocs="0,0;35,0" o:connectangles="0,0"/>
                  </v:shape>
                </v:group>
                <v:group id="Group 436" o:spid="_x0000_s1167" style="position:absolute;left:6510;top:-42;width:2;height:35" coordorigin="6510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shape id="Freeform 437" o:spid="_x0000_s1168" style="position:absolute;left:6510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HqsQA&#10;AADcAAAADwAAAGRycy9kb3ducmV2LnhtbESP0WoCMRRE3wX/IVyhb5rVtquuRpGCIH3RWj/gsrlm&#10;t01ulk2qu3/fFAo+DjNzhllvO2fFjdpQe1YwnWQgiEuvazYKLp/78QJEiMgarWdS0FOA7WY4WGOh&#10;/Z0/6HaORiQIhwIVVDE2hZShrMhhmPiGOHlX3zqMSbZG6hbvCe6snGVZLh3WnBYqbOitovL7/OMU&#10;HN93z3k/14veaHu0Xyczr19OSj2Nut0KRKQuPsL/7YNW8Jov4e9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JR6r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v:group id="Group 434" o:spid="_x0000_s1169" style="position:absolute;left:7226;top:-42;width:2;height:35" coordorigin="7226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shape id="Freeform 435" o:spid="_x0000_s1170" style="position:absolute;left:7226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dccQA&#10;AADcAAAADwAAAGRycy9kb3ducmV2LnhtbESP3WoCMRSE7wu+QzhC72pWW11ZjSKCUHrjT/sAh80x&#10;u21ysmyi7r59IwheDjPzDbNcd86KK7Wh9qxgPMpAEJde12wU/Hzv3uYgQkTWaD2Tgp4CrFeDlyUW&#10;2t/4SNdTNCJBOBSooIqxKaQMZUUOw8g3xMk7+9ZhTLI1Urd4S3Bn5STLZtJhzWmhwoa2FZV/p4tT&#10;sP/avM/6XM97o+3e/h5MXn8clHoddpsFiEhdfIYf7U+tYJqP4X4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m3XH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v:group id="Group 432" o:spid="_x0000_s1171" style="position:absolute;left:7942;top:-42;width:2;height:35" coordorigin="7942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<v:shape id="Freeform 433" o:spid="_x0000_s1172" style="position:absolute;left:7942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jmncQA&#10;AADcAAAADwAAAGRycy9kb3ducmV2LnhtbESP3WoCMRSE7wu+QzhC72pWra6sRpFCQXrj7wMcNsfs&#10;tsnJskl19+1NoeDlMDPfMKtN56y4URtqzwrGowwEcel1zUbB5fz5tgARIrJG65kU9BRgsx68rLDQ&#10;/s5Hup2iEQnCoUAFVYxNIWUoK3IYRr4hTt7Vtw5jkq2RusV7gjsrJ1k2lw5rTgsVNvRRUflz+nUK&#10;9l/b6bzP9aI32u7t98Hk9ftBqddht12CiNTFZ/i/vdMKZvkU/s6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45p3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v:group id="Group 430" o:spid="_x0000_s1173" style="position:absolute;left:8658;top:-42;width:2;height:35" coordorigin="8658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<v:shape id="Freeform 431" o:spid="_x0000_s1174" style="position:absolute;left:8658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bcsQA&#10;AADcAAAADwAAAGRycy9kb3ducmV2LnhtbESPzWrDMBCE74W8g9hAb42ctImDYzmEQqH0kt8HWKyN&#10;7FZaGUtN7LevCoUeh5n5him3g7PiRn1oPSuYzzIQxLXXLRsFl/Pb0xpEiMgarWdSMFKAbTV5KLHQ&#10;/s5Hup2iEQnCoUAFTYxdIWWoG3IYZr4jTt7V9w5jkr2Rusd7gjsrF1m2kg5bTgsNdvTaUP11+nYK&#10;9h+759WY6/VotN3bz4PJ25eDUo/TYbcBEWmI/+G/9rtWsMyX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d23L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v:group id="Group 428" o:spid="_x0000_s1175" style="position:absolute;left:9374;top:-42;width:2;height:35" coordorigin="9374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shape id="Freeform 429" o:spid="_x0000_s1176" style="position:absolute;left:9374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gnsQA&#10;AADcAAAADwAAAGRycy9kb3ducmV2LnhtbESP0WoCMRRE3wv+Q7hC32pWW11ZjSJCQfqitX7AZXPN&#10;riY3yybV3b83hYKPw8ycYZbrzllxozbUnhWMRxkI4tLrmo2C08/n2xxEiMgarWdS0FOA9WrwssRC&#10;+zt/0+0YjUgQDgUqqGJsCilDWZHDMPINcfLOvnUYk2yN1C3eE9xZOcmymXRYc1qosKFtReX1+OsU&#10;7L8277M+1/PeaLu3l4PJ64+DUq/DbrMAEamLz/B/e6cVTPMc/s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D4J7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v:group id="Group 426" o:spid="_x0000_s1177" style="position:absolute;left:10091;top:-42;width:2;height:35" coordorigin="10091,-42" coordsize="2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shape id="Freeform 427" o:spid="_x0000_s1178" style="position:absolute;left:10091;top:-42;width:2;height:35;visibility:visible;mso-wrap-style:square;v-text-anchor:top" coordsize="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Rd8QA&#10;AADcAAAADwAAAGRycy9kb3ducmV2LnhtbESP3WoCMRSE7wu+QziCdzWrtq7dGkUKheKNf32Aw+Y0&#10;u5qcLJtUd9++EQpeDjPzDbNcd86KK7Wh9qxgMs5AEJde12wUfJ8+nxcgQkTWaD2Tgp4CrFeDpyUW&#10;2t/4QNdjNCJBOBSooIqxKaQMZUUOw9g3xMn78a3DmGRrpG7xluDOymmWzaXDmtNChQ19VFRejr9O&#10;wW67mc37XC96o+3Onvcmr1/2So2G3eYdRKQuPsL/7S+t4DV/g/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0XfEAAAA3AAAAA8AAAAAAAAAAAAAAAAAmAIAAGRycy9k&#10;b3ducmV2LnhtbFBLBQYAAAAABAAEAPUAAACJAwAAAAA=&#10;" path="m,35l,e" filled="f" strokecolor="#333" strokeweight=".24044mm">
                    <v:path arrowok="t" o:connecttype="custom" o:connectlocs="0,-7;0,-42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4D4D4D"/>
          <w:sz w:val="11"/>
          <w:szCs w:val="11"/>
        </w:rPr>
        <w:t>2008</w:t>
      </w:r>
      <w:r w:rsidR="006A473A"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sz w:val="11"/>
          <w:szCs w:val="11"/>
        </w:rPr>
        <w:tab/>
        <w:t>2009</w:t>
      </w:r>
      <w:r w:rsidR="006A473A"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sz w:val="11"/>
          <w:szCs w:val="11"/>
        </w:rPr>
        <w:tab/>
        <w:t>2010</w:t>
      </w:r>
      <w:r w:rsidR="006A473A"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sz w:val="11"/>
          <w:szCs w:val="11"/>
        </w:rPr>
        <w:tab/>
        <w:t>2011</w:t>
      </w:r>
      <w:r w:rsidR="006A473A"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sz w:val="11"/>
          <w:szCs w:val="11"/>
        </w:rPr>
        <w:tab/>
        <w:t>2012</w:t>
      </w:r>
      <w:r w:rsidR="006A473A">
        <w:rPr>
          <w:rFonts w:ascii="Arial" w:eastAsia="Arial" w:hAnsi="Arial" w:cs="Arial"/>
          <w:color w:val="4D4D4D"/>
          <w:spacing w:val="-21"/>
          <w:sz w:val="11"/>
          <w:szCs w:val="11"/>
        </w:rPr>
        <w:t xml:space="preserve"> </w:t>
      </w:r>
      <w:r w:rsidR="006A473A">
        <w:rPr>
          <w:rFonts w:ascii="Arial" w:eastAsia="Arial" w:hAnsi="Arial" w:cs="Arial"/>
          <w:color w:val="4D4D4D"/>
          <w:sz w:val="11"/>
          <w:szCs w:val="11"/>
        </w:rPr>
        <w:tab/>
      </w:r>
      <w:r w:rsidR="006A473A">
        <w:rPr>
          <w:rFonts w:ascii="Arial" w:eastAsia="Arial" w:hAnsi="Arial" w:cs="Arial"/>
          <w:color w:val="4D4D4D"/>
          <w:w w:val="104"/>
          <w:sz w:val="11"/>
          <w:szCs w:val="11"/>
        </w:rPr>
        <w:t>2013</w:t>
      </w:r>
    </w:p>
    <w:p w14:paraId="6B222B88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4232" w:space="810"/>
            <w:col w:w="4978"/>
          </w:cols>
        </w:sectPr>
      </w:pPr>
    </w:p>
    <w:p w14:paraId="18ECF140" w14:textId="77777777" w:rsidR="00841664" w:rsidRDefault="00841664">
      <w:pPr>
        <w:spacing w:before="14" w:after="0" w:line="280" w:lineRule="exact"/>
        <w:rPr>
          <w:sz w:val="28"/>
          <w:szCs w:val="28"/>
        </w:rPr>
      </w:pPr>
    </w:p>
    <w:p w14:paraId="54EFED01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space="720"/>
        </w:sectPr>
      </w:pPr>
    </w:p>
    <w:p w14:paraId="13642784" w14:textId="77777777" w:rsidR="00841664" w:rsidRDefault="006A473A">
      <w:pPr>
        <w:spacing w:before="22" w:after="0" w:line="240" w:lineRule="auto"/>
        <w:ind w:right="-2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4"/>
          <w:sz w:val="20"/>
          <w:szCs w:val="20"/>
        </w:rPr>
        <w:t>(c)</w:t>
      </w:r>
    </w:p>
    <w:p w14:paraId="044CB8DD" w14:textId="77777777" w:rsidR="00841664" w:rsidRDefault="006A473A">
      <w:pPr>
        <w:spacing w:before="22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w w:val="108"/>
          <w:sz w:val="20"/>
          <w:szCs w:val="20"/>
        </w:rPr>
        <w:t>(d)</w:t>
      </w:r>
    </w:p>
    <w:p w14:paraId="0E5CBBD2" w14:textId="77777777" w:rsidR="00841664" w:rsidRDefault="00841664">
      <w:pPr>
        <w:spacing w:after="0"/>
        <w:sectPr w:rsidR="00841664">
          <w:type w:val="continuous"/>
          <w:pgSz w:w="12240" w:h="15840"/>
          <w:pgMar w:top="1480" w:right="880" w:bottom="1000" w:left="1340" w:header="720" w:footer="720" w:gutter="0"/>
          <w:cols w:num="2" w:space="720" w:equalWidth="0">
            <w:col w:w="2524" w:space="4405"/>
            <w:col w:w="3091"/>
          </w:cols>
        </w:sectPr>
      </w:pPr>
    </w:p>
    <w:p w14:paraId="169E3059" w14:textId="77777777" w:rsidR="00841664" w:rsidRDefault="006A473A">
      <w:pPr>
        <w:spacing w:before="59" w:after="0" w:line="240" w:lineRule="auto"/>
        <w:ind w:left="66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3: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rends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FPL100-ratios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households,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trasting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household</w:t>
      </w:r>
      <w:r>
        <w:rPr>
          <w:rFonts w:ascii="Arial" w:eastAsia="Arial" w:hAnsi="Arial" w:cs="Arial"/>
          <w:spacing w:val="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102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es</w:t>
      </w:r>
    </w:p>
    <w:p w14:paraId="4DB17DA1" w14:textId="77777777" w:rsidR="00841664" w:rsidRDefault="00841664">
      <w:pPr>
        <w:spacing w:before="1" w:after="0" w:line="140" w:lineRule="exact"/>
        <w:rPr>
          <w:sz w:val="14"/>
          <w:szCs w:val="14"/>
        </w:rPr>
      </w:pPr>
    </w:p>
    <w:p w14:paraId="2D2D654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1931BD3" w14:textId="77777777" w:rsidR="00841664" w:rsidRDefault="00841664">
      <w:pPr>
        <w:spacing w:after="0"/>
        <w:sectPr w:rsidR="00841664">
          <w:pgSz w:w="12240" w:h="15840"/>
          <w:pgMar w:top="1360" w:right="1720" w:bottom="1000" w:left="1720" w:header="0" w:footer="806" w:gutter="0"/>
          <w:cols w:space="720"/>
        </w:sectPr>
      </w:pPr>
    </w:p>
    <w:p w14:paraId="439F4EFC" w14:textId="77777777" w:rsidR="00841664" w:rsidRDefault="00841664">
      <w:pPr>
        <w:spacing w:before="20" w:after="0" w:line="280" w:lineRule="exact"/>
        <w:rPr>
          <w:sz w:val="28"/>
          <w:szCs w:val="28"/>
        </w:rPr>
      </w:pPr>
    </w:p>
    <w:p w14:paraId="51A5F183" w14:textId="77777777" w:rsidR="00841664" w:rsidRDefault="006A473A">
      <w:pPr>
        <w:spacing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6.7</w:t>
      </w:r>
    </w:p>
    <w:p w14:paraId="662F11DE" w14:textId="77777777" w:rsidR="00841664" w:rsidRDefault="00841664">
      <w:pPr>
        <w:spacing w:before="4" w:after="0" w:line="240" w:lineRule="exact"/>
        <w:rPr>
          <w:sz w:val="24"/>
          <w:szCs w:val="24"/>
        </w:rPr>
      </w:pPr>
    </w:p>
    <w:p w14:paraId="36CD6557" w14:textId="77777777" w:rsidR="00841664" w:rsidRDefault="006A473A">
      <w:pPr>
        <w:spacing w:after="0" w:line="170" w:lineRule="exact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6.6</w:t>
      </w:r>
    </w:p>
    <w:p w14:paraId="00B57F78" w14:textId="77777777" w:rsidR="00841664" w:rsidRDefault="006A473A">
      <w:pPr>
        <w:spacing w:before="43" w:after="0" w:line="240" w:lineRule="auto"/>
        <w:ind w:left="676"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1A1A1A"/>
          <w:sz w:val="15"/>
          <w:szCs w:val="15"/>
        </w:rPr>
        <w:t>Mar</w:t>
      </w:r>
      <w:r>
        <w:rPr>
          <w:rFonts w:ascii="Arial" w:eastAsia="Arial" w:hAnsi="Arial" w:cs="Arial"/>
          <w:color w:val="1A1A1A"/>
          <w:spacing w:val="2"/>
          <w:sz w:val="15"/>
          <w:szCs w:val="15"/>
        </w:rPr>
        <w:t>r</w:t>
      </w:r>
      <w:r>
        <w:rPr>
          <w:rFonts w:ascii="Arial" w:eastAsia="Arial" w:hAnsi="Arial" w:cs="Arial"/>
          <w:color w:val="1A1A1A"/>
          <w:sz w:val="15"/>
          <w:szCs w:val="15"/>
        </w:rPr>
        <w:t>ied</w:t>
      </w:r>
      <w:r>
        <w:rPr>
          <w:rFonts w:ascii="Arial" w:eastAsia="Arial" w:hAnsi="Arial" w:cs="Arial"/>
          <w:color w:val="1A1A1A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Male</w:t>
      </w:r>
      <w:r>
        <w:rPr>
          <w:rFonts w:ascii="Arial" w:eastAsia="Arial" w:hAnsi="Arial" w:cs="Arial"/>
          <w:color w:val="1A1A1A"/>
          <w:spacing w:val="7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White</w:t>
      </w:r>
      <w:r>
        <w:rPr>
          <w:rFonts w:ascii="Arial" w:eastAsia="Arial" w:hAnsi="Arial" w:cs="Arial"/>
          <w:color w:val="1A1A1A"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Bachelors</w:t>
      </w:r>
      <w:r>
        <w:rPr>
          <w:rFonts w:ascii="Arial" w:eastAsia="Arial" w:hAnsi="Arial" w:cs="Arial"/>
          <w:color w:val="1A1A1A"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or</w:t>
      </w:r>
      <w:r>
        <w:rPr>
          <w:rFonts w:ascii="Arial" w:eastAsia="Arial" w:hAnsi="Arial" w:cs="Arial"/>
          <w:color w:val="1A1A1A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higher</w:t>
      </w:r>
      <w:r>
        <w:rPr>
          <w:rFonts w:ascii="Arial" w:eastAsia="Arial" w:hAnsi="Arial" w:cs="Arial"/>
          <w:color w:val="1A1A1A"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Disability</w:t>
      </w:r>
      <w:r>
        <w:rPr>
          <w:rFonts w:ascii="Arial" w:eastAsia="Arial" w:hAnsi="Arial" w:cs="Arial"/>
          <w:color w:val="1A1A1A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w w:val="102"/>
          <w:sz w:val="15"/>
          <w:szCs w:val="15"/>
        </w:rPr>
        <w:t>no</w:t>
      </w:r>
    </w:p>
    <w:p w14:paraId="4DE7CF4C" w14:textId="77777777" w:rsidR="00841664" w:rsidRDefault="006A473A">
      <w:pPr>
        <w:spacing w:before="87" w:after="0" w:line="240" w:lineRule="auto"/>
        <w:ind w:left="211" w:right="5956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w w:val="84"/>
          <w:sz w:val="11"/>
          <w:szCs w:val="11"/>
        </w:rPr>
        <w:t>●</w:t>
      </w:r>
    </w:p>
    <w:p w14:paraId="510872FF" w14:textId="77777777" w:rsidR="00841664" w:rsidRDefault="006A473A">
      <w:pPr>
        <w:tabs>
          <w:tab w:val="left" w:pos="680"/>
        </w:tabs>
        <w:spacing w:before="2" w:after="0" w:line="240" w:lineRule="auto"/>
        <w:ind w:left="-29" w:right="5716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spacing w:val="-16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sz w:val="11"/>
          <w:szCs w:val="11"/>
        </w:rPr>
        <w:tab/>
      </w:r>
      <w:r>
        <w:rPr>
          <w:rFonts w:ascii="MS PGothic" w:eastAsia="MS PGothic" w:hAnsi="MS PGothic" w:cs="MS PGothic"/>
          <w:w w:val="84"/>
          <w:sz w:val="11"/>
          <w:szCs w:val="11"/>
        </w:rPr>
        <w:t>●</w:t>
      </w:r>
    </w:p>
    <w:p w14:paraId="4C308484" w14:textId="77777777" w:rsidR="00841664" w:rsidRDefault="006A473A">
      <w:pPr>
        <w:spacing w:before="74" w:after="0" w:line="240" w:lineRule="auto"/>
        <w:ind w:left="965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sz w:val="11"/>
          <w:szCs w:val="11"/>
        </w:rPr>
        <w:t>●</w:t>
      </w:r>
    </w:p>
    <w:p w14:paraId="7C589AA9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720" w:bottom="1000" w:left="1720" w:header="720" w:footer="720" w:gutter="0"/>
          <w:cols w:num="2" w:space="720" w:equalWidth="0">
            <w:col w:w="1941" w:space="278"/>
            <w:col w:w="6581"/>
          </w:cols>
        </w:sectPr>
      </w:pPr>
    </w:p>
    <w:p w14:paraId="6E323602" w14:textId="77777777" w:rsidR="00841664" w:rsidRDefault="00841664">
      <w:pPr>
        <w:spacing w:before="7" w:after="0" w:line="240" w:lineRule="exact"/>
        <w:rPr>
          <w:sz w:val="24"/>
          <w:szCs w:val="24"/>
        </w:rPr>
      </w:pPr>
    </w:p>
    <w:p w14:paraId="174EEB3B" w14:textId="3798A6CC" w:rsidR="00841664" w:rsidRDefault="00426ACE">
      <w:pPr>
        <w:spacing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43" behindDoc="1" locked="0" layoutInCell="1" allowOverlap="1" wp14:anchorId="22AB1137" wp14:editId="65B04D76">
                <wp:simplePos x="0" y="0"/>
                <wp:positionH relativeFrom="page">
                  <wp:posOffset>1979295</wp:posOffset>
                </wp:positionH>
                <wp:positionV relativeFrom="paragraph">
                  <wp:posOffset>114300</wp:posOffset>
                </wp:positionV>
                <wp:extent cx="144145" cy="1206500"/>
                <wp:effectExtent l="0" t="1905" r="635" b="1270"/>
                <wp:wrapNone/>
                <wp:docPr id="426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630D7" w14:textId="77777777" w:rsidR="00C81201" w:rsidRDefault="00C81201">
                            <w:pPr>
                              <w:spacing w:before="2" w:after="0" w:line="240" w:lineRule="auto"/>
                              <w:ind w:left="20" w:right="-48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Arial" w:eastAsia="Arial" w:hAnsi="Arial" w:cs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w w:val="103"/>
                                <w:sz w:val="18"/>
                                <w:szCs w:val="18"/>
                              </w:rPr>
                              <w:t>FPL100−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w w:val="103"/>
                                <w:sz w:val="18"/>
                                <w:szCs w:val="18"/>
                              </w:rPr>
                              <w:t>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B1137" id="Text Box 424" o:spid="_x0000_s1035" type="#_x0000_t202" style="position:absolute;left:0;text-align:left;margin-left:155.85pt;margin-top:9pt;width:11.35pt;height:95pt;z-index:-37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6FA630D7" w14:textId="77777777" w:rsidR="00C81201" w:rsidRDefault="00C81201">
                      <w:pPr>
                        <w:spacing w:before="2" w:after="0" w:line="240" w:lineRule="auto"/>
                        <w:ind w:left="20" w:right="-4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pacing w:val="-7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8"/>
                          <w:szCs w:val="18"/>
                        </w:rPr>
                        <w:t>FPL100−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8"/>
                          <w:szCs w:val="18"/>
                        </w:rPr>
                        <w:t>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2"/>
          <w:sz w:val="15"/>
          <w:szCs w:val="15"/>
        </w:rPr>
        <w:t>6.5</w:t>
      </w:r>
    </w:p>
    <w:p w14:paraId="49A2FDB1" w14:textId="77777777" w:rsidR="00841664" w:rsidRDefault="00841664">
      <w:pPr>
        <w:spacing w:before="4" w:after="0" w:line="240" w:lineRule="exact"/>
        <w:rPr>
          <w:sz w:val="24"/>
          <w:szCs w:val="24"/>
        </w:rPr>
      </w:pPr>
    </w:p>
    <w:p w14:paraId="0CEB3F2E" w14:textId="77777777" w:rsidR="00841664" w:rsidRDefault="006A473A">
      <w:pPr>
        <w:spacing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6.4</w:t>
      </w:r>
    </w:p>
    <w:p w14:paraId="37E36CF3" w14:textId="77777777" w:rsidR="00841664" w:rsidRDefault="006A473A">
      <w:pPr>
        <w:spacing w:after="0" w:line="121" w:lineRule="exact"/>
        <w:ind w:right="-20"/>
        <w:rPr>
          <w:rFonts w:ascii="MS PGothic" w:eastAsia="MS PGothic" w:hAnsi="MS PGothic" w:cs="MS PGothic"/>
          <w:sz w:val="11"/>
          <w:szCs w:val="11"/>
        </w:rPr>
      </w:pPr>
      <w:r>
        <w:br w:type="column"/>
      </w: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</w:p>
    <w:p w14:paraId="2AD78AAF" w14:textId="77777777" w:rsidR="00841664" w:rsidRDefault="006A473A">
      <w:pPr>
        <w:spacing w:before="80" w:after="0" w:line="138" w:lineRule="exact"/>
        <w:ind w:left="241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2"/>
          <w:sz w:val="11"/>
          <w:szCs w:val="11"/>
        </w:rPr>
        <w:t>●</w:t>
      </w:r>
    </w:p>
    <w:p w14:paraId="29F01E56" w14:textId="77777777" w:rsidR="00841664" w:rsidRDefault="006A473A">
      <w:pPr>
        <w:spacing w:after="0" w:line="147" w:lineRule="exact"/>
        <w:ind w:left="482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2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2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2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5"/>
          <w:sz w:val="11"/>
          <w:szCs w:val="11"/>
        </w:rPr>
        <w:t>●</w:t>
      </w:r>
    </w:p>
    <w:p w14:paraId="7BC89D02" w14:textId="00124C1A" w:rsidR="00841664" w:rsidRDefault="00426ACE">
      <w:pPr>
        <w:spacing w:after="0" w:line="141" w:lineRule="exact"/>
        <w:ind w:left="931" w:right="911"/>
        <w:jc w:val="center"/>
        <w:rPr>
          <w:rFonts w:ascii="MS PGothic" w:eastAsia="MS PGothic" w:hAnsi="MS PGothic" w:cs="MS PGothic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44" behindDoc="1" locked="0" layoutInCell="1" allowOverlap="1" wp14:anchorId="17C02A73" wp14:editId="5F6D52E7">
                <wp:simplePos x="0" y="0"/>
                <wp:positionH relativeFrom="page">
                  <wp:posOffset>4645660</wp:posOffset>
                </wp:positionH>
                <wp:positionV relativeFrom="paragraph">
                  <wp:posOffset>64770</wp:posOffset>
                </wp:positionV>
                <wp:extent cx="59055" cy="74295"/>
                <wp:effectExtent l="0" t="0" r="635" b="2540"/>
                <wp:wrapNone/>
                <wp:docPr id="425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7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DC2F0" w14:textId="77777777" w:rsidR="00C81201" w:rsidRDefault="00C81201">
                            <w:pPr>
                              <w:spacing w:after="0" w:line="116" w:lineRule="exact"/>
                              <w:ind w:right="-58"/>
                              <w:rPr>
                                <w:rFonts w:ascii="MS PGothic" w:eastAsia="MS PGothic" w:hAnsi="MS PGothic" w:cs="MS PGothic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S PGothic" w:eastAsia="MS PGothic" w:hAnsi="MS PGothic" w:cs="MS PGothic"/>
                                <w:position w:val="-1"/>
                                <w:sz w:val="11"/>
                                <w:szCs w:val="11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02A73" id="Text Box 423" o:spid="_x0000_s1036" type="#_x0000_t202" style="position:absolute;left:0;text-align:left;margin-left:365.8pt;margin-top:5.1pt;width:4.65pt;height:5.85pt;z-index:-3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e5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" filled="f" stroked="f">
                <v:textbox inset="0,0,0,0">
                  <w:txbxContent>
                    <w:p w14:paraId="575DC2F0" w14:textId="77777777" w:rsidR="00C81201" w:rsidRDefault="00C81201">
                      <w:pPr>
                        <w:spacing w:after="0" w:line="116" w:lineRule="exact"/>
                        <w:ind w:right="-58"/>
                        <w:rPr>
                          <w:rFonts w:ascii="MS PGothic" w:eastAsia="MS PGothic" w:hAnsi="MS PGothic" w:cs="MS PGothic"/>
                          <w:sz w:val="11"/>
                          <w:szCs w:val="11"/>
                        </w:rPr>
                      </w:pPr>
                      <w:r>
                        <w:rPr>
                          <w:rFonts w:ascii="MS PGothic" w:eastAsia="MS PGothic" w:hAnsi="MS PGothic" w:cs="MS PGothic"/>
                          <w:position w:val="-1"/>
                          <w:sz w:val="11"/>
                          <w:szCs w:val="11"/>
                        </w:rPr>
                        <w:t>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MS PGothic" w:eastAsia="MS PGothic" w:hAnsi="MS PGothic" w:cs="MS PGothic"/>
          <w:position w:val="-1"/>
          <w:sz w:val="11"/>
          <w:szCs w:val="11"/>
        </w:rPr>
        <w:t>●</w:t>
      </w:r>
      <w:r w:rsidR="006A473A">
        <w:rPr>
          <w:rFonts w:ascii="Times New Roman" w:eastAsia="Times New Roman" w:hAnsi="Times New Roman" w:cs="Times New Roman"/>
          <w:position w:val="-1"/>
          <w:sz w:val="11"/>
          <w:szCs w:val="11"/>
        </w:rPr>
        <w:t xml:space="preserve">   </w:t>
      </w:r>
      <w:r w:rsidR="006A473A">
        <w:rPr>
          <w:rFonts w:ascii="Times New Roman" w:eastAsia="Times New Roman" w:hAnsi="Times New Roman" w:cs="Times New Roman"/>
          <w:spacing w:val="21"/>
          <w:position w:val="-1"/>
          <w:sz w:val="11"/>
          <w:szCs w:val="11"/>
        </w:rPr>
        <w:t xml:space="preserve"> </w:t>
      </w:r>
      <w:r w:rsidR="006A473A">
        <w:rPr>
          <w:rFonts w:ascii="MS PGothic" w:eastAsia="MS PGothic" w:hAnsi="MS PGothic" w:cs="MS PGothic"/>
          <w:w w:val="84"/>
          <w:position w:val="5"/>
          <w:sz w:val="11"/>
          <w:szCs w:val="11"/>
        </w:rPr>
        <w:t>●</w:t>
      </w:r>
    </w:p>
    <w:p w14:paraId="5A3C58C6" w14:textId="77777777" w:rsidR="00841664" w:rsidRDefault="006A473A">
      <w:pPr>
        <w:spacing w:after="0" w:line="197" w:lineRule="exact"/>
        <w:ind w:left="1447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2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2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-2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-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4"/>
          <w:sz w:val="11"/>
          <w:szCs w:val="11"/>
        </w:rPr>
        <w:t>●</w:t>
      </w:r>
    </w:p>
    <w:p w14:paraId="5826984B" w14:textId="77777777" w:rsidR="00841664" w:rsidRDefault="006A473A">
      <w:pPr>
        <w:spacing w:after="0" w:line="200" w:lineRule="exact"/>
        <w:rPr>
          <w:sz w:val="20"/>
          <w:szCs w:val="20"/>
        </w:rPr>
      </w:pPr>
      <w:r>
        <w:br w:type="column"/>
      </w:r>
    </w:p>
    <w:p w14:paraId="5BAD527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3412AD9" w14:textId="77777777" w:rsidR="00841664" w:rsidRDefault="00841664">
      <w:pPr>
        <w:spacing w:before="2" w:after="0" w:line="200" w:lineRule="exact"/>
        <w:rPr>
          <w:sz w:val="20"/>
          <w:szCs w:val="20"/>
        </w:rPr>
      </w:pPr>
    </w:p>
    <w:p w14:paraId="1615803B" w14:textId="77777777" w:rsidR="00841664" w:rsidRDefault="006A473A">
      <w:pPr>
        <w:tabs>
          <w:tab w:val="left" w:pos="960"/>
        </w:tabs>
        <w:spacing w:after="0" w:line="165" w:lineRule="exact"/>
        <w:ind w:left="482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3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spacing w:val="-16"/>
          <w:position w:val="-3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11"/>
          <w:szCs w:val="11"/>
        </w:rPr>
        <w:tab/>
      </w:r>
      <w:r>
        <w:rPr>
          <w:rFonts w:ascii="MS PGothic" w:eastAsia="MS PGothic" w:hAnsi="MS PGothic" w:cs="MS PGothic"/>
          <w:position w:val="-4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4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-4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sz w:val="11"/>
          <w:szCs w:val="11"/>
        </w:rPr>
        <w:t>●</w:t>
      </w:r>
    </w:p>
    <w:p w14:paraId="51E51027" w14:textId="77777777" w:rsidR="00841664" w:rsidRDefault="006A473A">
      <w:pPr>
        <w:spacing w:after="0" w:line="139" w:lineRule="exact"/>
        <w:ind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position w:val="-1"/>
          <w:sz w:val="11"/>
          <w:szCs w:val="11"/>
        </w:rPr>
        <w:t>●</w:t>
      </w:r>
      <w:r>
        <w:rPr>
          <w:rFonts w:ascii="Times New Roman" w:eastAsia="Times New Roman" w:hAnsi="Times New Roman" w:cs="Times New Roman"/>
          <w:position w:val="-1"/>
          <w:sz w:val="11"/>
          <w:szCs w:val="11"/>
        </w:rPr>
        <w:t xml:space="preserve">   </w:t>
      </w:r>
      <w:r>
        <w:rPr>
          <w:rFonts w:ascii="Times New Roman" w:eastAsia="Times New Roman" w:hAnsi="Times New Roman" w:cs="Times New Roman"/>
          <w:spacing w:val="21"/>
          <w:position w:val="-1"/>
          <w:sz w:val="11"/>
          <w:szCs w:val="11"/>
        </w:rPr>
        <w:t xml:space="preserve"> </w:t>
      </w:r>
      <w:r>
        <w:rPr>
          <w:rFonts w:ascii="MS PGothic" w:eastAsia="MS PGothic" w:hAnsi="MS PGothic" w:cs="MS PGothic"/>
          <w:position w:val="4"/>
          <w:sz w:val="11"/>
          <w:szCs w:val="11"/>
        </w:rPr>
        <w:t>●</w:t>
      </w:r>
    </w:p>
    <w:p w14:paraId="5BA99543" w14:textId="77777777" w:rsidR="00841664" w:rsidRDefault="006A473A">
      <w:pPr>
        <w:spacing w:before="17" w:after="0" w:line="240" w:lineRule="auto"/>
        <w:ind w:left="724" w:right="-20"/>
        <w:rPr>
          <w:rFonts w:ascii="MS PGothic" w:eastAsia="MS PGothic" w:hAnsi="MS PGothic" w:cs="MS PGothic"/>
          <w:sz w:val="11"/>
          <w:szCs w:val="11"/>
        </w:rPr>
      </w:pPr>
      <w:r>
        <w:rPr>
          <w:rFonts w:ascii="MS PGothic" w:eastAsia="MS PGothic" w:hAnsi="MS PGothic" w:cs="MS PGothic"/>
          <w:sz w:val="11"/>
          <w:szCs w:val="11"/>
        </w:rPr>
        <w:t>●</w:t>
      </w:r>
    </w:p>
    <w:p w14:paraId="13D0172A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720" w:bottom="1000" w:left="1720" w:header="720" w:footer="720" w:gutter="0"/>
          <w:cols w:num="3" w:space="720" w:equalWidth="0">
            <w:col w:w="1941" w:space="1484"/>
            <w:col w:w="2264" w:space="148"/>
            <w:col w:w="2963"/>
          </w:cols>
        </w:sectPr>
      </w:pPr>
    </w:p>
    <w:p w14:paraId="31156859" w14:textId="24DDD9AD" w:rsidR="00841664" w:rsidRDefault="00426ACE">
      <w:pPr>
        <w:tabs>
          <w:tab w:val="left" w:pos="2800"/>
          <w:tab w:val="left" w:pos="3780"/>
          <w:tab w:val="left" w:pos="4740"/>
          <w:tab w:val="left" w:pos="5700"/>
          <w:tab w:val="left" w:pos="6660"/>
        </w:tabs>
        <w:spacing w:before="74" w:after="0" w:line="240" w:lineRule="auto"/>
        <w:ind w:left="1854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41" behindDoc="1" locked="0" layoutInCell="1" allowOverlap="1" wp14:anchorId="42292B7C" wp14:editId="57319995">
                <wp:simplePos x="0" y="0"/>
                <wp:positionH relativeFrom="page">
                  <wp:posOffset>2342515</wp:posOffset>
                </wp:positionH>
                <wp:positionV relativeFrom="paragraph">
                  <wp:posOffset>-1256665</wp:posOffset>
                </wp:positionV>
                <wp:extent cx="3410585" cy="1305560"/>
                <wp:effectExtent l="8890" t="0" r="0" b="635"/>
                <wp:wrapNone/>
                <wp:docPr id="358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0585" cy="1305560"/>
                          <a:chOff x="3689" y="-1979"/>
                          <a:chExt cx="5371" cy="2056"/>
                        </a:xfrm>
                      </wpg:grpSpPr>
                      <wpg:grpSp>
                        <wpg:cNvPr id="359" name="Group 421"/>
                        <wpg:cNvGrpSpPr>
                          <a:grpSpLocks/>
                        </wpg:cNvGrpSpPr>
                        <wpg:grpSpPr bwMode="auto">
                          <a:xfrm>
                            <a:off x="3744" y="-107"/>
                            <a:ext cx="5306" cy="2"/>
                            <a:chOff x="3744" y="-107"/>
                            <a:chExt cx="5306" cy="2"/>
                          </a:xfrm>
                        </wpg:grpSpPr>
                        <wps:wsp>
                          <wps:cNvPr id="360" name="Freeform 422"/>
                          <wps:cNvSpPr>
                            <a:spLocks/>
                          </wps:cNvSpPr>
                          <wps:spPr bwMode="auto">
                            <a:xfrm>
                              <a:off x="3744" y="-107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419"/>
                        <wpg:cNvGrpSpPr>
                          <a:grpSpLocks/>
                        </wpg:cNvGrpSpPr>
                        <wpg:grpSpPr bwMode="auto">
                          <a:xfrm>
                            <a:off x="3744" y="-524"/>
                            <a:ext cx="5306" cy="2"/>
                            <a:chOff x="3744" y="-524"/>
                            <a:chExt cx="5306" cy="2"/>
                          </a:xfrm>
                        </wpg:grpSpPr>
                        <wps:wsp>
                          <wps:cNvPr id="362" name="Freeform 420"/>
                          <wps:cNvSpPr>
                            <a:spLocks/>
                          </wps:cNvSpPr>
                          <wps:spPr bwMode="auto">
                            <a:xfrm>
                              <a:off x="3744" y="-524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417"/>
                        <wpg:cNvGrpSpPr>
                          <a:grpSpLocks/>
                        </wpg:cNvGrpSpPr>
                        <wpg:grpSpPr bwMode="auto">
                          <a:xfrm>
                            <a:off x="3744" y="-941"/>
                            <a:ext cx="5306" cy="2"/>
                            <a:chOff x="3744" y="-941"/>
                            <a:chExt cx="5306" cy="2"/>
                          </a:xfrm>
                        </wpg:grpSpPr>
                        <wps:wsp>
                          <wps:cNvPr id="364" name="Freeform 418"/>
                          <wps:cNvSpPr>
                            <a:spLocks/>
                          </wps:cNvSpPr>
                          <wps:spPr bwMode="auto">
                            <a:xfrm>
                              <a:off x="3744" y="-941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415"/>
                        <wpg:cNvGrpSpPr>
                          <a:grpSpLocks/>
                        </wpg:cNvGrpSpPr>
                        <wpg:grpSpPr bwMode="auto">
                          <a:xfrm>
                            <a:off x="3744" y="-1357"/>
                            <a:ext cx="5306" cy="2"/>
                            <a:chOff x="3744" y="-1357"/>
                            <a:chExt cx="5306" cy="2"/>
                          </a:xfrm>
                        </wpg:grpSpPr>
                        <wps:wsp>
                          <wps:cNvPr id="366" name="Freeform 416"/>
                          <wps:cNvSpPr>
                            <a:spLocks/>
                          </wps:cNvSpPr>
                          <wps:spPr bwMode="auto">
                            <a:xfrm>
                              <a:off x="3744" y="-1357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413"/>
                        <wpg:cNvGrpSpPr>
                          <a:grpSpLocks/>
                        </wpg:cNvGrpSpPr>
                        <wpg:grpSpPr bwMode="auto">
                          <a:xfrm>
                            <a:off x="4227" y="-1674"/>
                            <a:ext cx="2" cy="1695"/>
                            <a:chOff x="4227" y="-1674"/>
                            <a:chExt cx="2" cy="1695"/>
                          </a:xfrm>
                        </wpg:grpSpPr>
                        <wps:wsp>
                          <wps:cNvPr id="368" name="Freeform 414"/>
                          <wps:cNvSpPr>
                            <a:spLocks/>
                          </wps:cNvSpPr>
                          <wps:spPr bwMode="auto">
                            <a:xfrm>
                              <a:off x="4227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411"/>
                        <wpg:cNvGrpSpPr>
                          <a:grpSpLocks/>
                        </wpg:cNvGrpSpPr>
                        <wpg:grpSpPr bwMode="auto">
                          <a:xfrm>
                            <a:off x="5191" y="-1674"/>
                            <a:ext cx="2" cy="1695"/>
                            <a:chOff x="5191" y="-1674"/>
                            <a:chExt cx="2" cy="1695"/>
                          </a:xfrm>
                        </wpg:grpSpPr>
                        <wps:wsp>
                          <wps:cNvPr id="370" name="Freeform 412"/>
                          <wps:cNvSpPr>
                            <a:spLocks/>
                          </wps:cNvSpPr>
                          <wps:spPr bwMode="auto">
                            <a:xfrm>
                              <a:off x="5191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409"/>
                        <wpg:cNvGrpSpPr>
                          <a:grpSpLocks/>
                        </wpg:cNvGrpSpPr>
                        <wpg:grpSpPr bwMode="auto">
                          <a:xfrm>
                            <a:off x="6156" y="-1674"/>
                            <a:ext cx="2" cy="1695"/>
                            <a:chOff x="6156" y="-1674"/>
                            <a:chExt cx="2" cy="1695"/>
                          </a:xfrm>
                        </wpg:grpSpPr>
                        <wps:wsp>
                          <wps:cNvPr id="372" name="Freeform 410"/>
                          <wps:cNvSpPr>
                            <a:spLocks/>
                          </wps:cNvSpPr>
                          <wps:spPr bwMode="auto">
                            <a:xfrm>
                              <a:off x="6156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407"/>
                        <wpg:cNvGrpSpPr>
                          <a:grpSpLocks/>
                        </wpg:cNvGrpSpPr>
                        <wpg:grpSpPr bwMode="auto">
                          <a:xfrm>
                            <a:off x="7121" y="-1674"/>
                            <a:ext cx="2" cy="1695"/>
                            <a:chOff x="7121" y="-1674"/>
                            <a:chExt cx="2" cy="1695"/>
                          </a:xfrm>
                        </wpg:grpSpPr>
                        <wps:wsp>
                          <wps:cNvPr id="374" name="Freeform 408"/>
                          <wps:cNvSpPr>
                            <a:spLocks/>
                          </wps:cNvSpPr>
                          <wps:spPr bwMode="auto">
                            <a:xfrm>
                              <a:off x="7121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405"/>
                        <wpg:cNvGrpSpPr>
                          <a:grpSpLocks/>
                        </wpg:cNvGrpSpPr>
                        <wpg:grpSpPr bwMode="auto">
                          <a:xfrm>
                            <a:off x="8086" y="-1674"/>
                            <a:ext cx="2" cy="1695"/>
                            <a:chOff x="8086" y="-1674"/>
                            <a:chExt cx="2" cy="1695"/>
                          </a:xfrm>
                        </wpg:grpSpPr>
                        <wps:wsp>
                          <wps:cNvPr id="376" name="Freeform 406"/>
                          <wps:cNvSpPr>
                            <a:spLocks/>
                          </wps:cNvSpPr>
                          <wps:spPr bwMode="auto">
                            <a:xfrm>
                              <a:off x="8086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403"/>
                        <wpg:cNvGrpSpPr>
                          <a:grpSpLocks/>
                        </wpg:cNvGrpSpPr>
                        <wpg:grpSpPr bwMode="auto">
                          <a:xfrm>
                            <a:off x="9050" y="-1674"/>
                            <a:ext cx="2" cy="1695"/>
                            <a:chOff x="9050" y="-1674"/>
                            <a:chExt cx="2" cy="1695"/>
                          </a:xfrm>
                        </wpg:grpSpPr>
                        <wps:wsp>
                          <wps:cNvPr id="378" name="Freeform 404"/>
                          <wps:cNvSpPr>
                            <a:spLocks/>
                          </wps:cNvSpPr>
                          <wps:spPr bwMode="auto">
                            <a:xfrm>
                              <a:off x="9050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401"/>
                        <wpg:cNvGrpSpPr>
                          <a:grpSpLocks/>
                        </wpg:cNvGrpSpPr>
                        <wpg:grpSpPr bwMode="auto">
                          <a:xfrm>
                            <a:off x="3744" y="-315"/>
                            <a:ext cx="5306" cy="2"/>
                            <a:chOff x="3744" y="-315"/>
                            <a:chExt cx="5306" cy="2"/>
                          </a:xfrm>
                        </wpg:grpSpPr>
                        <wps:wsp>
                          <wps:cNvPr id="380" name="Freeform 402"/>
                          <wps:cNvSpPr>
                            <a:spLocks/>
                          </wps:cNvSpPr>
                          <wps:spPr bwMode="auto">
                            <a:xfrm>
                              <a:off x="3744" y="-315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399"/>
                        <wpg:cNvGrpSpPr>
                          <a:grpSpLocks/>
                        </wpg:cNvGrpSpPr>
                        <wpg:grpSpPr bwMode="auto">
                          <a:xfrm>
                            <a:off x="3744" y="-732"/>
                            <a:ext cx="5306" cy="2"/>
                            <a:chOff x="3744" y="-732"/>
                            <a:chExt cx="5306" cy="2"/>
                          </a:xfrm>
                        </wpg:grpSpPr>
                        <wps:wsp>
                          <wps:cNvPr id="382" name="Freeform 400"/>
                          <wps:cNvSpPr>
                            <a:spLocks/>
                          </wps:cNvSpPr>
                          <wps:spPr bwMode="auto">
                            <a:xfrm>
                              <a:off x="3744" y="-732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97"/>
                        <wpg:cNvGrpSpPr>
                          <a:grpSpLocks/>
                        </wpg:cNvGrpSpPr>
                        <wpg:grpSpPr bwMode="auto">
                          <a:xfrm>
                            <a:off x="3744" y="-1149"/>
                            <a:ext cx="5306" cy="2"/>
                            <a:chOff x="3744" y="-1149"/>
                            <a:chExt cx="5306" cy="2"/>
                          </a:xfrm>
                        </wpg:grpSpPr>
                        <wps:wsp>
                          <wps:cNvPr id="384" name="Freeform 398"/>
                          <wps:cNvSpPr>
                            <a:spLocks/>
                          </wps:cNvSpPr>
                          <wps:spPr bwMode="auto">
                            <a:xfrm>
                              <a:off x="3744" y="-1149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395"/>
                        <wpg:cNvGrpSpPr>
                          <a:grpSpLocks/>
                        </wpg:cNvGrpSpPr>
                        <wpg:grpSpPr bwMode="auto">
                          <a:xfrm>
                            <a:off x="3744" y="-1566"/>
                            <a:ext cx="5306" cy="2"/>
                            <a:chOff x="3744" y="-1566"/>
                            <a:chExt cx="5306" cy="2"/>
                          </a:xfrm>
                        </wpg:grpSpPr>
                        <wps:wsp>
                          <wps:cNvPr id="386" name="Freeform 396"/>
                          <wps:cNvSpPr>
                            <a:spLocks/>
                          </wps:cNvSpPr>
                          <wps:spPr bwMode="auto">
                            <a:xfrm>
                              <a:off x="3744" y="-1566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93"/>
                        <wpg:cNvGrpSpPr>
                          <a:grpSpLocks/>
                        </wpg:cNvGrpSpPr>
                        <wpg:grpSpPr bwMode="auto">
                          <a:xfrm>
                            <a:off x="3744" y="-1674"/>
                            <a:ext cx="2" cy="1695"/>
                            <a:chOff x="3744" y="-1674"/>
                            <a:chExt cx="2" cy="1695"/>
                          </a:xfrm>
                        </wpg:grpSpPr>
                        <wps:wsp>
                          <wps:cNvPr id="388" name="Freeform 394"/>
                          <wps:cNvSpPr>
                            <a:spLocks/>
                          </wps:cNvSpPr>
                          <wps:spPr bwMode="auto">
                            <a:xfrm>
                              <a:off x="3744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9" name="Group 391"/>
                        <wpg:cNvGrpSpPr>
                          <a:grpSpLocks/>
                        </wpg:cNvGrpSpPr>
                        <wpg:grpSpPr bwMode="auto">
                          <a:xfrm>
                            <a:off x="4709" y="-1674"/>
                            <a:ext cx="2" cy="1695"/>
                            <a:chOff x="4709" y="-1674"/>
                            <a:chExt cx="2" cy="1695"/>
                          </a:xfrm>
                        </wpg:grpSpPr>
                        <wps:wsp>
                          <wps:cNvPr id="390" name="Freeform 392"/>
                          <wps:cNvSpPr>
                            <a:spLocks/>
                          </wps:cNvSpPr>
                          <wps:spPr bwMode="auto">
                            <a:xfrm>
                              <a:off x="4709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89"/>
                        <wpg:cNvGrpSpPr>
                          <a:grpSpLocks/>
                        </wpg:cNvGrpSpPr>
                        <wpg:grpSpPr bwMode="auto">
                          <a:xfrm>
                            <a:off x="5674" y="-1674"/>
                            <a:ext cx="2" cy="1695"/>
                            <a:chOff x="5674" y="-1674"/>
                            <a:chExt cx="2" cy="1695"/>
                          </a:xfrm>
                        </wpg:grpSpPr>
                        <wps:wsp>
                          <wps:cNvPr id="392" name="Freeform 390"/>
                          <wps:cNvSpPr>
                            <a:spLocks/>
                          </wps:cNvSpPr>
                          <wps:spPr bwMode="auto">
                            <a:xfrm>
                              <a:off x="5674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387"/>
                        <wpg:cNvGrpSpPr>
                          <a:grpSpLocks/>
                        </wpg:cNvGrpSpPr>
                        <wpg:grpSpPr bwMode="auto">
                          <a:xfrm>
                            <a:off x="6639" y="-1674"/>
                            <a:ext cx="2" cy="1695"/>
                            <a:chOff x="6639" y="-1674"/>
                            <a:chExt cx="2" cy="1695"/>
                          </a:xfrm>
                        </wpg:grpSpPr>
                        <wps:wsp>
                          <wps:cNvPr id="394" name="Freeform 388"/>
                          <wps:cNvSpPr>
                            <a:spLocks/>
                          </wps:cNvSpPr>
                          <wps:spPr bwMode="auto">
                            <a:xfrm>
                              <a:off x="6639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385"/>
                        <wpg:cNvGrpSpPr>
                          <a:grpSpLocks/>
                        </wpg:cNvGrpSpPr>
                        <wpg:grpSpPr bwMode="auto">
                          <a:xfrm>
                            <a:off x="7603" y="-1674"/>
                            <a:ext cx="2" cy="1695"/>
                            <a:chOff x="7603" y="-1674"/>
                            <a:chExt cx="2" cy="1695"/>
                          </a:xfrm>
                        </wpg:grpSpPr>
                        <wps:wsp>
                          <wps:cNvPr id="396" name="Freeform 386"/>
                          <wps:cNvSpPr>
                            <a:spLocks/>
                          </wps:cNvSpPr>
                          <wps:spPr bwMode="auto">
                            <a:xfrm>
                              <a:off x="7603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383"/>
                        <wpg:cNvGrpSpPr>
                          <a:grpSpLocks/>
                        </wpg:cNvGrpSpPr>
                        <wpg:grpSpPr bwMode="auto">
                          <a:xfrm>
                            <a:off x="8568" y="-1674"/>
                            <a:ext cx="2" cy="1695"/>
                            <a:chOff x="8568" y="-1674"/>
                            <a:chExt cx="2" cy="1695"/>
                          </a:xfrm>
                        </wpg:grpSpPr>
                        <wps:wsp>
                          <wps:cNvPr id="398" name="Freeform 384"/>
                          <wps:cNvSpPr>
                            <a:spLocks/>
                          </wps:cNvSpPr>
                          <wps:spPr bwMode="auto">
                            <a:xfrm>
                              <a:off x="8568" y="-167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1 -1674"/>
                                <a:gd name="T1" fmla="*/ 21 h 1695"/>
                                <a:gd name="T2" fmla="+- 0 -1674 -1674"/>
                                <a:gd name="T3" fmla="*/ -167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381"/>
                        <wpg:cNvGrpSpPr>
                          <a:grpSpLocks/>
                        </wpg:cNvGrpSpPr>
                        <wpg:grpSpPr bwMode="auto">
                          <a:xfrm>
                            <a:off x="3986" y="-1597"/>
                            <a:ext cx="4824" cy="1337"/>
                            <a:chOff x="3986" y="-1597"/>
                            <a:chExt cx="4824" cy="1337"/>
                          </a:xfrm>
                        </wpg:grpSpPr>
                        <wps:wsp>
                          <wps:cNvPr id="400" name="Freeform 382"/>
                          <wps:cNvSpPr>
                            <a:spLocks/>
                          </wps:cNvSpPr>
                          <wps:spPr bwMode="auto">
                            <a:xfrm>
                              <a:off x="3986" y="-1597"/>
                              <a:ext cx="4824" cy="1337"/>
                            </a:xfrm>
                            <a:custGeom>
                              <a:avLst/>
                              <a:gdLst>
                                <a:gd name="T0" fmla="+- 0 4047 3986"/>
                                <a:gd name="T1" fmla="*/ T0 w 4824"/>
                                <a:gd name="T2" fmla="+- 0 -1573 -1597"/>
                                <a:gd name="T3" fmla="*/ -1573 h 1337"/>
                                <a:gd name="T4" fmla="+- 0 4169 3986"/>
                                <a:gd name="T5" fmla="*/ T4 w 4824"/>
                                <a:gd name="T6" fmla="+- 0 -1522 -1597"/>
                                <a:gd name="T7" fmla="*/ -1522 h 1337"/>
                                <a:gd name="T8" fmla="+- 0 4291 3986"/>
                                <a:gd name="T9" fmla="*/ T8 w 4824"/>
                                <a:gd name="T10" fmla="+- 0 -1469 -1597"/>
                                <a:gd name="T11" fmla="*/ -1469 h 1337"/>
                                <a:gd name="T12" fmla="+- 0 4413 3986"/>
                                <a:gd name="T13" fmla="*/ T12 w 4824"/>
                                <a:gd name="T14" fmla="+- 0 -1414 -1597"/>
                                <a:gd name="T15" fmla="*/ -1414 h 1337"/>
                                <a:gd name="T16" fmla="+- 0 4535 3986"/>
                                <a:gd name="T17" fmla="*/ T16 w 4824"/>
                                <a:gd name="T18" fmla="+- 0 -1356 -1597"/>
                                <a:gd name="T19" fmla="*/ -1356 h 1337"/>
                                <a:gd name="T20" fmla="+- 0 4657 3986"/>
                                <a:gd name="T21" fmla="*/ T20 w 4824"/>
                                <a:gd name="T22" fmla="+- 0 -1295 -1597"/>
                                <a:gd name="T23" fmla="*/ -1295 h 1337"/>
                                <a:gd name="T24" fmla="+- 0 4779 3986"/>
                                <a:gd name="T25" fmla="*/ T24 w 4824"/>
                                <a:gd name="T26" fmla="+- 0 -1232 -1597"/>
                                <a:gd name="T27" fmla="*/ -1232 h 1337"/>
                                <a:gd name="T28" fmla="+- 0 4901 3986"/>
                                <a:gd name="T29" fmla="*/ T28 w 4824"/>
                                <a:gd name="T30" fmla="+- 0 -1167 -1597"/>
                                <a:gd name="T31" fmla="*/ -1167 h 1337"/>
                                <a:gd name="T32" fmla="+- 0 5024 3986"/>
                                <a:gd name="T33" fmla="*/ T32 w 4824"/>
                                <a:gd name="T34" fmla="+- 0 -1101 -1597"/>
                                <a:gd name="T35" fmla="*/ -1101 h 1337"/>
                                <a:gd name="T36" fmla="+- 0 5146 3986"/>
                                <a:gd name="T37" fmla="*/ T36 w 4824"/>
                                <a:gd name="T38" fmla="+- 0 -1036 -1597"/>
                                <a:gd name="T39" fmla="*/ -1036 h 1337"/>
                                <a:gd name="T40" fmla="+- 0 5268 3986"/>
                                <a:gd name="T41" fmla="*/ T40 w 4824"/>
                                <a:gd name="T42" fmla="+- 0 -970 -1597"/>
                                <a:gd name="T43" fmla="*/ -970 h 1337"/>
                                <a:gd name="T44" fmla="+- 0 5390 3986"/>
                                <a:gd name="T45" fmla="*/ T44 w 4824"/>
                                <a:gd name="T46" fmla="+- 0 -896 -1597"/>
                                <a:gd name="T47" fmla="*/ -896 h 1337"/>
                                <a:gd name="T48" fmla="+- 0 5512 3986"/>
                                <a:gd name="T49" fmla="*/ T48 w 4824"/>
                                <a:gd name="T50" fmla="+- 0 -817 -1597"/>
                                <a:gd name="T51" fmla="*/ -817 h 1337"/>
                                <a:gd name="T52" fmla="+- 0 5634 3986"/>
                                <a:gd name="T53" fmla="*/ T52 w 4824"/>
                                <a:gd name="T54" fmla="+- 0 -739 -1597"/>
                                <a:gd name="T55" fmla="*/ -739 h 1337"/>
                                <a:gd name="T56" fmla="+- 0 5756 3986"/>
                                <a:gd name="T57" fmla="*/ T56 w 4824"/>
                                <a:gd name="T58" fmla="+- 0 -666 -1597"/>
                                <a:gd name="T59" fmla="*/ -666 h 1337"/>
                                <a:gd name="T60" fmla="+- 0 5878 3986"/>
                                <a:gd name="T61" fmla="*/ T60 w 4824"/>
                                <a:gd name="T62" fmla="+- 0 -604 -1597"/>
                                <a:gd name="T63" fmla="*/ -604 h 1337"/>
                                <a:gd name="T64" fmla="+- 0 6000 3986"/>
                                <a:gd name="T65" fmla="*/ T64 w 4824"/>
                                <a:gd name="T66" fmla="+- 0 -554 -1597"/>
                                <a:gd name="T67" fmla="*/ -554 h 1337"/>
                                <a:gd name="T68" fmla="+- 0 6123 3986"/>
                                <a:gd name="T69" fmla="*/ T68 w 4824"/>
                                <a:gd name="T70" fmla="+- 0 -514 -1597"/>
                                <a:gd name="T71" fmla="*/ -514 h 1337"/>
                                <a:gd name="T72" fmla="+- 0 6245 3986"/>
                                <a:gd name="T73" fmla="*/ T72 w 4824"/>
                                <a:gd name="T74" fmla="+- 0 -481 -1597"/>
                                <a:gd name="T75" fmla="*/ -481 h 1337"/>
                                <a:gd name="T76" fmla="+- 0 6367 3986"/>
                                <a:gd name="T77" fmla="*/ T76 w 4824"/>
                                <a:gd name="T78" fmla="+- 0 -449 -1597"/>
                                <a:gd name="T79" fmla="*/ -449 h 1337"/>
                                <a:gd name="T80" fmla="+- 0 6489 3986"/>
                                <a:gd name="T81" fmla="*/ T80 w 4824"/>
                                <a:gd name="T82" fmla="+- 0 -421 -1597"/>
                                <a:gd name="T83" fmla="*/ -421 h 1337"/>
                                <a:gd name="T84" fmla="+- 0 6611 3986"/>
                                <a:gd name="T85" fmla="*/ T84 w 4824"/>
                                <a:gd name="T86" fmla="+- 0 -398 -1597"/>
                                <a:gd name="T87" fmla="*/ -398 h 1337"/>
                                <a:gd name="T88" fmla="+- 0 6733 3986"/>
                                <a:gd name="T89" fmla="*/ T88 w 4824"/>
                                <a:gd name="T90" fmla="+- 0 -381 -1597"/>
                                <a:gd name="T91" fmla="*/ -381 h 1337"/>
                                <a:gd name="T92" fmla="+- 0 6855 3986"/>
                                <a:gd name="T93" fmla="*/ T92 w 4824"/>
                                <a:gd name="T94" fmla="+- 0 -366 -1597"/>
                                <a:gd name="T95" fmla="*/ -366 h 1337"/>
                                <a:gd name="T96" fmla="+- 0 6977 3986"/>
                                <a:gd name="T97" fmla="*/ T96 w 4824"/>
                                <a:gd name="T98" fmla="+- 0 -353 -1597"/>
                                <a:gd name="T99" fmla="*/ -353 h 1337"/>
                                <a:gd name="T100" fmla="+- 0 7100 3986"/>
                                <a:gd name="T101" fmla="*/ T100 w 4824"/>
                                <a:gd name="T102" fmla="+- 0 -338 -1597"/>
                                <a:gd name="T103" fmla="*/ -338 h 1337"/>
                                <a:gd name="T104" fmla="+- 0 7222 3986"/>
                                <a:gd name="T105" fmla="*/ T104 w 4824"/>
                                <a:gd name="T106" fmla="+- 0 -321 -1597"/>
                                <a:gd name="T107" fmla="*/ -321 h 1337"/>
                                <a:gd name="T108" fmla="+- 0 7344 3986"/>
                                <a:gd name="T109" fmla="*/ T108 w 4824"/>
                                <a:gd name="T110" fmla="+- 0 -303 -1597"/>
                                <a:gd name="T111" fmla="*/ -303 h 1337"/>
                                <a:gd name="T112" fmla="+- 0 7466 3986"/>
                                <a:gd name="T113" fmla="*/ T112 w 4824"/>
                                <a:gd name="T114" fmla="+- 0 -287 -1597"/>
                                <a:gd name="T115" fmla="*/ -287 h 1337"/>
                                <a:gd name="T116" fmla="+- 0 7588 3986"/>
                                <a:gd name="T117" fmla="*/ T116 w 4824"/>
                                <a:gd name="T118" fmla="+- 0 -275 -1597"/>
                                <a:gd name="T119" fmla="*/ -275 h 1337"/>
                                <a:gd name="T120" fmla="+- 0 7710 3986"/>
                                <a:gd name="T121" fmla="*/ T120 w 4824"/>
                                <a:gd name="T122" fmla="+- 0 -268 -1597"/>
                                <a:gd name="T123" fmla="*/ -268 h 1337"/>
                                <a:gd name="T124" fmla="+- 0 7832 3986"/>
                                <a:gd name="T125" fmla="*/ T124 w 4824"/>
                                <a:gd name="T126" fmla="+- 0 -263 -1597"/>
                                <a:gd name="T127" fmla="*/ -263 h 1337"/>
                                <a:gd name="T128" fmla="+- 0 7954 3986"/>
                                <a:gd name="T129" fmla="*/ T128 w 4824"/>
                                <a:gd name="T130" fmla="+- 0 -260 -1597"/>
                                <a:gd name="T131" fmla="*/ -260 h 1337"/>
                                <a:gd name="T132" fmla="+- 0 8077 3986"/>
                                <a:gd name="T133" fmla="*/ T132 w 4824"/>
                                <a:gd name="T134" fmla="+- 0 -260 -1597"/>
                                <a:gd name="T135" fmla="*/ -260 h 1337"/>
                                <a:gd name="T136" fmla="+- 0 8199 3986"/>
                                <a:gd name="T137" fmla="*/ T136 w 4824"/>
                                <a:gd name="T138" fmla="+- 0 -263 -1597"/>
                                <a:gd name="T139" fmla="*/ -263 h 1337"/>
                                <a:gd name="T140" fmla="+- 0 8321 3986"/>
                                <a:gd name="T141" fmla="*/ T140 w 4824"/>
                                <a:gd name="T142" fmla="+- 0 -269 -1597"/>
                                <a:gd name="T143" fmla="*/ -269 h 1337"/>
                                <a:gd name="T144" fmla="+- 0 8443 3986"/>
                                <a:gd name="T145" fmla="*/ T144 w 4824"/>
                                <a:gd name="T146" fmla="+- 0 -277 -1597"/>
                                <a:gd name="T147" fmla="*/ -277 h 1337"/>
                                <a:gd name="T148" fmla="+- 0 8565 3986"/>
                                <a:gd name="T149" fmla="*/ T148 w 4824"/>
                                <a:gd name="T150" fmla="+- 0 -288 -1597"/>
                                <a:gd name="T151" fmla="*/ -288 h 1337"/>
                                <a:gd name="T152" fmla="+- 0 8687 3986"/>
                                <a:gd name="T153" fmla="*/ T152 w 4824"/>
                                <a:gd name="T154" fmla="+- 0 -302 -1597"/>
                                <a:gd name="T155" fmla="*/ -302 h 1337"/>
                                <a:gd name="T156" fmla="+- 0 8809 3986"/>
                                <a:gd name="T157" fmla="*/ T156 w 4824"/>
                                <a:gd name="T158" fmla="+- 0 -318 -1597"/>
                                <a:gd name="T159" fmla="*/ -318 h 13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4824" h="1337">
                                  <a:moveTo>
                                    <a:pt x="0" y="0"/>
                                  </a:moveTo>
                                  <a:lnTo>
                                    <a:pt x="61" y="24"/>
                                  </a:lnTo>
                                  <a:lnTo>
                                    <a:pt x="122" y="50"/>
                                  </a:lnTo>
                                  <a:lnTo>
                                    <a:pt x="183" y="75"/>
                                  </a:lnTo>
                                  <a:lnTo>
                                    <a:pt x="244" y="101"/>
                                  </a:lnTo>
                                  <a:lnTo>
                                    <a:pt x="305" y="128"/>
                                  </a:lnTo>
                                  <a:lnTo>
                                    <a:pt x="366" y="155"/>
                                  </a:lnTo>
                                  <a:lnTo>
                                    <a:pt x="427" y="183"/>
                                  </a:lnTo>
                                  <a:lnTo>
                                    <a:pt x="488" y="211"/>
                                  </a:lnTo>
                                  <a:lnTo>
                                    <a:pt x="549" y="241"/>
                                  </a:lnTo>
                                  <a:lnTo>
                                    <a:pt x="610" y="271"/>
                                  </a:lnTo>
                                  <a:lnTo>
                                    <a:pt x="671" y="302"/>
                                  </a:lnTo>
                                  <a:lnTo>
                                    <a:pt x="732" y="333"/>
                                  </a:lnTo>
                                  <a:lnTo>
                                    <a:pt x="793" y="365"/>
                                  </a:lnTo>
                                  <a:lnTo>
                                    <a:pt x="854" y="398"/>
                                  </a:lnTo>
                                  <a:lnTo>
                                    <a:pt x="915" y="430"/>
                                  </a:lnTo>
                                  <a:lnTo>
                                    <a:pt x="976" y="463"/>
                                  </a:lnTo>
                                  <a:lnTo>
                                    <a:pt x="1038" y="496"/>
                                  </a:lnTo>
                                  <a:lnTo>
                                    <a:pt x="1099" y="529"/>
                                  </a:lnTo>
                                  <a:lnTo>
                                    <a:pt x="1160" y="561"/>
                                  </a:lnTo>
                                  <a:lnTo>
                                    <a:pt x="1221" y="593"/>
                                  </a:lnTo>
                                  <a:lnTo>
                                    <a:pt x="1282" y="627"/>
                                  </a:lnTo>
                                  <a:lnTo>
                                    <a:pt x="1343" y="663"/>
                                  </a:lnTo>
                                  <a:lnTo>
                                    <a:pt x="1404" y="701"/>
                                  </a:lnTo>
                                  <a:lnTo>
                                    <a:pt x="1465" y="740"/>
                                  </a:lnTo>
                                  <a:lnTo>
                                    <a:pt x="1526" y="780"/>
                                  </a:lnTo>
                                  <a:lnTo>
                                    <a:pt x="1587" y="819"/>
                                  </a:lnTo>
                                  <a:lnTo>
                                    <a:pt x="1648" y="858"/>
                                  </a:lnTo>
                                  <a:lnTo>
                                    <a:pt x="1709" y="895"/>
                                  </a:lnTo>
                                  <a:lnTo>
                                    <a:pt x="1770" y="931"/>
                                  </a:lnTo>
                                  <a:lnTo>
                                    <a:pt x="1831" y="964"/>
                                  </a:lnTo>
                                  <a:lnTo>
                                    <a:pt x="1892" y="993"/>
                                  </a:lnTo>
                                  <a:lnTo>
                                    <a:pt x="1953" y="1019"/>
                                  </a:lnTo>
                                  <a:lnTo>
                                    <a:pt x="2014" y="1043"/>
                                  </a:lnTo>
                                  <a:lnTo>
                                    <a:pt x="2076" y="1064"/>
                                  </a:lnTo>
                                  <a:lnTo>
                                    <a:pt x="2137" y="1083"/>
                                  </a:lnTo>
                                  <a:lnTo>
                                    <a:pt x="2198" y="1100"/>
                                  </a:lnTo>
                                  <a:lnTo>
                                    <a:pt x="2259" y="1116"/>
                                  </a:lnTo>
                                  <a:lnTo>
                                    <a:pt x="2320" y="1132"/>
                                  </a:lnTo>
                                  <a:lnTo>
                                    <a:pt x="2381" y="1148"/>
                                  </a:lnTo>
                                  <a:lnTo>
                                    <a:pt x="2442" y="1163"/>
                                  </a:lnTo>
                                  <a:lnTo>
                                    <a:pt x="2503" y="1176"/>
                                  </a:lnTo>
                                  <a:lnTo>
                                    <a:pt x="2564" y="1188"/>
                                  </a:lnTo>
                                  <a:lnTo>
                                    <a:pt x="2625" y="1199"/>
                                  </a:lnTo>
                                  <a:lnTo>
                                    <a:pt x="2686" y="1208"/>
                                  </a:lnTo>
                                  <a:lnTo>
                                    <a:pt x="2747" y="1216"/>
                                  </a:lnTo>
                                  <a:lnTo>
                                    <a:pt x="2808" y="1223"/>
                                  </a:lnTo>
                                  <a:lnTo>
                                    <a:pt x="2869" y="1231"/>
                                  </a:lnTo>
                                  <a:lnTo>
                                    <a:pt x="2930" y="1237"/>
                                  </a:lnTo>
                                  <a:lnTo>
                                    <a:pt x="2991" y="1244"/>
                                  </a:lnTo>
                                  <a:lnTo>
                                    <a:pt x="3053" y="1251"/>
                                  </a:lnTo>
                                  <a:lnTo>
                                    <a:pt x="3114" y="1259"/>
                                  </a:lnTo>
                                  <a:lnTo>
                                    <a:pt x="3175" y="1267"/>
                                  </a:lnTo>
                                  <a:lnTo>
                                    <a:pt x="3236" y="1276"/>
                                  </a:lnTo>
                                  <a:lnTo>
                                    <a:pt x="3297" y="1285"/>
                                  </a:lnTo>
                                  <a:lnTo>
                                    <a:pt x="3358" y="1294"/>
                                  </a:lnTo>
                                  <a:lnTo>
                                    <a:pt x="3419" y="1302"/>
                                  </a:lnTo>
                                  <a:lnTo>
                                    <a:pt x="3480" y="1310"/>
                                  </a:lnTo>
                                  <a:lnTo>
                                    <a:pt x="3541" y="1316"/>
                                  </a:lnTo>
                                  <a:lnTo>
                                    <a:pt x="3602" y="1322"/>
                                  </a:lnTo>
                                  <a:lnTo>
                                    <a:pt x="3663" y="1326"/>
                                  </a:lnTo>
                                  <a:lnTo>
                                    <a:pt x="3724" y="1329"/>
                                  </a:lnTo>
                                  <a:lnTo>
                                    <a:pt x="3785" y="1332"/>
                                  </a:lnTo>
                                  <a:lnTo>
                                    <a:pt x="3846" y="1334"/>
                                  </a:lnTo>
                                  <a:lnTo>
                                    <a:pt x="3907" y="1336"/>
                                  </a:lnTo>
                                  <a:lnTo>
                                    <a:pt x="3968" y="1337"/>
                                  </a:lnTo>
                                  <a:lnTo>
                                    <a:pt x="4030" y="1337"/>
                                  </a:lnTo>
                                  <a:lnTo>
                                    <a:pt x="4091" y="1337"/>
                                  </a:lnTo>
                                  <a:lnTo>
                                    <a:pt x="4152" y="1336"/>
                                  </a:lnTo>
                                  <a:lnTo>
                                    <a:pt x="4213" y="1334"/>
                                  </a:lnTo>
                                  <a:lnTo>
                                    <a:pt x="4274" y="1331"/>
                                  </a:lnTo>
                                  <a:lnTo>
                                    <a:pt x="4335" y="1328"/>
                                  </a:lnTo>
                                  <a:lnTo>
                                    <a:pt x="4396" y="1324"/>
                                  </a:lnTo>
                                  <a:lnTo>
                                    <a:pt x="4457" y="1320"/>
                                  </a:lnTo>
                                  <a:lnTo>
                                    <a:pt x="4518" y="1315"/>
                                  </a:lnTo>
                                  <a:lnTo>
                                    <a:pt x="4579" y="1309"/>
                                  </a:lnTo>
                                  <a:lnTo>
                                    <a:pt x="4640" y="1302"/>
                                  </a:lnTo>
                                  <a:lnTo>
                                    <a:pt x="4701" y="1295"/>
                                  </a:lnTo>
                                  <a:lnTo>
                                    <a:pt x="4762" y="1287"/>
                                  </a:lnTo>
                                  <a:lnTo>
                                    <a:pt x="4823" y="1279"/>
                                  </a:lnTo>
                                </a:path>
                              </a:pathLst>
                            </a:custGeom>
                            <a:noFill/>
                            <a:ln w="17272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379"/>
                        <wpg:cNvGrpSpPr>
                          <a:grpSpLocks/>
                        </wpg:cNvGrpSpPr>
                        <wpg:grpSpPr bwMode="auto">
                          <a:xfrm>
                            <a:off x="3744" y="-1674"/>
                            <a:ext cx="5306" cy="1695"/>
                            <a:chOff x="3744" y="-1674"/>
                            <a:chExt cx="5306" cy="1695"/>
                          </a:xfrm>
                        </wpg:grpSpPr>
                        <wps:wsp>
                          <wps:cNvPr id="402" name="Freeform 380"/>
                          <wps:cNvSpPr>
                            <a:spLocks/>
                          </wps:cNvSpPr>
                          <wps:spPr bwMode="auto">
                            <a:xfrm>
                              <a:off x="3744" y="-1674"/>
                              <a:ext cx="5306" cy="1695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21 -1674"/>
                                <a:gd name="T3" fmla="*/ 21 h 1695"/>
                                <a:gd name="T4" fmla="+- 0 9050 3744"/>
                                <a:gd name="T5" fmla="*/ T4 w 5306"/>
                                <a:gd name="T6" fmla="+- 0 21 -1674"/>
                                <a:gd name="T7" fmla="*/ 21 h 1695"/>
                                <a:gd name="T8" fmla="+- 0 9050 3744"/>
                                <a:gd name="T9" fmla="*/ T8 w 5306"/>
                                <a:gd name="T10" fmla="+- 0 -1674 -1674"/>
                                <a:gd name="T11" fmla="*/ -1674 h 1695"/>
                                <a:gd name="T12" fmla="+- 0 3744 3744"/>
                                <a:gd name="T13" fmla="*/ T12 w 5306"/>
                                <a:gd name="T14" fmla="+- 0 -1674 -1674"/>
                                <a:gd name="T15" fmla="*/ -1674 h 1695"/>
                                <a:gd name="T16" fmla="+- 0 3744 3744"/>
                                <a:gd name="T17" fmla="*/ T16 w 5306"/>
                                <a:gd name="T18" fmla="+- 0 21 -1674"/>
                                <a:gd name="T19" fmla="*/ 21 h 16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6" h="1695">
                                  <a:moveTo>
                                    <a:pt x="0" y="1695"/>
                                  </a:moveTo>
                                  <a:lnTo>
                                    <a:pt x="5306" y="1695"/>
                                  </a:lnTo>
                                  <a:lnTo>
                                    <a:pt x="5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95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377"/>
                        <wpg:cNvGrpSpPr>
                          <a:grpSpLocks/>
                        </wpg:cNvGrpSpPr>
                        <wpg:grpSpPr bwMode="auto">
                          <a:xfrm>
                            <a:off x="3744" y="-1970"/>
                            <a:ext cx="5306" cy="296"/>
                            <a:chOff x="3744" y="-1970"/>
                            <a:chExt cx="5306" cy="296"/>
                          </a:xfrm>
                        </wpg:grpSpPr>
                        <wps:wsp>
                          <wps:cNvPr id="404" name="Freeform 378"/>
                          <wps:cNvSpPr>
                            <a:spLocks/>
                          </wps:cNvSpPr>
                          <wps:spPr bwMode="auto">
                            <a:xfrm>
                              <a:off x="3744" y="-1970"/>
                              <a:ext cx="5306" cy="296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-1674 -1970"/>
                                <a:gd name="T3" fmla="*/ -1674 h 296"/>
                                <a:gd name="T4" fmla="+- 0 9050 3744"/>
                                <a:gd name="T5" fmla="*/ T4 w 5306"/>
                                <a:gd name="T6" fmla="+- 0 -1674 -1970"/>
                                <a:gd name="T7" fmla="*/ -1674 h 296"/>
                                <a:gd name="T8" fmla="+- 0 9050 3744"/>
                                <a:gd name="T9" fmla="*/ T8 w 5306"/>
                                <a:gd name="T10" fmla="+- 0 -1970 -1970"/>
                                <a:gd name="T11" fmla="*/ -1970 h 296"/>
                                <a:gd name="T12" fmla="+- 0 3744 3744"/>
                                <a:gd name="T13" fmla="*/ T12 w 5306"/>
                                <a:gd name="T14" fmla="+- 0 -1970 -1970"/>
                                <a:gd name="T15" fmla="*/ -1970 h 296"/>
                                <a:gd name="T16" fmla="+- 0 3744 3744"/>
                                <a:gd name="T17" fmla="*/ T16 w 5306"/>
                                <a:gd name="T18" fmla="+- 0 -1674 -1970"/>
                                <a:gd name="T19" fmla="*/ -1674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6" h="296">
                                  <a:moveTo>
                                    <a:pt x="0" y="296"/>
                                  </a:moveTo>
                                  <a:lnTo>
                                    <a:pt x="5306" y="296"/>
                                  </a:lnTo>
                                  <a:lnTo>
                                    <a:pt x="5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5" name="Group 375"/>
                        <wpg:cNvGrpSpPr>
                          <a:grpSpLocks/>
                        </wpg:cNvGrpSpPr>
                        <wpg:grpSpPr bwMode="auto">
                          <a:xfrm>
                            <a:off x="3698" y="-315"/>
                            <a:ext cx="47" cy="2"/>
                            <a:chOff x="3698" y="-315"/>
                            <a:chExt cx="47" cy="2"/>
                          </a:xfrm>
                        </wpg:grpSpPr>
                        <wps:wsp>
                          <wps:cNvPr id="406" name="Freeform 376"/>
                          <wps:cNvSpPr>
                            <a:spLocks/>
                          </wps:cNvSpPr>
                          <wps:spPr bwMode="auto">
                            <a:xfrm>
                              <a:off x="3698" y="-315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373"/>
                        <wpg:cNvGrpSpPr>
                          <a:grpSpLocks/>
                        </wpg:cNvGrpSpPr>
                        <wpg:grpSpPr bwMode="auto">
                          <a:xfrm>
                            <a:off x="3698" y="-732"/>
                            <a:ext cx="47" cy="2"/>
                            <a:chOff x="3698" y="-732"/>
                            <a:chExt cx="47" cy="2"/>
                          </a:xfrm>
                        </wpg:grpSpPr>
                        <wps:wsp>
                          <wps:cNvPr id="408" name="Freeform 374"/>
                          <wps:cNvSpPr>
                            <a:spLocks/>
                          </wps:cNvSpPr>
                          <wps:spPr bwMode="auto">
                            <a:xfrm>
                              <a:off x="3698" y="-732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371"/>
                        <wpg:cNvGrpSpPr>
                          <a:grpSpLocks/>
                        </wpg:cNvGrpSpPr>
                        <wpg:grpSpPr bwMode="auto">
                          <a:xfrm>
                            <a:off x="3698" y="-1149"/>
                            <a:ext cx="47" cy="2"/>
                            <a:chOff x="3698" y="-1149"/>
                            <a:chExt cx="47" cy="2"/>
                          </a:xfrm>
                        </wpg:grpSpPr>
                        <wps:wsp>
                          <wps:cNvPr id="410" name="Freeform 372"/>
                          <wps:cNvSpPr>
                            <a:spLocks/>
                          </wps:cNvSpPr>
                          <wps:spPr bwMode="auto">
                            <a:xfrm>
                              <a:off x="3698" y="-1149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369"/>
                        <wpg:cNvGrpSpPr>
                          <a:grpSpLocks/>
                        </wpg:cNvGrpSpPr>
                        <wpg:grpSpPr bwMode="auto">
                          <a:xfrm>
                            <a:off x="3698" y="-1566"/>
                            <a:ext cx="47" cy="2"/>
                            <a:chOff x="3698" y="-1566"/>
                            <a:chExt cx="47" cy="2"/>
                          </a:xfrm>
                        </wpg:grpSpPr>
                        <wps:wsp>
                          <wps:cNvPr id="412" name="Freeform 370"/>
                          <wps:cNvSpPr>
                            <a:spLocks/>
                          </wps:cNvSpPr>
                          <wps:spPr bwMode="auto">
                            <a:xfrm>
                              <a:off x="3698" y="-1566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367"/>
                        <wpg:cNvGrpSpPr>
                          <a:grpSpLocks/>
                        </wpg:cNvGrpSpPr>
                        <wpg:grpSpPr bwMode="auto">
                          <a:xfrm>
                            <a:off x="3744" y="21"/>
                            <a:ext cx="2" cy="47"/>
                            <a:chOff x="3744" y="21"/>
                            <a:chExt cx="2" cy="47"/>
                          </a:xfrm>
                        </wpg:grpSpPr>
                        <wps:wsp>
                          <wps:cNvPr id="414" name="Freeform 368"/>
                          <wps:cNvSpPr>
                            <a:spLocks/>
                          </wps:cNvSpPr>
                          <wps:spPr bwMode="auto">
                            <a:xfrm>
                              <a:off x="3744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365"/>
                        <wpg:cNvGrpSpPr>
                          <a:grpSpLocks/>
                        </wpg:cNvGrpSpPr>
                        <wpg:grpSpPr bwMode="auto">
                          <a:xfrm>
                            <a:off x="4709" y="21"/>
                            <a:ext cx="2" cy="47"/>
                            <a:chOff x="4709" y="21"/>
                            <a:chExt cx="2" cy="47"/>
                          </a:xfrm>
                        </wpg:grpSpPr>
                        <wps:wsp>
                          <wps:cNvPr id="416" name="Freeform 366"/>
                          <wps:cNvSpPr>
                            <a:spLocks/>
                          </wps:cNvSpPr>
                          <wps:spPr bwMode="auto">
                            <a:xfrm>
                              <a:off x="4709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363"/>
                        <wpg:cNvGrpSpPr>
                          <a:grpSpLocks/>
                        </wpg:cNvGrpSpPr>
                        <wpg:grpSpPr bwMode="auto">
                          <a:xfrm>
                            <a:off x="5674" y="21"/>
                            <a:ext cx="2" cy="47"/>
                            <a:chOff x="5674" y="21"/>
                            <a:chExt cx="2" cy="47"/>
                          </a:xfrm>
                        </wpg:grpSpPr>
                        <wps:wsp>
                          <wps:cNvPr id="418" name="Freeform 364"/>
                          <wps:cNvSpPr>
                            <a:spLocks/>
                          </wps:cNvSpPr>
                          <wps:spPr bwMode="auto">
                            <a:xfrm>
                              <a:off x="5674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361"/>
                        <wpg:cNvGrpSpPr>
                          <a:grpSpLocks/>
                        </wpg:cNvGrpSpPr>
                        <wpg:grpSpPr bwMode="auto">
                          <a:xfrm>
                            <a:off x="6639" y="21"/>
                            <a:ext cx="2" cy="47"/>
                            <a:chOff x="6639" y="21"/>
                            <a:chExt cx="2" cy="47"/>
                          </a:xfrm>
                        </wpg:grpSpPr>
                        <wps:wsp>
                          <wps:cNvPr id="420" name="Freeform 362"/>
                          <wps:cNvSpPr>
                            <a:spLocks/>
                          </wps:cNvSpPr>
                          <wps:spPr bwMode="auto">
                            <a:xfrm>
                              <a:off x="6639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1" name="Group 359"/>
                        <wpg:cNvGrpSpPr>
                          <a:grpSpLocks/>
                        </wpg:cNvGrpSpPr>
                        <wpg:grpSpPr bwMode="auto">
                          <a:xfrm>
                            <a:off x="7603" y="21"/>
                            <a:ext cx="2" cy="47"/>
                            <a:chOff x="7603" y="21"/>
                            <a:chExt cx="2" cy="47"/>
                          </a:xfrm>
                        </wpg:grpSpPr>
                        <wps:wsp>
                          <wps:cNvPr id="422" name="Freeform 360"/>
                          <wps:cNvSpPr>
                            <a:spLocks/>
                          </wps:cNvSpPr>
                          <wps:spPr bwMode="auto">
                            <a:xfrm>
                              <a:off x="7603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357"/>
                        <wpg:cNvGrpSpPr>
                          <a:grpSpLocks/>
                        </wpg:cNvGrpSpPr>
                        <wpg:grpSpPr bwMode="auto">
                          <a:xfrm>
                            <a:off x="8568" y="21"/>
                            <a:ext cx="2" cy="47"/>
                            <a:chOff x="8568" y="21"/>
                            <a:chExt cx="2" cy="47"/>
                          </a:xfrm>
                        </wpg:grpSpPr>
                        <wps:wsp>
                          <wps:cNvPr id="424" name="Freeform 358"/>
                          <wps:cNvSpPr>
                            <a:spLocks/>
                          </wps:cNvSpPr>
                          <wps:spPr bwMode="auto">
                            <a:xfrm>
                              <a:off x="8568" y="21"/>
                              <a:ext cx="2" cy="47"/>
                            </a:xfrm>
                            <a:custGeom>
                              <a:avLst/>
                              <a:gdLst>
                                <a:gd name="T0" fmla="+- 0 68 21"/>
                                <a:gd name="T1" fmla="*/ 68 h 47"/>
                                <a:gd name="T2" fmla="+- 0 21 21"/>
                                <a:gd name="T3" fmla="*/ 21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1D1E5" id="Group 356" o:spid="_x0000_s1026" style="position:absolute;margin-left:184.45pt;margin-top:-98.95pt;width:268.55pt;height:102.8pt;z-index:-3739;mso-position-horizontal-relative:page" coordorigin="3689,-1979" coordsize="5371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">
                <v:group id="Group 421" o:spid="_x0000_s1027" style="position:absolute;left:3744;top:-107;width:5306;height:2" coordorigin="3744,-107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shape id="Freeform 422" o:spid="_x0000_s1028" style="position:absolute;left:3744;top:-107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5LsEA&#10;AADcAAAADwAAAGRycy9kb3ducmV2LnhtbERPy4rCMBTdC/5DuMJsZExHQaRjlFEYkEHBF4K7S3On&#10;KW1uShNt/XuzEFweznu+7Gwl7tT4wrGCr1ECgjhzuuBcwfn0+zkD4QOyxsoxKXiQh+Wi35tjql3L&#10;B7ofQy5iCPsUFZgQ6lRKnxmy6EeuJo7cv2sshgibXOoG2xhuKzlOkqm0WHBsMFjT2lBWHm9WQTVc&#10;8Q6vmO0vpuVwvZR/23Gp1Meg+/kGEagLb/HLvdEKJtM4P56JR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E+S7BAAAA3AAAAA8AAAAAAAAAAAAAAAAAmAIAAGRycy9kb3du&#10;cmV2LnhtbFBLBQYAAAAABAAEAPUAAACGAwAAAAA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419" o:spid="_x0000_s1029" style="position:absolute;left:3744;top:-524;width:5306;height:2" coordorigin="3744,-524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Freeform 420" o:spid="_x0000_s1030" style="position:absolute;left:3744;top:-524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CwsQA&#10;AADcAAAADwAAAGRycy9kb3ducmV2LnhtbESPQWvCQBSE7wX/w/IEL6VuTEEkdRUVBJEWqhbB2yP7&#10;mg3Jvg3Z1cR/3xWEHoeZ+YaZL3tbixu1vnSsYDJOQBDnTpdcKPg5bd9mIHxA1lg7JgV38rBcDF7m&#10;mGnX8YFux1CICGGfoQITQpNJ6XNDFv3YNcTR+3WtxRBlW0jdYhfhtpZpkkylxZLjgsGGNoby6ni1&#10;CurXNX/hBfPvs+k4XM7V/jOtlBoN+9UHiEB9+A8/2zut4H2awu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awsLEAAAA3AAAAA8AAAAAAAAAAAAAAAAAmAIAAGRycy9k&#10;b3ducmV2LnhtbFBLBQYAAAAABAAEAPUAAACJAwAAAAA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417" o:spid="_x0000_s1031" style="position:absolute;left:3744;top:-941;width:5306;height:2" coordorigin="3744,-941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Freeform 418" o:spid="_x0000_s1032" style="position:absolute;left:3744;top:-941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/LcUA&#10;AADcAAAADwAAAGRycy9kb3ducmV2LnhtbESP3WrCQBSE74W+w3IK3ohutEUkdRUVBCkt+Ifg3SF7&#10;mg3Jng3Z1aRv3y0IXg4z8w0zX3a2EndqfOFYwXiUgCDOnC44V3A+bYczED4ga6wck4Jf8rBcvPTm&#10;mGrX8oHux5CLCGGfogITQp1K6TNDFv3I1cTR+3GNxRBlk0vdYBvhtpKTJJlKiwXHBYM1bQxl5fFm&#10;FVSDNX/jFbP9xbQcrpfy82tSKtV/7VYfIAJ14Rl+tHdawdv0Hf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//8t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415" o:spid="_x0000_s1033" style="position:absolute;left:3744;top:-1357;width:5306;height:2" coordorigin="3744,-1357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Freeform 416" o:spid="_x0000_s1034" style="position:absolute;left:3744;top:-1357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EwcUA&#10;AADcAAAADwAAAGRycy9kb3ducmV2LnhtbESPQWvCQBSE74X+h+UVehGzqUIo0VXaQqEUBbUi5PbI&#10;PrMh2bchuzXpv3cFocdhZr5hluvRtuJCva8dK3hJUhDEpdM1VwqOP5/TVxA+IGtsHZOCP/KwXj0+&#10;LDHXbuA9XQ6hEhHCPkcFJoQul9KXhiz6xHXE0Tu73mKIsq+k7nGIcNvKWZpm0mLNccFgRx+Gyubw&#10;axW0k3feYoHl7mQGDsWp+d7MGqWen8a3BYhAY/gP39tfWsE8y+B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cTB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413" o:spid="_x0000_s1035" style="position:absolute;left:4227;top:-1674;width:2;height:1695" coordorigin="4227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Freeform 414" o:spid="_x0000_s1036" style="position:absolute;left:4227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SbMUA&#10;AADcAAAADwAAAGRycy9kb3ducmV2LnhtbERPy2rCQBTdF/yH4Qrd1YktFYmZiIqCpS3Fx0J318w1&#10;GczcCZlpTP++syh0eTjvbN7bWnTUeuNYwXiUgCAunDZcKjgeNk9TED4ga6wdk4If8jDPBw8Zptrd&#10;eUfdPpQihrBPUUEVQpNK6YuKLPqRa4gjd3WtxRBhW0rd4j2G21o+J8lEWjQcGypsaFVRcdt/WwWm&#10;ez9/nt7C8uNwNZvLbbtef70elXoc9osZiEB9+Bf/ubdawcskro1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hJsxQAAANwAAAAPAAAAAAAAAAAAAAAAAJgCAABkcnMv&#10;ZG93bnJldi54bWxQSwUGAAAAAAQABAD1AAAAigMAAAAA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11" o:spid="_x0000_s1037" style="position:absolute;left:5191;top:-1674;width:2;height:1695" coordorigin="5191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Freeform 412" o:spid="_x0000_s1038" style="position:absolute;left:5191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It8QA&#10;AADcAAAADwAAAGRycy9kb3ducmV2LnhtbERPz2vCMBS+D/wfwhvspukm6uiM4kRBUZGph3l7Ns82&#10;2LyUJqvdf78chB0/vt/jaWtL0VDtjWMFr70EBHHmtOFcwem47L6D8AFZY+mYFPySh+mk8zTGVLs7&#10;f1FzCLmIIexTVFCEUKVS+qwgi77nKuLIXV1tMURY51LXeI/htpRvSTKUFg3HhgIrmheU3Q4/VoFp&#10;Nufd9zp8bo9Xs7zcVovFfnBS6uW5nX2ACNSGf/HDvdIK+qM4P56JR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JiLfEAAAA3AAAAA8AAAAAAAAAAAAAAAAAmAIAAGRycy9k&#10;b3ducmV2LnhtbFBLBQYAAAAABAAEAPUAAACJAwAAAAA=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09" o:spid="_x0000_s1039" style="position:absolute;left:6156;top:-1674;width:2;height:1695" coordorigin="6156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Freeform 410" o:spid="_x0000_s1040" style="position:absolute;left:6156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zW8cA&#10;AADcAAAADwAAAGRycy9kb3ducmV2LnhtbESPQWsCMRSE74X+h/AEb5pVsS2rUaooWGwpVQ/29rp5&#10;7gY3L8smruu/bwpCj8PMfMNM560tRUO1N44VDPoJCOLMacO5gsN+3XsB4QOyxtIxKbiRh/ns8WGK&#10;qXZX/qJmF3IRIexTVFCEUKVS+qwgi77vKuLonVxtMURZ51LXeI1wW8phkjxJi4bjQoEVLQvKzruL&#10;VWCa7ffH8S0s3vcns/45b1arz/FBqW6nfZ2ACNSG//C9vdEKRs9D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s1vHAAAA3AAAAA8AAAAAAAAAAAAAAAAAmAIAAGRy&#10;cy9kb3ducmV2LnhtbFBLBQYAAAAABAAEAPUAAACMAwAAAAA=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07" o:spid="_x0000_s1041" style="position:absolute;left:7121;top:-1674;width:2;height:1695" coordorigin="7121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reeform 408" o:spid="_x0000_s1042" style="position:absolute;left:7121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OtMgA&#10;AADcAAAADwAAAGRycy9kb3ducmV2LnhtbESPT2vCQBTE7wW/w/IKvTWb2moldRUtChaV4p9De3vN&#10;PpPF7NuQ3cb023eFQo/DzPyGGU87W4mWGm8cK3hIUhDEudOGCwXHw/J+BMIHZI2VY1LwQx6mk97N&#10;GDPtLryjdh8KESHsM1RQhlBnUvq8JIs+cTVx9E6usRiibAqpG7xEuK1kP02H0qLhuFBiTa8l5ef9&#10;t1Vg2vXn9uMtzDeHk1l+nVeLxfvgqNTdbTd7ARGoC//hv/ZKK3h8foLrmXgE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so60yAAAANwAAAAPAAAAAAAAAAAAAAAAAJgCAABk&#10;cnMvZG93bnJldi54bWxQSwUGAAAAAAQABAD1AAAAjQMAAAAA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05" o:spid="_x0000_s1043" style="position:absolute;left:8086;top:-1674;width:2;height:1695" coordorigin="8086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shape id="Freeform 406" o:spid="_x0000_s1044" style="position:absolute;left:8086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1WMcA&#10;AADcAAAADwAAAGRycy9kb3ducmV2LnhtbESPQWsCMRSE70L/Q3iCt5q1pbasRmmLgqJSqh7s7XXz&#10;3A1uXpZNXNd/3wgFj8PMfMOMp60tRUO1N44VDPoJCOLMacO5gv1u/vgGwgdkjaVjUnAlD9PJQ2eM&#10;qXYX/qZmG3IRIexTVFCEUKVS+qwgi77vKuLoHV1tMURZ51LXeIlwW8qnJBlKi4bjQoEVfRaUnbZn&#10;q8A0q5/NYRk+1rujmf+eFrPZ18teqV63fR+BCNSGe/i/vdAKnl+HcDsTj4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stVjHAAAA3AAAAA8AAAAAAAAAAAAAAAAAmAIAAGRy&#10;cy9kb3ducmV2LnhtbFBLBQYAAAAABAAEAPUAAACMAwAAAAA=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03" o:spid="_x0000_s1045" style="position:absolute;left:9050;top:-1674;width:2;height:1695" coordorigin="9050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Freeform 404" o:spid="_x0000_s1046" style="position:absolute;left:9050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+EscQA&#10;AADcAAAADwAAAGRycy9kb3ducmV2LnhtbERPz2vCMBS+D/wfwhvspukm6uiM4kRBUZGph3l7Ns82&#10;2LyUJqvdf78chB0/vt/jaWtL0VDtjWMFr70EBHHmtOFcwem47L6D8AFZY+mYFPySh+mk8zTGVLs7&#10;f1FzCLmIIexTVFCEUKVS+qwgi77nKuLIXV1tMURY51LXeI/htpRvSTKUFg3HhgIrmheU3Q4/VoFp&#10;Nufd9zp8bo9Xs7zcVovFfnBS6uW5nX2ACNSGf/HDvdIK+qO4Np6JR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/hLHEAAAA3AAAAA8AAAAAAAAAAAAAAAAAmAIAAGRycy9k&#10;b3ducmV2LnhtbFBLBQYAAAAABAAEAPUAAACJAwAAAAA=&#10;" path="m,1695l,e" filled="f" strokecolor="#f2f2f2" strokeweight=".19192mm">
                    <v:path arrowok="t" o:connecttype="custom" o:connectlocs="0,21;0,-1674" o:connectangles="0,0"/>
                  </v:shape>
                </v:group>
                <v:group id="Group 401" o:spid="_x0000_s1047" style="position:absolute;left:3744;top:-315;width:5306;height:2" coordorigin="3744,-315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Freeform 402" o:spid="_x0000_s1048" style="position:absolute;left:3744;top:-315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rSMAA&#10;AADcAAAADwAAAGRycy9kb3ducmV2LnhtbERPy4rCMBTdD/gP4QqzG1MVRqlGEXFwllMV3F6aax82&#10;NyXJtNWvnywGXB7Oe70dTCM6cr6yrGA6SUAQ51ZXXCi4nL8+liB8QNbYWCYFD/Kw3Yze1phq23NG&#10;3SkUIoawT1FBGUKbSunzkgz6iW2JI3ezzmCI0BVSO+xjuGnkLEk+pcGKY0OJLe1Lyu+nX6Mgo+OP&#10;u9XdIX/Ui0PGfd08r0+l3sfDbgUi0BBe4n/3t1YwX8b58U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TrSMAAAADcAAAADwAAAAAAAAAAAAAAAACYAgAAZHJzL2Rvd25y&#10;ZXYueG1sUEsFBgAAAAAEAAQA9QAAAIUDAAAAAA=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99" o:spid="_x0000_s1049" style="position:absolute;left:3744;top:-732;width:5306;height:2" coordorigin="3744,-732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shape id="Freeform 400" o:spid="_x0000_s1050" style="position:absolute;left:3744;top:-732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QpMQA&#10;AADcAAAADwAAAGRycy9kb3ducmV2LnhtbESPT2sCMRTE7wW/Q3iCt5qtQpWtUYoo9thVwetj89w/&#10;3bwsSdxd/fRNoeBxmJnfMKvNYBrRkfOVZQVv0wQEcW51xYWC82n/ugThA7LGxjIpuJOHzXr0ssJU&#10;254z6o6hEBHCPkUFZQhtKqXPSzLop7Yljt7VOoMhSldI7bCPcNPIWZK8S4MVx4USW9qWlP8cb0ZB&#10;Rodvd627XX6vF7uM+7p5XB5KTcbD5weIQEN4hv/bX1rBfDmD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0KT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97" o:spid="_x0000_s1051" style="position:absolute;left:3744;top:-1149;width:5306;height:2" coordorigin="3744,-1149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Freeform 398" o:spid="_x0000_s1052" style="position:absolute;left:3744;top:-1149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/tS8QA&#10;AADcAAAADwAAAGRycy9kb3ducmV2LnhtbESPT2sCMRTE7wW/Q3iCt5pVS5WtUUQs7dHVQq+PzXP/&#10;dPOyJOnu6qdvhILHYWZ+w6y3g2lER85XlhXMpgkI4tzqigsFX+f35xUIH5A1NpZJwZU8bDejpzWm&#10;2vacUXcKhYgQ9ikqKENoUyl9XpJBP7UtcfQu1hkMUbpCaod9hJtGzpPkVRqsOC6U2NK+pPzn9GsU&#10;ZPRxdJe6O+TXennIuK+b2/dNqcl42L2BCDSER/i//akVLFYvc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f7Uv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95" o:spid="_x0000_s1053" style="position:absolute;left:3744;top:-1566;width:5306;height:2" coordorigin="3744,-1566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Freeform 396" o:spid="_x0000_s1054" style="position:absolute;left:3744;top:-1566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Wp8QA&#10;AADcAAAADwAAAGRycy9kb3ducmV2LnhtbESPT2sCMRTE74LfITzBm2ZrwcrWKEUs9ehqodfH5rl/&#10;unlZknR39dMbQehxmJnfMOvtYBrRkfOVZQUv8wQEcW51xYWC7/PnbAXCB2SNjWVScCUP2814tMZU&#10;254z6k6hEBHCPkUFZQhtKqXPSzLo57Yljt7FOoMhSldI7bCPcNPIRZIspcGK40KJLe1Kyn9Pf0ZB&#10;Rl9Hd6m7fX6t3/YZ93Vz+7kpNZ0MH+8gAg3hP/xsH7SC19USHmfi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B1qf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93" o:spid="_x0000_s1055" style="position:absolute;left:3744;top:-1674;width:2;height:1695" coordorigin="3744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Freeform 394" o:spid="_x0000_s1056" style="position:absolute;left:3744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u6Yb8A&#10;AADcAAAADwAAAGRycy9kb3ducmV2LnhtbERPS2sCMRC+C/0PYQpepGarUGVrFBEUr11F8DZsZh+4&#10;mSzJVNd/bw6FHj++92ozuE7dKcTWs4HPaQaKuPS25drA+bT/WIKKgmyx80wGnhRhs34brTC3/sE/&#10;dC+kVimEY44GGpE+1zqWDTmMU98TJ67ywaEkGGptAz5SuOv0LMu+tMOWU0ODPe0aKm/FrzNQhZ7m&#10;h9ulqK6tXjxPB9nbiRgzfh+236CEBvkX/7mP1sB8mdamM+kI6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67phvwAAANwAAAAPAAAAAAAAAAAAAAAAAJgCAABkcnMvZG93bnJl&#10;di54bWxQSwUGAAAAAAQABAD1AAAAhAMAAAAA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91" o:spid="_x0000_s1057" style="position:absolute;left:4709;top:-1674;width:2;height:1695" coordorigin="4709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Freeform 392" o:spid="_x0000_s1058" style="position:absolute;left:4709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gusAA&#10;AADcAAAADwAAAGRycy9kb3ducmV2LnhtbERPS2sCMRC+F/wPYYReimatYO3WKCIovbqWQm/DZvaB&#10;m8mSjLr+++YgePz43qvN4Dp1pRBbzwZm0wwUcelty7WBn9N+sgQVBdli55kM3CnCZj16WWFu/Y2P&#10;dC2kVimEY44GGpE+1zqWDTmMU98TJ67ywaEkGGptA95SuOv0e5YttMOWU0ODPe0aKs/FxRmoQk/z&#10;w/m3qP5a/XE/HWRv38SY1/Gw/QIlNMhT/HB/WwPzzzQ/nUlH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QgusAAAADcAAAADwAAAAAAAAAAAAAAAACYAgAAZHJzL2Rvd25y&#10;ZXYueG1sUEsFBgAAAAAEAAQA9QAAAIUDAAAAAA==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89" o:spid="_x0000_s1059" style="position:absolute;left:5674;top:-1674;width:2;height:1695" coordorigin="5674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shape id="Freeform 390" o:spid="_x0000_s1060" style="position:absolute;left:5674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bVsQA&#10;AADcAAAADwAAAGRycy9kb3ducmV2LnhtbESPzWoCQRCE70LeYehALqKzUVCzcZQQUHLNrgRya3Z6&#10;f3CnZ5np6Pr2mUDAY1FVX1Hb/eh6daEQO88GnucZKOLK244bA6fyMNuAioJssfdMBm4UYb97mGwx&#10;t/7Kn3QppFEJwjFHA63IkGsdq5YcxrkfiJNX++BQkgyNtgGvCe56vciylXbYcVpocaD3lqpz8eMM&#10;1GGg5fH8VdTfnV7fyqMc7FSMeXoc315BCY1yD/+3P6yB5csC/s6kI6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G1bEAAAA3AAAAA8AAAAAAAAAAAAAAAAAmAIAAGRycy9k&#10;b3ducmV2LnhtbFBLBQYAAAAABAAEAPUAAACJAwAAAAA=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87" o:spid="_x0000_s1061" style="position:absolute;left:6639;top:-1674;width:2;height:1695" coordorigin="6639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shape id="Freeform 388" o:spid="_x0000_s1062" style="position:absolute;left:6639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8mucQA&#10;AADcAAAADwAAAGRycy9kb3ducmV2LnhtbESPzWoCQRCE70LeYehALqKziWKSjaNIQMnVVQLemp3e&#10;H9zpWWZaXd8+EwjkWFTVV9RyPbhOXSnE1rOB52kGirj0tuXawPGwnbyBioJssfNMBu4UYb16GC0x&#10;t/7Ge7oWUqsE4ZijgUakz7WOZUMO49T3xMmrfHAoSYZa24C3BHedfsmyhXbYclposKfPhspzcXEG&#10;qtDTbHf+LqpTq1/vh51s7ViMeXocNh+ghAb5D/+1v6yB2fscfs+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/JrnEAAAA3AAAAA8AAAAAAAAAAAAAAAAAmAIAAGRycy9k&#10;b3ducmV2LnhtbFBLBQYAAAAABAAEAPUAAACJAwAAAAA=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85" o:spid="_x0000_s1063" style="position:absolute;left:7603;top:-1674;width:2;height:1695" coordorigin="7603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Freeform 386" o:spid="_x0000_s1064" style="position:absolute;left:7603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dVcMA&#10;AADcAAAADwAAAGRycy9kb3ducmV2LnhtbESPzWoCQRCE74LvMLSQi+hsIqjZOEoQlFyzSiC3Zqf3&#10;B3d6lplW17fPBAI5FlX1FbXZDa5TNwqx9WzgeZ6BIi69bbk2cD4dZmtQUZAtdp7JwIMi7Lbj0QZz&#10;6+/8SbdCapUgHHM00Ij0udaxbMhhnPueOHmVDw4lyVBrG/Ce4K7TL1m21A5bTgsN9rRvqLwUV2eg&#10;Cj0tjpevovpu9epxOsrBTsWYp8nw/gZKaJD/8F/7wxpYvC7h90w6Anr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EdVcMAAADcAAAADwAAAAAAAAAAAAAAAACYAgAAZHJzL2Rv&#10;d25yZXYueG1sUEsFBgAAAAAEAAQA9QAAAIgDAAAAAA==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83" o:spid="_x0000_s1065" style="position:absolute;left:8568;top:-1674;width:2;height:1695" coordorigin="8568,-167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Freeform 384" o:spid="_x0000_s1066" style="position:absolute;left:8568;top:-167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svMAA&#10;AADcAAAADwAAAGRycy9kb3ducmV2LnhtbERPS2sCMRC+F/wPYYReimatYO3WKCIovbqWQm/DZvaB&#10;m8mSjLr+++YgePz43qvN4Dp1pRBbzwZm0wwUcelty7WBn9N+sgQVBdli55kM3CnCZj16WWFu/Y2P&#10;dC2kVimEY44GGpE+1zqWDTmMU98TJ67ywaEkGGptA95SuOv0e5YttMOWU0ODPe0aKs/FxRmoQk/z&#10;w/m3qP5a/XE/HWRv38SY1/Gw/QIlNMhT/HB/WwPzz7Q2nUlH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IsvMAAAADcAAAADwAAAAAAAAAAAAAAAACYAgAAZHJzL2Rvd25y&#10;ZXYueG1sUEsFBgAAAAAEAAQA9QAAAIUDAAAAAA==&#10;" path="m,1695l,e" filled="f" strokecolor="#ccc" strokeweight=".32086mm">
                    <v:path arrowok="t" o:connecttype="custom" o:connectlocs="0,21;0,-1674" o:connectangles="0,0"/>
                  </v:shape>
                </v:group>
                <v:group id="Group 381" o:spid="_x0000_s1067" style="position:absolute;left:3986;top:-1597;width:4824;height:1337" coordorigin="3986,-1597" coordsize="4824,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shape id="Freeform 382" o:spid="_x0000_s1068" style="position:absolute;left:3986;top:-1597;width:4824;height:1337;visibility:visible;mso-wrap-style:square;v-text-anchor:top" coordsize="4824,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tyMMA&#10;AADcAAAADwAAAGRycy9kb3ducmV2LnhtbERPy2rCQBTdF/oPwxW6qxNNSSU6ikqFCqXgI4i7S+aa&#10;hGbuhMyYxL/vLApdHs57sRpMLTpqXWVZwWQcgSDOra64UHA+7V5nIJxH1lhbJgUPcrBaPj8tMNW2&#10;5wN1R1+IEMIuRQWl900qpctLMujGtiEO3M22Bn2AbSF1i30IN7WcRlEiDVYcGkpsaFtS/nO8GwXX&#10;hD5u2fvl0Ozt9ybG7CuL0Sn1MhrWcxCeBv8v/nN/agVvUZgfzo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tyMMAAADcAAAADwAAAAAAAAAAAAAAAACYAgAAZHJzL2Rv&#10;d25yZXYueG1sUEsFBgAAAAAEAAQA9QAAAIgDAAAAAA==&#10;" path="m,l61,24r61,26l183,75r61,26l305,128r61,27l427,183r61,28l549,241r61,30l671,302r61,31l793,365r61,33l915,430r61,33l1038,496r61,33l1160,561r61,32l1282,627r61,36l1404,701r61,39l1526,780r61,39l1648,858r61,37l1770,931r61,33l1892,993r61,26l2014,1043r62,21l2137,1083r61,17l2259,1116r61,16l2381,1148r61,15l2503,1176r61,12l2625,1199r61,9l2747,1216r61,7l2869,1231r61,6l2991,1244r62,7l3114,1259r61,8l3236,1276r61,9l3358,1294r61,8l3480,1310r61,6l3602,1322r61,4l3724,1329r61,3l3846,1334r61,2l3968,1337r62,l4091,1337r61,-1l4213,1334r61,-3l4335,1328r61,-4l4457,1320r61,-5l4579,1309r61,-7l4701,1295r61,-8l4823,1279e" filled="f" strokecolor="#333" strokeweight="1.36pt">
                    <v:path arrowok="t" o:connecttype="custom" o:connectlocs="61,-1573;183,-1522;305,-1469;427,-1414;549,-1356;671,-1295;793,-1232;915,-1167;1038,-1101;1160,-1036;1282,-970;1404,-896;1526,-817;1648,-739;1770,-666;1892,-604;2014,-554;2137,-514;2259,-481;2381,-449;2503,-421;2625,-398;2747,-381;2869,-366;2991,-353;3114,-338;3236,-321;3358,-303;3480,-287;3602,-275;3724,-268;3846,-263;3968,-260;4091,-260;4213,-263;4335,-269;4457,-277;4579,-288;4701,-302;4823,-318" o:connectangles="0,0,0,0,0,0,0,0,0,0,0,0,0,0,0,0,0,0,0,0,0,0,0,0,0,0,0,0,0,0,0,0,0,0,0,0,0,0,0,0"/>
                  </v:shape>
                </v:group>
                <v:group id="Group 379" o:spid="_x0000_s1069" style="position:absolute;left:3744;top:-1674;width:5306;height:1695" coordorigin="3744,-1674" coordsize="5306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Freeform 380" o:spid="_x0000_s1070" style="position:absolute;left:3744;top:-1674;width:5306;height:1695;visibility:visible;mso-wrap-style:square;v-text-anchor:top" coordsize="5306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ZrMIA&#10;AADcAAAADwAAAGRycy9kb3ducmV2LnhtbESPQYvCMBSE7wv+h/CEva2JssjSNYoIiqAXW4U9Pppn&#10;U2xeShO1/nsjCHscZuYbZrboXSNu1IXas4bxSIEgLr2pudJwLNZfPyBCRDbYeCYNDwqwmA8+ZpgZ&#10;f+cD3fJYiQThkKEGG2ObSRlKSw7DyLfEyTv7zmFMsquk6fCe4K6RE6Wm0mHNacFiSytL5SW/Og0n&#10;+svV4Uhru9kVsTidc78Ptdafw375CyJSH//D7/bWaPhWE3idS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1mswgAAANwAAAAPAAAAAAAAAAAAAAAAAJgCAABkcnMvZG93&#10;bnJldi54bWxQSwUGAAAAAAQABAD1AAAAhwMAAAAA&#10;" path="m,1695r5306,l5306,,,,,1695e" filled="f" strokeweight=".32086mm">
                    <v:path arrowok="t" o:connecttype="custom" o:connectlocs="0,21;5306,21;5306,-1674;0,-1674;0,21" o:connectangles="0,0,0,0,0"/>
                  </v:shape>
                </v:group>
                <v:group id="Group 377" o:spid="_x0000_s1071" style="position:absolute;left:3744;top:-1970;width:5306;height:296" coordorigin="3744,-1970" coordsize="5306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Freeform 378" o:spid="_x0000_s1072" style="position:absolute;left:3744;top:-1970;width:5306;height:296;visibility:visible;mso-wrap-style:square;v-text-anchor:top" coordsize="530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228UA&#10;AADcAAAADwAAAGRycy9kb3ducmV2LnhtbESPQWvCQBSE74X+h+UVvNVNxYqNbkIpKKWequnB2yP7&#10;zMZm34bsmqT/3hUKHoeZ+YZZ56NtRE+drx0reJkmIIhLp2uuFBSHzfMShA/IGhvHpOCPPOTZ48Ma&#10;U+0G/qZ+HyoRIexTVGBCaFMpfWnIop+6ljh6J9dZDFF2ldQdDhFuGzlLkoW0WHNcMNjSh6Hyd3+x&#10;ChbncTbs+kL+FG+m2FXb45eVr0pNnsb3FYhAY7iH/9ufWsE8mcPtTDw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TbbxQAAANwAAAAPAAAAAAAAAAAAAAAAAJgCAABkcnMv&#10;ZG93bnJldi54bWxQSwUGAAAAAAQABAD1AAAAigMAAAAA&#10;" path="m,296r5306,l5306,,,,,296e" fillcolor="#d9d9d9" stroked="f">
                    <v:path arrowok="t" o:connecttype="custom" o:connectlocs="0,-1674;5306,-1674;5306,-1970;0,-1970;0,-1674" o:connectangles="0,0,0,0,0"/>
                  </v:shape>
                </v:group>
                <v:group id="Group 375" o:spid="_x0000_s1073" style="position:absolute;left:3698;top:-315;width:47;height:2" coordorigin="3698,-315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Freeform 376" o:spid="_x0000_s1074" style="position:absolute;left:3698;top:-315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e5cQA&#10;AADcAAAADwAAAGRycy9kb3ducmV2LnhtbESPQWvCQBSE74X+h+UJXkrdVEQkdQ22IHjwog1Gb4/s&#10;Mwlm34bdNab/visIPQ4z8w2zzAbTip6cbywr+JgkIIhLqxuuFOQ/m/cFCB+QNbaWScEvechWry9L&#10;TLW98576Q6hEhLBPUUEdQpdK6cuaDPqJ7Yijd7HOYIjSVVI7vEe4aeU0SebSYMNxocaOvmsqr4eb&#10;UdB0l6N+27mi+LLnqz/n/qSxVGo8GtafIAIN4T/8bG+1glkyh8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3uXEAAAA3AAAAA8AAAAAAAAAAAAAAAAAmAIAAGRycy9k&#10;b3ducmV2LnhtbFBLBQYAAAAABAAEAPUAAACJAwAAAAA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373" o:spid="_x0000_s1075" style="position:absolute;left:3698;top:-732;width:47;height:2" coordorigin="3698,-732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shape id="Freeform 374" o:spid="_x0000_s1076" style="position:absolute;left:3698;top:-732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vDMEA&#10;AADcAAAADwAAAGRycy9kb3ducmV2LnhtbERPTYvCMBC9C/sfwgheRFMXkaUaiyss7MGLWnS9Dc3Y&#10;ljaTkmS1/ntzEDw+3vcq600rbuR8bVnBbJqAIC6srrlUkB9/Jl8gfEDW2FomBQ/ykK0/BitMtb3z&#10;nm6HUIoYwj5FBVUIXSqlLyoy6Ke2I47c1TqDIUJXSu3wHsNNKz+TZCEN1hwbKuxoW1HRHP6Ngrq7&#10;nvR4587nb3tp/CX3fxoLpUbDfrMEEagPb/HL/asVzJ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87wzBAAAA3AAAAA8AAAAAAAAAAAAAAAAAmAIAAGRycy9kb3du&#10;cmV2LnhtbFBLBQYAAAAABAAEAPUAAACGAwAAAAA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371" o:spid="_x0000_s1077" style="position:absolute;left:3698;top:-1149;width:47;height:2" coordorigin="3698,-1149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Freeform 372" o:spid="_x0000_s1078" style="position:absolute;left:3698;top:-1149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118IA&#10;AADcAAAADwAAAGRycy9kb3ducmV2LnhtbERPy2rCQBTdF/yH4QrdlDpJEZHoRGxB6KIbNWjdXTI3&#10;D8zcCTNjTP++sxBcHs57vRlNJwZyvrWsIJ0lIIhLq1uuFRTH3fsShA/IGjvLpOCPPGzyycsaM23v&#10;vKfhEGoRQ9hnqKAJoc+k9GVDBv3M9sSRq6wzGCJ0tdQO7zHcdPIjSRbSYMuxocGevhoqr4ebUdD2&#10;1Um//bjz+dNerv5S+F+NpVKv03G7AhFoDE/xw/2tFczTOD+eiUd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3XXwgAAANwAAAAPAAAAAAAAAAAAAAAAAJgCAABkcnMvZG93&#10;bnJldi54bWxQSwUGAAAAAAQABAD1AAAAhw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369" o:spid="_x0000_s1079" style="position:absolute;left:3698;top:-1566;width:47;height:2" coordorigin="3698,-1566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shape id="Freeform 370" o:spid="_x0000_s1080" style="position:absolute;left:3698;top:-1566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1OO8UA&#10;AADcAAAADwAAAGRycy9kb3ducmV2LnhtbESPQWvCQBSE74X+h+UVvJS6UUqR6CoqCB68mAZTb4/s&#10;Mwlm34bd1cR/7xYKPQ4z8w2zWA2mFXdyvrGsYDJOQBCXVjdcKci/dx8zED4ga2wtk4IHeVgtX18W&#10;mGrb85HuWahEhLBPUUEdQpdK6cuaDPqx7Yijd7HOYIjSVVI77CPctHKaJF/SYMNxocaOtjWV1+xm&#10;FDTd5aTfD64oNvZ89efc/2gslRq9Des5iEBD+A//tfdawedkC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DU47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367" o:spid="_x0000_s1081" style="position:absolute;left:3744;top:21;width:2;height:47" coordorigin="3744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shape id="Freeform 368" o:spid="_x0000_s1082" style="position:absolute;left:3744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KvMUA&#10;AADcAAAADwAAAGRycy9kb3ducmV2LnhtbESPQWvCQBSE7wX/w/IEb3WjhBJSVymC4ElsmkJ7e2Sf&#10;SWz2bciuSZpf3y0IHoeZ+YbZ7EbTiJ46V1tWsFpGIIgLq2suFeQfh+cEhPPIGhvLpOCXHOy2s6cN&#10;ptoO/E595ksRIOxSVFB536ZSuqIig25pW+LgXWxn0AfZlVJ3OAS4aeQ6il6kwZrDQoUt7SsqfrKb&#10;UXD93uefhykpjqfpOtzw/HXJKVZqMR/fXkF4Gv0jfG8ftYJ4FcP/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4q8xQAAANwAAAAPAAAAAAAAAAAAAAAAAJgCAABkcnMv&#10;ZG93bnJldi54bWxQSwUGAAAAAAQABAD1AAAAigMAAAAA&#10;" path="m,47l,e" filled="f" strokecolor="#333" strokeweight=".32086mm">
                    <v:path arrowok="t" o:connecttype="custom" o:connectlocs="0,68;0,21" o:connectangles="0,0"/>
                  </v:shape>
                </v:group>
                <v:group id="Group 365" o:spid="_x0000_s1083" style="position:absolute;left:4709;top:21;width:2;height:47" coordorigin="4709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shape id="Freeform 366" o:spid="_x0000_s1084" style="position:absolute;left:4709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xUMMA&#10;AADcAAAADwAAAGRycy9kb3ducmV2LnhtbESPQYvCMBSE74L/ITzBm6aKiFSjiCB4WlatoLdH82yr&#10;zUtpoq3+eiMs7HGYmW+Yxao1pXhS7QrLCkbDCARxanXBmYLkuB3MQDiPrLG0TApe5GC17HYWGGvb&#10;8J6eB5+JAGEXo4Lc+yqW0qU5GXRDWxEH72prgz7IOpO6xibATSnHUTSVBgsOCzlWtMkpvR8eRsHt&#10;sklO2/cs3f28b80Df8/XhCZK9Xvteg7CU+v/w3/tnVYwGU3heyYcAb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WxUMMAAADcAAAADwAAAAAAAAAAAAAAAACYAgAAZHJzL2Rv&#10;d25yZXYueG1sUEsFBgAAAAAEAAQA9QAAAIgDAAAAAA==&#10;" path="m,47l,e" filled="f" strokecolor="#333" strokeweight=".32086mm">
                    <v:path arrowok="t" o:connecttype="custom" o:connectlocs="0,68;0,21" o:connectangles="0,0"/>
                  </v:shape>
                </v:group>
                <v:group id="Group 363" o:spid="_x0000_s1085" style="position:absolute;left:5674;top:21;width:2;height:47" coordorigin="5674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shape id="Freeform 364" o:spid="_x0000_s1086" style="position:absolute;left:5674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aAucIA&#10;AADcAAAADwAAAGRycy9kb3ducmV2LnhtbERPy4rCMBTdC/MP4Qqzs6mDDFJNRQTBlfioMLO7NNc+&#10;bG5KE23HrzeLAZeH816uBtOIB3WusqxgGsUgiHOrKy4UZOftZA7CeWSNjWVS8EcOVunHaImJtj0f&#10;6XHyhQgh7BJUUHrfJlK6vCSDLrItceCutjPoA+wKqTvsQ7hp5Fccf0uDFYeGElvalJTfTnejoP7d&#10;ZJftc57v9s+6v+Ph55rRTKnP8bBegPA0+Lf4373TCmbTsDacCUdAp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oC5wgAAANwAAAAPAAAAAAAAAAAAAAAAAJgCAABkcnMvZG93&#10;bnJldi54bWxQSwUGAAAAAAQABAD1AAAAhwMAAAAA&#10;" path="m,47l,e" filled="f" strokecolor="#333" strokeweight=".32086mm">
                    <v:path arrowok="t" o:connecttype="custom" o:connectlocs="0,68;0,21" o:connectangles="0,0"/>
                  </v:shape>
                </v:group>
                <v:group id="Group 361" o:spid="_x0000_s1087" style="position:absolute;left:6639;top:21;width:2;height:47" coordorigin="6639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shape id="Freeform 362" o:spid="_x0000_s1088" style="position:absolute;left:6639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xGAsEA&#10;AADcAAAADwAAAGRycy9kb3ducmV2LnhtbERPTYvCMBC9L/gfwgje1lQRkWoUEQo9iasVdm9DM7bV&#10;ZlKaaKu/fnMQPD7e92rTm1o8qHWVZQWTcQSCOLe64kJBdkq+FyCcR9ZYWyYFT3KwWQ++Vhhr2/EP&#10;PY6+ECGEXYwKSu+bWEqXl2TQjW1DHLiLbQ36ANtC6ha7EG5qOY2iuTRYcWgosaFdSfnteDcKrn+7&#10;7Jy8Fnm6f127Ox5+LxnNlBoN++0ShKfef8Rvd6oVzKZhfjgTj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sRgLBAAAA3AAAAA8AAAAAAAAAAAAAAAAAmAIAAGRycy9kb3du&#10;cmV2LnhtbFBLBQYAAAAABAAEAPUAAACGAwAAAAA=&#10;" path="m,47l,e" filled="f" strokecolor="#333" strokeweight=".32086mm">
                    <v:path arrowok="t" o:connecttype="custom" o:connectlocs="0,68;0,21" o:connectangles="0,0"/>
                  </v:shape>
                </v:group>
                <v:group id="Group 359" o:spid="_x0000_s1089" style="position:absolute;left:7603;top:21;width:2;height:47" coordorigin="7603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shape id="Freeform 360" o:spid="_x0000_s1090" style="position:absolute;left:7603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97sQA&#10;AADcAAAADwAAAGRycy9kb3ducmV2LnhtbESPQYvCMBSE78L+h/AWvNl0i4hUo4ggeFpcraC3R/Ns&#10;q81LaaLt+uuNsLDHYWa+YebL3tTiQa2rLCv4imIQxLnVFRcKssNmNAXhPLLG2jIp+CUHy8XHYI6p&#10;th3/0GPvCxEg7FJUUHrfpFK6vCSDLrINcfAutjXog2wLqVvsAtzUMonjiTRYcVgosaF1SfltfzcK&#10;rud1dtw8p/n2+3nt7rg7XTIaKzX87FczEJ56/x/+a2+1gnGSwPt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fe7EAAAA3AAAAA8AAAAAAAAAAAAAAAAAmAIAAGRycy9k&#10;b3ducmV2LnhtbFBLBQYAAAAABAAEAPUAAACJAwAAAAA=&#10;" path="m,47l,e" filled="f" strokecolor="#333" strokeweight=".32086mm">
                    <v:path arrowok="t" o:connecttype="custom" o:connectlocs="0,68;0,21" o:connectangles="0,0"/>
                  </v:shape>
                </v:group>
                <v:group id="Group 357" o:spid="_x0000_s1091" style="position:absolute;left:8568;top:21;width:2;height:47" coordorigin="8568,21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shape id="Freeform 358" o:spid="_x0000_s1092" style="position:absolute;left:8568;top:21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AAcQA&#10;AADcAAAADwAAAGRycy9kb3ducmV2LnhtbESPQYvCMBSE78L+h/AWvNl0pYhUo4ggeFpcraC3R/Ns&#10;q81LaaLt+uuNsLDHYWa+YebL3tTiQa2rLCv4imIQxLnVFRcKssNmNAXhPLLG2jIp+CUHy8XHYI6p&#10;th3/0GPvCxEg7FJUUHrfpFK6vCSDLrINcfAutjXog2wLqVvsAtzUchzHE2mw4rBQYkPrkvLb/m4U&#10;XM/r7Lh5TvPt9/Pa3XF3umSUKDX87FczEJ56/x/+a2+1gmScwPt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XQAHEAAAA3AAAAA8AAAAAAAAAAAAAAAAAmAIAAGRycy9k&#10;b3ducmV2LnhtbFBLBQYAAAAABAAEAPUAAACJAwAAAAA=&#10;" path="m,47l,e" filled="f" strokecolor="#333" strokeweight=".32086mm">
                    <v:path arrowok="t" o:connecttype="custom" o:connectlocs="0,68;0,2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42" behindDoc="1" locked="0" layoutInCell="1" allowOverlap="1" wp14:anchorId="4076063E" wp14:editId="21A95DCC">
                <wp:simplePos x="0" y="0"/>
                <wp:positionH relativeFrom="page">
                  <wp:posOffset>2342515</wp:posOffset>
                </wp:positionH>
                <wp:positionV relativeFrom="paragraph">
                  <wp:posOffset>189865</wp:posOffset>
                </wp:positionV>
                <wp:extent cx="3410585" cy="1305560"/>
                <wp:effectExtent l="8890" t="0" r="0" b="1905"/>
                <wp:wrapNone/>
                <wp:docPr id="243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0585" cy="1305560"/>
                          <a:chOff x="3689" y="299"/>
                          <a:chExt cx="5371" cy="2056"/>
                        </a:xfrm>
                      </wpg:grpSpPr>
                      <wpg:grpSp>
                        <wpg:cNvPr id="244" name="Group 354"/>
                        <wpg:cNvGrpSpPr>
                          <a:grpSpLocks/>
                        </wpg:cNvGrpSpPr>
                        <wpg:grpSpPr bwMode="auto">
                          <a:xfrm>
                            <a:off x="3744" y="1993"/>
                            <a:ext cx="5306" cy="2"/>
                            <a:chOff x="3744" y="1993"/>
                            <a:chExt cx="5306" cy="2"/>
                          </a:xfrm>
                        </wpg:grpSpPr>
                        <wps:wsp>
                          <wps:cNvPr id="245" name="Freeform 355"/>
                          <wps:cNvSpPr>
                            <a:spLocks/>
                          </wps:cNvSpPr>
                          <wps:spPr bwMode="auto">
                            <a:xfrm>
                              <a:off x="3744" y="1993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352"/>
                        <wpg:cNvGrpSpPr>
                          <a:grpSpLocks/>
                        </wpg:cNvGrpSpPr>
                        <wpg:grpSpPr bwMode="auto">
                          <a:xfrm>
                            <a:off x="3744" y="1675"/>
                            <a:ext cx="5306" cy="2"/>
                            <a:chOff x="3744" y="1675"/>
                            <a:chExt cx="5306" cy="2"/>
                          </a:xfrm>
                        </wpg:grpSpPr>
                        <wps:wsp>
                          <wps:cNvPr id="247" name="Freeform 353"/>
                          <wps:cNvSpPr>
                            <a:spLocks/>
                          </wps:cNvSpPr>
                          <wps:spPr bwMode="auto">
                            <a:xfrm>
                              <a:off x="3744" y="1675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350"/>
                        <wpg:cNvGrpSpPr>
                          <a:grpSpLocks/>
                        </wpg:cNvGrpSpPr>
                        <wpg:grpSpPr bwMode="auto">
                          <a:xfrm>
                            <a:off x="3744" y="1357"/>
                            <a:ext cx="5306" cy="2"/>
                            <a:chOff x="3744" y="1357"/>
                            <a:chExt cx="5306" cy="2"/>
                          </a:xfrm>
                        </wpg:grpSpPr>
                        <wps:wsp>
                          <wps:cNvPr id="249" name="Freeform 351"/>
                          <wps:cNvSpPr>
                            <a:spLocks/>
                          </wps:cNvSpPr>
                          <wps:spPr bwMode="auto">
                            <a:xfrm>
                              <a:off x="3744" y="1357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348"/>
                        <wpg:cNvGrpSpPr>
                          <a:grpSpLocks/>
                        </wpg:cNvGrpSpPr>
                        <wpg:grpSpPr bwMode="auto">
                          <a:xfrm>
                            <a:off x="3744" y="1039"/>
                            <a:ext cx="5306" cy="2"/>
                            <a:chOff x="3744" y="1039"/>
                            <a:chExt cx="5306" cy="2"/>
                          </a:xfrm>
                        </wpg:grpSpPr>
                        <wps:wsp>
                          <wps:cNvPr id="251" name="Freeform 349"/>
                          <wps:cNvSpPr>
                            <a:spLocks/>
                          </wps:cNvSpPr>
                          <wps:spPr bwMode="auto">
                            <a:xfrm>
                              <a:off x="3744" y="1039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346"/>
                        <wpg:cNvGrpSpPr>
                          <a:grpSpLocks/>
                        </wpg:cNvGrpSpPr>
                        <wpg:grpSpPr bwMode="auto">
                          <a:xfrm>
                            <a:off x="3744" y="721"/>
                            <a:ext cx="5306" cy="2"/>
                            <a:chOff x="3744" y="721"/>
                            <a:chExt cx="5306" cy="2"/>
                          </a:xfrm>
                        </wpg:grpSpPr>
                        <wps:wsp>
                          <wps:cNvPr id="253" name="Freeform 347"/>
                          <wps:cNvSpPr>
                            <a:spLocks/>
                          </wps:cNvSpPr>
                          <wps:spPr bwMode="auto">
                            <a:xfrm>
                              <a:off x="3744" y="721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344"/>
                        <wpg:cNvGrpSpPr>
                          <a:grpSpLocks/>
                        </wpg:cNvGrpSpPr>
                        <wpg:grpSpPr bwMode="auto">
                          <a:xfrm>
                            <a:off x="4227" y="604"/>
                            <a:ext cx="2" cy="1695"/>
                            <a:chOff x="4227" y="604"/>
                            <a:chExt cx="2" cy="1695"/>
                          </a:xfrm>
                        </wpg:grpSpPr>
                        <wps:wsp>
                          <wps:cNvPr id="255" name="Freeform 345"/>
                          <wps:cNvSpPr>
                            <a:spLocks/>
                          </wps:cNvSpPr>
                          <wps:spPr bwMode="auto">
                            <a:xfrm>
                              <a:off x="4227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342"/>
                        <wpg:cNvGrpSpPr>
                          <a:grpSpLocks/>
                        </wpg:cNvGrpSpPr>
                        <wpg:grpSpPr bwMode="auto">
                          <a:xfrm>
                            <a:off x="5191" y="604"/>
                            <a:ext cx="2" cy="1695"/>
                            <a:chOff x="5191" y="604"/>
                            <a:chExt cx="2" cy="1695"/>
                          </a:xfrm>
                        </wpg:grpSpPr>
                        <wps:wsp>
                          <wps:cNvPr id="257" name="Freeform 343"/>
                          <wps:cNvSpPr>
                            <a:spLocks/>
                          </wps:cNvSpPr>
                          <wps:spPr bwMode="auto">
                            <a:xfrm>
                              <a:off x="5191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340"/>
                        <wpg:cNvGrpSpPr>
                          <a:grpSpLocks/>
                        </wpg:cNvGrpSpPr>
                        <wpg:grpSpPr bwMode="auto">
                          <a:xfrm>
                            <a:off x="6156" y="604"/>
                            <a:ext cx="2" cy="1695"/>
                            <a:chOff x="6156" y="604"/>
                            <a:chExt cx="2" cy="1695"/>
                          </a:xfrm>
                        </wpg:grpSpPr>
                        <wps:wsp>
                          <wps:cNvPr id="259" name="Freeform 341"/>
                          <wps:cNvSpPr>
                            <a:spLocks/>
                          </wps:cNvSpPr>
                          <wps:spPr bwMode="auto">
                            <a:xfrm>
                              <a:off x="6156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338"/>
                        <wpg:cNvGrpSpPr>
                          <a:grpSpLocks/>
                        </wpg:cNvGrpSpPr>
                        <wpg:grpSpPr bwMode="auto">
                          <a:xfrm>
                            <a:off x="7121" y="604"/>
                            <a:ext cx="2" cy="1695"/>
                            <a:chOff x="7121" y="604"/>
                            <a:chExt cx="2" cy="1695"/>
                          </a:xfrm>
                        </wpg:grpSpPr>
                        <wps:wsp>
                          <wps:cNvPr id="261" name="Freeform 339"/>
                          <wps:cNvSpPr>
                            <a:spLocks/>
                          </wps:cNvSpPr>
                          <wps:spPr bwMode="auto">
                            <a:xfrm>
                              <a:off x="7121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336"/>
                        <wpg:cNvGrpSpPr>
                          <a:grpSpLocks/>
                        </wpg:cNvGrpSpPr>
                        <wpg:grpSpPr bwMode="auto">
                          <a:xfrm>
                            <a:off x="8086" y="604"/>
                            <a:ext cx="2" cy="1695"/>
                            <a:chOff x="8086" y="604"/>
                            <a:chExt cx="2" cy="1695"/>
                          </a:xfrm>
                        </wpg:grpSpPr>
                        <wps:wsp>
                          <wps:cNvPr id="263" name="Freeform 337"/>
                          <wps:cNvSpPr>
                            <a:spLocks/>
                          </wps:cNvSpPr>
                          <wps:spPr bwMode="auto">
                            <a:xfrm>
                              <a:off x="8086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334"/>
                        <wpg:cNvGrpSpPr>
                          <a:grpSpLocks/>
                        </wpg:cNvGrpSpPr>
                        <wpg:grpSpPr bwMode="auto">
                          <a:xfrm>
                            <a:off x="9050" y="604"/>
                            <a:ext cx="2" cy="1695"/>
                            <a:chOff x="9050" y="604"/>
                            <a:chExt cx="2" cy="1695"/>
                          </a:xfrm>
                        </wpg:grpSpPr>
                        <wps:wsp>
                          <wps:cNvPr id="265" name="Freeform 335"/>
                          <wps:cNvSpPr>
                            <a:spLocks/>
                          </wps:cNvSpPr>
                          <wps:spPr bwMode="auto">
                            <a:xfrm>
                              <a:off x="9050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332"/>
                        <wpg:cNvGrpSpPr>
                          <a:grpSpLocks/>
                        </wpg:cNvGrpSpPr>
                        <wpg:grpSpPr bwMode="auto">
                          <a:xfrm>
                            <a:off x="3744" y="2152"/>
                            <a:ext cx="5306" cy="2"/>
                            <a:chOff x="3744" y="2152"/>
                            <a:chExt cx="5306" cy="2"/>
                          </a:xfrm>
                        </wpg:grpSpPr>
                        <wps:wsp>
                          <wps:cNvPr id="267" name="Freeform 333"/>
                          <wps:cNvSpPr>
                            <a:spLocks/>
                          </wps:cNvSpPr>
                          <wps:spPr bwMode="auto">
                            <a:xfrm>
                              <a:off x="3744" y="2152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330"/>
                        <wpg:cNvGrpSpPr>
                          <a:grpSpLocks/>
                        </wpg:cNvGrpSpPr>
                        <wpg:grpSpPr bwMode="auto">
                          <a:xfrm>
                            <a:off x="3744" y="1834"/>
                            <a:ext cx="5306" cy="2"/>
                            <a:chOff x="3744" y="1834"/>
                            <a:chExt cx="5306" cy="2"/>
                          </a:xfrm>
                        </wpg:grpSpPr>
                        <wps:wsp>
                          <wps:cNvPr id="269" name="Freeform 331"/>
                          <wps:cNvSpPr>
                            <a:spLocks/>
                          </wps:cNvSpPr>
                          <wps:spPr bwMode="auto">
                            <a:xfrm>
                              <a:off x="3744" y="1834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328"/>
                        <wpg:cNvGrpSpPr>
                          <a:grpSpLocks/>
                        </wpg:cNvGrpSpPr>
                        <wpg:grpSpPr bwMode="auto">
                          <a:xfrm>
                            <a:off x="3744" y="1516"/>
                            <a:ext cx="5306" cy="2"/>
                            <a:chOff x="3744" y="1516"/>
                            <a:chExt cx="5306" cy="2"/>
                          </a:xfrm>
                        </wpg:grpSpPr>
                        <wps:wsp>
                          <wps:cNvPr id="271" name="Freeform 329"/>
                          <wps:cNvSpPr>
                            <a:spLocks/>
                          </wps:cNvSpPr>
                          <wps:spPr bwMode="auto">
                            <a:xfrm>
                              <a:off x="3744" y="1516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326"/>
                        <wpg:cNvGrpSpPr>
                          <a:grpSpLocks/>
                        </wpg:cNvGrpSpPr>
                        <wpg:grpSpPr bwMode="auto">
                          <a:xfrm>
                            <a:off x="3744" y="1198"/>
                            <a:ext cx="5306" cy="2"/>
                            <a:chOff x="3744" y="1198"/>
                            <a:chExt cx="5306" cy="2"/>
                          </a:xfrm>
                        </wpg:grpSpPr>
                        <wps:wsp>
                          <wps:cNvPr id="273" name="Freeform 327"/>
                          <wps:cNvSpPr>
                            <a:spLocks/>
                          </wps:cNvSpPr>
                          <wps:spPr bwMode="auto">
                            <a:xfrm>
                              <a:off x="3744" y="1198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324"/>
                        <wpg:cNvGrpSpPr>
                          <a:grpSpLocks/>
                        </wpg:cNvGrpSpPr>
                        <wpg:grpSpPr bwMode="auto">
                          <a:xfrm>
                            <a:off x="3744" y="880"/>
                            <a:ext cx="5306" cy="2"/>
                            <a:chOff x="3744" y="880"/>
                            <a:chExt cx="5306" cy="2"/>
                          </a:xfrm>
                        </wpg:grpSpPr>
                        <wps:wsp>
                          <wps:cNvPr id="275" name="Freeform 325"/>
                          <wps:cNvSpPr>
                            <a:spLocks/>
                          </wps:cNvSpPr>
                          <wps:spPr bwMode="auto">
                            <a:xfrm>
                              <a:off x="3744" y="880"/>
                              <a:ext cx="5306" cy="2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9050 3744"/>
                                <a:gd name="T3" fmla="*/ T2 w 53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06">
                                  <a:moveTo>
                                    <a:pt x="0" y="0"/>
                                  </a:moveTo>
                                  <a:lnTo>
                                    <a:pt x="530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322"/>
                        <wpg:cNvGrpSpPr>
                          <a:grpSpLocks/>
                        </wpg:cNvGrpSpPr>
                        <wpg:grpSpPr bwMode="auto">
                          <a:xfrm>
                            <a:off x="3744" y="604"/>
                            <a:ext cx="2" cy="1695"/>
                            <a:chOff x="3744" y="604"/>
                            <a:chExt cx="2" cy="1695"/>
                          </a:xfrm>
                        </wpg:grpSpPr>
                        <wps:wsp>
                          <wps:cNvPr id="277" name="Freeform 323"/>
                          <wps:cNvSpPr>
                            <a:spLocks/>
                          </wps:cNvSpPr>
                          <wps:spPr bwMode="auto">
                            <a:xfrm>
                              <a:off x="3744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320"/>
                        <wpg:cNvGrpSpPr>
                          <a:grpSpLocks/>
                        </wpg:cNvGrpSpPr>
                        <wpg:grpSpPr bwMode="auto">
                          <a:xfrm>
                            <a:off x="4709" y="604"/>
                            <a:ext cx="2" cy="1695"/>
                            <a:chOff x="4709" y="604"/>
                            <a:chExt cx="2" cy="1695"/>
                          </a:xfrm>
                        </wpg:grpSpPr>
                        <wps:wsp>
                          <wps:cNvPr id="279" name="Freeform 321"/>
                          <wps:cNvSpPr>
                            <a:spLocks/>
                          </wps:cNvSpPr>
                          <wps:spPr bwMode="auto">
                            <a:xfrm>
                              <a:off x="4709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318"/>
                        <wpg:cNvGrpSpPr>
                          <a:grpSpLocks/>
                        </wpg:cNvGrpSpPr>
                        <wpg:grpSpPr bwMode="auto">
                          <a:xfrm>
                            <a:off x="5674" y="604"/>
                            <a:ext cx="2" cy="1695"/>
                            <a:chOff x="5674" y="604"/>
                            <a:chExt cx="2" cy="1695"/>
                          </a:xfrm>
                        </wpg:grpSpPr>
                        <wps:wsp>
                          <wps:cNvPr id="281" name="Freeform 319"/>
                          <wps:cNvSpPr>
                            <a:spLocks/>
                          </wps:cNvSpPr>
                          <wps:spPr bwMode="auto">
                            <a:xfrm>
                              <a:off x="5674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316"/>
                        <wpg:cNvGrpSpPr>
                          <a:grpSpLocks/>
                        </wpg:cNvGrpSpPr>
                        <wpg:grpSpPr bwMode="auto">
                          <a:xfrm>
                            <a:off x="6639" y="604"/>
                            <a:ext cx="2" cy="1695"/>
                            <a:chOff x="6639" y="604"/>
                            <a:chExt cx="2" cy="1695"/>
                          </a:xfrm>
                        </wpg:grpSpPr>
                        <wps:wsp>
                          <wps:cNvPr id="283" name="Freeform 317"/>
                          <wps:cNvSpPr>
                            <a:spLocks/>
                          </wps:cNvSpPr>
                          <wps:spPr bwMode="auto">
                            <a:xfrm>
                              <a:off x="6639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314"/>
                        <wpg:cNvGrpSpPr>
                          <a:grpSpLocks/>
                        </wpg:cNvGrpSpPr>
                        <wpg:grpSpPr bwMode="auto">
                          <a:xfrm>
                            <a:off x="7603" y="604"/>
                            <a:ext cx="2" cy="1695"/>
                            <a:chOff x="7603" y="604"/>
                            <a:chExt cx="2" cy="1695"/>
                          </a:xfrm>
                        </wpg:grpSpPr>
                        <wps:wsp>
                          <wps:cNvPr id="285" name="Freeform 315"/>
                          <wps:cNvSpPr>
                            <a:spLocks/>
                          </wps:cNvSpPr>
                          <wps:spPr bwMode="auto">
                            <a:xfrm>
                              <a:off x="7603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312"/>
                        <wpg:cNvGrpSpPr>
                          <a:grpSpLocks/>
                        </wpg:cNvGrpSpPr>
                        <wpg:grpSpPr bwMode="auto">
                          <a:xfrm>
                            <a:off x="8568" y="604"/>
                            <a:ext cx="2" cy="1695"/>
                            <a:chOff x="8568" y="604"/>
                            <a:chExt cx="2" cy="1695"/>
                          </a:xfrm>
                        </wpg:grpSpPr>
                        <wps:wsp>
                          <wps:cNvPr id="287" name="Freeform 313"/>
                          <wps:cNvSpPr>
                            <a:spLocks/>
                          </wps:cNvSpPr>
                          <wps:spPr bwMode="auto">
                            <a:xfrm>
                              <a:off x="8568" y="604"/>
                              <a:ext cx="2" cy="1695"/>
                            </a:xfrm>
                            <a:custGeom>
                              <a:avLst/>
                              <a:gdLst>
                                <a:gd name="T0" fmla="+- 0 2299 604"/>
                                <a:gd name="T1" fmla="*/ 2299 h 1695"/>
                                <a:gd name="T2" fmla="+- 0 604 604"/>
                                <a:gd name="T3" fmla="*/ 604 h 1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5">
                                  <a:moveTo>
                                    <a:pt x="0" y="16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310"/>
                        <wpg:cNvGrpSpPr>
                          <a:grpSpLocks/>
                        </wpg:cNvGrpSpPr>
                        <wpg:grpSpPr bwMode="auto">
                          <a:xfrm>
                            <a:off x="3929" y="615"/>
                            <a:ext cx="114" cy="99"/>
                            <a:chOff x="3929" y="615"/>
                            <a:chExt cx="114" cy="99"/>
                          </a:xfrm>
                        </wpg:grpSpPr>
                        <wps:wsp>
                          <wps:cNvPr id="289" name="Freeform 311"/>
                          <wps:cNvSpPr>
                            <a:spLocks/>
                          </wps:cNvSpPr>
                          <wps:spPr bwMode="auto">
                            <a:xfrm>
                              <a:off x="3929" y="61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3986 3929"/>
                                <a:gd name="T1" fmla="*/ T0 w 114"/>
                                <a:gd name="T2" fmla="+- 0 615 615"/>
                                <a:gd name="T3" fmla="*/ 615 h 99"/>
                                <a:gd name="T4" fmla="+- 0 3929 3929"/>
                                <a:gd name="T5" fmla="*/ T4 w 114"/>
                                <a:gd name="T6" fmla="+- 0 714 615"/>
                                <a:gd name="T7" fmla="*/ 714 h 99"/>
                                <a:gd name="T8" fmla="+- 0 4043 3929"/>
                                <a:gd name="T9" fmla="*/ T8 w 114"/>
                                <a:gd name="T10" fmla="+- 0 714 615"/>
                                <a:gd name="T11" fmla="*/ 714 h 99"/>
                                <a:gd name="T12" fmla="+- 0 3986 3929"/>
                                <a:gd name="T13" fmla="*/ T12 w 114"/>
                                <a:gd name="T14" fmla="+- 0 615 615"/>
                                <a:gd name="T15" fmla="*/ 61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308"/>
                        <wpg:cNvGrpSpPr>
                          <a:grpSpLocks/>
                        </wpg:cNvGrpSpPr>
                        <wpg:grpSpPr bwMode="auto">
                          <a:xfrm>
                            <a:off x="4170" y="1130"/>
                            <a:ext cx="114" cy="99"/>
                            <a:chOff x="4170" y="1130"/>
                            <a:chExt cx="114" cy="99"/>
                          </a:xfrm>
                        </wpg:grpSpPr>
                        <wps:wsp>
                          <wps:cNvPr id="291" name="Freeform 309"/>
                          <wps:cNvSpPr>
                            <a:spLocks/>
                          </wps:cNvSpPr>
                          <wps:spPr bwMode="auto">
                            <a:xfrm>
                              <a:off x="4170" y="1130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227 4170"/>
                                <a:gd name="T1" fmla="*/ T0 w 114"/>
                                <a:gd name="T2" fmla="+- 0 1130 1130"/>
                                <a:gd name="T3" fmla="*/ 1130 h 99"/>
                                <a:gd name="T4" fmla="+- 0 4170 4170"/>
                                <a:gd name="T5" fmla="*/ T4 w 114"/>
                                <a:gd name="T6" fmla="+- 0 1228 1130"/>
                                <a:gd name="T7" fmla="*/ 1228 h 99"/>
                                <a:gd name="T8" fmla="+- 0 4284 4170"/>
                                <a:gd name="T9" fmla="*/ T8 w 114"/>
                                <a:gd name="T10" fmla="+- 0 1228 1130"/>
                                <a:gd name="T11" fmla="*/ 1228 h 99"/>
                                <a:gd name="T12" fmla="+- 0 4227 4170"/>
                                <a:gd name="T13" fmla="*/ T12 w 114"/>
                                <a:gd name="T14" fmla="+- 0 1130 1130"/>
                                <a:gd name="T15" fmla="*/ 113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306"/>
                        <wpg:cNvGrpSpPr>
                          <a:grpSpLocks/>
                        </wpg:cNvGrpSpPr>
                        <wpg:grpSpPr bwMode="auto">
                          <a:xfrm>
                            <a:off x="4411" y="1203"/>
                            <a:ext cx="114" cy="99"/>
                            <a:chOff x="4411" y="1203"/>
                            <a:chExt cx="114" cy="99"/>
                          </a:xfrm>
                        </wpg:grpSpPr>
                        <wps:wsp>
                          <wps:cNvPr id="293" name="Freeform 307"/>
                          <wps:cNvSpPr>
                            <a:spLocks/>
                          </wps:cNvSpPr>
                          <wps:spPr bwMode="auto">
                            <a:xfrm>
                              <a:off x="4411" y="120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468 4411"/>
                                <a:gd name="T1" fmla="*/ T0 w 114"/>
                                <a:gd name="T2" fmla="+- 0 1203 1203"/>
                                <a:gd name="T3" fmla="*/ 1203 h 99"/>
                                <a:gd name="T4" fmla="+- 0 4411 4411"/>
                                <a:gd name="T5" fmla="*/ T4 w 114"/>
                                <a:gd name="T6" fmla="+- 0 1302 1203"/>
                                <a:gd name="T7" fmla="*/ 1302 h 99"/>
                                <a:gd name="T8" fmla="+- 0 4525 4411"/>
                                <a:gd name="T9" fmla="*/ T8 w 114"/>
                                <a:gd name="T10" fmla="+- 0 1302 1203"/>
                                <a:gd name="T11" fmla="*/ 1302 h 99"/>
                                <a:gd name="T12" fmla="+- 0 4468 4411"/>
                                <a:gd name="T13" fmla="*/ T12 w 114"/>
                                <a:gd name="T14" fmla="+- 0 1203 1203"/>
                                <a:gd name="T15" fmla="*/ 120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304"/>
                        <wpg:cNvGrpSpPr>
                          <a:grpSpLocks/>
                        </wpg:cNvGrpSpPr>
                        <wpg:grpSpPr bwMode="auto">
                          <a:xfrm>
                            <a:off x="4652" y="1413"/>
                            <a:ext cx="114" cy="99"/>
                            <a:chOff x="4652" y="1413"/>
                            <a:chExt cx="114" cy="99"/>
                          </a:xfrm>
                        </wpg:grpSpPr>
                        <wps:wsp>
                          <wps:cNvPr id="295" name="Freeform 305"/>
                          <wps:cNvSpPr>
                            <a:spLocks/>
                          </wps:cNvSpPr>
                          <wps:spPr bwMode="auto">
                            <a:xfrm>
                              <a:off x="4652" y="141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709 4652"/>
                                <a:gd name="T1" fmla="*/ T0 w 114"/>
                                <a:gd name="T2" fmla="+- 0 1413 1413"/>
                                <a:gd name="T3" fmla="*/ 1413 h 99"/>
                                <a:gd name="T4" fmla="+- 0 4652 4652"/>
                                <a:gd name="T5" fmla="*/ T4 w 114"/>
                                <a:gd name="T6" fmla="+- 0 1511 1413"/>
                                <a:gd name="T7" fmla="*/ 1511 h 99"/>
                                <a:gd name="T8" fmla="+- 0 4766 4652"/>
                                <a:gd name="T9" fmla="*/ T8 w 114"/>
                                <a:gd name="T10" fmla="+- 0 1511 1413"/>
                                <a:gd name="T11" fmla="*/ 1511 h 99"/>
                                <a:gd name="T12" fmla="+- 0 4709 4652"/>
                                <a:gd name="T13" fmla="*/ T12 w 114"/>
                                <a:gd name="T14" fmla="+- 0 1413 1413"/>
                                <a:gd name="T15" fmla="*/ 141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302"/>
                        <wpg:cNvGrpSpPr>
                          <a:grpSpLocks/>
                        </wpg:cNvGrpSpPr>
                        <wpg:grpSpPr bwMode="auto">
                          <a:xfrm>
                            <a:off x="4893" y="1574"/>
                            <a:ext cx="114" cy="99"/>
                            <a:chOff x="4893" y="1574"/>
                            <a:chExt cx="114" cy="99"/>
                          </a:xfrm>
                        </wpg:grpSpPr>
                        <wps:wsp>
                          <wps:cNvPr id="297" name="Freeform 303"/>
                          <wps:cNvSpPr>
                            <a:spLocks/>
                          </wps:cNvSpPr>
                          <wps:spPr bwMode="auto">
                            <a:xfrm>
                              <a:off x="4893" y="1574"/>
                              <a:ext cx="114" cy="99"/>
                            </a:xfrm>
                            <a:custGeom>
                              <a:avLst/>
                              <a:gdLst>
                                <a:gd name="T0" fmla="+- 0 4950 4893"/>
                                <a:gd name="T1" fmla="*/ T0 w 114"/>
                                <a:gd name="T2" fmla="+- 0 1574 1574"/>
                                <a:gd name="T3" fmla="*/ 1574 h 99"/>
                                <a:gd name="T4" fmla="+- 0 4893 4893"/>
                                <a:gd name="T5" fmla="*/ T4 w 114"/>
                                <a:gd name="T6" fmla="+- 0 1673 1574"/>
                                <a:gd name="T7" fmla="*/ 1673 h 99"/>
                                <a:gd name="T8" fmla="+- 0 5007 4893"/>
                                <a:gd name="T9" fmla="*/ T8 w 114"/>
                                <a:gd name="T10" fmla="+- 0 1673 1574"/>
                                <a:gd name="T11" fmla="*/ 1673 h 99"/>
                                <a:gd name="T12" fmla="+- 0 4950 4893"/>
                                <a:gd name="T13" fmla="*/ T12 w 114"/>
                                <a:gd name="T14" fmla="+- 0 1574 1574"/>
                                <a:gd name="T15" fmla="*/ 157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300"/>
                        <wpg:cNvGrpSpPr>
                          <a:grpSpLocks/>
                        </wpg:cNvGrpSpPr>
                        <wpg:grpSpPr bwMode="auto">
                          <a:xfrm>
                            <a:off x="5135" y="1652"/>
                            <a:ext cx="114" cy="99"/>
                            <a:chOff x="5135" y="1652"/>
                            <a:chExt cx="114" cy="99"/>
                          </a:xfrm>
                        </wpg:grpSpPr>
                        <wps:wsp>
                          <wps:cNvPr id="299" name="Freeform 301"/>
                          <wps:cNvSpPr>
                            <a:spLocks/>
                          </wps:cNvSpPr>
                          <wps:spPr bwMode="auto">
                            <a:xfrm>
                              <a:off x="5135" y="1652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191 5135"/>
                                <a:gd name="T1" fmla="*/ T0 w 114"/>
                                <a:gd name="T2" fmla="+- 0 1652 1652"/>
                                <a:gd name="T3" fmla="*/ 1652 h 99"/>
                                <a:gd name="T4" fmla="+- 0 5135 5135"/>
                                <a:gd name="T5" fmla="*/ T4 w 114"/>
                                <a:gd name="T6" fmla="+- 0 1751 1652"/>
                                <a:gd name="T7" fmla="*/ 1751 h 99"/>
                                <a:gd name="T8" fmla="+- 0 5248 5135"/>
                                <a:gd name="T9" fmla="*/ T8 w 114"/>
                                <a:gd name="T10" fmla="+- 0 1751 1652"/>
                                <a:gd name="T11" fmla="*/ 1751 h 99"/>
                                <a:gd name="T12" fmla="+- 0 5191 5135"/>
                                <a:gd name="T13" fmla="*/ T12 w 114"/>
                                <a:gd name="T14" fmla="+- 0 1652 1652"/>
                                <a:gd name="T15" fmla="*/ 1652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6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98"/>
                        <wpg:cNvGrpSpPr>
                          <a:grpSpLocks/>
                        </wpg:cNvGrpSpPr>
                        <wpg:grpSpPr bwMode="auto">
                          <a:xfrm>
                            <a:off x="5376" y="1980"/>
                            <a:ext cx="114" cy="99"/>
                            <a:chOff x="5376" y="1980"/>
                            <a:chExt cx="114" cy="99"/>
                          </a:xfrm>
                        </wpg:grpSpPr>
                        <wps:wsp>
                          <wps:cNvPr id="301" name="Freeform 299"/>
                          <wps:cNvSpPr>
                            <a:spLocks/>
                          </wps:cNvSpPr>
                          <wps:spPr bwMode="auto">
                            <a:xfrm>
                              <a:off x="5376" y="1980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433 5376"/>
                                <a:gd name="T1" fmla="*/ T0 w 114"/>
                                <a:gd name="T2" fmla="+- 0 1980 1980"/>
                                <a:gd name="T3" fmla="*/ 1980 h 99"/>
                                <a:gd name="T4" fmla="+- 0 5376 5376"/>
                                <a:gd name="T5" fmla="*/ T4 w 114"/>
                                <a:gd name="T6" fmla="+- 0 2078 1980"/>
                                <a:gd name="T7" fmla="*/ 2078 h 99"/>
                                <a:gd name="T8" fmla="+- 0 5490 5376"/>
                                <a:gd name="T9" fmla="*/ T8 w 114"/>
                                <a:gd name="T10" fmla="+- 0 2078 1980"/>
                                <a:gd name="T11" fmla="*/ 2078 h 99"/>
                                <a:gd name="T12" fmla="+- 0 5433 5376"/>
                                <a:gd name="T13" fmla="*/ T12 w 114"/>
                                <a:gd name="T14" fmla="+- 0 1980 1980"/>
                                <a:gd name="T15" fmla="*/ 198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96"/>
                        <wpg:cNvGrpSpPr>
                          <a:grpSpLocks/>
                        </wpg:cNvGrpSpPr>
                        <wpg:grpSpPr bwMode="auto">
                          <a:xfrm>
                            <a:off x="5617" y="1903"/>
                            <a:ext cx="114" cy="99"/>
                            <a:chOff x="5617" y="1903"/>
                            <a:chExt cx="114" cy="99"/>
                          </a:xfrm>
                        </wpg:grpSpPr>
                        <wps:wsp>
                          <wps:cNvPr id="303" name="Freeform 297"/>
                          <wps:cNvSpPr>
                            <a:spLocks/>
                          </wps:cNvSpPr>
                          <wps:spPr bwMode="auto">
                            <a:xfrm>
                              <a:off x="5617" y="190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674 5617"/>
                                <a:gd name="T1" fmla="*/ T0 w 114"/>
                                <a:gd name="T2" fmla="+- 0 1903 1903"/>
                                <a:gd name="T3" fmla="*/ 1903 h 99"/>
                                <a:gd name="T4" fmla="+- 0 5617 5617"/>
                                <a:gd name="T5" fmla="*/ T4 w 114"/>
                                <a:gd name="T6" fmla="+- 0 2002 1903"/>
                                <a:gd name="T7" fmla="*/ 2002 h 99"/>
                                <a:gd name="T8" fmla="+- 0 5731 5617"/>
                                <a:gd name="T9" fmla="*/ T8 w 114"/>
                                <a:gd name="T10" fmla="+- 0 2002 1903"/>
                                <a:gd name="T11" fmla="*/ 2002 h 99"/>
                                <a:gd name="T12" fmla="+- 0 5674 5617"/>
                                <a:gd name="T13" fmla="*/ T12 w 114"/>
                                <a:gd name="T14" fmla="+- 0 1903 1903"/>
                                <a:gd name="T15" fmla="*/ 190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94"/>
                        <wpg:cNvGrpSpPr>
                          <a:grpSpLocks/>
                        </wpg:cNvGrpSpPr>
                        <wpg:grpSpPr bwMode="auto">
                          <a:xfrm>
                            <a:off x="5858" y="2041"/>
                            <a:ext cx="114" cy="99"/>
                            <a:chOff x="5858" y="2041"/>
                            <a:chExt cx="114" cy="99"/>
                          </a:xfrm>
                        </wpg:grpSpPr>
                        <wps:wsp>
                          <wps:cNvPr id="305" name="Freeform 295"/>
                          <wps:cNvSpPr>
                            <a:spLocks/>
                          </wps:cNvSpPr>
                          <wps:spPr bwMode="auto">
                            <a:xfrm>
                              <a:off x="5858" y="2041"/>
                              <a:ext cx="114" cy="99"/>
                            </a:xfrm>
                            <a:custGeom>
                              <a:avLst/>
                              <a:gdLst>
                                <a:gd name="T0" fmla="+- 0 5915 5858"/>
                                <a:gd name="T1" fmla="*/ T0 w 114"/>
                                <a:gd name="T2" fmla="+- 0 2041 2041"/>
                                <a:gd name="T3" fmla="*/ 2041 h 99"/>
                                <a:gd name="T4" fmla="+- 0 5858 5858"/>
                                <a:gd name="T5" fmla="*/ T4 w 114"/>
                                <a:gd name="T6" fmla="+- 0 2140 2041"/>
                                <a:gd name="T7" fmla="*/ 2140 h 99"/>
                                <a:gd name="T8" fmla="+- 0 5972 5858"/>
                                <a:gd name="T9" fmla="*/ T8 w 114"/>
                                <a:gd name="T10" fmla="+- 0 2140 2041"/>
                                <a:gd name="T11" fmla="*/ 2140 h 99"/>
                                <a:gd name="T12" fmla="+- 0 5915 5858"/>
                                <a:gd name="T13" fmla="*/ T12 w 114"/>
                                <a:gd name="T14" fmla="+- 0 2041 2041"/>
                                <a:gd name="T15" fmla="*/ 2041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92"/>
                        <wpg:cNvGrpSpPr>
                          <a:grpSpLocks/>
                        </wpg:cNvGrpSpPr>
                        <wpg:grpSpPr bwMode="auto">
                          <a:xfrm>
                            <a:off x="6099" y="1953"/>
                            <a:ext cx="114" cy="99"/>
                            <a:chOff x="6099" y="1953"/>
                            <a:chExt cx="114" cy="99"/>
                          </a:xfrm>
                        </wpg:grpSpPr>
                        <wps:wsp>
                          <wps:cNvPr id="307" name="Freeform 293"/>
                          <wps:cNvSpPr>
                            <a:spLocks/>
                          </wps:cNvSpPr>
                          <wps:spPr bwMode="auto">
                            <a:xfrm>
                              <a:off x="6099" y="195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156 6099"/>
                                <a:gd name="T1" fmla="*/ T0 w 114"/>
                                <a:gd name="T2" fmla="+- 0 1953 1953"/>
                                <a:gd name="T3" fmla="*/ 1953 h 99"/>
                                <a:gd name="T4" fmla="+- 0 6099 6099"/>
                                <a:gd name="T5" fmla="*/ T4 w 114"/>
                                <a:gd name="T6" fmla="+- 0 2051 1953"/>
                                <a:gd name="T7" fmla="*/ 2051 h 99"/>
                                <a:gd name="T8" fmla="+- 0 6213 6099"/>
                                <a:gd name="T9" fmla="*/ T8 w 114"/>
                                <a:gd name="T10" fmla="+- 0 2051 1953"/>
                                <a:gd name="T11" fmla="*/ 2051 h 99"/>
                                <a:gd name="T12" fmla="+- 0 6156 6099"/>
                                <a:gd name="T13" fmla="*/ T12 w 114"/>
                                <a:gd name="T14" fmla="+- 0 1953 1953"/>
                                <a:gd name="T15" fmla="*/ 195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290"/>
                        <wpg:cNvGrpSpPr>
                          <a:grpSpLocks/>
                        </wpg:cNvGrpSpPr>
                        <wpg:grpSpPr bwMode="auto">
                          <a:xfrm>
                            <a:off x="6340" y="1954"/>
                            <a:ext cx="114" cy="99"/>
                            <a:chOff x="6340" y="1954"/>
                            <a:chExt cx="114" cy="99"/>
                          </a:xfrm>
                        </wpg:grpSpPr>
                        <wps:wsp>
                          <wps:cNvPr id="309" name="Freeform 291"/>
                          <wps:cNvSpPr>
                            <a:spLocks/>
                          </wps:cNvSpPr>
                          <wps:spPr bwMode="auto">
                            <a:xfrm>
                              <a:off x="6340" y="1954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397 6340"/>
                                <a:gd name="T1" fmla="*/ T0 w 114"/>
                                <a:gd name="T2" fmla="+- 0 1954 1954"/>
                                <a:gd name="T3" fmla="*/ 1954 h 99"/>
                                <a:gd name="T4" fmla="+- 0 6340 6340"/>
                                <a:gd name="T5" fmla="*/ T4 w 114"/>
                                <a:gd name="T6" fmla="+- 0 2053 1954"/>
                                <a:gd name="T7" fmla="*/ 2053 h 99"/>
                                <a:gd name="T8" fmla="+- 0 6454 6340"/>
                                <a:gd name="T9" fmla="*/ T8 w 114"/>
                                <a:gd name="T10" fmla="+- 0 2053 1954"/>
                                <a:gd name="T11" fmla="*/ 2053 h 99"/>
                                <a:gd name="T12" fmla="+- 0 6397 6340"/>
                                <a:gd name="T13" fmla="*/ T12 w 114"/>
                                <a:gd name="T14" fmla="+- 0 1954 1954"/>
                                <a:gd name="T15" fmla="*/ 195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88"/>
                        <wpg:cNvGrpSpPr>
                          <a:grpSpLocks/>
                        </wpg:cNvGrpSpPr>
                        <wpg:grpSpPr bwMode="auto">
                          <a:xfrm>
                            <a:off x="6582" y="2079"/>
                            <a:ext cx="114" cy="99"/>
                            <a:chOff x="6582" y="2079"/>
                            <a:chExt cx="114" cy="99"/>
                          </a:xfrm>
                        </wpg:grpSpPr>
                        <wps:wsp>
                          <wps:cNvPr id="311" name="Freeform 289"/>
                          <wps:cNvSpPr>
                            <a:spLocks/>
                          </wps:cNvSpPr>
                          <wps:spPr bwMode="auto">
                            <a:xfrm>
                              <a:off x="6582" y="207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639 6582"/>
                                <a:gd name="T1" fmla="*/ T0 w 114"/>
                                <a:gd name="T2" fmla="+- 0 2079 2079"/>
                                <a:gd name="T3" fmla="*/ 2079 h 99"/>
                                <a:gd name="T4" fmla="+- 0 6582 6582"/>
                                <a:gd name="T5" fmla="*/ T4 w 114"/>
                                <a:gd name="T6" fmla="+- 0 2178 2079"/>
                                <a:gd name="T7" fmla="*/ 2178 h 99"/>
                                <a:gd name="T8" fmla="+- 0 6696 6582"/>
                                <a:gd name="T9" fmla="*/ T8 w 114"/>
                                <a:gd name="T10" fmla="+- 0 2178 2079"/>
                                <a:gd name="T11" fmla="*/ 2178 h 99"/>
                                <a:gd name="T12" fmla="+- 0 6639 6582"/>
                                <a:gd name="T13" fmla="*/ T12 w 114"/>
                                <a:gd name="T14" fmla="+- 0 2079 2079"/>
                                <a:gd name="T15" fmla="*/ 207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286"/>
                        <wpg:cNvGrpSpPr>
                          <a:grpSpLocks/>
                        </wpg:cNvGrpSpPr>
                        <wpg:grpSpPr bwMode="auto">
                          <a:xfrm>
                            <a:off x="6823" y="1945"/>
                            <a:ext cx="114" cy="99"/>
                            <a:chOff x="6823" y="1945"/>
                            <a:chExt cx="114" cy="99"/>
                          </a:xfrm>
                        </wpg:grpSpPr>
                        <wps:wsp>
                          <wps:cNvPr id="313" name="Freeform 287"/>
                          <wps:cNvSpPr>
                            <a:spLocks/>
                          </wps:cNvSpPr>
                          <wps:spPr bwMode="auto">
                            <a:xfrm>
                              <a:off x="6823" y="194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6880 6823"/>
                                <a:gd name="T1" fmla="*/ T0 w 114"/>
                                <a:gd name="T2" fmla="+- 0 1945 1945"/>
                                <a:gd name="T3" fmla="*/ 1945 h 99"/>
                                <a:gd name="T4" fmla="+- 0 6823 6823"/>
                                <a:gd name="T5" fmla="*/ T4 w 114"/>
                                <a:gd name="T6" fmla="+- 0 2044 1945"/>
                                <a:gd name="T7" fmla="*/ 2044 h 99"/>
                                <a:gd name="T8" fmla="+- 0 6937 6823"/>
                                <a:gd name="T9" fmla="*/ T8 w 114"/>
                                <a:gd name="T10" fmla="+- 0 2044 1945"/>
                                <a:gd name="T11" fmla="*/ 2044 h 99"/>
                                <a:gd name="T12" fmla="+- 0 6880 6823"/>
                                <a:gd name="T13" fmla="*/ T12 w 114"/>
                                <a:gd name="T14" fmla="+- 0 1945 1945"/>
                                <a:gd name="T15" fmla="*/ 194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284"/>
                        <wpg:cNvGrpSpPr>
                          <a:grpSpLocks/>
                        </wpg:cNvGrpSpPr>
                        <wpg:grpSpPr bwMode="auto">
                          <a:xfrm>
                            <a:off x="7064" y="1847"/>
                            <a:ext cx="114" cy="99"/>
                            <a:chOff x="7064" y="1847"/>
                            <a:chExt cx="114" cy="99"/>
                          </a:xfrm>
                        </wpg:grpSpPr>
                        <wps:wsp>
                          <wps:cNvPr id="315" name="Freeform 285"/>
                          <wps:cNvSpPr>
                            <a:spLocks/>
                          </wps:cNvSpPr>
                          <wps:spPr bwMode="auto">
                            <a:xfrm>
                              <a:off x="7064" y="1847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121 7064"/>
                                <a:gd name="T1" fmla="*/ T0 w 114"/>
                                <a:gd name="T2" fmla="+- 0 1847 1847"/>
                                <a:gd name="T3" fmla="*/ 1847 h 99"/>
                                <a:gd name="T4" fmla="+- 0 7064 7064"/>
                                <a:gd name="T5" fmla="*/ T4 w 114"/>
                                <a:gd name="T6" fmla="+- 0 1946 1847"/>
                                <a:gd name="T7" fmla="*/ 1946 h 99"/>
                                <a:gd name="T8" fmla="+- 0 7178 7064"/>
                                <a:gd name="T9" fmla="*/ T8 w 114"/>
                                <a:gd name="T10" fmla="+- 0 1946 1847"/>
                                <a:gd name="T11" fmla="*/ 1946 h 99"/>
                                <a:gd name="T12" fmla="+- 0 7121 7064"/>
                                <a:gd name="T13" fmla="*/ T12 w 114"/>
                                <a:gd name="T14" fmla="+- 0 1847 1847"/>
                                <a:gd name="T15" fmla="*/ 184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282"/>
                        <wpg:cNvGrpSpPr>
                          <a:grpSpLocks/>
                        </wpg:cNvGrpSpPr>
                        <wpg:grpSpPr bwMode="auto">
                          <a:xfrm>
                            <a:off x="7305" y="1919"/>
                            <a:ext cx="114" cy="99"/>
                            <a:chOff x="7305" y="1919"/>
                            <a:chExt cx="114" cy="99"/>
                          </a:xfrm>
                        </wpg:grpSpPr>
                        <wps:wsp>
                          <wps:cNvPr id="317" name="Freeform 283"/>
                          <wps:cNvSpPr>
                            <a:spLocks/>
                          </wps:cNvSpPr>
                          <wps:spPr bwMode="auto">
                            <a:xfrm>
                              <a:off x="7305" y="191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362 7305"/>
                                <a:gd name="T1" fmla="*/ T0 w 114"/>
                                <a:gd name="T2" fmla="+- 0 1919 1919"/>
                                <a:gd name="T3" fmla="*/ 1919 h 99"/>
                                <a:gd name="T4" fmla="+- 0 7305 7305"/>
                                <a:gd name="T5" fmla="*/ T4 w 114"/>
                                <a:gd name="T6" fmla="+- 0 2018 1919"/>
                                <a:gd name="T7" fmla="*/ 2018 h 99"/>
                                <a:gd name="T8" fmla="+- 0 7419 7305"/>
                                <a:gd name="T9" fmla="*/ T8 w 114"/>
                                <a:gd name="T10" fmla="+- 0 2018 1919"/>
                                <a:gd name="T11" fmla="*/ 2018 h 99"/>
                                <a:gd name="T12" fmla="+- 0 7362 7305"/>
                                <a:gd name="T13" fmla="*/ T12 w 114"/>
                                <a:gd name="T14" fmla="+- 0 1919 1919"/>
                                <a:gd name="T15" fmla="*/ 191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280"/>
                        <wpg:cNvGrpSpPr>
                          <a:grpSpLocks/>
                        </wpg:cNvGrpSpPr>
                        <wpg:grpSpPr bwMode="auto">
                          <a:xfrm>
                            <a:off x="7546" y="1805"/>
                            <a:ext cx="114" cy="99"/>
                            <a:chOff x="7546" y="1805"/>
                            <a:chExt cx="114" cy="99"/>
                          </a:xfrm>
                        </wpg:grpSpPr>
                        <wps:wsp>
                          <wps:cNvPr id="319" name="Freeform 281"/>
                          <wps:cNvSpPr>
                            <a:spLocks/>
                          </wps:cNvSpPr>
                          <wps:spPr bwMode="auto">
                            <a:xfrm>
                              <a:off x="7546" y="1805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603 7546"/>
                                <a:gd name="T1" fmla="*/ T0 w 114"/>
                                <a:gd name="T2" fmla="+- 0 1805 1805"/>
                                <a:gd name="T3" fmla="*/ 1805 h 99"/>
                                <a:gd name="T4" fmla="+- 0 7546 7546"/>
                                <a:gd name="T5" fmla="*/ T4 w 114"/>
                                <a:gd name="T6" fmla="+- 0 1904 1805"/>
                                <a:gd name="T7" fmla="*/ 1904 h 99"/>
                                <a:gd name="T8" fmla="+- 0 7660 7546"/>
                                <a:gd name="T9" fmla="*/ T8 w 114"/>
                                <a:gd name="T10" fmla="+- 0 1904 1805"/>
                                <a:gd name="T11" fmla="*/ 1904 h 99"/>
                                <a:gd name="T12" fmla="+- 0 7603 7546"/>
                                <a:gd name="T13" fmla="*/ T12 w 114"/>
                                <a:gd name="T14" fmla="+- 0 1805 1805"/>
                                <a:gd name="T15" fmla="*/ 1805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278"/>
                        <wpg:cNvGrpSpPr>
                          <a:grpSpLocks/>
                        </wpg:cNvGrpSpPr>
                        <wpg:grpSpPr bwMode="auto">
                          <a:xfrm>
                            <a:off x="7788" y="1879"/>
                            <a:ext cx="114" cy="99"/>
                            <a:chOff x="7788" y="1879"/>
                            <a:chExt cx="114" cy="99"/>
                          </a:xfrm>
                        </wpg:grpSpPr>
                        <wps:wsp>
                          <wps:cNvPr id="321" name="Freeform 279"/>
                          <wps:cNvSpPr>
                            <a:spLocks/>
                          </wps:cNvSpPr>
                          <wps:spPr bwMode="auto">
                            <a:xfrm>
                              <a:off x="7788" y="1879"/>
                              <a:ext cx="114" cy="99"/>
                            </a:xfrm>
                            <a:custGeom>
                              <a:avLst/>
                              <a:gdLst>
                                <a:gd name="T0" fmla="+- 0 7844 7788"/>
                                <a:gd name="T1" fmla="*/ T0 w 114"/>
                                <a:gd name="T2" fmla="+- 0 1879 1879"/>
                                <a:gd name="T3" fmla="*/ 1879 h 99"/>
                                <a:gd name="T4" fmla="+- 0 7788 7788"/>
                                <a:gd name="T5" fmla="*/ T4 w 114"/>
                                <a:gd name="T6" fmla="+- 0 1978 1879"/>
                                <a:gd name="T7" fmla="*/ 1978 h 99"/>
                                <a:gd name="T8" fmla="+- 0 7901 7788"/>
                                <a:gd name="T9" fmla="*/ T8 w 114"/>
                                <a:gd name="T10" fmla="+- 0 1978 1879"/>
                                <a:gd name="T11" fmla="*/ 1978 h 99"/>
                                <a:gd name="T12" fmla="+- 0 7844 7788"/>
                                <a:gd name="T13" fmla="*/ T12 w 114"/>
                                <a:gd name="T14" fmla="+- 0 1879 1879"/>
                                <a:gd name="T15" fmla="*/ 1879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6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276"/>
                        <wpg:cNvGrpSpPr>
                          <a:grpSpLocks/>
                        </wpg:cNvGrpSpPr>
                        <wpg:grpSpPr bwMode="auto">
                          <a:xfrm>
                            <a:off x="8029" y="2074"/>
                            <a:ext cx="114" cy="99"/>
                            <a:chOff x="8029" y="2074"/>
                            <a:chExt cx="114" cy="99"/>
                          </a:xfrm>
                        </wpg:grpSpPr>
                        <wps:wsp>
                          <wps:cNvPr id="323" name="Freeform 277"/>
                          <wps:cNvSpPr>
                            <a:spLocks/>
                          </wps:cNvSpPr>
                          <wps:spPr bwMode="auto">
                            <a:xfrm>
                              <a:off x="8029" y="2074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086 8029"/>
                                <a:gd name="T1" fmla="*/ T0 w 114"/>
                                <a:gd name="T2" fmla="+- 0 2074 2074"/>
                                <a:gd name="T3" fmla="*/ 2074 h 99"/>
                                <a:gd name="T4" fmla="+- 0 8029 8029"/>
                                <a:gd name="T5" fmla="*/ T4 w 114"/>
                                <a:gd name="T6" fmla="+- 0 2172 2074"/>
                                <a:gd name="T7" fmla="*/ 2172 h 99"/>
                                <a:gd name="T8" fmla="+- 0 8143 8029"/>
                                <a:gd name="T9" fmla="*/ T8 w 114"/>
                                <a:gd name="T10" fmla="+- 0 2172 2074"/>
                                <a:gd name="T11" fmla="*/ 2172 h 99"/>
                                <a:gd name="T12" fmla="+- 0 8086 8029"/>
                                <a:gd name="T13" fmla="*/ T12 w 114"/>
                                <a:gd name="T14" fmla="+- 0 2074 2074"/>
                                <a:gd name="T15" fmla="*/ 207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274"/>
                        <wpg:cNvGrpSpPr>
                          <a:grpSpLocks/>
                        </wpg:cNvGrpSpPr>
                        <wpg:grpSpPr bwMode="auto">
                          <a:xfrm>
                            <a:off x="8270" y="1983"/>
                            <a:ext cx="114" cy="99"/>
                            <a:chOff x="8270" y="1983"/>
                            <a:chExt cx="114" cy="99"/>
                          </a:xfrm>
                        </wpg:grpSpPr>
                        <wps:wsp>
                          <wps:cNvPr id="325" name="Freeform 275"/>
                          <wps:cNvSpPr>
                            <a:spLocks/>
                          </wps:cNvSpPr>
                          <wps:spPr bwMode="auto">
                            <a:xfrm>
                              <a:off x="8270" y="1983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327 8270"/>
                                <a:gd name="T1" fmla="*/ T0 w 114"/>
                                <a:gd name="T2" fmla="+- 0 1983 1983"/>
                                <a:gd name="T3" fmla="*/ 1983 h 99"/>
                                <a:gd name="T4" fmla="+- 0 8270 8270"/>
                                <a:gd name="T5" fmla="*/ T4 w 114"/>
                                <a:gd name="T6" fmla="+- 0 2082 1983"/>
                                <a:gd name="T7" fmla="*/ 2082 h 99"/>
                                <a:gd name="T8" fmla="+- 0 8384 8270"/>
                                <a:gd name="T9" fmla="*/ T8 w 114"/>
                                <a:gd name="T10" fmla="+- 0 2082 1983"/>
                                <a:gd name="T11" fmla="*/ 2082 h 99"/>
                                <a:gd name="T12" fmla="+- 0 8327 8270"/>
                                <a:gd name="T13" fmla="*/ T12 w 114"/>
                                <a:gd name="T14" fmla="+- 0 1983 1983"/>
                                <a:gd name="T15" fmla="*/ 198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114" y="99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272"/>
                        <wpg:cNvGrpSpPr>
                          <a:grpSpLocks/>
                        </wpg:cNvGrpSpPr>
                        <wpg:grpSpPr bwMode="auto">
                          <a:xfrm>
                            <a:off x="8511" y="2157"/>
                            <a:ext cx="114" cy="99"/>
                            <a:chOff x="8511" y="2157"/>
                            <a:chExt cx="114" cy="99"/>
                          </a:xfrm>
                        </wpg:grpSpPr>
                        <wps:wsp>
                          <wps:cNvPr id="327" name="Freeform 273"/>
                          <wps:cNvSpPr>
                            <a:spLocks/>
                          </wps:cNvSpPr>
                          <wps:spPr bwMode="auto">
                            <a:xfrm>
                              <a:off x="8511" y="2157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568 8511"/>
                                <a:gd name="T1" fmla="*/ T0 w 114"/>
                                <a:gd name="T2" fmla="+- 0 2157 2157"/>
                                <a:gd name="T3" fmla="*/ 2157 h 99"/>
                                <a:gd name="T4" fmla="+- 0 8511 8511"/>
                                <a:gd name="T5" fmla="*/ T4 w 114"/>
                                <a:gd name="T6" fmla="+- 0 2255 2157"/>
                                <a:gd name="T7" fmla="*/ 2255 h 99"/>
                                <a:gd name="T8" fmla="+- 0 8625 8511"/>
                                <a:gd name="T9" fmla="*/ T8 w 114"/>
                                <a:gd name="T10" fmla="+- 0 2255 2157"/>
                                <a:gd name="T11" fmla="*/ 2255 h 99"/>
                                <a:gd name="T12" fmla="+- 0 8568 8511"/>
                                <a:gd name="T13" fmla="*/ T12 w 114"/>
                                <a:gd name="T14" fmla="+- 0 2157 2157"/>
                                <a:gd name="T15" fmla="*/ 215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270"/>
                        <wpg:cNvGrpSpPr>
                          <a:grpSpLocks/>
                        </wpg:cNvGrpSpPr>
                        <wpg:grpSpPr bwMode="auto">
                          <a:xfrm>
                            <a:off x="8752" y="2010"/>
                            <a:ext cx="114" cy="99"/>
                            <a:chOff x="8752" y="2010"/>
                            <a:chExt cx="114" cy="99"/>
                          </a:xfrm>
                        </wpg:grpSpPr>
                        <wps:wsp>
                          <wps:cNvPr id="329" name="Freeform 271"/>
                          <wps:cNvSpPr>
                            <a:spLocks/>
                          </wps:cNvSpPr>
                          <wps:spPr bwMode="auto">
                            <a:xfrm>
                              <a:off x="8752" y="2010"/>
                              <a:ext cx="114" cy="99"/>
                            </a:xfrm>
                            <a:custGeom>
                              <a:avLst/>
                              <a:gdLst>
                                <a:gd name="T0" fmla="+- 0 8809 8752"/>
                                <a:gd name="T1" fmla="*/ T0 w 114"/>
                                <a:gd name="T2" fmla="+- 0 2010 2010"/>
                                <a:gd name="T3" fmla="*/ 2010 h 99"/>
                                <a:gd name="T4" fmla="+- 0 8752 8752"/>
                                <a:gd name="T5" fmla="*/ T4 w 114"/>
                                <a:gd name="T6" fmla="+- 0 2108 2010"/>
                                <a:gd name="T7" fmla="*/ 2108 h 99"/>
                                <a:gd name="T8" fmla="+- 0 8866 8752"/>
                                <a:gd name="T9" fmla="*/ T8 w 114"/>
                                <a:gd name="T10" fmla="+- 0 2108 2010"/>
                                <a:gd name="T11" fmla="*/ 2108 h 99"/>
                                <a:gd name="T12" fmla="+- 0 8809 8752"/>
                                <a:gd name="T13" fmla="*/ T12 w 114"/>
                                <a:gd name="T14" fmla="+- 0 2010 2010"/>
                                <a:gd name="T15" fmla="*/ 201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" h="99">
                                  <a:moveTo>
                                    <a:pt x="57" y="0"/>
                                  </a:moveTo>
                                  <a:lnTo>
                                    <a:pt x="0" y="98"/>
                                  </a:lnTo>
                                  <a:lnTo>
                                    <a:pt x="114" y="9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268"/>
                        <wpg:cNvGrpSpPr>
                          <a:grpSpLocks/>
                        </wpg:cNvGrpSpPr>
                        <wpg:grpSpPr bwMode="auto">
                          <a:xfrm>
                            <a:off x="3986" y="776"/>
                            <a:ext cx="4824" cy="1394"/>
                            <a:chOff x="3986" y="776"/>
                            <a:chExt cx="4824" cy="1394"/>
                          </a:xfrm>
                        </wpg:grpSpPr>
                        <wps:wsp>
                          <wps:cNvPr id="331" name="Freeform 269"/>
                          <wps:cNvSpPr>
                            <a:spLocks/>
                          </wps:cNvSpPr>
                          <wps:spPr bwMode="auto">
                            <a:xfrm>
                              <a:off x="3986" y="776"/>
                              <a:ext cx="4824" cy="1394"/>
                            </a:xfrm>
                            <a:custGeom>
                              <a:avLst/>
                              <a:gdLst>
                                <a:gd name="T0" fmla="+- 0 4047 3986"/>
                                <a:gd name="T1" fmla="*/ T0 w 4824"/>
                                <a:gd name="T2" fmla="+- 0 846 776"/>
                                <a:gd name="T3" fmla="*/ 846 h 1394"/>
                                <a:gd name="T4" fmla="+- 0 4169 3986"/>
                                <a:gd name="T5" fmla="*/ T4 w 4824"/>
                                <a:gd name="T6" fmla="+- 0 982 776"/>
                                <a:gd name="T7" fmla="*/ 982 h 1394"/>
                                <a:gd name="T8" fmla="+- 0 4291 3986"/>
                                <a:gd name="T9" fmla="*/ T8 w 4824"/>
                                <a:gd name="T10" fmla="+- 0 1110 776"/>
                                <a:gd name="T11" fmla="*/ 1110 h 1394"/>
                                <a:gd name="T12" fmla="+- 0 4413 3986"/>
                                <a:gd name="T13" fmla="*/ T12 w 4824"/>
                                <a:gd name="T14" fmla="+- 0 1230 776"/>
                                <a:gd name="T15" fmla="*/ 1230 h 1394"/>
                                <a:gd name="T16" fmla="+- 0 4535 3986"/>
                                <a:gd name="T17" fmla="*/ T16 w 4824"/>
                                <a:gd name="T18" fmla="+- 0 1342 776"/>
                                <a:gd name="T19" fmla="*/ 1342 h 1394"/>
                                <a:gd name="T20" fmla="+- 0 4657 3986"/>
                                <a:gd name="T21" fmla="*/ T20 w 4824"/>
                                <a:gd name="T22" fmla="+- 0 1446 776"/>
                                <a:gd name="T23" fmla="*/ 1446 h 1394"/>
                                <a:gd name="T24" fmla="+- 0 4779 3986"/>
                                <a:gd name="T25" fmla="*/ T24 w 4824"/>
                                <a:gd name="T26" fmla="+- 0 1541 776"/>
                                <a:gd name="T27" fmla="*/ 1541 h 1394"/>
                                <a:gd name="T28" fmla="+- 0 4901 3986"/>
                                <a:gd name="T29" fmla="*/ T28 w 4824"/>
                                <a:gd name="T30" fmla="+- 0 1628 776"/>
                                <a:gd name="T31" fmla="*/ 1628 h 1394"/>
                                <a:gd name="T32" fmla="+- 0 5024 3986"/>
                                <a:gd name="T33" fmla="*/ T32 w 4824"/>
                                <a:gd name="T34" fmla="+- 0 1707 776"/>
                                <a:gd name="T35" fmla="*/ 1707 h 1394"/>
                                <a:gd name="T36" fmla="+- 0 5146 3986"/>
                                <a:gd name="T37" fmla="*/ T36 w 4824"/>
                                <a:gd name="T38" fmla="+- 0 1779 776"/>
                                <a:gd name="T39" fmla="*/ 1779 h 1394"/>
                                <a:gd name="T40" fmla="+- 0 5268 3986"/>
                                <a:gd name="T41" fmla="*/ T40 w 4824"/>
                                <a:gd name="T42" fmla="+- 0 1843 776"/>
                                <a:gd name="T43" fmla="*/ 1843 h 1394"/>
                                <a:gd name="T44" fmla="+- 0 5390 3986"/>
                                <a:gd name="T45" fmla="*/ T44 w 4824"/>
                                <a:gd name="T46" fmla="+- 0 1899 776"/>
                                <a:gd name="T47" fmla="*/ 1899 h 1394"/>
                                <a:gd name="T48" fmla="+- 0 5512 3986"/>
                                <a:gd name="T49" fmla="*/ T48 w 4824"/>
                                <a:gd name="T50" fmla="+- 0 1947 776"/>
                                <a:gd name="T51" fmla="*/ 1947 h 1394"/>
                                <a:gd name="T52" fmla="+- 0 5634 3986"/>
                                <a:gd name="T53" fmla="*/ T52 w 4824"/>
                                <a:gd name="T54" fmla="+- 0 1988 776"/>
                                <a:gd name="T55" fmla="*/ 1988 h 1394"/>
                                <a:gd name="T56" fmla="+- 0 5756 3986"/>
                                <a:gd name="T57" fmla="*/ T56 w 4824"/>
                                <a:gd name="T58" fmla="+- 0 2022 776"/>
                                <a:gd name="T59" fmla="*/ 2022 h 1394"/>
                                <a:gd name="T60" fmla="+- 0 5878 3986"/>
                                <a:gd name="T61" fmla="*/ T60 w 4824"/>
                                <a:gd name="T62" fmla="+- 0 2049 776"/>
                                <a:gd name="T63" fmla="*/ 2049 h 1394"/>
                                <a:gd name="T64" fmla="+- 0 6000 3986"/>
                                <a:gd name="T65" fmla="*/ T64 w 4824"/>
                                <a:gd name="T66" fmla="+- 0 2068 776"/>
                                <a:gd name="T67" fmla="*/ 2068 h 1394"/>
                                <a:gd name="T68" fmla="+- 0 6123 3986"/>
                                <a:gd name="T69" fmla="*/ T68 w 4824"/>
                                <a:gd name="T70" fmla="+- 0 2074 776"/>
                                <a:gd name="T71" fmla="*/ 2074 h 1394"/>
                                <a:gd name="T72" fmla="+- 0 6245 3986"/>
                                <a:gd name="T73" fmla="*/ T72 w 4824"/>
                                <a:gd name="T74" fmla="+- 0 2073 776"/>
                                <a:gd name="T75" fmla="*/ 2073 h 1394"/>
                                <a:gd name="T76" fmla="+- 0 6367 3986"/>
                                <a:gd name="T77" fmla="*/ T76 w 4824"/>
                                <a:gd name="T78" fmla="+- 0 2070 776"/>
                                <a:gd name="T79" fmla="*/ 2070 h 1394"/>
                                <a:gd name="T80" fmla="+- 0 6489 3986"/>
                                <a:gd name="T81" fmla="*/ T80 w 4824"/>
                                <a:gd name="T82" fmla="+- 0 2065 776"/>
                                <a:gd name="T83" fmla="*/ 2065 h 1394"/>
                                <a:gd name="T84" fmla="+- 0 6611 3986"/>
                                <a:gd name="T85" fmla="*/ T84 w 4824"/>
                                <a:gd name="T86" fmla="+- 0 2050 776"/>
                                <a:gd name="T87" fmla="*/ 2050 h 1394"/>
                                <a:gd name="T88" fmla="+- 0 6733 3986"/>
                                <a:gd name="T89" fmla="*/ T88 w 4824"/>
                                <a:gd name="T90" fmla="+- 0 2028 776"/>
                                <a:gd name="T91" fmla="*/ 2028 h 1394"/>
                                <a:gd name="T92" fmla="+- 0 6855 3986"/>
                                <a:gd name="T93" fmla="*/ T92 w 4824"/>
                                <a:gd name="T94" fmla="+- 0 2004 776"/>
                                <a:gd name="T95" fmla="*/ 2004 h 1394"/>
                                <a:gd name="T96" fmla="+- 0 6977 3986"/>
                                <a:gd name="T97" fmla="*/ T96 w 4824"/>
                                <a:gd name="T98" fmla="+- 0 1983 776"/>
                                <a:gd name="T99" fmla="*/ 1983 h 1394"/>
                                <a:gd name="T100" fmla="+- 0 7100 3986"/>
                                <a:gd name="T101" fmla="*/ T100 w 4824"/>
                                <a:gd name="T102" fmla="+- 0 1971 776"/>
                                <a:gd name="T103" fmla="*/ 1971 h 1394"/>
                                <a:gd name="T104" fmla="+- 0 7222 3986"/>
                                <a:gd name="T105" fmla="*/ T104 w 4824"/>
                                <a:gd name="T106" fmla="+- 0 1968 776"/>
                                <a:gd name="T107" fmla="*/ 1968 h 1394"/>
                                <a:gd name="T108" fmla="+- 0 7344 3986"/>
                                <a:gd name="T109" fmla="*/ T108 w 4824"/>
                                <a:gd name="T110" fmla="+- 0 1968 776"/>
                                <a:gd name="T111" fmla="*/ 1968 h 1394"/>
                                <a:gd name="T112" fmla="+- 0 7466 3986"/>
                                <a:gd name="T113" fmla="*/ T112 w 4824"/>
                                <a:gd name="T114" fmla="+- 0 1971 776"/>
                                <a:gd name="T115" fmla="*/ 1971 h 1394"/>
                                <a:gd name="T116" fmla="+- 0 7588 3986"/>
                                <a:gd name="T117" fmla="*/ T116 w 4824"/>
                                <a:gd name="T118" fmla="+- 0 1977 776"/>
                                <a:gd name="T119" fmla="*/ 1977 h 1394"/>
                                <a:gd name="T120" fmla="+- 0 7710 3986"/>
                                <a:gd name="T121" fmla="*/ T120 w 4824"/>
                                <a:gd name="T122" fmla="+- 0 1985 776"/>
                                <a:gd name="T123" fmla="*/ 1985 h 1394"/>
                                <a:gd name="T124" fmla="+- 0 7832 3986"/>
                                <a:gd name="T125" fmla="*/ T124 w 4824"/>
                                <a:gd name="T126" fmla="+- 0 1995 776"/>
                                <a:gd name="T127" fmla="*/ 1995 h 1394"/>
                                <a:gd name="T128" fmla="+- 0 7954 3986"/>
                                <a:gd name="T129" fmla="*/ T128 w 4824"/>
                                <a:gd name="T130" fmla="+- 0 2008 776"/>
                                <a:gd name="T131" fmla="*/ 2008 h 1394"/>
                                <a:gd name="T132" fmla="+- 0 8077 3986"/>
                                <a:gd name="T133" fmla="*/ T132 w 4824"/>
                                <a:gd name="T134" fmla="+- 0 2023 776"/>
                                <a:gd name="T135" fmla="*/ 2023 h 1394"/>
                                <a:gd name="T136" fmla="+- 0 8199 3986"/>
                                <a:gd name="T137" fmla="*/ T136 w 4824"/>
                                <a:gd name="T138" fmla="+- 0 2041 776"/>
                                <a:gd name="T139" fmla="*/ 2041 h 1394"/>
                                <a:gd name="T140" fmla="+- 0 8321 3986"/>
                                <a:gd name="T141" fmla="*/ T140 w 4824"/>
                                <a:gd name="T142" fmla="+- 0 2061 776"/>
                                <a:gd name="T143" fmla="*/ 2061 h 1394"/>
                                <a:gd name="T144" fmla="+- 0 8443 3986"/>
                                <a:gd name="T145" fmla="*/ T144 w 4824"/>
                                <a:gd name="T146" fmla="+- 0 2085 776"/>
                                <a:gd name="T147" fmla="*/ 2085 h 1394"/>
                                <a:gd name="T148" fmla="+- 0 8565 3986"/>
                                <a:gd name="T149" fmla="*/ T148 w 4824"/>
                                <a:gd name="T150" fmla="+- 0 2110 776"/>
                                <a:gd name="T151" fmla="*/ 2110 h 1394"/>
                                <a:gd name="T152" fmla="+- 0 8687 3986"/>
                                <a:gd name="T153" fmla="*/ T152 w 4824"/>
                                <a:gd name="T154" fmla="+- 0 2139 776"/>
                                <a:gd name="T155" fmla="*/ 2139 h 1394"/>
                                <a:gd name="T156" fmla="+- 0 8809 3986"/>
                                <a:gd name="T157" fmla="*/ T156 w 4824"/>
                                <a:gd name="T158" fmla="+- 0 2169 776"/>
                                <a:gd name="T159" fmla="*/ 2169 h 1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4824" h="1394">
                                  <a:moveTo>
                                    <a:pt x="0" y="0"/>
                                  </a:moveTo>
                                  <a:lnTo>
                                    <a:pt x="61" y="70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183" y="206"/>
                                  </a:lnTo>
                                  <a:lnTo>
                                    <a:pt x="244" y="271"/>
                                  </a:lnTo>
                                  <a:lnTo>
                                    <a:pt x="305" y="334"/>
                                  </a:lnTo>
                                  <a:lnTo>
                                    <a:pt x="366" y="395"/>
                                  </a:lnTo>
                                  <a:lnTo>
                                    <a:pt x="427" y="454"/>
                                  </a:lnTo>
                                  <a:lnTo>
                                    <a:pt x="488" y="511"/>
                                  </a:lnTo>
                                  <a:lnTo>
                                    <a:pt x="549" y="566"/>
                                  </a:lnTo>
                                  <a:lnTo>
                                    <a:pt x="610" y="619"/>
                                  </a:lnTo>
                                  <a:lnTo>
                                    <a:pt x="671" y="670"/>
                                  </a:lnTo>
                                  <a:lnTo>
                                    <a:pt x="732" y="718"/>
                                  </a:lnTo>
                                  <a:lnTo>
                                    <a:pt x="793" y="765"/>
                                  </a:lnTo>
                                  <a:lnTo>
                                    <a:pt x="854" y="809"/>
                                  </a:lnTo>
                                  <a:lnTo>
                                    <a:pt x="915" y="852"/>
                                  </a:lnTo>
                                  <a:lnTo>
                                    <a:pt x="976" y="893"/>
                                  </a:lnTo>
                                  <a:lnTo>
                                    <a:pt x="1038" y="931"/>
                                  </a:lnTo>
                                  <a:lnTo>
                                    <a:pt x="1099" y="968"/>
                                  </a:lnTo>
                                  <a:lnTo>
                                    <a:pt x="1160" y="1003"/>
                                  </a:lnTo>
                                  <a:lnTo>
                                    <a:pt x="1221" y="1036"/>
                                  </a:lnTo>
                                  <a:lnTo>
                                    <a:pt x="1282" y="1067"/>
                                  </a:lnTo>
                                  <a:lnTo>
                                    <a:pt x="1343" y="1096"/>
                                  </a:lnTo>
                                  <a:lnTo>
                                    <a:pt x="1404" y="1123"/>
                                  </a:lnTo>
                                  <a:lnTo>
                                    <a:pt x="1465" y="1148"/>
                                  </a:lnTo>
                                  <a:lnTo>
                                    <a:pt x="1526" y="1171"/>
                                  </a:lnTo>
                                  <a:lnTo>
                                    <a:pt x="1587" y="1192"/>
                                  </a:lnTo>
                                  <a:lnTo>
                                    <a:pt x="1648" y="1212"/>
                                  </a:lnTo>
                                  <a:lnTo>
                                    <a:pt x="1709" y="1230"/>
                                  </a:lnTo>
                                  <a:lnTo>
                                    <a:pt x="1770" y="1246"/>
                                  </a:lnTo>
                                  <a:lnTo>
                                    <a:pt x="1831" y="1260"/>
                                  </a:lnTo>
                                  <a:lnTo>
                                    <a:pt x="1892" y="1273"/>
                                  </a:lnTo>
                                  <a:lnTo>
                                    <a:pt x="1953" y="1285"/>
                                  </a:lnTo>
                                  <a:lnTo>
                                    <a:pt x="2014" y="1292"/>
                                  </a:lnTo>
                                  <a:lnTo>
                                    <a:pt x="2076" y="1297"/>
                                  </a:lnTo>
                                  <a:lnTo>
                                    <a:pt x="2137" y="1298"/>
                                  </a:lnTo>
                                  <a:lnTo>
                                    <a:pt x="2198" y="1298"/>
                                  </a:lnTo>
                                  <a:lnTo>
                                    <a:pt x="2259" y="1297"/>
                                  </a:lnTo>
                                  <a:lnTo>
                                    <a:pt x="2320" y="1295"/>
                                  </a:lnTo>
                                  <a:lnTo>
                                    <a:pt x="2381" y="1294"/>
                                  </a:lnTo>
                                  <a:lnTo>
                                    <a:pt x="2442" y="1293"/>
                                  </a:lnTo>
                                  <a:lnTo>
                                    <a:pt x="2503" y="1289"/>
                                  </a:lnTo>
                                  <a:lnTo>
                                    <a:pt x="2564" y="1283"/>
                                  </a:lnTo>
                                  <a:lnTo>
                                    <a:pt x="2625" y="1274"/>
                                  </a:lnTo>
                                  <a:lnTo>
                                    <a:pt x="2686" y="1263"/>
                                  </a:lnTo>
                                  <a:lnTo>
                                    <a:pt x="2747" y="1252"/>
                                  </a:lnTo>
                                  <a:lnTo>
                                    <a:pt x="2808" y="1240"/>
                                  </a:lnTo>
                                  <a:lnTo>
                                    <a:pt x="2869" y="1228"/>
                                  </a:lnTo>
                                  <a:lnTo>
                                    <a:pt x="2930" y="1217"/>
                                  </a:lnTo>
                                  <a:lnTo>
                                    <a:pt x="2991" y="1207"/>
                                  </a:lnTo>
                                  <a:lnTo>
                                    <a:pt x="3053" y="1200"/>
                                  </a:lnTo>
                                  <a:lnTo>
                                    <a:pt x="3114" y="1195"/>
                                  </a:lnTo>
                                  <a:lnTo>
                                    <a:pt x="3175" y="1193"/>
                                  </a:lnTo>
                                  <a:lnTo>
                                    <a:pt x="3236" y="1192"/>
                                  </a:lnTo>
                                  <a:lnTo>
                                    <a:pt x="3297" y="1192"/>
                                  </a:lnTo>
                                  <a:lnTo>
                                    <a:pt x="3358" y="1192"/>
                                  </a:lnTo>
                                  <a:lnTo>
                                    <a:pt x="3419" y="1193"/>
                                  </a:lnTo>
                                  <a:lnTo>
                                    <a:pt x="3480" y="1195"/>
                                  </a:lnTo>
                                  <a:lnTo>
                                    <a:pt x="3541" y="1198"/>
                                  </a:lnTo>
                                  <a:lnTo>
                                    <a:pt x="3602" y="1201"/>
                                  </a:lnTo>
                                  <a:lnTo>
                                    <a:pt x="3663" y="1204"/>
                                  </a:lnTo>
                                  <a:lnTo>
                                    <a:pt x="3724" y="1209"/>
                                  </a:lnTo>
                                  <a:lnTo>
                                    <a:pt x="3785" y="1213"/>
                                  </a:lnTo>
                                  <a:lnTo>
                                    <a:pt x="3846" y="1219"/>
                                  </a:lnTo>
                                  <a:lnTo>
                                    <a:pt x="3907" y="1225"/>
                                  </a:lnTo>
                                  <a:lnTo>
                                    <a:pt x="3968" y="1232"/>
                                  </a:lnTo>
                                  <a:lnTo>
                                    <a:pt x="4030" y="1239"/>
                                  </a:lnTo>
                                  <a:lnTo>
                                    <a:pt x="4091" y="1247"/>
                                  </a:lnTo>
                                  <a:lnTo>
                                    <a:pt x="4152" y="1256"/>
                                  </a:lnTo>
                                  <a:lnTo>
                                    <a:pt x="4213" y="1265"/>
                                  </a:lnTo>
                                  <a:lnTo>
                                    <a:pt x="4274" y="1275"/>
                                  </a:lnTo>
                                  <a:lnTo>
                                    <a:pt x="4335" y="1285"/>
                                  </a:lnTo>
                                  <a:lnTo>
                                    <a:pt x="4396" y="1297"/>
                                  </a:lnTo>
                                  <a:lnTo>
                                    <a:pt x="4457" y="1309"/>
                                  </a:lnTo>
                                  <a:lnTo>
                                    <a:pt x="4518" y="1321"/>
                                  </a:lnTo>
                                  <a:lnTo>
                                    <a:pt x="4579" y="1334"/>
                                  </a:lnTo>
                                  <a:lnTo>
                                    <a:pt x="4640" y="1348"/>
                                  </a:lnTo>
                                  <a:lnTo>
                                    <a:pt x="4701" y="1363"/>
                                  </a:lnTo>
                                  <a:lnTo>
                                    <a:pt x="4762" y="1378"/>
                                  </a:lnTo>
                                  <a:lnTo>
                                    <a:pt x="4823" y="1393"/>
                                  </a:lnTo>
                                </a:path>
                              </a:pathLst>
                            </a:custGeom>
                            <a:noFill/>
                            <a:ln w="17272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66"/>
                        <wpg:cNvGrpSpPr>
                          <a:grpSpLocks/>
                        </wpg:cNvGrpSpPr>
                        <wpg:grpSpPr bwMode="auto">
                          <a:xfrm>
                            <a:off x="3744" y="604"/>
                            <a:ext cx="5306" cy="1695"/>
                            <a:chOff x="3744" y="604"/>
                            <a:chExt cx="5306" cy="1695"/>
                          </a:xfrm>
                        </wpg:grpSpPr>
                        <wps:wsp>
                          <wps:cNvPr id="333" name="Freeform 267"/>
                          <wps:cNvSpPr>
                            <a:spLocks/>
                          </wps:cNvSpPr>
                          <wps:spPr bwMode="auto">
                            <a:xfrm>
                              <a:off x="3744" y="604"/>
                              <a:ext cx="5306" cy="1695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2299 604"/>
                                <a:gd name="T3" fmla="*/ 2299 h 1695"/>
                                <a:gd name="T4" fmla="+- 0 9050 3744"/>
                                <a:gd name="T5" fmla="*/ T4 w 5306"/>
                                <a:gd name="T6" fmla="+- 0 2299 604"/>
                                <a:gd name="T7" fmla="*/ 2299 h 1695"/>
                                <a:gd name="T8" fmla="+- 0 9050 3744"/>
                                <a:gd name="T9" fmla="*/ T8 w 5306"/>
                                <a:gd name="T10" fmla="+- 0 604 604"/>
                                <a:gd name="T11" fmla="*/ 604 h 1695"/>
                                <a:gd name="T12" fmla="+- 0 3744 3744"/>
                                <a:gd name="T13" fmla="*/ T12 w 5306"/>
                                <a:gd name="T14" fmla="+- 0 604 604"/>
                                <a:gd name="T15" fmla="*/ 604 h 1695"/>
                                <a:gd name="T16" fmla="+- 0 3744 3744"/>
                                <a:gd name="T17" fmla="*/ T16 w 5306"/>
                                <a:gd name="T18" fmla="+- 0 2299 604"/>
                                <a:gd name="T19" fmla="*/ 2299 h 16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6" h="1695">
                                  <a:moveTo>
                                    <a:pt x="0" y="1695"/>
                                  </a:moveTo>
                                  <a:lnTo>
                                    <a:pt x="5306" y="1695"/>
                                  </a:lnTo>
                                  <a:lnTo>
                                    <a:pt x="5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95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264"/>
                        <wpg:cNvGrpSpPr>
                          <a:grpSpLocks/>
                        </wpg:cNvGrpSpPr>
                        <wpg:grpSpPr bwMode="auto">
                          <a:xfrm>
                            <a:off x="3744" y="308"/>
                            <a:ext cx="5306" cy="296"/>
                            <a:chOff x="3744" y="308"/>
                            <a:chExt cx="5306" cy="296"/>
                          </a:xfrm>
                        </wpg:grpSpPr>
                        <wps:wsp>
                          <wps:cNvPr id="335" name="Freeform 265"/>
                          <wps:cNvSpPr>
                            <a:spLocks/>
                          </wps:cNvSpPr>
                          <wps:spPr bwMode="auto">
                            <a:xfrm>
                              <a:off x="3744" y="308"/>
                              <a:ext cx="5306" cy="296"/>
                            </a:xfrm>
                            <a:custGeom>
                              <a:avLst/>
                              <a:gdLst>
                                <a:gd name="T0" fmla="+- 0 3744 3744"/>
                                <a:gd name="T1" fmla="*/ T0 w 5306"/>
                                <a:gd name="T2" fmla="+- 0 604 308"/>
                                <a:gd name="T3" fmla="*/ 604 h 296"/>
                                <a:gd name="T4" fmla="+- 0 9050 3744"/>
                                <a:gd name="T5" fmla="*/ T4 w 5306"/>
                                <a:gd name="T6" fmla="+- 0 604 308"/>
                                <a:gd name="T7" fmla="*/ 604 h 296"/>
                                <a:gd name="T8" fmla="+- 0 9050 3744"/>
                                <a:gd name="T9" fmla="*/ T8 w 5306"/>
                                <a:gd name="T10" fmla="+- 0 308 308"/>
                                <a:gd name="T11" fmla="*/ 308 h 296"/>
                                <a:gd name="T12" fmla="+- 0 3744 3744"/>
                                <a:gd name="T13" fmla="*/ T12 w 5306"/>
                                <a:gd name="T14" fmla="+- 0 308 308"/>
                                <a:gd name="T15" fmla="*/ 308 h 296"/>
                                <a:gd name="T16" fmla="+- 0 3744 3744"/>
                                <a:gd name="T17" fmla="*/ T16 w 5306"/>
                                <a:gd name="T18" fmla="+- 0 604 308"/>
                                <a:gd name="T19" fmla="*/ 604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6" h="296">
                                  <a:moveTo>
                                    <a:pt x="0" y="296"/>
                                  </a:moveTo>
                                  <a:lnTo>
                                    <a:pt x="5306" y="296"/>
                                  </a:lnTo>
                                  <a:lnTo>
                                    <a:pt x="53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262"/>
                        <wpg:cNvGrpSpPr>
                          <a:grpSpLocks/>
                        </wpg:cNvGrpSpPr>
                        <wpg:grpSpPr bwMode="auto">
                          <a:xfrm>
                            <a:off x="3698" y="2152"/>
                            <a:ext cx="47" cy="2"/>
                            <a:chOff x="3698" y="2152"/>
                            <a:chExt cx="47" cy="2"/>
                          </a:xfrm>
                        </wpg:grpSpPr>
                        <wps:wsp>
                          <wps:cNvPr id="337" name="Freeform 263"/>
                          <wps:cNvSpPr>
                            <a:spLocks/>
                          </wps:cNvSpPr>
                          <wps:spPr bwMode="auto">
                            <a:xfrm>
                              <a:off x="3698" y="2152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260"/>
                        <wpg:cNvGrpSpPr>
                          <a:grpSpLocks/>
                        </wpg:cNvGrpSpPr>
                        <wpg:grpSpPr bwMode="auto">
                          <a:xfrm>
                            <a:off x="3698" y="1834"/>
                            <a:ext cx="47" cy="2"/>
                            <a:chOff x="3698" y="1834"/>
                            <a:chExt cx="47" cy="2"/>
                          </a:xfrm>
                        </wpg:grpSpPr>
                        <wps:wsp>
                          <wps:cNvPr id="339" name="Freeform 261"/>
                          <wps:cNvSpPr>
                            <a:spLocks/>
                          </wps:cNvSpPr>
                          <wps:spPr bwMode="auto">
                            <a:xfrm>
                              <a:off x="3698" y="1834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0" name="Group 258"/>
                        <wpg:cNvGrpSpPr>
                          <a:grpSpLocks/>
                        </wpg:cNvGrpSpPr>
                        <wpg:grpSpPr bwMode="auto">
                          <a:xfrm>
                            <a:off x="3698" y="1516"/>
                            <a:ext cx="47" cy="2"/>
                            <a:chOff x="3698" y="1516"/>
                            <a:chExt cx="47" cy="2"/>
                          </a:xfrm>
                        </wpg:grpSpPr>
                        <wps:wsp>
                          <wps:cNvPr id="341" name="Freeform 259"/>
                          <wps:cNvSpPr>
                            <a:spLocks/>
                          </wps:cNvSpPr>
                          <wps:spPr bwMode="auto">
                            <a:xfrm>
                              <a:off x="3698" y="1516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2" name="Group 256"/>
                        <wpg:cNvGrpSpPr>
                          <a:grpSpLocks/>
                        </wpg:cNvGrpSpPr>
                        <wpg:grpSpPr bwMode="auto">
                          <a:xfrm>
                            <a:off x="3698" y="1198"/>
                            <a:ext cx="47" cy="2"/>
                            <a:chOff x="3698" y="1198"/>
                            <a:chExt cx="47" cy="2"/>
                          </a:xfrm>
                        </wpg:grpSpPr>
                        <wps:wsp>
                          <wps:cNvPr id="343" name="Freeform 257"/>
                          <wps:cNvSpPr>
                            <a:spLocks/>
                          </wps:cNvSpPr>
                          <wps:spPr bwMode="auto">
                            <a:xfrm>
                              <a:off x="3698" y="1198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254"/>
                        <wpg:cNvGrpSpPr>
                          <a:grpSpLocks/>
                        </wpg:cNvGrpSpPr>
                        <wpg:grpSpPr bwMode="auto">
                          <a:xfrm>
                            <a:off x="3698" y="880"/>
                            <a:ext cx="47" cy="2"/>
                            <a:chOff x="3698" y="880"/>
                            <a:chExt cx="47" cy="2"/>
                          </a:xfrm>
                        </wpg:grpSpPr>
                        <wps:wsp>
                          <wps:cNvPr id="345" name="Freeform 255"/>
                          <wps:cNvSpPr>
                            <a:spLocks/>
                          </wps:cNvSpPr>
                          <wps:spPr bwMode="auto">
                            <a:xfrm>
                              <a:off x="3698" y="880"/>
                              <a:ext cx="47" cy="2"/>
                            </a:xfrm>
                            <a:custGeom>
                              <a:avLst/>
                              <a:gdLst>
                                <a:gd name="T0" fmla="+- 0 3698 3698"/>
                                <a:gd name="T1" fmla="*/ T0 w 47"/>
                                <a:gd name="T2" fmla="+- 0 3744 3698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252"/>
                        <wpg:cNvGrpSpPr>
                          <a:grpSpLocks/>
                        </wpg:cNvGrpSpPr>
                        <wpg:grpSpPr bwMode="auto">
                          <a:xfrm>
                            <a:off x="3744" y="2299"/>
                            <a:ext cx="2" cy="47"/>
                            <a:chOff x="3744" y="2299"/>
                            <a:chExt cx="2" cy="47"/>
                          </a:xfrm>
                        </wpg:grpSpPr>
                        <wps:wsp>
                          <wps:cNvPr id="347" name="Freeform 253"/>
                          <wps:cNvSpPr>
                            <a:spLocks/>
                          </wps:cNvSpPr>
                          <wps:spPr bwMode="auto">
                            <a:xfrm>
                              <a:off x="3744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250"/>
                        <wpg:cNvGrpSpPr>
                          <a:grpSpLocks/>
                        </wpg:cNvGrpSpPr>
                        <wpg:grpSpPr bwMode="auto">
                          <a:xfrm>
                            <a:off x="4709" y="2299"/>
                            <a:ext cx="2" cy="47"/>
                            <a:chOff x="4709" y="2299"/>
                            <a:chExt cx="2" cy="47"/>
                          </a:xfrm>
                        </wpg:grpSpPr>
                        <wps:wsp>
                          <wps:cNvPr id="349" name="Freeform 251"/>
                          <wps:cNvSpPr>
                            <a:spLocks/>
                          </wps:cNvSpPr>
                          <wps:spPr bwMode="auto">
                            <a:xfrm>
                              <a:off x="4709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248"/>
                        <wpg:cNvGrpSpPr>
                          <a:grpSpLocks/>
                        </wpg:cNvGrpSpPr>
                        <wpg:grpSpPr bwMode="auto">
                          <a:xfrm>
                            <a:off x="5674" y="2299"/>
                            <a:ext cx="2" cy="47"/>
                            <a:chOff x="5674" y="2299"/>
                            <a:chExt cx="2" cy="47"/>
                          </a:xfrm>
                        </wpg:grpSpPr>
                        <wps:wsp>
                          <wps:cNvPr id="351" name="Freeform 249"/>
                          <wps:cNvSpPr>
                            <a:spLocks/>
                          </wps:cNvSpPr>
                          <wps:spPr bwMode="auto">
                            <a:xfrm>
                              <a:off x="5674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246"/>
                        <wpg:cNvGrpSpPr>
                          <a:grpSpLocks/>
                        </wpg:cNvGrpSpPr>
                        <wpg:grpSpPr bwMode="auto">
                          <a:xfrm>
                            <a:off x="6639" y="2299"/>
                            <a:ext cx="2" cy="47"/>
                            <a:chOff x="6639" y="2299"/>
                            <a:chExt cx="2" cy="47"/>
                          </a:xfrm>
                        </wpg:grpSpPr>
                        <wps:wsp>
                          <wps:cNvPr id="353" name="Freeform 247"/>
                          <wps:cNvSpPr>
                            <a:spLocks/>
                          </wps:cNvSpPr>
                          <wps:spPr bwMode="auto">
                            <a:xfrm>
                              <a:off x="6639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244"/>
                        <wpg:cNvGrpSpPr>
                          <a:grpSpLocks/>
                        </wpg:cNvGrpSpPr>
                        <wpg:grpSpPr bwMode="auto">
                          <a:xfrm>
                            <a:off x="7603" y="2299"/>
                            <a:ext cx="2" cy="47"/>
                            <a:chOff x="7603" y="2299"/>
                            <a:chExt cx="2" cy="47"/>
                          </a:xfrm>
                        </wpg:grpSpPr>
                        <wps:wsp>
                          <wps:cNvPr id="355" name="Freeform 245"/>
                          <wps:cNvSpPr>
                            <a:spLocks/>
                          </wps:cNvSpPr>
                          <wps:spPr bwMode="auto">
                            <a:xfrm>
                              <a:off x="7603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242"/>
                        <wpg:cNvGrpSpPr>
                          <a:grpSpLocks/>
                        </wpg:cNvGrpSpPr>
                        <wpg:grpSpPr bwMode="auto">
                          <a:xfrm>
                            <a:off x="8568" y="2299"/>
                            <a:ext cx="2" cy="47"/>
                            <a:chOff x="8568" y="2299"/>
                            <a:chExt cx="2" cy="47"/>
                          </a:xfrm>
                        </wpg:grpSpPr>
                        <wps:wsp>
                          <wps:cNvPr id="357" name="Freeform 243"/>
                          <wps:cNvSpPr>
                            <a:spLocks/>
                          </wps:cNvSpPr>
                          <wps:spPr bwMode="auto">
                            <a:xfrm>
                              <a:off x="8568" y="2299"/>
                              <a:ext cx="2" cy="47"/>
                            </a:xfrm>
                            <a:custGeom>
                              <a:avLst/>
                              <a:gdLst>
                                <a:gd name="T0" fmla="+- 0 2346 2299"/>
                                <a:gd name="T1" fmla="*/ 2346 h 47"/>
                                <a:gd name="T2" fmla="+- 0 2299 2299"/>
                                <a:gd name="T3" fmla="*/ 2299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13B6B" id="Group 241" o:spid="_x0000_s1026" style="position:absolute;margin-left:184.45pt;margin-top:14.95pt;width:268.55pt;height:102.8pt;z-index:-3738;mso-position-horizontal-relative:page" coordorigin="3689,299" coordsize="5371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">
                <v:group id="Group 354" o:spid="_x0000_s1027" style="position:absolute;left:3744;top:1993;width:5306;height:2" coordorigin="3744,1993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355" o:spid="_x0000_s1028" style="position:absolute;left:3744;top:1993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JS8UA&#10;AADcAAAADwAAAGRycy9kb3ducmV2LnhtbESP3WrCQBSE7wu+w3KE3hTdNFiR6CpaKBSx4B+Cd4fs&#10;MRuSPRuyW5O+fVco9HKYmW+Yxaq3tbhT60vHCl7HCQji3OmSCwXn08doBsIHZI21Y1LwQx5Wy8HT&#10;AjPtOj7Q/RgKESHsM1RgQmgyKX1uyKIfu4Y4ejfXWgxRtoXULXYRbmuZJslUWiw5Lhhs6N1QXh2/&#10;rYL6ZcNfeMV8fzEdh+ul2u7SSqnnYb+egwjUh//wX/tTK0gnb/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wlL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352" o:spid="_x0000_s1029" style="position:absolute;left:3744;top:1675;width:5306;height:2" coordorigin="3744,1675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353" o:spid="_x0000_s1030" style="position:absolute;left:3744;top:1675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yp8UA&#10;AADcAAAADwAAAGRycy9kb3ducmV2LnhtbESP3WrCQBSE7wu+w3KE3hTdNEiV6CpaKBSx4B+Cd4fs&#10;MRuSPRuyW5O+fVco9HKYmW+Yxaq3tbhT60vHCl7HCQji3OmSCwXn08doBsIHZI21Y1LwQx5Wy8HT&#10;AjPtOj7Q/RgKESHsM1RgQmgyKX1uyKIfu4Y4ejfXWgxRtoXULXYRbmuZJsmbtFhyXDDY0LuhvDp+&#10;WwX1y4a/8Ir5/mI6DtdLtd2llVLPw349BxGoD//hv/anVpBOpv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TKn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350" o:spid="_x0000_s1031" style="position:absolute;left:3744;top:1357;width:5306;height:2" coordorigin="3744,1357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351" o:spid="_x0000_s1032" style="position:absolute;left:3744;top:1357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DTsUA&#10;AADcAAAADwAAAGRycy9kb3ducmV2LnhtbESP3WrCQBSE7wu+w3KE3hTdNEjR6CpaKBSx4B+Cd4fs&#10;MRuSPRuyW5O+fVco9HKYmW+Yxaq3tbhT60vHCl7HCQji3OmSCwXn08doCsIHZI21Y1LwQx5Wy8HT&#10;AjPtOj7Q/RgKESHsM1RgQmgyKX1uyKIfu4Y4ejfXWgxRtoXULXYRbmuZJsmbtFhyXDDY0LuhvDp+&#10;WwX1y4a/8Ir5/mI6DtdLtd2llVLPw349BxGoD//hv/anVpBOZv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gNO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348" o:spid="_x0000_s1033" style="position:absolute;left:3744;top:1039;width:5306;height:2" coordorigin="3744,1039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349" o:spid="_x0000_s1034" style="position:absolute;left:3744;top:1039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ZlcQA&#10;AADcAAAADwAAAGRycy9kb3ducmV2LnhtbESPQWvCQBSE74X+h+UVvBTdGLCU6CqtIBRRUCuCt0f2&#10;mQ3Jvg3ZrYn/3hWEHoeZ+YaZLXpbiyu1vnSsYDxKQBDnTpdcKDj+roafIHxA1lg7JgU38rCYv77M&#10;MNOu4z1dD6EQEcI+QwUmhCaT0ueGLPqRa4ijd3GtxRBlW0jdYhfhtpZpknxIiyXHBYMNLQ3l1eHP&#10;Kqjfv3mLZ8x3J9NxOJ+q9SatlBq89V9TEIH68B9+tn+0gnQyhs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FmZXEAAAA3AAAAA8AAAAAAAAAAAAAAAAAmAIAAGRycy9k&#10;b3ducmV2LnhtbFBLBQYAAAAABAAEAPUAAACJAwAAAAA=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346" o:spid="_x0000_s1035" style="position:absolute;left:3744;top:721;width:5306;height:2" coordorigin="3744,721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347" o:spid="_x0000_s1036" style="position:absolute;left:3744;top:721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iecUA&#10;AADcAAAADwAAAGRycy9kb3ducmV2LnhtbESP3WrCQBSE7wu+w3KE3hTdNFKR6CpaKBSx4B+Cd4fs&#10;MRuSPRuyW5O+fVco9HKYmW+Yxaq3tbhT60vHCl7HCQji3OmSCwXn08doBsIHZI21Y1LwQx5Wy8HT&#10;AjPtOj7Q/RgKESHsM1RgQmgyKX1uyKIfu4Y4ejfXWgxRtoXULXYRbmuZJslUWiw5Lhhs6N1QXh2/&#10;rYL6ZcNfeMV8fzEdh+ul2u7SSqnnYb+egwjUh//wX/tTK0jfJv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6J5xQAAANwAAAAPAAAAAAAAAAAAAAAAAJgCAABkcnMv&#10;ZG93bnJldi54bWxQSwUGAAAAAAQABAD1AAAAigMAAAAA&#10;" path="m,l5306,e" filled="f" strokecolor="#f2f2f2" strokeweight=".19192mm">
                    <v:path arrowok="t" o:connecttype="custom" o:connectlocs="0,0;5306,0" o:connectangles="0,0"/>
                  </v:shape>
                </v:group>
                <v:group id="Group 344" o:spid="_x0000_s1037" style="position:absolute;left:4227;top:604;width:2;height:1695" coordorigin="4227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345" o:spid="_x0000_s1038" style="position:absolute;left:4227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40sYA&#10;AADcAAAADwAAAGRycy9kb3ducmV2LnhtbESPQWvCQBSE74L/YXlCb7pRiJToKq0oWNoiVQ96e2af&#10;yWL2bchuY/z33UKhx2FmvmHmy85WoqXGG8cKxqMEBHHutOFCwfGwGT6D8AFZY+WYFDzIw3LR780x&#10;0+7OX9TuQyEihH2GCsoQ6kxKn5dk0Y9cTRy9q2sshiibQuoG7xFuKzlJkqm0aDgulFjTqqT8tv+2&#10;Ckz7fv48vYXXj8PVbC637Xq9S49KPQ26lxmIQF34D/+1t1rBJE3h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p40sYAAADcAAAADwAAAAAAAAAAAAAAAACYAgAAZHJz&#10;L2Rvd25yZXYueG1sUEsFBgAAAAAEAAQA9QAAAIsDAAAAAA=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42" o:spid="_x0000_s1039" style="position:absolute;left:5191;top:604;width:2;height:1695" coordorigin="5191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343" o:spid="_x0000_s1040" style="position:absolute;left:5191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DPscA&#10;AADcAAAADwAAAGRycy9kb3ducmV2LnhtbESPQWsCMRSE74L/ITyhN80qWMvWKLYoWGopVQ/19tw8&#10;d4Obl2WTrtt/bwTB4zAz3zDTeWtL0VDtjWMFw0ECgjhz2nCuYL9b9V9A+ICssXRMCv7Jw3zW7Uwx&#10;1e7CP9RsQy4ihH2KCooQqlRKnxVk0Q9cRRy9k6sthijrXOoaLxFuSzlKkmdp0XBcKLCi94Ky8/bP&#10;KjDN5+Hr9yO8bXYnszqe18vl93iv1FOvXbyCCNSGR/jeXmsFo/EE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0Qz7HAAAA3AAAAA8AAAAAAAAAAAAAAAAAmAIAAGRy&#10;cy9kb3ducmV2LnhtbFBLBQYAAAAABAAEAPUAAACMAwAAAAA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40" o:spid="_x0000_s1041" style="position:absolute;left:6156;top:604;width:2;height:1695" coordorigin="6156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341" o:spid="_x0000_s1042" style="position:absolute;left:6156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y18cA&#10;AADcAAAADwAAAGRycy9kb3ducmV2LnhtbESPQWsCMRSE74L/ITyhN80qWOzWKLYoWGopVQ/19tw8&#10;d4Obl2WTrtt/bwTB4zAz3zDTeWtL0VDtjWMFw0ECgjhz2nCuYL9b9ScgfEDWWDomBf/kYT7rdqaY&#10;anfhH2q2IRcRwj5FBUUIVSqlzwqy6AeuIo7eydUWQ5R1LnWNlwi3pRwlybO0aDguFFjRe0HZeftn&#10;FZjm8/D1+xHeNruTWR3P6+Xye7xX6qnXLl5BBGrDI3xvr7WC0fgF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nctfHAAAA3AAAAA8AAAAAAAAAAAAAAAAAmAIAAGRy&#10;cy9kb3ducmV2LnhtbFBLBQYAAAAABAAEAPUAAACMAwAAAAA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38" o:spid="_x0000_s1043" style="position:absolute;left:7121;top:604;width:2;height:1695" coordorigin="7121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reeform 339" o:spid="_x0000_s1044" style="position:absolute;left:7121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20bMcA&#10;AADcAAAADwAAAGRycy9kb3ducmV2LnhtbESPT2sCMRTE70K/Q3iF3jSrUCmrUWxRULQU/xz09tw8&#10;d4Obl2UT1/Xbm0Khx2FmfsOMp60tRUO1N44V9HsJCOLMacO5gsN+0f0A4QOyxtIxKXiQh+nkpTPG&#10;VLs7b6nZhVxECPsUFRQhVKmUPivIou+5ijh6F1dbDFHWudQ13iPclnKQJENp0XBcKLCir4Ky6+5m&#10;FZhmffo+rsLnZn8xi/N1OZ//vB+UenttZyMQgdrwH/5rL7WCwbAPv2fiEZCT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9tGzHAAAA3AAAAA8AAAAAAAAAAAAAAAAAmAIAAGRy&#10;cy9kb3ducmV2LnhtbFBLBQYAAAAABAAEAPUAAACMAwAAAAA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36" o:spid="_x0000_s1045" style="position:absolute;left:8086;top:604;width:2;height:1695" coordorigin="8086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Freeform 337" o:spid="_x0000_s1046" style="position:absolute;left:8086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PgMcA&#10;AADcAAAADwAAAGRycy9kb3ducmV2LnhtbESPQWsCMRSE70L/Q3gFbzVbpVK2RqmioLQiVQ/19tw8&#10;d4Obl2UT1/Xfm0LB4zAz3zCjSWtL0VDtjWMFr70EBHHmtOFcwX63eHkH4QOyxtIxKbiRh8n4qTPC&#10;VLsr/1CzDbmIEPYpKihCqFIpfVaQRd9zFXH0Tq62GKKsc6lrvEa4LWU/SYbSouG4UGBFs4Ky8/Zi&#10;FZjm67D+XYXp9+5kFsfzcj7fvO2V6j63nx8gArXhEf5vL7WC/nAAf2fiEZDj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jj4DHAAAA3AAAAA8AAAAAAAAAAAAAAAAAmAIAAGRy&#10;cy9kb3ducmV2LnhtbFBLBQYAAAAABAAEAPUAAACMAwAAAAA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34" o:spid="_x0000_s1047" style="position:absolute;left:9050;top:604;width:2;height:1695" coordorigin="9050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335" o:spid="_x0000_s1048" style="position:absolute;left:9050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yb8YA&#10;AADcAAAADwAAAGRycy9kb3ducmV2LnhtbESPQWsCMRSE7wX/Q3iCt5qtoMjWKFYUFC2l6qG9PTfP&#10;3eDmZdnEdf33piD0OMzMN8xk1tpSNFR741jBWz8BQZw5bThXcDysXscgfEDWWDomBXfyMJt2XiaY&#10;anfjb2r2IRcRwj5FBUUIVSqlzwqy6PuuIo7e2dUWQ5R1LnWNtwi3pRwkyUhaNBwXCqxoUVB22V+t&#10;AtNsfz9/NuFjdzib1emyXi6/hkelet12/g4iUBv+w8/2WisYjIbwdyYe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ayb8YAAADcAAAADwAAAAAAAAAAAAAAAACYAgAAZHJz&#10;L2Rvd25yZXYueG1sUEsFBgAAAAAEAAQA9QAAAIsDAAAAAA==&#10;" path="m,1695l,e" filled="f" strokecolor="#f2f2f2" strokeweight=".19192mm">
                    <v:path arrowok="t" o:connecttype="custom" o:connectlocs="0,2299;0,604" o:connectangles="0,0"/>
                  </v:shape>
                </v:group>
                <v:group id="Group 332" o:spid="_x0000_s1049" style="position:absolute;left:3744;top:2152;width:5306;height:2" coordorigin="3744,2152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333" o:spid="_x0000_s1050" style="position:absolute;left:3744;top:2152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aW8MA&#10;AADcAAAADwAAAGRycy9kb3ducmV2LnhtbESPT2sCMRTE74LfITyhN83Wg5bVKKUoeuxawetj89w/&#10;3bwsSdxd/fRNQfA4zMxvmPV2MI3oyPnKsoL3WQKCOLe64kLB+Wc//QDhA7LGxjIpuJOH7WY8WmOq&#10;bc8ZdadQiAhhn6KCMoQ2ldLnJRn0M9sSR+9qncEQpSukdthHuGnkPEkW0mDFcaHElr5Kyn9PN6Mg&#10;o8O3u9bdLr/Xy13Gfd08Lg+l3ibD5wpEoCG8ws/2USuYL5bwfy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CaW8MAAADcAAAADwAAAAAAAAAAAAAAAACYAgAAZHJzL2Rv&#10;d25yZXYueG1sUEsFBgAAAAAEAAQA9QAAAIgDAAAAAA=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30" o:spid="_x0000_s1051" style="position:absolute;left:3744;top:1834;width:5306;height:2" coordorigin="3744,1834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331" o:spid="_x0000_s1052" style="position:absolute;left:3744;top:1834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rssQA&#10;AADcAAAADwAAAGRycy9kb3ducmV2LnhtbESPT2sCMRTE7wW/Q3iF3mq2HmxdjSJiqceuCl4fm+f+&#10;cfOyJOnu6qc3gtDjMDO/YRarwTSiI+crywo+xgkI4tzqigsFx8P3+xcIH5A1NpZJwZU8rJajlwWm&#10;2vacUbcPhYgQ9ikqKENoUyl9XpJBP7YtcfTO1hkMUbpCaod9hJtGTpJkKg1WHBdKbGlTUn7Z/xkF&#10;Gf38unPdbfNr/bnNuK+b2+mm1NvrsJ6DCDSE//CzvdMKJtMZ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q7L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28" o:spid="_x0000_s1053" style="position:absolute;left:3744;top:1516;width:5306;height:2" coordorigin="3744,1516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329" o:spid="_x0000_s1054" style="position:absolute;left:3744;top:1516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wxacMA&#10;AADcAAAADwAAAGRycy9kb3ducmV2LnhtbESPT2sCMRTE74LfITzBm2b1oGVrlCJKPbpW6PWxee6f&#10;bl6WJN1d/fRGKPQ4zMxvmM1uMI3oyPnKsoLFPAFBnFtdcaHg+nWcvYHwAVljY5kU3MnDbjsebTDV&#10;tueMuksoRISwT1FBGUKbSunzkgz6uW2Jo3ezzmCI0hVSO+wj3DRymSQrabDiuFBiS/uS8p/Lr1GQ&#10;0efZ3erukN/r9SHjvm4e3w+lppPh4x1EoCH8h//aJ61guV7A6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wxacMAAADcAAAADwAAAAAAAAAAAAAAAACYAgAAZHJzL2Rv&#10;d25yZXYueG1sUEsFBgAAAAAEAAQA9QAAAIgDAAAAAA=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26" o:spid="_x0000_s1055" style="position:absolute;left:3744;top:1198;width:5306;height:2" coordorigin="3744,1198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327" o:spid="_x0000_s1056" style="position:absolute;left:3744;top:1198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IKhcQA&#10;AADcAAAADwAAAGRycy9kb3ducmV2LnhtbESPT2sCMRTE74V+h/AKvdVsLaisRilFaY+uCl4fm+f+&#10;6eZlSeLu6qc3guBxmJnfMIvVYBrRkfOVZQWfowQEcW51xYWCw37zMQPhA7LGxjIpuJCH1fL1ZYGp&#10;tj1n1O1CISKEfYoKyhDaVEqfl2TQj2xLHL2TdQZDlK6Q2mEf4aaR4ySZSIMVx4USW/opKf/fnY2C&#10;jH637lR36/xST9cZ93VzPV6Ven8bvucgAg3hGX60/7SC8fQL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CoX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24" o:spid="_x0000_s1057" style="position:absolute;left:3744;top:880;width:5306;height:2" coordorigin="3744,880" coordsize="5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325" o:spid="_x0000_s1058" style="position:absolute;left:3744;top:880;width:5306;height:2;visibility:visible;mso-wrap-style:square;v-text-anchor:top" coordsize="5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3asQA&#10;AADcAAAADwAAAGRycy9kb3ducmV2LnhtbESPT2sCMRTE74V+h/AKvdVshaqsRilFaY+uCl4fm+f+&#10;6eZlSeLu6qc3guBxmJnfMIvVYBrRkfOVZQWfowQEcW51xYWCw37zMQPhA7LGxjIpuJCH1fL1ZYGp&#10;tj1n1O1CISKEfYoKyhDaVEqfl2TQj2xLHL2TdQZDlK6Q2mEf4aaR4ySZSIMVx4USW/opKf/fnY2C&#10;jH637lR36/xST9cZ93VzPV6Ven8bvucgAg3hGX60/7SC8fQL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nN2rEAAAA3AAAAA8AAAAAAAAAAAAAAAAAmAIAAGRycy9k&#10;b3ducmV2LnhtbFBLBQYAAAAABAAEAPUAAACJAwAAAAA=&#10;" path="m,l5306,e" filled="f" strokecolor="#ccc" strokeweight=".32086mm">
                    <v:path arrowok="t" o:connecttype="custom" o:connectlocs="0,0;5306,0" o:connectangles="0,0"/>
                  </v:shape>
                </v:group>
                <v:group id="Group 322" o:spid="_x0000_s1059" style="position:absolute;left:3744;top:604;width:2;height:1695" coordorigin="3744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reeform 323" o:spid="_x0000_s1060" style="position:absolute;left:3744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RqcMA&#10;AADcAAAADwAAAGRycy9kb3ducmV2LnhtbESPzWoCQRCE7wHfYWghlxBno+CG1VEkoOSaVQK5NTu9&#10;P7jTs8x0dH37TEDwWFTVV9R6O7peXSjEzrOBt1kGirjytuPGwOm4f30HFQXZYu+ZDNwownYzeVpj&#10;Yf2Vv+hSSqMShGOBBlqRodA6Vi05jDM/ECev9sGhJBkabQNeE9z1ep5lS+2w47TQ4kAfLVXn8tcZ&#10;qMNAi8P5u6x/Op3fjgfZ2xcx5nk67laghEZ5hO/tT2tgnufwfyYd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BRqc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20" o:spid="_x0000_s1061" style="position:absolute;left:4709;top:604;width:2;height:1695" coordorigin="4709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321" o:spid="_x0000_s1062" style="position:absolute;left:4709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NgQMMA&#10;AADcAAAADwAAAGRycy9kb3ducmV2LnhtbESPzWoCQRCE74G8w9BCLkFnNRB1dZQQUHJ1DQFvzU7v&#10;D+70LDOtrm+fCQg5FlX1FbXeDq5TVwqx9WxgOslAEZfetlwb+D7uxgtQUZAtdp7JwJ0ibDfPT2vM&#10;rb/xga6F1CpBOOZooBHpc61j2ZDDOPE9cfIqHxxKkqHWNuAtwV2nZ1n2rh22nBYa7OmzofJcXJyB&#10;KvT0tj//FNWp1fP7cS87+yrGvIyGjxUooUH+w4/2lzUwmy/h70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NgQM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18" o:spid="_x0000_s1063" style="position:absolute;left:5674;top:604;width:2;height:1695" coordorigin="5674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319" o:spid="_x0000_s1064" style="position:absolute;left:5674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cYcMA&#10;AADcAAAADwAAAGRycy9kb3ducmV2LnhtbESPzWoCQRCE70LeYehALqKzGjCyOkoIKLm6ipBbs9P7&#10;gzs9y0xH17fPCAGPRVV9Ra23g+vUlUJsPRuYTTNQxKW3LdcGTsfdZAkqCrLFzjMZuFOE7eZltMbc&#10;+hsf6FpIrRKEY44GGpE+1zqWDTmMU98TJ6/ywaEkGWptA94S3HV6nmUL7bDltNBgT18NlZfi1xmo&#10;Qk/v+8u5qH5a/XE/7mVnx2LM2+vwuQIlNMgz/N/+tgbmyxk8zq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AcYc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16" o:spid="_x0000_s1065" style="position:absolute;left:6639;top:604;width:2;height:1695" coordorigin="6639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reeform 317" o:spid="_x0000_s1066" style="position:absolute;left:6639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4njcMA&#10;AADcAAAADwAAAGRycy9kb3ducmV2LnhtbESPzWoCQRCE7wHfYWghl6CzUYiyOooIitesIeCt2en9&#10;wZ2eZaaj69tnhECORVV9Ra23g+vUjUJsPRt4n2agiEtvW64NfJ0PkyWoKMgWO89k4EERtpvRyxpz&#10;6+/8SbdCapUgHHM00Ij0udaxbMhhnPqeOHmVDw4lyVBrG/Ce4K7Tsyz70A5bTgsN9rRvqLwWP85A&#10;FXqaH6/fRXVp9eJxPsrBvokxr+NhtwIlNMh/+K99sgZmyzk8z6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4njc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14" o:spid="_x0000_s1067" style="position:absolute;left:7603;top:604;width:2;height:1695" coordorigin="7603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315" o:spid="_x0000_s1068" style="position:absolute;left:7603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aYsMA&#10;AADcAAAADwAAAGRycy9kb3ducmV2LnhtbESPzWoCQRCE74G8w9BCLkFnNSTK6ighoOTqGgRvzU7v&#10;D+70LDOtrm+fCQg5FlX1FbXaDK5TVwqx9WxgOslAEZfetlwb+DlsxwtQUZAtdp7JwJ0ibNbPTyvM&#10;rb/xnq6F1CpBOOZooBHpc61j2ZDDOPE9cfIqHxxKkqHWNuAtwV2nZ1n2oR22nBYa7OmrofJcXJyB&#10;KvT0tjsfi+rU6vn9sJOtfRVjXkbD5xKU0CD/4Uf72xqYLd7h70w6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saYs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12" o:spid="_x0000_s1069" style="position:absolute;left:8568;top:604;width:2;height:1695" coordorigin="8568,604" coordsize="2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Freeform 313" o:spid="_x0000_s1070" style="position:absolute;left:8568;top:604;width:2;height:1695;visibility:visible;mso-wrap-style:square;v-text-anchor:top" coordsize="2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hjsMA&#10;AADcAAAADwAAAGRycy9kb3ducmV2LnhtbESPzWoCQRCE74G8w9BCLiHORkFldZQQUHJ1FSG3Zqf3&#10;B3d6lpmOrm+fEQSPRVV9Ra02g+vUhUJsPRv4HGegiEtvW64NHA/bjwWoKMgWO89k4EYRNuvXlxXm&#10;1l95T5dCapUgHHM00Ij0udaxbMhhHPueOHmVDw4lyVBrG/Ca4K7TkyybaYctp4UGe/puqDwXf85A&#10;FXqa7s6novpt9fx22MnWvosxb6PhawlKaJBn+NH+sQYmizncz6Qj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UhjsMAAADcAAAADwAAAAAAAAAAAAAAAACYAgAAZHJzL2Rv&#10;d25yZXYueG1sUEsFBgAAAAAEAAQA9QAAAIgDAAAAAA==&#10;" path="m,1695l,e" filled="f" strokecolor="#ccc" strokeweight=".32086mm">
                    <v:path arrowok="t" o:connecttype="custom" o:connectlocs="0,2299;0,604" o:connectangles="0,0"/>
                  </v:shape>
                </v:group>
                <v:group id="Group 310" o:spid="_x0000_s1071" style="position:absolute;left:3929;top:615;width:114;height:99" coordorigin="3929,61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Freeform 311" o:spid="_x0000_s1072" style="position:absolute;left:3929;top:61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+J18IA&#10;AADcAAAADwAAAGRycy9kb3ducmV2LnhtbESPQYvCMBSE7wv+h/AEb2tqwaVWo6ggeHO3evH2aJ5t&#10;tXkpSdT6783Cwh6HmfmGWax604oHOd9YVjAZJyCIS6sbrhScjrvPDIQPyBpby6TgRR5Wy8HHAnNt&#10;n/xDjyJUIkLY56igDqHLpfRlTQb92HbE0btYZzBE6SqpHT4j3LQyTZIvabDhuFBjR9uayltxNwrM&#10;3mWHchqK47mgDV3vyfo7vSk1GvbrOYhAffgP/7X3WkGazeD3TDw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4nXwgAAANwAAAAPAAAAAAAAAAAAAAAAAJgCAABkcnMvZG93&#10;bnJldi54bWxQSwUGAAAAAAQABAD1AAAAhwMAAAAA&#10;" path="m57,l,99r114,l57,e" fillcolor="black" stroked="f">
                    <v:path arrowok="t" o:connecttype="custom" o:connectlocs="57,615;0,714;114,714;57,615" o:connectangles="0,0,0,0"/>
                  </v:shape>
                </v:group>
                <v:group id="Group 308" o:spid="_x0000_s1073" style="position:absolute;left:4170;top:1130;width:114;height:99" coordorigin="4170,1130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309" o:spid="_x0000_s1074" style="position:absolute;left:4170;top:1130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TDMIA&#10;AADcAAAADwAAAGRycy9kb3ducmV2LnhtbESPQYvCMBSE7wv+h/AEb2tqwUWrUVQQvLlbvXh7NM+2&#10;2ryUJGr990YQ9jjMzDfMfNmZRtzJ+dqygtEwAUFcWF1zqeB42H5PQPiArLGxTAqe5GG56H3NMdP2&#10;wX90z0MpIoR9hgqqENpMSl9UZNAPbUscvbN1BkOUrpTa4SPCTSPTJPmRBmuOCxW2tKmouOY3o8Ds&#10;3GRfjEN+OOW0psstWf2mV6UG/W41AxGoC//hT3unFaTTEbz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BMMwgAAANwAAAAPAAAAAAAAAAAAAAAAAJgCAABkcnMvZG93&#10;bnJldi54bWxQSwUGAAAAAAQABAD1AAAAhwMAAAAA&#10;" path="m57,l,98r114,l57,e" fillcolor="black" stroked="f">
                    <v:path arrowok="t" o:connecttype="custom" o:connectlocs="57,1130;0,1228;114,1228;57,1130" o:connectangles="0,0,0,0"/>
                  </v:shape>
                </v:group>
                <v:group id="Group 306" o:spid="_x0000_s1075" style="position:absolute;left:4411;top:1203;width:114;height:99" coordorigin="4411,120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Freeform 307" o:spid="_x0000_s1076" style="position:absolute;left:4411;top:120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o4MIA&#10;AADcAAAADwAAAGRycy9kb3ducmV2LnhtbESPQYvCMBSE78L+h/AW9qbpdlG0GsUVBG9q9eLt0bxt&#10;uzYvJYla/70RBI/DzHzDzBadacSVnK8tK/geJCCIC6trLhUcD+v+GIQPyBoby6TgTh4W84/eDDNt&#10;b7ynax5KESHsM1RQhdBmUvqiIoN+YFvi6P1ZZzBE6UqpHd4i3DQyTZKRNFhzXKiwpVVFxTm/GAVm&#10;48bbYhjywymnX/q/JMtdelbq67NbTkEE6sI7/GpvtIJ08gP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ijgwgAAANwAAAAPAAAAAAAAAAAAAAAAAJgCAABkcnMvZG93&#10;bnJldi54bWxQSwUGAAAAAAQABAD1AAAAhwMAAAAA&#10;" path="m57,l,99r114,l57,e" fillcolor="black" stroked="f">
                    <v:path arrowok="t" o:connecttype="custom" o:connectlocs="57,1203;0,1302;114,1302;57,1203" o:connectangles="0,0,0,0"/>
                  </v:shape>
                </v:group>
                <v:group id="Group 304" o:spid="_x0000_s1077" style="position:absolute;left:4652;top:1413;width:114;height:99" coordorigin="4652,141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305" o:spid="_x0000_s1078" style="position:absolute;left:4652;top:141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VD8IA&#10;AADcAAAADwAAAGRycy9kb3ducmV2LnhtbESPQYvCMBSE78L+h/CEvWlqQXGrUVxB8Lba7sXbo3m2&#10;1ealJFG7/34jCB6HmfmGWa5704o7Od9YVjAZJyCIS6sbrhT8FrvRHIQPyBpby6TgjzysVx+DJWba&#10;PvhI9zxUIkLYZ6igDqHLpPRlTQb92HbE0TtbZzBE6SqpHT4i3LQyTZKZNNhwXKixo21N5TW/GQVm&#10;7+Y/5TTkxSmnb7rcks0hvSr1Oew3CxCB+vAOv9p7rSD9msLz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xUPwgAAANwAAAAPAAAAAAAAAAAAAAAAAJgCAABkcnMvZG93&#10;bnJldi54bWxQSwUGAAAAAAQABAD1AAAAhwMAAAAA&#10;" path="m57,l,98r114,l57,e" fillcolor="black" stroked="f">
                    <v:path arrowok="t" o:connecttype="custom" o:connectlocs="57,1413;0,1511;114,1511;57,1413" o:connectangles="0,0,0,0"/>
                  </v:shape>
                </v:group>
                <v:group id="Group 302" o:spid="_x0000_s1079" style="position:absolute;left:4893;top:1574;width:114;height:99" coordorigin="4893,1574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303" o:spid="_x0000_s1080" style="position:absolute;left:4893;top:1574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u48MA&#10;AADcAAAADwAAAGRycy9kb3ducmV2LnhtbESPT4vCMBTE78J+h/AW9qbpFtY/1SiuIHhTqxdvj+Zt&#10;27V5KUnU+u2NIHgcZuY3zGzRmUZcyfnasoLvQQKCuLC65lLB8bDuj0H4gKyxsUwK7uRhMf/ozTDT&#10;9sZ7uuahFBHCPkMFVQhtJqUvKjLoB7Yljt6fdQZDlK6U2uEtwk0j0yQZSoM1x4UKW1pVVJzzi1Fg&#10;Nm68LX5Cfjjl9Ev/l2S5S89KfX12yymIQF14h1/tjVaQTk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u48MAAADcAAAADwAAAAAAAAAAAAAAAACYAgAAZHJzL2Rv&#10;d25yZXYueG1sUEsFBgAAAAAEAAQA9QAAAIgDAAAAAA==&#10;" path="m57,l,99r114,l57,e" fillcolor="black" stroked="f">
                    <v:path arrowok="t" o:connecttype="custom" o:connectlocs="57,1574;0,1673;114,1673;57,1574" o:connectangles="0,0,0,0"/>
                  </v:shape>
                </v:group>
                <v:group id="Group 300" o:spid="_x0000_s1081" style="position:absolute;left:5135;top:1652;width:114;height:99" coordorigin="5135,1652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301" o:spid="_x0000_s1082" style="position:absolute;left:5135;top:1652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fCsQA&#10;AADcAAAADwAAAGRycy9kb3ducmV2LnhtbESPwWrDMBBE74H+g9hCb7EcQ4PtRglpoeBbE7uX3hZr&#10;azuxVkZSEvfvq0Ihx2Fm3jCb3WxGcSXnB8sKVkkKgri1euBOwWfzvsxB+ICscbRMCn7Iw277sNhg&#10;qe2Nj3StQycihH2JCvoQplJK3/Zk0Cd2Io7et3UGQ5Suk9rhLcLNKLM0XUuDA8eFHid666k91xej&#10;wFQu/2ifQ9181fRKp0u6P2RnpZ4e5/0LiEBzuIf/25VWkBUF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HwrEAAAA3AAAAA8AAAAAAAAAAAAAAAAAmAIAAGRycy9k&#10;b3ducmV2LnhtbFBLBQYAAAAABAAEAPUAAACJAwAAAAA=&#10;" path="m56,l,99r113,l56,e" fillcolor="black" stroked="f">
                    <v:path arrowok="t" o:connecttype="custom" o:connectlocs="56,1652;0,1751;113,1751;56,1652" o:connectangles="0,0,0,0"/>
                  </v:shape>
                </v:group>
                <v:group id="Group 298" o:spid="_x0000_s1083" style="position:absolute;left:5376;top:1980;width:114;height:99" coordorigin="5376,1980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Freeform 299" o:spid="_x0000_s1084" style="position:absolute;left:5376;top:1980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JFsQA&#10;AADcAAAADwAAAGRycy9kb3ducmV2LnhtbESPwWrDMBBE74X8g9hCbo1kh5bgRjFOoZBbWieX3BZr&#10;a7uxVkZSEufvq0Khx2Fm3jDrcrKDuJIPvWMN2UKBIG6c6bnVcDy8P61AhIhscHBMGu4UoNzMHtZY&#10;GHfjT7rWsRUJwqFADV2MYyFlaDqyGBZuJE7el/MWY5K+lcbjLcHtIHOlXqTFntNChyO9ddSc64vV&#10;YHd+tW+eY3041bSl74uqPvKz1vPHqXoFEWmK/+G/9s5oWKoM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iRbEAAAA3AAAAA8AAAAAAAAAAAAAAAAAmAIAAGRycy9k&#10;b3ducmV2LnhtbFBLBQYAAAAABAAEAPUAAACJAwAAAAA=&#10;" path="m57,l,98r114,l57,e" fillcolor="black" stroked="f">
                    <v:path arrowok="t" o:connecttype="custom" o:connectlocs="57,1980;0,2078;114,2078;57,1980" o:connectangles="0,0,0,0"/>
                  </v:shape>
                </v:group>
                <v:group id="Group 296" o:spid="_x0000_s1085" style="position:absolute;left:5617;top:1903;width:114;height:99" coordorigin="5617,190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Freeform 297" o:spid="_x0000_s1086" style="position:absolute;left:5617;top:190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Wy+sIA&#10;AADcAAAADwAAAGRycy9kb3ducmV2LnhtbESPQYvCMBSE7wv+h/AEb2ui4iLVKCoI3tytXrw9mmdb&#10;bV5KErX++42wsMdhZr5hFqvONuJBPtSONYyGCgRx4UzNpYbTcfc5AxEissHGMWl4UYDVsvexwMy4&#10;J//QI4+lSBAOGWqoYmwzKUNRkcUwdC1x8i7OW4xJ+lIaj88Et40cK/UlLdacFipsaVtRccvvVoPd&#10;+9mhmMb8eM5pQ9e7Wn+Pb1oP+t16DiJSF//Df+290TBRE3ifS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bL6wgAAANwAAAAPAAAAAAAAAAAAAAAAAJgCAABkcnMvZG93&#10;bnJldi54bWxQSwUGAAAAAAQABAD1AAAAhwMAAAAA&#10;" path="m57,l,99r114,l57,e" fillcolor="black" stroked="f">
                    <v:path arrowok="t" o:connecttype="custom" o:connectlocs="57,1903;0,2002;114,2002;57,1903" o:connectangles="0,0,0,0"/>
                  </v:shape>
                </v:group>
                <v:group id="Group 294" o:spid="_x0000_s1087" style="position:absolute;left:5858;top:2041;width:114;height:99" coordorigin="5858,2041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Freeform 295" o:spid="_x0000_s1088" style="position:absolute;left:5858;top:2041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PFcQA&#10;AADcAAAADwAAAGRycy9kb3ducmV2LnhtbESPwWrDMBBE74X8g9hAbo3UFJfgRglJoOBbWyeX3BZr&#10;a7uxVkZSbOfvq0Khx2Fm3jCb3WQ7MZAPrWMNT0sFgrhypuVaw/n09rgGESKywc4xabhTgN129rDB&#10;3LiRP2koYy0ShEOOGpoY+1zKUDVkMSxdT5y8L+ctxiR9LY3HMcFtJ1dKvUiLLaeFBns6NlRdy5vV&#10;YAu/fq+yWJ4uJR3o+6b2H6ur1ov5tH8FEWmK/+G/dmE0PKsMfs+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wjxXEAAAA3AAAAA8AAAAAAAAAAAAAAAAAmAIAAGRycy9k&#10;b3ducmV2LnhtbFBLBQYAAAAABAAEAPUAAACJAwAAAAA=&#10;" path="m57,l,99r114,l57,e" fillcolor="black" stroked="f">
                    <v:path arrowok="t" o:connecttype="custom" o:connectlocs="57,2041;0,2140;114,2140;57,2041" o:connectangles="0,0,0,0"/>
                  </v:shape>
                </v:group>
                <v:group id="Group 292" o:spid="_x0000_s1089" style="position:absolute;left:6099;top:1953;width:114;height:99" coordorigin="6099,195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shape id="Freeform 293" o:spid="_x0000_s1090" style="position:absolute;left:6099;top:195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0+cQA&#10;AADcAAAADwAAAGRycy9kb3ducmV2LnhtbESPQWsCMRSE74L/ITzBmyau1MrWKGuh4K117aW3x+Z1&#10;d+vmZUmirv/eFAo9DjPzDbPZDbYTV/KhdaxhMVcgiCtnWq41fJ7eZmsQISIb7ByThjsF2G3How3m&#10;xt34SNcy1iJBOOSooYmxz6UMVUMWw9z1xMn7dt5iTNLX0ni8JbjtZKbUSlpsOS002NNrQ9W5vFgN&#10;9uDX79VTLE9fJe3p56KKj+ys9XQyFC8gIg3xP/zXPhgNS/UMv2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tPnEAAAA3AAAAA8AAAAAAAAAAAAAAAAAmAIAAGRycy9k&#10;b3ducmV2LnhtbFBLBQYAAAAABAAEAPUAAACJAwAAAAA=&#10;" path="m57,l,98r114,l57,e" fillcolor="black" stroked="f">
                    <v:path arrowok="t" o:connecttype="custom" o:connectlocs="57,1953;0,2051;114,2051;57,1953" o:connectangles="0,0,0,0"/>
                  </v:shape>
                </v:group>
                <v:group id="Group 290" o:spid="_x0000_s1091" style="position:absolute;left:6340;top:1954;width:114;height:99" coordorigin="6340,1954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Freeform 291" o:spid="_x0000_s1092" style="position:absolute;left:6340;top:1954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FEMMA&#10;AADcAAAADwAAAGRycy9kb3ducmV2LnhtbESPQWsCMRSE74X+h/AKvdWkFouuRrGC4E2768XbY/Pc&#10;Xd28LEnU7b9vBMHjMDPfMLNFb1txJR8axxo+BwoEcelMw5WGfbH+GIMIEdlg65g0/FGAxfz1ZYaZ&#10;cTf+pWseK5EgHDLUUMfYZVKGsiaLYeA64uQdnbcYk/SVNB5vCW5bOVTqW1psOC3U2NGqpvKcX6wG&#10;u/HjbTmKeXHI6YdOF7XcDc9av7/1yymISH18hh/tjdHwpS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2FEMMAAADcAAAADwAAAAAAAAAAAAAAAACYAgAAZHJzL2Rv&#10;d25yZXYueG1sUEsFBgAAAAAEAAQA9QAAAIgDAAAAAA==&#10;" path="m57,l,99r114,l57,e" fillcolor="black" stroked="f">
                    <v:path arrowok="t" o:connecttype="custom" o:connectlocs="57,1954;0,2053;114,2053;57,1954" o:connectangles="0,0,0,0"/>
                  </v:shape>
                </v:group>
                <v:group id="Group 288" o:spid="_x0000_s1093" style="position:absolute;left:6582;top:2079;width:114;height:99" coordorigin="6582,207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Freeform 289" o:spid="_x0000_s1094" style="position:absolute;left:6582;top:207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fy8QA&#10;AADcAAAADwAAAGRycy9kb3ducmV2LnhtbESPQWvCQBSE7wX/w/IEb3WTSItEV4mFQm62sZfeHtln&#10;Es2+Dburif++Wyj0OMzMN8x2P5le3Mn5zrKCdJmAIK6t7rhR8HV6f16D8AFZY2+ZFDzIw343e9pi&#10;ru3In3SvQiMihH2OCtoQhlxKX7dk0C/tQBy9s3UGQ5SukdrhGOGml1mSvEqDHceFFgd6a6m+Vjej&#10;wJRufaxfQnX6ruhAl1tSfGRXpRbzqdiACDSF//Bfu9QKVmkK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SH8vEAAAA3AAAAA8AAAAAAAAAAAAAAAAAmAIAAGRycy9k&#10;b3ducmV2LnhtbFBLBQYAAAAABAAEAPUAAACJAwAAAAA=&#10;" path="m57,l,99r114,l57,e" fillcolor="black" stroked="f">
                    <v:path arrowok="t" o:connecttype="custom" o:connectlocs="57,2079;0,2178;114,2178;57,2079" o:connectangles="0,0,0,0"/>
                  </v:shape>
                </v:group>
                <v:group id="Group 286" o:spid="_x0000_s1095" style="position:absolute;left:6823;top:1945;width:114;height:99" coordorigin="6823,194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Freeform 287" o:spid="_x0000_s1096" style="position:absolute;left:6823;top:194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kJ8IA&#10;AADcAAAADwAAAGRycy9kb3ducmV2LnhtbESPQYvCMBSE78L+h/AWvGmqokjXWNwFwdtq9bK3R/Ns&#10;a5uXkkTt/nsjCB6HmfmGWWW9acWNnK8tK5iMExDEhdU1lwpOx+1oCcIHZI2tZVLwTx6y9cdgham2&#10;dz7QLQ+liBD2KSqoQuhSKX1RkUE/th1x9M7WGQxRulJqh/cIN62cJslCGqw5LlTY0U9FRZNfjQKz&#10;c8vfYh7y419O33S5Jpv9tFFq+NlvvkAE6sM7/GrvtILZZAb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CQnwgAAANwAAAAPAAAAAAAAAAAAAAAAAJgCAABkcnMvZG93&#10;bnJldi54bWxQSwUGAAAAAAQABAD1AAAAhwMAAAAA&#10;" path="m57,l,99r114,l57,e" fillcolor="black" stroked="f">
                    <v:path arrowok="t" o:connecttype="custom" o:connectlocs="57,1945;0,2044;114,2044;57,1945" o:connectangles="0,0,0,0"/>
                  </v:shape>
                </v:group>
                <v:group id="Group 284" o:spid="_x0000_s1097" style="position:absolute;left:7064;top:1847;width:114;height:99" coordorigin="7064,1847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Freeform 285" o:spid="_x0000_s1098" style="position:absolute;left:7064;top:1847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ZyMEA&#10;AADcAAAADwAAAGRycy9kb3ducmV2LnhtbESPQYvCMBSE7wv+h/AEb2uq4iLVKCoI3tTqxdujebbV&#10;5qUkUeu/N4Kwx2FmvmFmi9bU4kHOV5YVDPoJCOLc6ooLBafj5ncCwgdkjbVlUvAiD4t552eGqbZP&#10;PtAjC4WIEPYpKihDaFIpfV6SQd+3DXH0LtYZDFG6QmqHzwg3tRwmyZ80WHFcKLGhdUn5LbsbBWbr&#10;Jrt8HLLjOaMVXe/Jcj+8KdXrtsspiEBt+A9/21utYDQYw+d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GcjBAAAA3AAAAA8AAAAAAAAAAAAAAAAAmAIAAGRycy9kb3du&#10;cmV2LnhtbFBLBQYAAAAABAAEAPUAAACGAwAAAAA=&#10;" path="m57,l,99r114,l57,e" fillcolor="black" stroked="f">
                    <v:path arrowok="t" o:connecttype="custom" o:connectlocs="57,1847;0,1946;114,1946;57,1847" o:connectangles="0,0,0,0"/>
                  </v:shape>
                </v:group>
                <v:group id="Group 282" o:spid="_x0000_s1099" style="position:absolute;left:7305;top:1919;width:114;height:99" coordorigin="7305,191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Freeform 283" o:spid="_x0000_s1100" style="position:absolute;left:7305;top:191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iJMIA&#10;AADcAAAADwAAAGRycy9kb3ducmV2LnhtbESPQYvCMBSE7wv+h/AEb2uq4irVKLqw4E23evH2aJ5t&#10;tXkpSdT6740geBxm5htmvmxNLW7kfGVZwaCfgCDOra64UHDY/31PQfiArLG2TAoe5GG56HzNMdX2&#10;zv90y0IhIoR9igrKEJpUSp+XZND3bUMcvZN1BkOUrpDa4T3CTS2HSfIjDVYcF0ps6Lek/JJdjQKz&#10;cdNtPg7Z/pjRms7XZLUbXpTqddvVDESgNnzC7/ZGKxgNJ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yIkwgAAANwAAAAPAAAAAAAAAAAAAAAAAJgCAABkcnMvZG93&#10;bnJldi54bWxQSwUGAAAAAAQABAD1AAAAhwMAAAAA&#10;" path="m57,l,99r114,l57,e" fillcolor="black" stroked="f">
                    <v:path arrowok="t" o:connecttype="custom" o:connectlocs="57,1919;0,2018;114,2018;57,1919" o:connectangles="0,0,0,0"/>
                  </v:shape>
                </v:group>
                <v:group id="Group 280" o:spid="_x0000_s1101" style="position:absolute;left:7546;top:1805;width:114;height:99" coordorigin="7546,1805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Freeform 281" o:spid="_x0000_s1102" style="position:absolute;left:7546;top:1805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TzcIA&#10;AADcAAAADwAAAGRycy9kb3ducmV2LnhtbESPQYvCMBSE7wv+h/AEb2uq4qLVKLqw4E23evH2aJ5t&#10;tXkpSdT6740geBxm5htmvmxNLW7kfGVZwaCfgCDOra64UHDY/31PQPiArLG2TAoe5GG56HzNMdX2&#10;zv90y0IhIoR9igrKEJpUSp+XZND3bUMcvZN1BkOUrpDa4T3CTS2HSfIjDVYcF0ps6Lek/JJdjQKz&#10;cZNtPg7Z/pjRms7XZLUbXpTqddvVDESgNnzC7/ZGKxgNp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BPNwgAAANwAAAAPAAAAAAAAAAAAAAAAAJgCAABkcnMvZG93&#10;bnJldi54bWxQSwUGAAAAAAQABAD1AAAAhwMAAAAA&#10;" path="m57,l,99r114,l57,e" fillcolor="black" stroked="f">
                    <v:path arrowok="t" o:connecttype="custom" o:connectlocs="57,1805;0,1904;114,1904;57,1805" o:connectangles="0,0,0,0"/>
                  </v:shape>
                </v:group>
                <v:group id="Group 278" o:spid="_x0000_s1103" style="position:absolute;left:7788;top:1879;width:114;height:99" coordorigin="7788,1879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Freeform 279" o:spid="_x0000_s1104" style="position:absolute;left:7788;top:1879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7VdsIA&#10;AADcAAAADwAAAGRycy9kb3ducmV2LnhtbESPQYvCMBSE78L+h/CEvWlqF0W6RnEFwdtq68Xbo3nb&#10;VpuXkkTt/nsjCB6HmfmGWax604obOd9YVjAZJyCIS6sbrhQci+1oDsIHZI2tZVLwTx5Wy4/BAjNt&#10;73ygWx4qESHsM1RQh9BlUvqyJoN+bDvi6P1ZZzBE6SqpHd4j3LQyTZKZNNhwXKixo01N5SW/GgVm&#10;5+a/5TTkxSmnHzpfk/U+vSj1OezX3yAC9eEdfrV3WsFXOoH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tV2wgAAANwAAAAPAAAAAAAAAAAAAAAAAJgCAABkcnMvZG93&#10;bnJldi54bWxQSwUGAAAAAAQABAD1AAAAhwMAAAAA&#10;" path="m56,l,99r113,l56,e" fillcolor="black" stroked="f">
                    <v:path arrowok="t" o:connecttype="custom" o:connectlocs="56,1879;0,1978;113,1978;56,1879" o:connectangles="0,0,0,0"/>
                  </v:shape>
                </v:group>
                <v:group id="Group 276" o:spid="_x0000_s1105" style="position:absolute;left:8029;top:2074;width:114;height:99" coordorigin="8029,2074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shape id="Freeform 277" o:spid="_x0000_s1106" style="position:absolute;left:8029;top:2074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umsIA&#10;AADcAAAADwAAAGRycy9kb3ducmV2LnhtbESPQYvCMBSE7wv+h/CEva2pFRepRlFhwZva7mVvj+bZ&#10;VpuXkkSt/94Iwh6HmfmGWax604obOd9YVjAeJSCIS6sbrhT8Fj9fMxA+IGtsLZOCB3lYLQcfC8y0&#10;vfORbnmoRISwz1BBHUKXSenLmgz6ke2Io3eyzmCI0lVSO7xHuGllmiTf0mDDcaHGjrY1lZf8ahSY&#10;nZvty2nIi7+cNnS+JutDelHqc9iv5yAC9eE//G7vtIJJOoHXmX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O6awgAAANwAAAAPAAAAAAAAAAAAAAAAAJgCAABkcnMvZG93&#10;bnJldi54bWxQSwUGAAAAAAQABAD1AAAAhwMAAAAA&#10;" path="m57,l,98r114,l57,e" fillcolor="black" stroked="f">
                    <v:path arrowok="t" o:connecttype="custom" o:connectlocs="57,2074;0,2172;114,2172;57,2074" o:connectangles="0,0,0,0"/>
                  </v:shape>
                </v:group>
                <v:group id="Group 274" o:spid="_x0000_s1107" style="position:absolute;left:8270;top:1983;width:114;height:99" coordorigin="8270,1983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Freeform 275" o:spid="_x0000_s1108" style="position:absolute;left:8270;top:1983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TdcQA&#10;AADcAAAADwAAAGRycy9kb3ducmV2LnhtbESPwWrDMBBE74H+g9hCb7EcFwfjRglpoeBbU7uX3hZr&#10;azuxVkZSEvfvq0Ahx2Fm3jCb3WxGcSHnB8sKVkkKgri1euBOwVfzvixA+ICscbRMCn7Jw277sNhg&#10;qe2VP+lSh05ECPsSFfQhTKWUvu3JoE/sRBy9H+sMhihdJ7XDa4SbUWZpupYGB44LPU701lN7qs9G&#10;galc8dHmoW6+a3ql4zndH7KTUk+P8/4FRKA53MP/7UoreM5yuJ2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03XEAAAA3AAAAA8AAAAAAAAAAAAAAAAAmAIAAGRycy9k&#10;b3ducmV2LnhtbFBLBQYAAAAABAAEAPUAAACJAwAAAAA=&#10;" path="m57,l,99r114,l57,e" fillcolor="black" stroked="f">
                    <v:path arrowok="t" o:connecttype="custom" o:connectlocs="57,1983;0,2082;114,2082;57,1983" o:connectangles="0,0,0,0"/>
                  </v:shape>
                </v:group>
                <v:group id="Group 272" o:spid="_x0000_s1109" style="position:absolute;left:8511;top:2157;width:114;height:99" coordorigin="8511,2157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Freeform 273" o:spid="_x0000_s1110" style="position:absolute;left:8511;top:2157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omcQA&#10;AADcAAAADwAAAGRycy9kb3ducmV2LnhtbESPQWvCQBSE7wX/w/IEb3VjpK1E1xALhdzaxl68PbLP&#10;JJp9G3ZXk/77bqHQ4zAz3zC7fDK9uJPznWUFq2UCgri2uuNGwdfx7XEDwgdkjb1lUvBNHvL97GGH&#10;mbYjf9K9Co2IEPYZKmhDGDIpfd2SQb+0A3H0ztYZDFG6RmqHY4SbXqZJ8iwNdhwXWhzotaX6Wt2M&#10;AlO6zXv9FKrjqaIDXW5J8ZFelVrMp2ILItAU/sN/7VIrWKcv8HsmHg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6JnEAAAA3AAAAA8AAAAAAAAAAAAAAAAAmAIAAGRycy9k&#10;b3ducmV2LnhtbFBLBQYAAAAABAAEAPUAAACJAwAAAAA=&#10;" path="m57,l,98r114,l57,e" fillcolor="black" stroked="f">
                    <v:path arrowok="t" o:connecttype="custom" o:connectlocs="57,2157;0,2255;114,2255;57,2157" o:connectangles="0,0,0,0"/>
                  </v:shape>
                </v:group>
                <v:group id="Group 270" o:spid="_x0000_s1111" style="position:absolute;left:8752;top:2010;width:114;height:99" coordorigin="8752,2010" coordsize="11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Freeform 271" o:spid="_x0000_s1112" style="position:absolute;left:8752;top:2010;width:114;height:99;visibility:visible;mso-wrap-style:square;v-text-anchor:top" coordsize="11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ZcMIA&#10;AADcAAAADwAAAGRycy9kb3ducmV2LnhtbESPQYvCMBSE78L+h/AW9qbpdlG0GsUVBG9q9eLt0bxt&#10;uzYvJYla/70RBI/DzHzDzBadacSVnK8tK/geJCCIC6trLhUcD+v+GIQPyBoby6TgTh4W84/eDDNt&#10;b7ynax5KESHsM1RQhdBmUvqiIoN+YFvi6P1ZZzBE6UqpHd4i3DQyTZKRNFhzXKiwpVVFxTm/GAVm&#10;48bbYhjywymnX/q/JMtdelbq67NbTkEE6sI7/GpvtIKfdAL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NlwwgAAANwAAAAPAAAAAAAAAAAAAAAAAJgCAABkcnMvZG93&#10;bnJldi54bWxQSwUGAAAAAAQABAD1AAAAhwMAAAAA&#10;" path="m57,l,98r114,l57,e" fillcolor="black" stroked="f">
                    <v:path arrowok="t" o:connecttype="custom" o:connectlocs="57,2010;0,2108;114,2108;57,2010" o:connectangles="0,0,0,0"/>
                  </v:shape>
                </v:group>
                <v:group id="Group 268" o:spid="_x0000_s1113" style="position:absolute;left:3986;top:776;width:4824;height:1394" coordorigin="3986,776" coordsize="4824,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shape id="Freeform 269" o:spid="_x0000_s1114" style="position:absolute;left:3986;top:776;width:4824;height:1394;visibility:visible;mso-wrap-style:square;v-text-anchor:top" coordsize="4824,1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fr/cQA&#10;AADcAAAADwAAAGRycy9kb3ducmV2LnhtbESPQWvCQBSE7wX/w/IEL0U3Ki0huopYBKWnxh709sg+&#10;k2D2bchu3fjv3YLgcZiZb5jlujeNuFHnassKppMEBHFhdc2lgt/jbpyCcB5ZY2OZFNzJwXo1eFti&#10;pm3gH7rlvhQRwi5DBZX3bSalKyoy6Ca2JY7exXYGfZRdKXWHIcJNI2dJ8ikN1hwXKmxpW1Fxzf+M&#10;gm9Mc0qPl6/D/RTc+zmcd2H/odRo2G8WIDz1/hV+tvdawXw+hf8z8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n6/3EAAAA3AAAAA8AAAAAAAAAAAAAAAAAmAIAAGRycy9k&#10;b3ducmV2LnhtbFBLBQYAAAAABAAEAPUAAACJAwAAAAA=&#10;" path="m,l61,70r61,69l183,206r61,65l305,334r61,61l427,454r61,57l549,566r61,53l671,670r61,48l793,765r61,44l915,852r61,41l1038,931r61,37l1160,1003r61,33l1282,1067r61,29l1404,1123r61,25l1526,1171r61,21l1648,1212r61,18l1770,1246r61,14l1892,1273r61,12l2014,1292r62,5l2137,1298r61,l2259,1297r61,-2l2381,1294r61,-1l2503,1289r61,-6l2625,1274r61,-11l2747,1252r61,-12l2869,1228r61,-11l2991,1207r62,-7l3114,1195r61,-2l3236,1192r61,l3358,1192r61,1l3480,1195r61,3l3602,1201r61,3l3724,1209r61,4l3846,1219r61,6l3968,1232r62,7l4091,1247r61,9l4213,1265r61,10l4335,1285r61,12l4457,1309r61,12l4579,1334r61,14l4701,1363r61,15l4823,1393e" filled="f" strokecolor="#333" strokeweight="1.36pt">
                    <v:path arrowok="t" o:connecttype="custom" o:connectlocs="61,846;183,982;305,1110;427,1230;549,1342;671,1446;793,1541;915,1628;1038,1707;1160,1779;1282,1843;1404,1899;1526,1947;1648,1988;1770,2022;1892,2049;2014,2068;2137,2074;2259,2073;2381,2070;2503,2065;2625,2050;2747,2028;2869,2004;2991,1983;3114,1971;3236,1968;3358,1968;3480,1971;3602,1977;3724,1985;3846,1995;3968,2008;4091,2023;4213,2041;4335,2061;4457,2085;4579,2110;4701,2139;4823,2169" o:connectangles="0,0,0,0,0,0,0,0,0,0,0,0,0,0,0,0,0,0,0,0,0,0,0,0,0,0,0,0,0,0,0,0,0,0,0,0,0,0,0,0"/>
                  </v:shape>
                </v:group>
                <v:group id="Group 266" o:spid="_x0000_s1115" style="position:absolute;left:3744;top:604;width:5306;height:1695" coordorigin="3744,604" coordsize="5306,1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267" o:spid="_x0000_s1116" style="position:absolute;left:3744;top:604;width:5306;height:1695;visibility:visible;mso-wrap-style:square;v-text-anchor:top" coordsize="5306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778QA&#10;AADcAAAADwAAAGRycy9kb3ducmV2LnhtbESPwWrDMBBE74X+g9hCb43cGEJxo4RQcCg0F9sJ9LhY&#10;G8vEWhlLtZ2/jwKBHoeZecOst7PtxEiDbx0reF8kIIhrp1tuFByr/O0DhA/IGjvHpOBKHrab56c1&#10;ZtpNXNBYhkZECPsMFZgQ+kxKXxuy6BeuJ47e2Q0WQ5RDI/WAU4TbTi6TZCUtthwXDPb0Zai+lH9W&#10;wYl+y6Q4Um72P1WoTufSHXyr1OvLvPsEEWgO/+FH+1srSNM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N++/EAAAA3AAAAA8AAAAAAAAAAAAAAAAAmAIAAGRycy9k&#10;b3ducmV2LnhtbFBLBQYAAAAABAAEAPUAAACJAwAAAAA=&#10;" path="m,1695r5306,l5306,,,,,1695e" filled="f" strokeweight=".32086mm">
                    <v:path arrowok="t" o:connecttype="custom" o:connectlocs="0,2299;5306,2299;5306,604;0,604;0,2299" o:connectangles="0,0,0,0,0"/>
                  </v:shape>
                </v:group>
                <v:group id="Group 264" o:spid="_x0000_s1117" style="position:absolute;left:3744;top:308;width:5306;height:296" coordorigin="3744,308" coordsize="5306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shape id="Freeform 265" o:spid="_x0000_s1118" style="position:absolute;left:3744;top:308;width:5306;height:296;visibility:visible;mso-wrap-style:square;v-text-anchor:top" coordsize="530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UmMUA&#10;AADcAAAADwAAAGRycy9kb3ducmV2LnhtbESPQWvCQBSE7wX/w/KE3upGRdHoJkihpdRTbTx4e2Sf&#10;2Wj2bchuk/TfdwuFHoeZ+YbZ56NtRE+drx0rmM8SEMSl0zVXCorPl6cNCB+QNTaOScE3ecizycMe&#10;U+0G/qD+FCoRIexTVGBCaFMpfWnIop+5ljh6V9dZDFF2ldQdDhFuG7lIkrW0WHNcMNjSs6Hyfvqy&#10;Cta3cTEc+0Kei60pjtXr5d3KlVKP0/GwAxFoDP/hv/abVrBcruD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5SYxQAAANwAAAAPAAAAAAAAAAAAAAAAAJgCAABkcnMv&#10;ZG93bnJldi54bWxQSwUGAAAAAAQABAD1AAAAigMAAAAA&#10;" path="m,296r5306,l5306,,,,,296e" fillcolor="#d9d9d9" stroked="f">
                    <v:path arrowok="t" o:connecttype="custom" o:connectlocs="0,604;5306,604;5306,308;0,308;0,604" o:connectangles="0,0,0,0,0"/>
                  </v:shape>
                </v:group>
                <v:group id="Group 262" o:spid="_x0000_s1119" style="position:absolute;left:3698;top:2152;width:47;height:2" coordorigin="3698,2152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Freeform 263" o:spid="_x0000_s1120" style="position:absolute;left:3698;top:2152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8psUA&#10;AADcAAAADwAAAGRycy9kb3ducmV2LnhtbESPQWvCQBSE74L/YXmFXopuNNCW1FW0IPTQi2lozO2R&#10;fSbB7Nuwu9X037uFgsdhZr5hVpvR9OJCzneWFSzmCQji2uqOGwXF1372CsIHZI29ZVLwSx426+lk&#10;hZm2Vz7QJQ+NiBD2GSpoQxgyKX3dkkE/twNx9E7WGQxRukZqh9cIN71cJsmzNNhxXGhxoPeW6nP+&#10;YxR0w+lbP326stzZ6uyrwh811ko9PozbNxCBxnAP/7c/tII0fYG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Xym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260" o:spid="_x0000_s1121" style="position:absolute;left:3698;top:1834;width:47;height:2" coordorigin="3698,1834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Freeform 261" o:spid="_x0000_s1122" style="position:absolute;left:3698;top:1834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NT8UA&#10;AADcAAAADwAAAGRycy9kb3ducmV2LnhtbESPQWvCQBSE74L/YXmFXopuNFDa1FW0IPTQi2lozO2R&#10;fSbB7Nuwu9X037uFgsdhZr5hVpvR9OJCzneWFSzmCQji2uqOGwXF1372AsIHZI29ZVLwSx426+lk&#10;hZm2Vz7QJQ+NiBD2GSpoQxgyKX3dkkE/twNx9E7WGQxRukZqh9cIN71cJsmzNNhxXGhxoPeW6nP+&#10;YxR0w+lbP326stzZ6uyrwh811ko9PozbNxCBxnAP/7c/tII0fYW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k1P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258" o:spid="_x0000_s1123" style="position:absolute;left:3698;top:1516;width:47;height:2" coordorigin="3698,1516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Freeform 259" o:spid="_x0000_s1124" style="position:absolute;left:3698;top:1516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yNMUA&#10;AADcAAAADwAAAGRycy9kb3ducmV2LnhtbESPQWvCQBSE7wX/w/IKvYhuUkVK6hpsodCDFzVUvT2y&#10;zyQk+zbsbmP6791CocdhZr5h1vloOjGQ841lBek8AUFcWt1wpaA4fsxeQPiArLGzTAp+yEO+mTys&#10;MdP2xnsaDqESEcI+QwV1CH0mpS9rMujntieO3tU6gyFKV0nt8BbhppPPSbKSBhuOCzX29F5T2R6+&#10;jYKmv37p6c6dTm/20vpL4c8aS6WeHsftK4hAY/gP/7U/tYLFMo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jI0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256" o:spid="_x0000_s1125" style="position:absolute;left:3698;top:1198;width:47;height:2" coordorigin="3698,1198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Freeform 257" o:spid="_x0000_s1126" style="position:absolute;left:3698;top:1198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J2MUA&#10;AADcAAAADwAAAGRycy9kb3ducmV2LnhtbESPQWvCQBSE74L/YXmFXopuNKWU1FW0IPTQi2lozO2R&#10;fSbB7Nuwu9X037uFgsdhZr5hVpvR9OJCzneWFSzmCQji2uqOGwXF1372CsIHZI29ZVLwSx426+lk&#10;hZm2Vz7QJQ+NiBD2GSpoQxgyKX3dkkE/twNx9E7WGQxRukZqh9cIN71cJsmLNNhxXGhxoPeW6nP+&#10;YxR0w+lbP326stzZ6uyrwh811ko9PozbNxCBxnAP/7c/tIL0OYW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AnY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254" o:spid="_x0000_s1127" style="position:absolute;left:3698;top:880;width:47;height:2" coordorigin="3698,880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shape id="Freeform 255" o:spid="_x0000_s1128" style="position:absolute;left:3698;top:880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00N8YA&#10;AADcAAAADwAAAGRycy9kb3ducmV2LnhtbESPT2vCQBTE74LfYXmFXqTZ1NoiqWuwQqGHXvxDNbdH&#10;9pkEs2/D7jam374rCB6HmfkNs8gH04qenG8sK3hOUhDEpdUNVwr2u8+nOQgfkDW2lknBH3nIl+PR&#10;AjNtL7yhfhsqESHsM1RQh9BlUvqyJoM+sR1x9E7WGQxRukpqh5cIN62cpumbNNhwXKixo3VN5Xn7&#10;axQ03elHT77d4fBhi7Mv9v6osVTq8WFYvYMINIR7+Nb+0gpeZq9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00N8YAAADcAAAADwAAAAAAAAAAAAAAAACYAgAAZHJz&#10;L2Rvd25yZXYueG1sUEsFBgAAAAAEAAQA9QAAAIsDAAAAAA=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252" o:spid="_x0000_s1129" style="position:absolute;left:3744;top:2299;width:2;height:47" coordorigin="3744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shape id="Freeform 253" o:spid="_x0000_s1130" style="position:absolute;left:3744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2s8UA&#10;AADcAAAADwAAAGRycy9kb3ducmV2LnhtbESPT4vCMBTE74LfITzBm6b+YZWuUUQQPMmuVtDbo3m2&#10;dZuX0kTb9dNvFgSPw8z8hlmsWlOKB9WusKxgNIxAEKdWF5wpSI7bwRyE88gaS8uk4JccrJbdzgJj&#10;bRv+psfBZyJA2MWoIPe+iqV0aU4G3dBWxMG72tqgD7LOpK6xCXBTynEUfUiDBYeFHCva5JT+HO5G&#10;we2ySU7b5zzd7Z+35o5f52tCU6X6vXb9CcJT69/hV3unFUymM/g/E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PazxQAAANwAAAAPAAAAAAAAAAAAAAAAAJgCAABkcnMv&#10;ZG93bnJldi54bWxQSwUGAAAAAAQABAD1AAAAigMAAAAA&#10;" path="m,47l,e" filled="f" strokecolor="#333" strokeweight=".32086mm">
                    <v:path arrowok="t" o:connecttype="custom" o:connectlocs="0,2346;0,2299" o:connectangles="0,0"/>
                  </v:shape>
                </v:group>
                <v:group id="Group 250" o:spid="_x0000_s1131" style="position:absolute;left:4709;top:2299;width:2;height:47" coordorigin="4709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Freeform 251" o:spid="_x0000_s1132" style="position:absolute;left:4709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HWsUA&#10;AADcAAAADwAAAGRycy9kb3ducmV2LnhtbESPQYvCMBSE78L+h/AWvGnqKuJWoyyC4EnU7cJ6ezTP&#10;ttq8lCba6q83guBxmJlvmNmiNaW4Uu0KywoG/QgEcWp1wZmC5HfVm4BwHlljaZkU3MjBYv7RmWGs&#10;bcM7uu59JgKEXYwKcu+rWEqX5mTQ9W1FHLyjrQ36IOtM6hqbADel/IqisTRYcFjIsaJlTul5fzEK&#10;Todl8re6T9L15n5qLrj9PyY0Uqr72f5MQXhq/Tv8aq+1guHoG5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8daxQAAANwAAAAPAAAAAAAAAAAAAAAAAJgCAABkcnMv&#10;ZG93bnJldi54bWxQSwUGAAAAAAQABAD1AAAAigMAAAAA&#10;" path="m,47l,e" filled="f" strokecolor="#333" strokeweight=".32086mm">
                    <v:path arrowok="t" o:connecttype="custom" o:connectlocs="0,2346;0,2299" o:connectangles="0,0"/>
                  </v:shape>
                </v:group>
                <v:group id="Group 248" o:spid="_x0000_s1133" style="position:absolute;left:5674;top:2299;width:2;height:47" coordorigin="5674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shape id="Freeform 249" o:spid="_x0000_s1134" style="position:absolute;left:5674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dgcUA&#10;AADcAAAADwAAAGRycy9kb3ducmV2LnhtbESPT4vCMBTE7wt+h/CEva2prop0jSKC4En8U0Fvj+bZ&#10;1m1eShNt9dMbYWGPw8z8hpnOW1OKO9WusKyg34tAEKdWF5wpSA6rrwkI55E1lpZJwYMczGedjynG&#10;2ja8o/veZyJA2MWoIPe+iqV0aU4GXc9WxMG72NqgD7LOpK6xCXBTykEUjaXBgsNCjhUtc0p/9zej&#10;4HpeJsfVc5KuN89rc8Pt6ZLQUKnPbrv4AeGp9f/hv/ZaK/ge9eF9JhwBOX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F2BxQAAANwAAAAPAAAAAAAAAAAAAAAAAJgCAABkcnMv&#10;ZG93bnJldi54bWxQSwUGAAAAAAQABAD1AAAAigMAAAAA&#10;" path="m,47l,e" filled="f" strokecolor="#333" strokeweight=".32086mm">
                    <v:path arrowok="t" o:connecttype="custom" o:connectlocs="0,2346;0,2299" o:connectangles="0,0"/>
                  </v:shape>
                </v:group>
                <v:group id="Group 246" o:spid="_x0000_s1135" style="position:absolute;left:6639;top:2299;width:2;height:47" coordorigin="6639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Freeform 247" o:spid="_x0000_s1136" style="position:absolute;left:6639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mbcYA&#10;AADcAAAADwAAAGRycy9kb3ducmV2LnhtbESPQWvCQBSE70L/w/IK3uqmRoukrlIEIadiNYX29sg+&#10;k9js25BdkzS/visUPA4z8w2z3g6mFh21rrKs4HkWgSDOra64UJCd9k8rEM4ja6wtk4JfcrDdPEzW&#10;mGjb8wd1R1+IAGGXoILS+yaR0uUlGXQz2xAH72xbgz7ItpC6xT7ATS3nUfQiDVYcFkpsaFdS/nO8&#10;GgWX7132uR9Xefo+XvorHr7OGS2Umj4Ob68gPA3+Hv5vp1pBvIzhdi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JmbcYAAADcAAAADwAAAAAAAAAAAAAAAACYAgAAZHJz&#10;L2Rvd25yZXYueG1sUEsFBgAAAAAEAAQA9QAAAIsDAAAAAA==&#10;" path="m,47l,e" filled="f" strokecolor="#333" strokeweight=".32086mm">
                    <v:path arrowok="t" o:connecttype="custom" o:connectlocs="0,2346;0,2299" o:connectangles="0,0"/>
                  </v:shape>
                </v:group>
                <v:group id="Group 244" o:spid="_x0000_s1137" style="position:absolute;left:7603;top:2299;width:2;height:47" coordorigin="7603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Freeform 245" o:spid="_x0000_s1138" style="position:absolute;left:7603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bgsYA&#10;AADcAAAADwAAAGRycy9kb3ducmV2LnhtbESPQWvCQBSE74X+h+UVejObtlpCdJUiBDwVqym0t0f2&#10;mUSzb0N2Y6K/3i0IPQ4z8w2zWI2mEWfqXG1ZwUsUgyAurK65VJDvs0kCwnlkjY1lUnAhB6vl48MC&#10;U20H/qLzzpciQNilqKDyvk2ldEVFBl1kW+LgHWxn0AfZlVJ3OAS4aeRrHL9LgzWHhQpbWldUnHa9&#10;UXD8Xeff2TUpNp/X49Dj9ueQ01Sp56fxYw7C0+j/w/f2Rit4m83g70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dbgsYAAADcAAAADwAAAAAAAAAAAAAAAACYAgAAZHJz&#10;L2Rvd25yZXYueG1sUEsFBgAAAAAEAAQA9QAAAIsDAAAAAA==&#10;" path="m,47l,e" filled="f" strokecolor="#333" strokeweight=".32086mm">
                    <v:path arrowok="t" o:connecttype="custom" o:connectlocs="0,2346;0,2299" o:connectangles="0,0"/>
                  </v:shape>
                </v:group>
                <v:group id="Group 242" o:spid="_x0000_s1139" style="position:absolute;left:8568;top:2299;width:2;height:47" coordorigin="8568,2299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Freeform 243" o:spid="_x0000_s1140" style="position:absolute;left:8568;top:2299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lgbsYA&#10;AADcAAAADwAAAGRycy9kb3ducmV2LnhtbESPT2vCQBTE7wW/w/KE3upGbaukWUUEwVOxNkJ7e2Rf&#10;/tjs25DdmNRP7xaEHoeZ+Q2TrAdTiwu1rrKsYDqJQBBnVldcKEg/d09LEM4ja6wtk4JfcrBejR4S&#10;jLXt+YMuR1+IAGEXo4LS+yaW0mUlGXQT2xAHL7etQR9kW0jdYh/gppazKHqVBisOCyU2tC0p+zl2&#10;RsH5e5uedtdltn+/nvsOD195Ss9KPY6HzRsIT4P/D9/be61g/rKAvzPh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lgbsYAAADcAAAADwAAAAAAAAAAAAAAAACYAgAAZHJz&#10;L2Rvd25yZXYueG1sUEsFBgAAAAAEAAQA9QAAAIsDAAAAAA==&#10;" path="m,47l,e" filled="f" strokecolor="#333" strokeweight=".32086mm">
                    <v:path arrowok="t" o:connecttype="custom" o:connectlocs="0,2346;0,2299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4D4D4D"/>
          <w:sz w:val="15"/>
          <w:szCs w:val="15"/>
        </w:rPr>
        <w:t>2008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2009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2010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2011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  <w:t>2012</w:t>
      </w:r>
      <w:r w:rsidR="006A473A"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4D4D4D"/>
          <w:sz w:val="15"/>
          <w:szCs w:val="15"/>
        </w:rPr>
        <w:tab/>
      </w:r>
      <w:r w:rsidR="006A473A">
        <w:rPr>
          <w:rFonts w:ascii="Arial" w:eastAsia="Arial" w:hAnsi="Arial" w:cs="Arial"/>
          <w:color w:val="4D4D4D"/>
          <w:w w:val="101"/>
          <w:sz w:val="15"/>
          <w:szCs w:val="15"/>
        </w:rPr>
        <w:t>2013</w:t>
      </w:r>
    </w:p>
    <w:p w14:paraId="1D50D9C1" w14:textId="77777777" w:rsidR="00841664" w:rsidRDefault="00841664">
      <w:pPr>
        <w:spacing w:before="4" w:after="0" w:line="120" w:lineRule="exact"/>
        <w:rPr>
          <w:sz w:val="12"/>
          <w:szCs w:val="12"/>
        </w:rPr>
      </w:pPr>
    </w:p>
    <w:p w14:paraId="41BE762A" w14:textId="77777777" w:rsidR="00841664" w:rsidRDefault="006A473A">
      <w:pPr>
        <w:spacing w:after="0" w:line="170" w:lineRule="exact"/>
        <w:ind w:left="2648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1A1A1A"/>
          <w:sz w:val="15"/>
          <w:szCs w:val="15"/>
        </w:rPr>
        <w:t>Not</w:t>
      </w:r>
      <w:r>
        <w:rPr>
          <w:rFonts w:ascii="Arial" w:eastAsia="Arial" w:hAnsi="Arial" w:cs="Arial"/>
          <w:color w:val="1A1A1A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mar</w:t>
      </w:r>
      <w:r>
        <w:rPr>
          <w:rFonts w:ascii="Arial" w:eastAsia="Arial" w:hAnsi="Arial" w:cs="Arial"/>
          <w:color w:val="1A1A1A"/>
          <w:spacing w:val="2"/>
          <w:sz w:val="15"/>
          <w:szCs w:val="15"/>
        </w:rPr>
        <w:t>r</w:t>
      </w:r>
      <w:r>
        <w:rPr>
          <w:rFonts w:ascii="Arial" w:eastAsia="Arial" w:hAnsi="Arial" w:cs="Arial"/>
          <w:color w:val="1A1A1A"/>
          <w:sz w:val="15"/>
          <w:szCs w:val="15"/>
        </w:rPr>
        <w:t>ied</w:t>
      </w:r>
      <w:r>
        <w:rPr>
          <w:rFonts w:ascii="Arial" w:eastAsia="Arial" w:hAnsi="Arial" w:cs="Arial"/>
          <w:color w:val="1A1A1A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pacing w:val="-5"/>
          <w:sz w:val="15"/>
          <w:szCs w:val="15"/>
        </w:rPr>
        <w:t>F</w:t>
      </w:r>
      <w:r>
        <w:rPr>
          <w:rFonts w:ascii="Arial" w:eastAsia="Arial" w:hAnsi="Arial" w:cs="Arial"/>
          <w:color w:val="1A1A1A"/>
          <w:sz w:val="15"/>
          <w:szCs w:val="15"/>
        </w:rPr>
        <w:t>emale</w:t>
      </w:r>
      <w:r>
        <w:rPr>
          <w:rFonts w:ascii="Arial" w:eastAsia="Arial" w:hAnsi="Arial" w:cs="Arial"/>
          <w:color w:val="1A1A1A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Black</w:t>
      </w:r>
      <w:r>
        <w:rPr>
          <w:rFonts w:ascii="Arial" w:eastAsia="Arial" w:hAnsi="Arial" w:cs="Arial"/>
          <w:color w:val="1A1A1A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High</w:t>
      </w:r>
      <w:r>
        <w:rPr>
          <w:rFonts w:ascii="Arial" w:eastAsia="Arial" w:hAnsi="Arial" w:cs="Arial"/>
          <w:color w:val="1A1A1A"/>
          <w:spacing w:val="7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School</w:t>
      </w:r>
      <w:r>
        <w:rPr>
          <w:rFonts w:ascii="Arial" w:eastAsia="Arial" w:hAnsi="Arial" w:cs="Arial"/>
          <w:color w:val="1A1A1A"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or</w:t>
      </w:r>
      <w:r>
        <w:rPr>
          <w:rFonts w:ascii="Arial" w:eastAsia="Arial" w:hAnsi="Arial" w:cs="Arial"/>
          <w:color w:val="1A1A1A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less</w:t>
      </w:r>
      <w:r>
        <w:rPr>
          <w:rFonts w:ascii="Arial" w:eastAsia="Arial" w:hAnsi="Arial" w:cs="Arial"/>
          <w:color w:val="1A1A1A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Disability</w:t>
      </w:r>
      <w:r>
        <w:rPr>
          <w:rFonts w:ascii="Arial" w:eastAsia="Arial" w:hAnsi="Arial" w:cs="Arial"/>
          <w:color w:val="1A1A1A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pacing w:val="-3"/>
          <w:w w:val="102"/>
          <w:sz w:val="15"/>
          <w:szCs w:val="15"/>
        </w:rPr>
        <w:t>y</w:t>
      </w:r>
      <w:r>
        <w:rPr>
          <w:rFonts w:ascii="Arial" w:eastAsia="Arial" w:hAnsi="Arial" w:cs="Arial"/>
          <w:color w:val="1A1A1A"/>
          <w:w w:val="102"/>
          <w:sz w:val="15"/>
          <w:szCs w:val="15"/>
        </w:rPr>
        <w:t>es</w:t>
      </w:r>
    </w:p>
    <w:p w14:paraId="42C7F3D0" w14:textId="77777777" w:rsidR="00841664" w:rsidRDefault="00841664">
      <w:pPr>
        <w:spacing w:before="11" w:after="0" w:line="200" w:lineRule="exact"/>
        <w:rPr>
          <w:sz w:val="20"/>
          <w:szCs w:val="20"/>
        </w:rPr>
      </w:pPr>
    </w:p>
    <w:p w14:paraId="0BE14224" w14:textId="77777777" w:rsidR="00841664" w:rsidRDefault="006A473A">
      <w:pPr>
        <w:spacing w:before="43" w:after="0" w:line="170" w:lineRule="exact"/>
        <w:ind w:left="164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1.50</w:t>
      </w:r>
    </w:p>
    <w:p w14:paraId="5BB30ECE" w14:textId="77777777" w:rsidR="00841664" w:rsidRDefault="00841664">
      <w:pPr>
        <w:spacing w:before="8" w:after="0" w:line="140" w:lineRule="exact"/>
        <w:rPr>
          <w:sz w:val="14"/>
          <w:szCs w:val="14"/>
        </w:rPr>
      </w:pPr>
    </w:p>
    <w:p w14:paraId="7F4BE9B8" w14:textId="77777777" w:rsidR="00841664" w:rsidRDefault="006A473A">
      <w:pPr>
        <w:spacing w:after="0" w:line="170" w:lineRule="exact"/>
        <w:ind w:left="164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1.45</w:t>
      </w:r>
    </w:p>
    <w:p w14:paraId="1E5245D6" w14:textId="77777777" w:rsidR="00841664" w:rsidRDefault="00841664">
      <w:pPr>
        <w:spacing w:before="8" w:after="0" w:line="140" w:lineRule="exact"/>
        <w:rPr>
          <w:sz w:val="14"/>
          <w:szCs w:val="14"/>
        </w:rPr>
      </w:pPr>
    </w:p>
    <w:p w14:paraId="554DDE4F" w14:textId="77777777" w:rsidR="00841664" w:rsidRDefault="006A473A">
      <w:pPr>
        <w:spacing w:after="0" w:line="170" w:lineRule="exact"/>
        <w:ind w:left="164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1.40</w:t>
      </w:r>
    </w:p>
    <w:p w14:paraId="2756660D" w14:textId="77777777" w:rsidR="00841664" w:rsidRDefault="00841664">
      <w:pPr>
        <w:spacing w:before="8" w:after="0" w:line="140" w:lineRule="exact"/>
        <w:rPr>
          <w:sz w:val="14"/>
          <w:szCs w:val="14"/>
        </w:rPr>
      </w:pPr>
    </w:p>
    <w:p w14:paraId="3895C309" w14:textId="77777777" w:rsidR="00841664" w:rsidRDefault="006A473A">
      <w:pPr>
        <w:spacing w:after="0" w:line="170" w:lineRule="exact"/>
        <w:ind w:left="164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1.35</w:t>
      </w:r>
    </w:p>
    <w:p w14:paraId="64680097" w14:textId="77777777" w:rsidR="00841664" w:rsidRDefault="00841664">
      <w:pPr>
        <w:spacing w:before="8" w:after="0" w:line="140" w:lineRule="exact"/>
        <w:rPr>
          <w:sz w:val="14"/>
          <w:szCs w:val="14"/>
        </w:rPr>
      </w:pPr>
    </w:p>
    <w:p w14:paraId="04EB9646" w14:textId="77777777" w:rsidR="00841664" w:rsidRDefault="006A473A">
      <w:pPr>
        <w:spacing w:after="0" w:line="240" w:lineRule="auto"/>
        <w:ind w:left="164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1.30</w:t>
      </w:r>
    </w:p>
    <w:p w14:paraId="5CF0A0BE" w14:textId="77777777" w:rsidR="00841664" w:rsidRDefault="00841664">
      <w:pPr>
        <w:spacing w:before="4" w:after="0" w:line="110" w:lineRule="exact"/>
        <w:rPr>
          <w:sz w:val="11"/>
          <w:szCs w:val="11"/>
        </w:rPr>
      </w:pPr>
    </w:p>
    <w:p w14:paraId="16538466" w14:textId="77777777" w:rsidR="00841664" w:rsidRDefault="006A473A">
      <w:pPr>
        <w:tabs>
          <w:tab w:val="left" w:pos="2800"/>
          <w:tab w:val="left" w:pos="3780"/>
          <w:tab w:val="left" w:pos="4740"/>
          <w:tab w:val="left" w:pos="5700"/>
          <w:tab w:val="left" w:pos="6660"/>
        </w:tabs>
        <w:spacing w:after="0" w:line="240" w:lineRule="auto"/>
        <w:ind w:left="1854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sz w:val="15"/>
          <w:szCs w:val="15"/>
        </w:rPr>
        <w:t>2008</w:t>
      </w:r>
      <w:r>
        <w:rPr>
          <w:rFonts w:ascii="Arial" w:eastAsia="Arial" w:hAnsi="Arial" w:cs="Arial"/>
          <w:color w:val="4D4D4D"/>
          <w:spacing w:val="-35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2009</w:t>
      </w:r>
      <w:r>
        <w:rPr>
          <w:rFonts w:ascii="Arial" w:eastAsia="Arial" w:hAnsi="Arial" w:cs="Arial"/>
          <w:color w:val="4D4D4D"/>
          <w:spacing w:val="-35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2010</w:t>
      </w:r>
      <w:r>
        <w:rPr>
          <w:rFonts w:ascii="Arial" w:eastAsia="Arial" w:hAnsi="Arial" w:cs="Arial"/>
          <w:color w:val="4D4D4D"/>
          <w:spacing w:val="-35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2011</w:t>
      </w:r>
      <w:r>
        <w:rPr>
          <w:rFonts w:ascii="Arial" w:eastAsia="Arial" w:hAnsi="Arial" w:cs="Arial"/>
          <w:color w:val="4D4D4D"/>
          <w:spacing w:val="-35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2012</w:t>
      </w:r>
      <w:r>
        <w:rPr>
          <w:rFonts w:ascii="Arial" w:eastAsia="Arial" w:hAnsi="Arial" w:cs="Arial"/>
          <w:color w:val="4D4D4D"/>
          <w:spacing w:val="-35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</w:r>
      <w:r>
        <w:rPr>
          <w:rFonts w:ascii="Arial" w:eastAsia="Arial" w:hAnsi="Arial" w:cs="Arial"/>
          <w:color w:val="4D4D4D"/>
          <w:w w:val="102"/>
          <w:sz w:val="15"/>
          <w:szCs w:val="15"/>
        </w:rPr>
        <w:t>2013</w:t>
      </w:r>
    </w:p>
    <w:p w14:paraId="1D0AFBB2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720" w:bottom="1000" w:left="1720" w:header="720" w:footer="720" w:gutter="0"/>
          <w:cols w:space="720"/>
        </w:sectPr>
      </w:pPr>
    </w:p>
    <w:p w14:paraId="4966AFCF" w14:textId="77777777" w:rsidR="00841664" w:rsidRDefault="006A473A">
      <w:pPr>
        <w:spacing w:before="59" w:after="0" w:line="240" w:lineRule="auto"/>
        <w:ind w:left="11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4: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articipation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rates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differe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safe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programs,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eligible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households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200%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FPL)</w:t>
      </w:r>
    </w:p>
    <w:p w14:paraId="0373715E" w14:textId="77777777" w:rsidR="00841664" w:rsidRDefault="00841664">
      <w:pPr>
        <w:spacing w:before="7" w:after="0" w:line="150" w:lineRule="exact"/>
        <w:rPr>
          <w:sz w:val="15"/>
          <w:szCs w:val="15"/>
        </w:rPr>
      </w:pPr>
    </w:p>
    <w:p w14:paraId="7ED0DC7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DA6BFB6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11573F8" w14:textId="36CDA66D" w:rsidR="00841664" w:rsidRDefault="00426ACE">
      <w:pPr>
        <w:tabs>
          <w:tab w:val="left" w:pos="5180"/>
        </w:tabs>
        <w:spacing w:before="43" w:after="0" w:line="170" w:lineRule="exact"/>
        <w:ind w:left="4117" w:right="3223"/>
        <w:jc w:val="center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49" behindDoc="1" locked="0" layoutInCell="1" allowOverlap="1" wp14:anchorId="0ADA5C55" wp14:editId="2D2D1D66">
                <wp:simplePos x="0" y="0"/>
                <wp:positionH relativeFrom="page">
                  <wp:posOffset>3307715</wp:posOffset>
                </wp:positionH>
                <wp:positionV relativeFrom="paragraph">
                  <wp:posOffset>-17145</wp:posOffset>
                </wp:positionV>
                <wp:extent cx="198120" cy="198120"/>
                <wp:effectExtent l="2540" t="2540" r="8890" b="8890"/>
                <wp:wrapNone/>
                <wp:docPr id="236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98120"/>
                          <a:chOff x="5209" y="-27"/>
                          <a:chExt cx="312" cy="312"/>
                        </a:xfrm>
                      </wpg:grpSpPr>
                      <wpg:grpSp>
                        <wpg:cNvPr id="237" name="Group 239"/>
                        <wpg:cNvGrpSpPr>
                          <a:grpSpLocks/>
                        </wpg:cNvGrpSpPr>
                        <wpg:grpSpPr bwMode="auto">
                          <a:xfrm>
                            <a:off x="5218" y="-18"/>
                            <a:ext cx="294" cy="294"/>
                            <a:chOff x="5218" y="-18"/>
                            <a:chExt cx="294" cy="294"/>
                          </a:xfrm>
                        </wpg:grpSpPr>
                        <wps:wsp>
                          <wps:cNvPr id="238" name="Freeform 240"/>
                          <wps:cNvSpPr>
                            <a:spLocks/>
                          </wps:cNvSpPr>
                          <wps:spPr bwMode="auto">
                            <a:xfrm>
                              <a:off x="5218" y="-18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5218 5218"/>
                                <a:gd name="T1" fmla="*/ T0 w 294"/>
                                <a:gd name="T2" fmla="+- 0 276 -18"/>
                                <a:gd name="T3" fmla="*/ 276 h 294"/>
                                <a:gd name="T4" fmla="+- 0 5512 5218"/>
                                <a:gd name="T5" fmla="*/ T4 w 294"/>
                                <a:gd name="T6" fmla="+- 0 276 -18"/>
                                <a:gd name="T7" fmla="*/ 276 h 294"/>
                                <a:gd name="T8" fmla="+- 0 5512 5218"/>
                                <a:gd name="T9" fmla="*/ T8 w 294"/>
                                <a:gd name="T10" fmla="+- 0 -18 -18"/>
                                <a:gd name="T11" fmla="*/ -18 h 294"/>
                                <a:gd name="T12" fmla="+- 0 5218 5218"/>
                                <a:gd name="T13" fmla="*/ T12 w 294"/>
                                <a:gd name="T14" fmla="+- 0 -18 -18"/>
                                <a:gd name="T15" fmla="*/ -18 h 294"/>
                                <a:gd name="T16" fmla="+- 0 5218 5218"/>
                                <a:gd name="T17" fmla="*/ T16 w 294"/>
                                <a:gd name="T18" fmla="+- 0 276 -18"/>
                                <a:gd name="T19" fmla="*/ 276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37"/>
                        <wpg:cNvGrpSpPr>
                          <a:grpSpLocks/>
                        </wpg:cNvGrpSpPr>
                        <wpg:grpSpPr bwMode="auto">
                          <a:xfrm>
                            <a:off x="5218" y="-18"/>
                            <a:ext cx="294" cy="294"/>
                            <a:chOff x="5218" y="-18"/>
                            <a:chExt cx="294" cy="294"/>
                          </a:xfrm>
                        </wpg:grpSpPr>
                        <wps:wsp>
                          <wps:cNvPr id="240" name="Freeform 238"/>
                          <wps:cNvSpPr>
                            <a:spLocks/>
                          </wps:cNvSpPr>
                          <wps:spPr bwMode="auto">
                            <a:xfrm>
                              <a:off x="5218" y="-18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5218 5218"/>
                                <a:gd name="T1" fmla="*/ T0 w 294"/>
                                <a:gd name="T2" fmla="+- 0 276 -18"/>
                                <a:gd name="T3" fmla="*/ 276 h 294"/>
                                <a:gd name="T4" fmla="+- 0 5512 5218"/>
                                <a:gd name="T5" fmla="*/ T4 w 294"/>
                                <a:gd name="T6" fmla="+- 0 276 -18"/>
                                <a:gd name="T7" fmla="*/ 276 h 294"/>
                                <a:gd name="T8" fmla="+- 0 5512 5218"/>
                                <a:gd name="T9" fmla="*/ T8 w 294"/>
                                <a:gd name="T10" fmla="+- 0 -18 -18"/>
                                <a:gd name="T11" fmla="*/ -18 h 294"/>
                                <a:gd name="T12" fmla="+- 0 5218 5218"/>
                                <a:gd name="T13" fmla="*/ T12 w 294"/>
                                <a:gd name="T14" fmla="+- 0 -18 -18"/>
                                <a:gd name="T15" fmla="*/ -18 h 294"/>
                                <a:gd name="T16" fmla="+- 0 5218 5218"/>
                                <a:gd name="T17" fmla="*/ T16 w 294"/>
                                <a:gd name="T18" fmla="+- 0 276 -18"/>
                                <a:gd name="T19" fmla="*/ 276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35"/>
                        <wpg:cNvGrpSpPr>
                          <a:grpSpLocks/>
                        </wpg:cNvGrpSpPr>
                        <wpg:grpSpPr bwMode="auto">
                          <a:xfrm>
                            <a:off x="5248" y="129"/>
                            <a:ext cx="235" cy="2"/>
                            <a:chOff x="5248" y="129"/>
                            <a:chExt cx="235" cy="2"/>
                          </a:xfrm>
                        </wpg:grpSpPr>
                        <wps:wsp>
                          <wps:cNvPr id="242" name="Freeform 236"/>
                          <wps:cNvSpPr>
                            <a:spLocks/>
                          </wps:cNvSpPr>
                          <wps:spPr bwMode="auto">
                            <a:xfrm>
                              <a:off x="5248" y="129"/>
                              <a:ext cx="235" cy="2"/>
                            </a:xfrm>
                            <a:custGeom>
                              <a:avLst/>
                              <a:gdLst>
                                <a:gd name="T0" fmla="+- 0 5248 5248"/>
                                <a:gd name="T1" fmla="*/ T0 w 235"/>
                                <a:gd name="T2" fmla="+- 0 5483 5248"/>
                                <a:gd name="T3" fmla="*/ T2 w 2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5">
                                  <a:moveTo>
                                    <a:pt x="0" y="0"/>
                                  </a:move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8AC32" id="Group 234" o:spid="_x0000_s1026" style="position:absolute;margin-left:260.45pt;margin-top:-1.35pt;width:15.6pt;height:15.6pt;z-index:-3731;mso-position-horizontal-relative:page" coordorigin="5209,-27" coordsize="31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">
                <v:group id="Group 239" o:spid="_x0000_s1027" style="position:absolute;left:5218;top:-18;width:294;height:294" coordorigin="5218,-18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Freeform 240" o:spid="_x0000_s1028" style="position:absolute;left:5218;top:-18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gEL8A&#10;AADcAAAADwAAAGRycy9kb3ducmV2LnhtbERPTWsCMRC9C/0PYQq9aXYtaNkapQiCeHMrnofNdLN0&#10;MwlJqtFfbw5Cj4/3vdpkO4oLhTg4VlDPKhDEndMD9wpO37vpB4iYkDWOjknBjSJs1i+TFTbaXflI&#10;lzb1ooRwbFCBSck3UsbOkMU4c564cD8uWEwFhl7qgNcSbkc5r6qFtDhwaTDoaWuo+23/rIIchtov&#10;5Nnnul/SoT3e7sZulXp7zV+fIBLl9C9+uvdawfy9rC1nyhG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9SAQvwAAANwAAAAPAAAAAAAAAAAAAAAAAJgCAABkcnMvZG93bnJl&#10;di54bWxQSwUGAAAAAAQABAD1AAAAhAMAAAAA&#10;" path="m,294r294,l294,,,,,294e" fillcolor="#f2f2f2" stroked="f">
                    <v:path arrowok="t" o:connecttype="custom" o:connectlocs="0,276;294,276;294,-18;0,-18;0,276" o:connectangles="0,0,0,0,0"/>
                  </v:shape>
                </v:group>
                <v:group id="Group 237" o:spid="_x0000_s1029" style="position:absolute;left:5218;top:-18;width:294;height:294" coordorigin="5218,-18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238" o:spid="_x0000_s1030" style="position:absolute;left:5218;top:-18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OdHsMA&#10;AADcAAAADwAAAGRycy9kb3ducmV2LnhtbERPTWvCQBC9C/0PyxR6Ed0YRUt0FREs6q1RbHsbsmMS&#10;zM6G7Griv3cPQo+P971YdaYSd2pcaVnBaBiBIM6sLjlXcDpuB58gnEfWWFkmBQ9ysFq+9RaYaNvy&#10;N91Tn4sQwi5BBYX3dSKlywoy6Ia2Jg7cxTYGfYBNLnWDbQg3lYyjaCoNlhwaCqxpU1B2TW9Gwf78&#10;c1hP/37747RsJ4evWXw7p7FSH+/deg7CU+f/xS/3TiuIJ2F+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OdHsMAAADcAAAADwAAAAAAAAAAAAAAAACYAgAAZHJzL2Rv&#10;d25yZXYueG1sUEsFBgAAAAAEAAQA9QAAAIgDAAAAAA==&#10;" path="m,294r294,l294,,,,,294xe" filled="f" strokecolor="white" strokeweight=".32086mm">
                    <v:path arrowok="t" o:connecttype="custom" o:connectlocs="0,276;294,276;294,-18;0,-18;0,276" o:connectangles="0,0,0,0,0"/>
                  </v:shape>
                </v:group>
                <v:group id="Group 235" o:spid="_x0000_s1031" style="position:absolute;left:5248;top:129;width:235;height:2" coordorigin="5248,129" coordsize="2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Freeform 236" o:spid="_x0000_s1032" style="position:absolute;left:5248;top:129;width:235;height:2;visibility:visible;mso-wrap-style:square;v-text-anchor:top" coordsize="2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f+8YA&#10;AADcAAAADwAAAGRycy9kb3ducmV2LnhtbESP3WrCQBSE7wu+w3IE7+rGICKpqxSxVCJC/Smld4fs&#10;aRLMng3ZNYlv7woFL4eZ+YZZrHpTiZYaV1pWMBlHIIgzq0vOFZxPH69zEM4ja6wsk4IbOVgtBy8L&#10;TLTt+EDt0eciQNglqKDwvk6kdFlBBt3Y1sTB+7ONQR9kk0vdYBfgppJxFM2kwZLDQoE1rQvKLser&#10;UfDz/dnv5zZt0/Z8+tptfrt0sumUGg379zcQnnr/DP+3t1pBPI3hcSYc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Tf+8YAAADcAAAADwAAAAAAAAAAAAAAAACYAgAAZHJz&#10;L2Rvd25yZXYueG1sUEsFBgAAAAAEAAQA9QAAAIsDAAAAAA==&#10;" path="m,l235,e" filled="f" strokeweight=".80064mm">
                    <v:path arrowok="t" o:connecttype="custom" o:connectlocs="0,0;23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50" behindDoc="1" locked="0" layoutInCell="1" allowOverlap="1" wp14:anchorId="7614DA41" wp14:editId="3180688E">
                <wp:simplePos x="0" y="0"/>
                <wp:positionH relativeFrom="page">
                  <wp:posOffset>3989070</wp:posOffset>
                </wp:positionH>
                <wp:positionV relativeFrom="paragraph">
                  <wp:posOffset>-17145</wp:posOffset>
                </wp:positionV>
                <wp:extent cx="198120" cy="198120"/>
                <wp:effectExtent l="7620" t="2540" r="3810" b="8890"/>
                <wp:wrapNone/>
                <wp:docPr id="229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98120"/>
                          <a:chOff x="6282" y="-27"/>
                          <a:chExt cx="312" cy="312"/>
                        </a:xfrm>
                      </wpg:grpSpPr>
                      <wpg:grpSp>
                        <wpg:cNvPr id="230" name="Group 232"/>
                        <wpg:cNvGrpSpPr>
                          <a:grpSpLocks/>
                        </wpg:cNvGrpSpPr>
                        <wpg:grpSpPr bwMode="auto">
                          <a:xfrm>
                            <a:off x="6291" y="-18"/>
                            <a:ext cx="294" cy="294"/>
                            <a:chOff x="6291" y="-18"/>
                            <a:chExt cx="294" cy="294"/>
                          </a:xfrm>
                        </wpg:grpSpPr>
                        <wps:wsp>
                          <wps:cNvPr id="231" name="Freeform 233"/>
                          <wps:cNvSpPr>
                            <a:spLocks/>
                          </wps:cNvSpPr>
                          <wps:spPr bwMode="auto">
                            <a:xfrm>
                              <a:off x="6291" y="-18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291 6291"/>
                                <a:gd name="T1" fmla="*/ T0 w 294"/>
                                <a:gd name="T2" fmla="+- 0 276 -18"/>
                                <a:gd name="T3" fmla="*/ 276 h 294"/>
                                <a:gd name="T4" fmla="+- 0 6585 6291"/>
                                <a:gd name="T5" fmla="*/ T4 w 294"/>
                                <a:gd name="T6" fmla="+- 0 276 -18"/>
                                <a:gd name="T7" fmla="*/ 276 h 294"/>
                                <a:gd name="T8" fmla="+- 0 6585 6291"/>
                                <a:gd name="T9" fmla="*/ T8 w 294"/>
                                <a:gd name="T10" fmla="+- 0 -18 -18"/>
                                <a:gd name="T11" fmla="*/ -18 h 294"/>
                                <a:gd name="T12" fmla="+- 0 6291 6291"/>
                                <a:gd name="T13" fmla="*/ T12 w 294"/>
                                <a:gd name="T14" fmla="+- 0 -18 -18"/>
                                <a:gd name="T15" fmla="*/ -18 h 294"/>
                                <a:gd name="T16" fmla="+- 0 6291 6291"/>
                                <a:gd name="T17" fmla="*/ T16 w 294"/>
                                <a:gd name="T18" fmla="+- 0 276 -18"/>
                                <a:gd name="T19" fmla="*/ 276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30"/>
                        <wpg:cNvGrpSpPr>
                          <a:grpSpLocks/>
                        </wpg:cNvGrpSpPr>
                        <wpg:grpSpPr bwMode="auto">
                          <a:xfrm>
                            <a:off x="6291" y="-18"/>
                            <a:ext cx="294" cy="294"/>
                            <a:chOff x="6291" y="-18"/>
                            <a:chExt cx="294" cy="294"/>
                          </a:xfrm>
                        </wpg:grpSpPr>
                        <wps:wsp>
                          <wps:cNvPr id="233" name="Freeform 231"/>
                          <wps:cNvSpPr>
                            <a:spLocks/>
                          </wps:cNvSpPr>
                          <wps:spPr bwMode="auto">
                            <a:xfrm>
                              <a:off x="6291" y="-18"/>
                              <a:ext cx="294" cy="294"/>
                            </a:xfrm>
                            <a:custGeom>
                              <a:avLst/>
                              <a:gdLst>
                                <a:gd name="T0" fmla="+- 0 6291 6291"/>
                                <a:gd name="T1" fmla="*/ T0 w 294"/>
                                <a:gd name="T2" fmla="+- 0 276 -18"/>
                                <a:gd name="T3" fmla="*/ 276 h 294"/>
                                <a:gd name="T4" fmla="+- 0 6585 6291"/>
                                <a:gd name="T5" fmla="*/ T4 w 294"/>
                                <a:gd name="T6" fmla="+- 0 276 -18"/>
                                <a:gd name="T7" fmla="*/ 276 h 294"/>
                                <a:gd name="T8" fmla="+- 0 6585 6291"/>
                                <a:gd name="T9" fmla="*/ T8 w 294"/>
                                <a:gd name="T10" fmla="+- 0 -18 -18"/>
                                <a:gd name="T11" fmla="*/ -18 h 294"/>
                                <a:gd name="T12" fmla="+- 0 6291 6291"/>
                                <a:gd name="T13" fmla="*/ T12 w 294"/>
                                <a:gd name="T14" fmla="+- 0 -18 -18"/>
                                <a:gd name="T15" fmla="*/ -18 h 294"/>
                                <a:gd name="T16" fmla="+- 0 6291 6291"/>
                                <a:gd name="T17" fmla="*/ T16 w 294"/>
                                <a:gd name="T18" fmla="+- 0 276 -18"/>
                                <a:gd name="T19" fmla="*/ 276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4">
                                  <a:moveTo>
                                    <a:pt x="0" y="294"/>
                                  </a:moveTo>
                                  <a:lnTo>
                                    <a:pt x="294" y="294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28"/>
                        <wpg:cNvGrpSpPr>
                          <a:grpSpLocks/>
                        </wpg:cNvGrpSpPr>
                        <wpg:grpSpPr bwMode="auto">
                          <a:xfrm>
                            <a:off x="6320" y="129"/>
                            <a:ext cx="235" cy="2"/>
                            <a:chOff x="6320" y="129"/>
                            <a:chExt cx="235" cy="2"/>
                          </a:xfrm>
                        </wpg:grpSpPr>
                        <wps:wsp>
                          <wps:cNvPr id="235" name="Freeform 229"/>
                          <wps:cNvSpPr>
                            <a:spLocks/>
                          </wps:cNvSpPr>
                          <wps:spPr bwMode="auto">
                            <a:xfrm>
                              <a:off x="6320" y="129"/>
                              <a:ext cx="235" cy="2"/>
                            </a:xfrm>
                            <a:custGeom>
                              <a:avLst/>
                              <a:gdLst>
                                <a:gd name="T0" fmla="+- 0 6320 6320"/>
                                <a:gd name="T1" fmla="*/ T0 w 235"/>
                                <a:gd name="T2" fmla="+- 0 6555 6320"/>
                                <a:gd name="T3" fmla="*/ T2 w 2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5">
                                  <a:moveTo>
                                    <a:pt x="0" y="0"/>
                                  </a:move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5328E" id="Group 227" o:spid="_x0000_s1026" style="position:absolute;margin-left:314.1pt;margin-top:-1.35pt;width:15.6pt;height:15.6pt;z-index:-3730;mso-position-horizontal-relative:page" coordorigin="6282,-27" coordsize="31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">
                <v:group id="Group 232" o:spid="_x0000_s1027" style="position:absolute;left:6291;top:-18;width:294;height:294" coordorigin="6291,-18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233" o:spid="_x0000_s1028" style="position:absolute;left:6291;top:-18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JjcEA&#10;AADcAAAADwAAAGRycy9kb3ducmV2LnhtbESPQWsCMRSE70L/Q3iF3mp2FWxZjSJCoXhzlZ4fm+dm&#10;cfMSklRjf31TKHgcZuYbZrXJdhRXCnFwrKCeViCIO6cH7hWcjh+v7yBiQtY4OiYFd4qwWT9NVtho&#10;d+MDXdvUiwLh2KACk5JvpIydIYtx6jxx8c4uWExFhl7qgLcCt6OcVdVCWhy4LBj0tDPUXdpvqyCH&#10;ofYL+eVz3b/Rvj3cf4zdKfXynLdLEIlyeoT/259awWxew9+Zcg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iY3BAAAA3AAAAA8AAAAAAAAAAAAAAAAAmAIAAGRycy9kb3du&#10;cmV2LnhtbFBLBQYAAAAABAAEAPUAAACGAwAAAAA=&#10;" path="m,294r294,l294,,,,,294e" fillcolor="#f2f2f2" stroked="f">
                    <v:path arrowok="t" o:connecttype="custom" o:connectlocs="0,276;294,276;294,-18;0,-18;0,276" o:connectangles="0,0,0,0,0"/>
                  </v:shape>
                </v:group>
                <v:group id="Group 230" o:spid="_x0000_s1029" style="position:absolute;left:6291;top:-18;width:294;height:294" coordorigin="6291,-18" coordsize="2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231" o:spid="_x0000_s1030" style="position:absolute;left:6291;top:-18;width:294;height:294;visibility:visible;mso-wrap-style:square;v-text-anchor:top" coordsize="294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wFMcA&#10;AADcAAAADwAAAGRycy9kb3ducmV2LnhtbESPT2vCQBTE74LfYXmFXkQ3TUQluooUWlpvpuKf2yP7&#10;mgSzb0N2Nem37xaEHoeZ+Q2z2vSmFndqXWVZwcskAkGcW11xoeDw9TZegHAeWWNtmRT8kIPNejhY&#10;Yaptx3u6Z74QAcIuRQWl900qpctLMugmtiEO3rdtDfog20LqFrsAN7WMo2gmDVYcFkps6LWk/Jrd&#10;jILP42m3nV3OoySruunufR7fjlms1PNTv12C8NT7//Cj/aEVxEkC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XcBTHAAAA3AAAAA8AAAAAAAAAAAAAAAAAmAIAAGRy&#10;cy9kb3ducmV2LnhtbFBLBQYAAAAABAAEAPUAAACMAwAAAAA=&#10;" path="m,294r294,l294,,,,,294xe" filled="f" strokecolor="white" strokeweight=".32086mm">
                    <v:path arrowok="t" o:connecttype="custom" o:connectlocs="0,276;294,276;294,-18;0,-18;0,276" o:connectangles="0,0,0,0,0"/>
                  </v:shape>
                </v:group>
                <v:group id="Group 228" o:spid="_x0000_s1031" style="position:absolute;left:6320;top:129;width:235;height:2" coordorigin="6320,129" coordsize="2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229" o:spid="_x0000_s1032" style="position:absolute;left:6320;top:129;width:235;height:2;visibility:visible;mso-wrap-style:square;v-text-anchor:top" coordsize="2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fw8QA&#10;AADcAAAADwAAAGRycy9kb3ducmV2LnhtbESPQWvCQBSE74X+h+UVvNVN1do2zUY0EOnVxN4f2dck&#10;mH2bZleN/npXKPQ4zMw3TLIaTSdONLjWsoKXaQSCuLK65VrBvsyf30E4j6yxs0wKLuRglT4+JBhr&#10;e+YdnQpfiwBhF6OCxvs+ltJVDRl0U9sTB+/HDgZ9kEMt9YDnADednEXRUhpsOSw02FPWUHUojkbB&#10;r8w25SIvP7Z1VtiFveZvB/mt1ORpXH+C8DT6//Bf+0srmM1f4X4mHAG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Dn8PEAAAA3AAAAA8AAAAAAAAAAAAAAAAAmAIAAGRycy9k&#10;b3ducmV2LnhtbFBLBQYAAAAABAAEAPUAAACJAwAAAAA=&#10;" path="m,l235,e" filled="f" strokeweight=".80064mm">
                    <v:stroke dashstyle="longDash"/>
                    <v:path arrowok="t" o:connecttype="custom" o:connectlocs="0,0;235,0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z w:val="15"/>
          <w:szCs w:val="15"/>
        </w:rPr>
        <w:t>with</w:t>
      </w:r>
      <w:r w:rsidR="006A473A">
        <w:rPr>
          <w:rFonts w:ascii="Arial" w:eastAsia="Arial" w:hAnsi="Arial" w:cs="Arial"/>
          <w:spacing w:val="4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sz w:val="15"/>
          <w:szCs w:val="15"/>
        </w:rPr>
        <w:t>Disab</w:t>
      </w:r>
      <w:r w:rsidR="006A473A">
        <w:rPr>
          <w:rFonts w:ascii="Arial" w:eastAsia="Arial" w:hAnsi="Arial" w:cs="Arial"/>
          <w:spacing w:val="-38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sz w:val="15"/>
          <w:szCs w:val="15"/>
        </w:rPr>
        <w:tab/>
        <w:t>with</w:t>
      </w:r>
      <w:r w:rsidR="006A473A">
        <w:rPr>
          <w:rFonts w:ascii="Arial" w:eastAsia="Arial" w:hAnsi="Arial" w:cs="Arial"/>
          <w:spacing w:val="4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sz w:val="15"/>
          <w:szCs w:val="15"/>
        </w:rPr>
        <w:t>No</w:t>
      </w:r>
      <w:r w:rsidR="006A473A">
        <w:rPr>
          <w:rFonts w:ascii="Arial" w:eastAsia="Arial" w:hAnsi="Arial" w:cs="Arial"/>
          <w:spacing w:val="3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w w:val="101"/>
          <w:sz w:val="15"/>
          <w:szCs w:val="15"/>
        </w:rPr>
        <w:t>Disab</w:t>
      </w:r>
    </w:p>
    <w:p w14:paraId="5F0EDC8A" w14:textId="77777777" w:rsidR="00841664" w:rsidRDefault="00841664">
      <w:pPr>
        <w:spacing w:before="19" w:after="0" w:line="280" w:lineRule="exact"/>
        <w:rPr>
          <w:sz w:val="28"/>
          <w:szCs w:val="28"/>
        </w:rPr>
      </w:pPr>
    </w:p>
    <w:p w14:paraId="582F8641" w14:textId="77777777" w:rsidR="00841664" w:rsidRDefault="00841664">
      <w:pPr>
        <w:spacing w:after="0"/>
        <w:sectPr w:rsidR="00841664">
          <w:pgSz w:w="12240" w:h="15840"/>
          <w:pgMar w:top="1360" w:right="1400" w:bottom="1000" w:left="1400" w:header="0" w:footer="806" w:gutter="0"/>
          <w:cols w:space="720"/>
        </w:sectPr>
      </w:pPr>
    </w:p>
    <w:p w14:paraId="323E4993" w14:textId="77777777" w:rsidR="00841664" w:rsidRDefault="00841664">
      <w:pPr>
        <w:spacing w:before="9" w:after="0" w:line="190" w:lineRule="exact"/>
        <w:rPr>
          <w:sz w:val="19"/>
          <w:szCs w:val="19"/>
        </w:rPr>
      </w:pPr>
    </w:p>
    <w:p w14:paraId="1A995DB4" w14:textId="3CB79DD3" w:rsidR="00841664" w:rsidRDefault="00426ACE">
      <w:pPr>
        <w:spacing w:after="0" w:line="170" w:lineRule="exact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45" behindDoc="1" locked="0" layoutInCell="1" allowOverlap="1" wp14:anchorId="1905E45B" wp14:editId="388E0DE3">
                <wp:simplePos x="0" y="0"/>
                <wp:positionH relativeFrom="page">
                  <wp:posOffset>1511300</wp:posOffset>
                </wp:positionH>
                <wp:positionV relativeFrom="paragraph">
                  <wp:posOffset>-143510</wp:posOffset>
                </wp:positionV>
                <wp:extent cx="2500630" cy="2272030"/>
                <wp:effectExtent l="6350" t="0" r="7620" b="635"/>
                <wp:wrapNone/>
                <wp:docPr id="178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0630" cy="2272030"/>
                          <a:chOff x="2380" y="-226"/>
                          <a:chExt cx="3938" cy="3578"/>
                        </a:xfrm>
                      </wpg:grpSpPr>
                      <wpg:grpSp>
                        <wpg:cNvPr id="179" name="Group 225"/>
                        <wpg:cNvGrpSpPr>
                          <a:grpSpLocks/>
                        </wpg:cNvGrpSpPr>
                        <wpg:grpSpPr bwMode="auto">
                          <a:xfrm>
                            <a:off x="2435" y="2719"/>
                            <a:ext cx="3873" cy="2"/>
                            <a:chOff x="2435" y="2719"/>
                            <a:chExt cx="3873" cy="2"/>
                          </a:xfrm>
                        </wpg:grpSpPr>
                        <wps:wsp>
                          <wps:cNvPr id="180" name="Freeform 226"/>
                          <wps:cNvSpPr>
                            <a:spLocks/>
                          </wps:cNvSpPr>
                          <wps:spPr bwMode="auto">
                            <a:xfrm>
                              <a:off x="2435" y="2719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223"/>
                        <wpg:cNvGrpSpPr>
                          <a:grpSpLocks/>
                        </wpg:cNvGrpSpPr>
                        <wpg:grpSpPr bwMode="auto">
                          <a:xfrm>
                            <a:off x="2435" y="1666"/>
                            <a:ext cx="3873" cy="2"/>
                            <a:chOff x="2435" y="1666"/>
                            <a:chExt cx="3873" cy="2"/>
                          </a:xfrm>
                        </wpg:grpSpPr>
                        <wps:wsp>
                          <wps:cNvPr id="182" name="Freeform 224"/>
                          <wps:cNvSpPr>
                            <a:spLocks/>
                          </wps:cNvSpPr>
                          <wps:spPr bwMode="auto">
                            <a:xfrm>
                              <a:off x="2435" y="1666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221"/>
                        <wpg:cNvGrpSpPr>
                          <a:grpSpLocks/>
                        </wpg:cNvGrpSpPr>
                        <wpg:grpSpPr bwMode="auto">
                          <a:xfrm>
                            <a:off x="2435" y="612"/>
                            <a:ext cx="3873" cy="2"/>
                            <a:chOff x="2435" y="612"/>
                            <a:chExt cx="3873" cy="2"/>
                          </a:xfrm>
                        </wpg:grpSpPr>
                        <wps:wsp>
                          <wps:cNvPr id="184" name="Freeform 222"/>
                          <wps:cNvSpPr>
                            <a:spLocks/>
                          </wps:cNvSpPr>
                          <wps:spPr bwMode="auto">
                            <a:xfrm>
                              <a:off x="2435" y="612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219"/>
                        <wpg:cNvGrpSpPr>
                          <a:grpSpLocks/>
                        </wpg:cNvGrpSpPr>
                        <wpg:grpSpPr bwMode="auto">
                          <a:xfrm>
                            <a:off x="2548" y="78"/>
                            <a:ext cx="2" cy="3265"/>
                            <a:chOff x="2548" y="78"/>
                            <a:chExt cx="2" cy="3265"/>
                          </a:xfrm>
                        </wpg:grpSpPr>
                        <wps:wsp>
                          <wps:cNvPr id="186" name="Freeform 220"/>
                          <wps:cNvSpPr>
                            <a:spLocks/>
                          </wps:cNvSpPr>
                          <wps:spPr bwMode="auto">
                            <a:xfrm>
                              <a:off x="2548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217"/>
                        <wpg:cNvGrpSpPr>
                          <a:grpSpLocks/>
                        </wpg:cNvGrpSpPr>
                        <wpg:grpSpPr bwMode="auto">
                          <a:xfrm>
                            <a:off x="3303" y="78"/>
                            <a:ext cx="2" cy="3265"/>
                            <a:chOff x="3303" y="78"/>
                            <a:chExt cx="2" cy="3265"/>
                          </a:xfrm>
                        </wpg:grpSpPr>
                        <wps:wsp>
                          <wps:cNvPr id="188" name="Freeform 218"/>
                          <wps:cNvSpPr>
                            <a:spLocks/>
                          </wps:cNvSpPr>
                          <wps:spPr bwMode="auto">
                            <a:xfrm>
                              <a:off x="3303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15"/>
                        <wpg:cNvGrpSpPr>
                          <a:grpSpLocks/>
                        </wpg:cNvGrpSpPr>
                        <wpg:grpSpPr bwMode="auto">
                          <a:xfrm>
                            <a:off x="4057" y="78"/>
                            <a:ext cx="2" cy="3265"/>
                            <a:chOff x="4057" y="78"/>
                            <a:chExt cx="2" cy="3265"/>
                          </a:xfrm>
                        </wpg:grpSpPr>
                        <wps:wsp>
                          <wps:cNvPr id="190" name="Freeform 216"/>
                          <wps:cNvSpPr>
                            <a:spLocks/>
                          </wps:cNvSpPr>
                          <wps:spPr bwMode="auto">
                            <a:xfrm>
                              <a:off x="4057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213"/>
                        <wpg:cNvGrpSpPr>
                          <a:grpSpLocks/>
                        </wpg:cNvGrpSpPr>
                        <wpg:grpSpPr bwMode="auto">
                          <a:xfrm>
                            <a:off x="4812" y="78"/>
                            <a:ext cx="2" cy="3265"/>
                            <a:chOff x="4812" y="78"/>
                            <a:chExt cx="2" cy="3265"/>
                          </a:xfrm>
                        </wpg:grpSpPr>
                        <wps:wsp>
                          <wps:cNvPr id="192" name="Freeform 214"/>
                          <wps:cNvSpPr>
                            <a:spLocks/>
                          </wps:cNvSpPr>
                          <wps:spPr bwMode="auto">
                            <a:xfrm>
                              <a:off x="4812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211"/>
                        <wpg:cNvGrpSpPr>
                          <a:grpSpLocks/>
                        </wpg:cNvGrpSpPr>
                        <wpg:grpSpPr bwMode="auto">
                          <a:xfrm>
                            <a:off x="5566" y="78"/>
                            <a:ext cx="2" cy="3265"/>
                            <a:chOff x="5566" y="78"/>
                            <a:chExt cx="2" cy="3265"/>
                          </a:xfrm>
                        </wpg:grpSpPr>
                        <wps:wsp>
                          <wps:cNvPr id="194" name="Freeform 212"/>
                          <wps:cNvSpPr>
                            <a:spLocks/>
                          </wps:cNvSpPr>
                          <wps:spPr bwMode="auto">
                            <a:xfrm>
                              <a:off x="5566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09"/>
                        <wpg:cNvGrpSpPr>
                          <a:grpSpLocks/>
                        </wpg:cNvGrpSpPr>
                        <wpg:grpSpPr bwMode="auto">
                          <a:xfrm>
                            <a:off x="2435" y="3245"/>
                            <a:ext cx="3873" cy="2"/>
                            <a:chOff x="2435" y="3245"/>
                            <a:chExt cx="3873" cy="2"/>
                          </a:xfrm>
                        </wpg:grpSpPr>
                        <wps:wsp>
                          <wps:cNvPr id="196" name="Freeform 210"/>
                          <wps:cNvSpPr>
                            <a:spLocks/>
                          </wps:cNvSpPr>
                          <wps:spPr bwMode="auto">
                            <a:xfrm>
                              <a:off x="2435" y="3245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207"/>
                        <wpg:cNvGrpSpPr>
                          <a:grpSpLocks/>
                        </wpg:cNvGrpSpPr>
                        <wpg:grpSpPr bwMode="auto">
                          <a:xfrm>
                            <a:off x="2435" y="2192"/>
                            <a:ext cx="3873" cy="2"/>
                            <a:chOff x="2435" y="2192"/>
                            <a:chExt cx="3873" cy="2"/>
                          </a:xfrm>
                        </wpg:grpSpPr>
                        <wps:wsp>
                          <wps:cNvPr id="198" name="Freeform 208"/>
                          <wps:cNvSpPr>
                            <a:spLocks/>
                          </wps:cNvSpPr>
                          <wps:spPr bwMode="auto">
                            <a:xfrm>
                              <a:off x="2435" y="2192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205"/>
                        <wpg:cNvGrpSpPr>
                          <a:grpSpLocks/>
                        </wpg:cNvGrpSpPr>
                        <wpg:grpSpPr bwMode="auto">
                          <a:xfrm>
                            <a:off x="2435" y="1139"/>
                            <a:ext cx="3873" cy="2"/>
                            <a:chOff x="2435" y="1139"/>
                            <a:chExt cx="3873" cy="2"/>
                          </a:xfrm>
                        </wpg:grpSpPr>
                        <wps:wsp>
                          <wps:cNvPr id="200" name="Freeform 206"/>
                          <wps:cNvSpPr>
                            <a:spLocks/>
                          </wps:cNvSpPr>
                          <wps:spPr bwMode="auto">
                            <a:xfrm>
                              <a:off x="2435" y="1139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203"/>
                        <wpg:cNvGrpSpPr>
                          <a:grpSpLocks/>
                        </wpg:cNvGrpSpPr>
                        <wpg:grpSpPr bwMode="auto">
                          <a:xfrm>
                            <a:off x="2435" y="86"/>
                            <a:ext cx="3873" cy="2"/>
                            <a:chOff x="2435" y="86"/>
                            <a:chExt cx="3873" cy="2"/>
                          </a:xfrm>
                        </wpg:grpSpPr>
                        <wps:wsp>
                          <wps:cNvPr id="202" name="Freeform 204"/>
                          <wps:cNvSpPr>
                            <a:spLocks/>
                          </wps:cNvSpPr>
                          <wps:spPr bwMode="auto">
                            <a:xfrm>
                              <a:off x="2435" y="86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201"/>
                        <wpg:cNvGrpSpPr>
                          <a:grpSpLocks/>
                        </wpg:cNvGrpSpPr>
                        <wpg:grpSpPr bwMode="auto">
                          <a:xfrm>
                            <a:off x="2926" y="78"/>
                            <a:ext cx="2" cy="3265"/>
                            <a:chOff x="2926" y="78"/>
                            <a:chExt cx="2" cy="3265"/>
                          </a:xfrm>
                        </wpg:grpSpPr>
                        <wps:wsp>
                          <wps:cNvPr id="204" name="Freeform 202"/>
                          <wps:cNvSpPr>
                            <a:spLocks/>
                          </wps:cNvSpPr>
                          <wps:spPr bwMode="auto">
                            <a:xfrm>
                              <a:off x="2926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99"/>
                        <wpg:cNvGrpSpPr>
                          <a:grpSpLocks/>
                        </wpg:cNvGrpSpPr>
                        <wpg:grpSpPr bwMode="auto">
                          <a:xfrm>
                            <a:off x="3680" y="78"/>
                            <a:ext cx="2" cy="3265"/>
                            <a:chOff x="3680" y="78"/>
                            <a:chExt cx="2" cy="3265"/>
                          </a:xfrm>
                        </wpg:grpSpPr>
                        <wps:wsp>
                          <wps:cNvPr id="206" name="Freeform 200"/>
                          <wps:cNvSpPr>
                            <a:spLocks/>
                          </wps:cNvSpPr>
                          <wps:spPr bwMode="auto">
                            <a:xfrm>
                              <a:off x="3680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97"/>
                        <wpg:cNvGrpSpPr>
                          <a:grpSpLocks/>
                        </wpg:cNvGrpSpPr>
                        <wpg:grpSpPr bwMode="auto">
                          <a:xfrm>
                            <a:off x="4435" y="78"/>
                            <a:ext cx="2" cy="3265"/>
                            <a:chOff x="4435" y="78"/>
                            <a:chExt cx="2" cy="3265"/>
                          </a:xfrm>
                        </wpg:grpSpPr>
                        <wps:wsp>
                          <wps:cNvPr id="208" name="Freeform 198"/>
                          <wps:cNvSpPr>
                            <a:spLocks/>
                          </wps:cNvSpPr>
                          <wps:spPr bwMode="auto">
                            <a:xfrm>
                              <a:off x="4435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95"/>
                        <wpg:cNvGrpSpPr>
                          <a:grpSpLocks/>
                        </wpg:cNvGrpSpPr>
                        <wpg:grpSpPr bwMode="auto">
                          <a:xfrm>
                            <a:off x="5189" y="78"/>
                            <a:ext cx="2" cy="3265"/>
                            <a:chOff x="5189" y="78"/>
                            <a:chExt cx="2" cy="3265"/>
                          </a:xfrm>
                        </wpg:grpSpPr>
                        <wps:wsp>
                          <wps:cNvPr id="210" name="Freeform 196"/>
                          <wps:cNvSpPr>
                            <a:spLocks/>
                          </wps:cNvSpPr>
                          <wps:spPr bwMode="auto">
                            <a:xfrm>
                              <a:off x="5189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93"/>
                        <wpg:cNvGrpSpPr>
                          <a:grpSpLocks/>
                        </wpg:cNvGrpSpPr>
                        <wpg:grpSpPr bwMode="auto">
                          <a:xfrm>
                            <a:off x="5944" y="78"/>
                            <a:ext cx="2" cy="3265"/>
                            <a:chOff x="5944" y="78"/>
                            <a:chExt cx="2" cy="3265"/>
                          </a:xfrm>
                        </wpg:grpSpPr>
                        <wps:wsp>
                          <wps:cNvPr id="212" name="Freeform 194"/>
                          <wps:cNvSpPr>
                            <a:spLocks/>
                          </wps:cNvSpPr>
                          <wps:spPr bwMode="auto">
                            <a:xfrm>
                              <a:off x="5944" y="78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343 78"/>
                                <a:gd name="T1" fmla="*/ 3343 h 3265"/>
                                <a:gd name="T2" fmla="+- 0 78 78"/>
                                <a:gd name="T3" fmla="*/ 78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91"/>
                        <wpg:cNvGrpSpPr>
                          <a:grpSpLocks/>
                        </wpg:cNvGrpSpPr>
                        <wpg:grpSpPr bwMode="auto">
                          <a:xfrm>
                            <a:off x="2611" y="227"/>
                            <a:ext cx="3521" cy="1341"/>
                            <a:chOff x="2611" y="227"/>
                            <a:chExt cx="3521" cy="1341"/>
                          </a:xfrm>
                        </wpg:grpSpPr>
                        <wps:wsp>
                          <wps:cNvPr id="214" name="Freeform 192"/>
                          <wps:cNvSpPr>
                            <a:spLocks/>
                          </wps:cNvSpPr>
                          <wps:spPr bwMode="auto">
                            <a:xfrm>
                              <a:off x="2611" y="227"/>
                              <a:ext cx="3521" cy="1341"/>
                            </a:xfrm>
                            <a:custGeom>
                              <a:avLst/>
                              <a:gdLst>
                                <a:gd name="T0" fmla="+- 0 2611 2611"/>
                                <a:gd name="T1" fmla="*/ T0 w 3521"/>
                                <a:gd name="T2" fmla="+- 0 1568 227"/>
                                <a:gd name="T3" fmla="*/ 1568 h 1341"/>
                                <a:gd name="T4" fmla="+- 0 2674 2611"/>
                                <a:gd name="T5" fmla="*/ T4 w 3521"/>
                                <a:gd name="T6" fmla="+- 0 1520 227"/>
                                <a:gd name="T7" fmla="*/ 1520 h 1341"/>
                                <a:gd name="T8" fmla="+- 0 2737 2611"/>
                                <a:gd name="T9" fmla="*/ T8 w 3521"/>
                                <a:gd name="T10" fmla="+- 0 1462 227"/>
                                <a:gd name="T11" fmla="*/ 1462 h 1341"/>
                                <a:gd name="T12" fmla="+- 0 2800 2611"/>
                                <a:gd name="T13" fmla="*/ T12 w 3521"/>
                                <a:gd name="T14" fmla="+- 0 1395 227"/>
                                <a:gd name="T15" fmla="*/ 1395 h 1341"/>
                                <a:gd name="T16" fmla="+- 0 2863 2611"/>
                                <a:gd name="T17" fmla="*/ T16 w 3521"/>
                                <a:gd name="T18" fmla="+- 0 1387 227"/>
                                <a:gd name="T19" fmla="*/ 1387 h 1341"/>
                                <a:gd name="T20" fmla="+- 0 2926 2611"/>
                                <a:gd name="T21" fmla="*/ T20 w 3521"/>
                                <a:gd name="T22" fmla="+- 0 1354 227"/>
                                <a:gd name="T23" fmla="*/ 1354 h 1341"/>
                                <a:gd name="T24" fmla="+- 0 2989 2611"/>
                                <a:gd name="T25" fmla="*/ T24 w 3521"/>
                                <a:gd name="T26" fmla="+- 0 1296 227"/>
                                <a:gd name="T27" fmla="*/ 1296 h 1341"/>
                                <a:gd name="T28" fmla="+- 0 3052 2611"/>
                                <a:gd name="T29" fmla="*/ T28 w 3521"/>
                                <a:gd name="T30" fmla="+- 0 1250 227"/>
                                <a:gd name="T31" fmla="*/ 1250 h 1341"/>
                                <a:gd name="T32" fmla="+- 0 3114 2611"/>
                                <a:gd name="T33" fmla="*/ T32 w 3521"/>
                                <a:gd name="T34" fmla="+- 0 1184 227"/>
                                <a:gd name="T35" fmla="*/ 1184 h 1341"/>
                                <a:gd name="T36" fmla="+- 0 3177 2611"/>
                                <a:gd name="T37" fmla="*/ T36 w 3521"/>
                                <a:gd name="T38" fmla="+- 0 1107 227"/>
                                <a:gd name="T39" fmla="*/ 1107 h 1341"/>
                                <a:gd name="T40" fmla="+- 0 3240 2611"/>
                                <a:gd name="T41" fmla="*/ T40 w 3521"/>
                                <a:gd name="T42" fmla="+- 0 1049 227"/>
                                <a:gd name="T43" fmla="*/ 1049 h 1341"/>
                                <a:gd name="T44" fmla="+- 0 3303 2611"/>
                                <a:gd name="T45" fmla="*/ T44 w 3521"/>
                                <a:gd name="T46" fmla="+- 0 982 227"/>
                                <a:gd name="T47" fmla="*/ 982 h 1341"/>
                                <a:gd name="T48" fmla="+- 0 3366 2611"/>
                                <a:gd name="T49" fmla="*/ T48 w 3521"/>
                                <a:gd name="T50" fmla="+- 0 919 227"/>
                                <a:gd name="T51" fmla="*/ 919 h 1341"/>
                                <a:gd name="T52" fmla="+- 0 3429 2611"/>
                                <a:gd name="T53" fmla="*/ T52 w 3521"/>
                                <a:gd name="T54" fmla="+- 0 857 227"/>
                                <a:gd name="T55" fmla="*/ 857 h 1341"/>
                                <a:gd name="T56" fmla="+- 0 3492 2611"/>
                                <a:gd name="T57" fmla="*/ T56 w 3521"/>
                                <a:gd name="T58" fmla="+- 0 794 227"/>
                                <a:gd name="T59" fmla="*/ 794 h 1341"/>
                                <a:gd name="T60" fmla="+- 0 3555 2611"/>
                                <a:gd name="T61" fmla="*/ T60 w 3521"/>
                                <a:gd name="T62" fmla="+- 0 703 227"/>
                                <a:gd name="T63" fmla="*/ 703 h 1341"/>
                                <a:gd name="T64" fmla="+- 0 3617 2611"/>
                                <a:gd name="T65" fmla="*/ T64 w 3521"/>
                                <a:gd name="T66" fmla="+- 0 605 227"/>
                                <a:gd name="T67" fmla="*/ 605 h 1341"/>
                                <a:gd name="T68" fmla="+- 0 3680 2611"/>
                                <a:gd name="T69" fmla="*/ T68 w 3521"/>
                                <a:gd name="T70" fmla="+- 0 532 227"/>
                                <a:gd name="T71" fmla="*/ 532 h 1341"/>
                                <a:gd name="T72" fmla="+- 0 3743 2611"/>
                                <a:gd name="T73" fmla="*/ T72 w 3521"/>
                                <a:gd name="T74" fmla="+- 0 438 227"/>
                                <a:gd name="T75" fmla="*/ 438 h 1341"/>
                                <a:gd name="T76" fmla="+- 0 3806 2611"/>
                                <a:gd name="T77" fmla="*/ T76 w 3521"/>
                                <a:gd name="T78" fmla="+- 0 340 227"/>
                                <a:gd name="T79" fmla="*/ 340 h 1341"/>
                                <a:gd name="T80" fmla="+- 0 3869 2611"/>
                                <a:gd name="T81" fmla="*/ T80 w 3521"/>
                                <a:gd name="T82" fmla="+- 0 232 227"/>
                                <a:gd name="T83" fmla="*/ 232 h 1341"/>
                                <a:gd name="T84" fmla="+- 0 3932 2611"/>
                                <a:gd name="T85" fmla="*/ T84 w 3521"/>
                                <a:gd name="T86" fmla="+- 0 227 227"/>
                                <a:gd name="T87" fmla="*/ 227 h 1341"/>
                                <a:gd name="T88" fmla="+- 0 3995 2611"/>
                                <a:gd name="T89" fmla="*/ T88 w 3521"/>
                                <a:gd name="T90" fmla="+- 0 265 227"/>
                                <a:gd name="T91" fmla="*/ 265 h 1341"/>
                                <a:gd name="T92" fmla="+- 0 4057 2611"/>
                                <a:gd name="T93" fmla="*/ T92 w 3521"/>
                                <a:gd name="T94" fmla="+- 0 340 227"/>
                                <a:gd name="T95" fmla="*/ 340 h 1341"/>
                                <a:gd name="T96" fmla="+- 0 4120 2611"/>
                                <a:gd name="T97" fmla="*/ T96 w 3521"/>
                                <a:gd name="T98" fmla="+- 0 431 227"/>
                                <a:gd name="T99" fmla="*/ 431 h 1341"/>
                                <a:gd name="T100" fmla="+- 0 4183 2611"/>
                                <a:gd name="T101" fmla="*/ T100 w 3521"/>
                                <a:gd name="T102" fmla="+- 0 513 227"/>
                                <a:gd name="T103" fmla="*/ 513 h 1341"/>
                                <a:gd name="T104" fmla="+- 0 4246 2611"/>
                                <a:gd name="T105" fmla="*/ T104 w 3521"/>
                                <a:gd name="T106" fmla="+- 0 564 227"/>
                                <a:gd name="T107" fmla="*/ 564 h 1341"/>
                                <a:gd name="T108" fmla="+- 0 4309 2611"/>
                                <a:gd name="T109" fmla="*/ T108 w 3521"/>
                                <a:gd name="T110" fmla="+- 0 595 227"/>
                                <a:gd name="T111" fmla="*/ 595 h 1341"/>
                                <a:gd name="T112" fmla="+- 0 4372 2611"/>
                                <a:gd name="T113" fmla="*/ T112 w 3521"/>
                                <a:gd name="T114" fmla="+- 0 623 227"/>
                                <a:gd name="T115" fmla="*/ 623 h 1341"/>
                                <a:gd name="T116" fmla="+- 0 4435 2611"/>
                                <a:gd name="T117" fmla="*/ T116 w 3521"/>
                                <a:gd name="T118" fmla="+- 0 655 227"/>
                                <a:gd name="T119" fmla="*/ 655 h 1341"/>
                                <a:gd name="T120" fmla="+- 0 4498 2611"/>
                                <a:gd name="T121" fmla="*/ T120 w 3521"/>
                                <a:gd name="T122" fmla="+- 0 635 227"/>
                                <a:gd name="T123" fmla="*/ 635 h 1341"/>
                                <a:gd name="T124" fmla="+- 0 4560 2611"/>
                                <a:gd name="T125" fmla="*/ T124 w 3521"/>
                                <a:gd name="T126" fmla="+- 0 667 227"/>
                                <a:gd name="T127" fmla="*/ 667 h 1341"/>
                                <a:gd name="T128" fmla="+- 0 4623 2611"/>
                                <a:gd name="T129" fmla="*/ T128 w 3521"/>
                                <a:gd name="T130" fmla="+- 0 719 227"/>
                                <a:gd name="T131" fmla="*/ 719 h 1341"/>
                                <a:gd name="T132" fmla="+- 0 4686 2611"/>
                                <a:gd name="T133" fmla="*/ T132 w 3521"/>
                                <a:gd name="T134" fmla="+- 0 773 227"/>
                                <a:gd name="T135" fmla="*/ 773 h 1341"/>
                                <a:gd name="T136" fmla="+- 0 4749 2611"/>
                                <a:gd name="T137" fmla="*/ T136 w 3521"/>
                                <a:gd name="T138" fmla="+- 0 854 227"/>
                                <a:gd name="T139" fmla="*/ 854 h 1341"/>
                                <a:gd name="T140" fmla="+- 0 4812 2611"/>
                                <a:gd name="T141" fmla="*/ T140 w 3521"/>
                                <a:gd name="T142" fmla="+- 0 881 227"/>
                                <a:gd name="T143" fmla="*/ 881 h 1341"/>
                                <a:gd name="T144" fmla="+- 0 4875 2611"/>
                                <a:gd name="T145" fmla="*/ T144 w 3521"/>
                                <a:gd name="T146" fmla="+- 0 924 227"/>
                                <a:gd name="T147" fmla="*/ 924 h 1341"/>
                                <a:gd name="T148" fmla="+- 0 4938 2611"/>
                                <a:gd name="T149" fmla="*/ T148 w 3521"/>
                                <a:gd name="T150" fmla="+- 0 974 227"/>
                                <a:gd name="T151" fmla="*/ 974 h 1341"/>
                                <a:gd name="T152" fmla="+- 0 5001 2611"/>
                                <a:gd name="T153" fmla="*/ T152 w 3521"/>
                                <a:gd name="T154" fmla="+- 0 1020 227"/>
                                <a:gd name="T155" fmla="*/ 1020 h 1341"/>
                                <a:gd name="T156" fmla="+- 0 5063 2611"/>
                                <a:gd name="T157" fmla="*/ T156 w 3521"/>
                                <a:gd name="T158" fmla="+- 0 1051 227"/>
                                <a:gd name="T159" fmla="*/ 1051 h 1341"/>
                                <a:gd name="T160" fmla="+- 0 5126 2611"/>
                                <a:gd name="T161" fmla="*/ T160 w 3521"/>
                                <a:gd name="T162" fmla="+- 0 1085 227"/>
                                <a:gd name="T163" fmla="*/ 1085 h 1341"/>
                                <a:gd name="T164" fmla="+- 0 5189 2611"/>
                                <a:gd name="T165" fmla="*/ T164 w 3521"/>
                                <a:gd name="T166" fmla="+- 0 1119 227"/>
                                <a:gd name="T167" fmla="*/ 1119 h 1341"/>
                                <a:gd name="T168" fmla="+- 0 5252 2611"/>
                                <a:gd name="T169" fmla="*/ T168 w 3521"/>
                                <a:gd name="T170" fmla="+- 0 1138 227"/>
                                <a:gd name="T171" fmla="*/ 1138 h 1341"/>
                                <a:gd name="T172" fmla="+- 0 5315 2611"/>
                                <a:gd name="T173" fmla="*/ T172 w 3521"/>
                                <a:gd name="T174" fmla="+- 0 1176 227"/>
                                <a:gd name="T175" fmla="*/ 1176 h 1341"/>
                                <a:gd name="T176" fmla="+- 0 5378 2611"/>
                                <a:gd name="T177" fmla="*/ T176 w 3521"/>
                                <a:gd name="T178" fmla="+- 0 1234 227"/>
                                <a:gd name="T179" fmla="*/ 1234 h 1341"/>
                                <a:gd name="T180" fmla="+- 0 5441 2611"/>
                                <a:gd name="T181" fmla="*/ T180 w 3521"/>
                                <a:gd name="T182" fmla="+- 0 1243 227"/>
                                <a:gd name="T183" fmla="*/ 1243 h 1341"/>
                                <a:gd name="T184" fmla="+- 0 5504 2611"/>
                                <a:gd name="T185" fmla="*/ T184 w 3521"/>
                                <a:gd name="T186" fmla="+- 0 1253 227"/>
                                <a:gd name="T187" fmla="*/ 1253 h 1341"/>
                                <a:gd name="T188" fmla="+- 0 5566 2611"/>
                                <a:gd name="T189" fmla="*/ T188 w 3521"/>
                                <a:gd name="T190" fmla="+- 0 1258 227"/>
                                <a:gd name="T191" fmla="*/ 1258 h 1341"/>
                                <a:gd name="T192" fmla="+- 0 5629 2611"/>
                                <a:gd name="T193" fmla="*/ T192 w 3521"/>
                                <a:gd name="T194" fmla="+- 0 1308 227"/>
                                <a:gd name="T195" fmla="*/ 1308 h 1341"/>
                                <a:gd name="T196" fmla="+- 0 5692 2611"/>
                                <a:gd name="T197" fmla="*/ T196 w 3521"/>
                                <a:gd name="T198" fmla="+- 0 1303 227"/>
                                <a:gd name="T199" fmla="*/ 1303 h 1341"/>
                                <a:gd name="T200" fmla="+- 0 5755 2611"/>
                                <a:gd name="T201" fmla="*/ T200 w 3521"/>
                                <a:gd name="T202" fmla="+- 0 1325 227"/>
                                <a:gd name="T203" fmla="*/ 1325 h 1341"/>
                                <a:gd name="T204" fmla="+- 0 5818 2611"/>
                                <a:gd name="T205" fmla="*/ T204 w 3521"/>
                                <a:gd name="T206" fmla="+- 0 1313 227"/>
                                <a:gd name="T207" fmla="*/ 1313 h 1341"/>
                                <a:gd name="T208" fmla="+- 0 5881 2611"/>
                                <a:gd name="T209" fmla="*/ T208 w 3521"/>
                                <a:gd name="T210" fmla="+- 0 1330 227"/>
                                <a:gd name="T211" fmla="*/ 1330 h 1341"/>
                                <a:gd name="T212" fmla="+- 0 5944 2611"/>
                                <a:gd name="T213" fmla="*/ T212 w 3521"/>
                                <a:gd name="T214" fmla="+- 0 1376 227"/>
                                <a:gd name="T215" fmla="*/ 1376 h 1341"/>
                                <a:gd name="T216" fmla="+- 0 6007 2611"/>
                                <a:gd name="T217" fmla="*/ T216 w 3521"/>
                                <a:gd name="T218" fmla="+- 0 1407 227"/>
                                <a:gd name="T219" fmla="*/ 1407 h 1341"/>
                                <a:gd name="T220" fmla="+- 0 6069 2611"/>
                                <a:gd name="T221" fmla="*/ T220 w 3521"/>
                                <a:gd name="T222" fmla="+- 0 1428 227"/>
                                <a:gd name="T223" fmla="*/ 1428 h 1341"/>
                                <a:gd name="T224" fmla="+- 0 6132 2611"/>
                                <a:gd name="T225" fmla="*/ T224 w 3521"/>
                                <a:gd name="T226" fmla="+- 0 1476 227"/>
                                <a:gd name="T227" fmla="*/ 1476 h 1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1341">
                                  <a:moveTo>
                                    <a:pt x="0" y="1341"/>
                                  </a:moveTo>
                                  <a:lnTo>
                                    <a:pt x="63" y="1293"/>
                                  </a:lnTo>
                                  <a:lnTo>
                                    <a:pt x="126" y="1235"/>
                                  </a:lnTo>
                                  <a:lnTo>
                                    <a:pt x="189" y="1168"/>
                                  </a:lnTo>
                                  <a:lnTo>
                                    <a:pt x="252" y="1160"/>
                                  </a:lnTo>
                                  <a:lnTo>
                                    <a:pt x="315" y="1127"/>
                                  </a:lnTo>
                                  <a:lnTo>
                                    <a:pt x="378" y="1069"/>
                                  </a:lnTo>
                                  <a:lnTo>
                                    <a:pt x="441" y="1023"/>
                                  </a:lnTo>
                                  <a:lnTo>
                                    <a:pt x="503" y="957"/>
                                  </a:lnTo>
                                  <a:lnTo>
                                    <a:pt x="566" y="880"/>
                                  </a:lnTo>
                                  <a:lnTo>
                                    <a:pt x="629" y="822"/>
                                  </a:lnTo>
                                  <a:lnTo>
                                    <a:pt x="692" y="755"/>
                                  </a:lnTo>
                                  <a:lnTo>
                                    <a:pt x="755" y="692"/>
                                  </a:lnTo>
                                  <a:lnTo>
                                    <a:pt x="818" y="630"/>
                                  </a:lnTo>
                                  <a:lnTo>
                                    <a:pt x="881" y="567"/>
                                  </a:lnTo>
                                  <a:lnTo>
                                    <a:pt x="944" y="476"/>
                                  </a:lnTo>
                                  <a:lnTo>
                                    <a:pt x="1006" y="378"/>
                                  </a:lnTo>
                                  <a:lnTo>
                                    <a:pt x="1069" y="305"/>
                                  </a:lnTo>
                                  <a:lnTo>
                                    <a:pt x="1132" y="211"/>
                                  </a:lnTo>
                                  <a:lnTo>
                                    <a:pt x="1195" y="113"/>
                                  </a:lnTo>
                                  <a:lnTo>
                                    <a:pt x="1258" y="5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4" y="38"/>
                                  </a:lnTo>
                                  <a:lnTo>
                                    <a:pt x="1446" y="113"/>
                                  </a:lnTo>
                                  <a:lnTo>
                                    <a:pt x="1509" y="204"/>
                                  </a:lnTo>
                                  <a:lnTo>
                                    <a:pt x="1572" y="286"/>
                                  </a:lnTo>
                                  <a:lnTo>
                                    <a:pt x="1635" y="337"/>
                                  </a:lnTo>
                                  <a:lnTo>
                                    <a:pt x="1698" y="368"/>
                                  </a:lnTo>
                                  <a:lnTo>
                                    <a:pt x="1761" y="396"/>
                                  </a:lnTo>
                                  <a:lnTo>
                                    <a:pt x="1824" y="428"/>
                                  </a:lnTo>
                                  <a:lnTo>
                                    <a:pt x="1887" y="408"/>
                                  </a:lnTo>
                                  <a:lnTo>
                                    <a:pt x="1949" y="440"/>
                                  </a:lnTo>
                                  <a:lnTo>
                                    <a:pt x="2012" y="492"/>
                                  </a:lnTo>
                                  <a:lnTo>
                                    <a:pt x="2075" y="546"/>
                                  </a:lnTo>
                                  <a:lnTo>
                                    <a:pt x="2138" y="627"/>
                                  </a:lnTo>
                                  <a:lnTo>
                                    <a:pt x="2201" y="654"/>
                                  </a:lnTo>
                                  <a:lnTo>
                                    <a:pt x="2264" y="697"/>
                                  </a:lnTo>
                                  <a:lnTo>
                                    <a:pt x="2327" y="747"/>
                                  </a:lnTo>
                                  <a:lnTo>
                                    <a:pt x="2390" y="793"/>
                                  </a:lnTo>
                                  <a:lnTo>
                                    <a:pt x="2452" y="824"/>
                                  </a:lnTo>
                                  <a:lnTo>
                                    <a:pt x="2515" y="858"/>
                                  </a:lnTo>
                                  <a:lnTo>
                                    <a:pt x="2578" y="892"/>
                                  </a:lnTo>
                                  <a:lnTo>
                                    <a:pt x="2641" y="911"/>
                                  </a:lnTo>
                                  <a:lnTo>
                                    <a:pt x="2704" y="949"/>
                                  </a:lnTo>
                                  <a:lnTo>
                                    <a:pt x="2767" y="1007"/>
                                  </a:lnTo>
                                  <a:lnTo>
                                    <a:pt x="2830" y="1016"/>
                                  </a:lnTo>
                                  <a:lnTo>
                                    <a:pt x="2893" y="1026"/>
                                  </a:lnTo>
                                  <a:lnTo>
                                    <a:pt x="2955" y="1031"/>
                                  </a:lnTo>
                                  <a:lnTo>
                                    <a:pt x="3018" y="1081"/>
                                  </a:lnTo>
                                  <a:lnTo>
                                    <a:pt x="3081" y="1076"/>
                                  </a:lnTo>
                                  <a:lnTo>
                                    <a:pt x="3144" y="1098"/>
                                  </a:lnTo>
                                  <a:lnTo>
                                    <a:pt x="3207" y="1086"/>
                                  </a:lnTo>
                                  <a:lnTo>
                                    <a:pt x="3270" y="1103"/>
                                  </a:lnTo>
                                  <a:lnTo>
                                    <a:pt x="3333" y="1149"/>
                                  </a:lnTo>
                                  <a:lnTo>
                                    <a:pt x="3396" y="1180"/>
                                  </a:lnTo>
                                  <a:lnTo>
                                    <a:pt x="3458" y="1201"/>
                                  </a:lnTo>
                                  <a:lnTo>
                                    <a:pt x="3521" y="1249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89"/>
                        <wpg:cNvGrpSpPr>
                          <a:grpSpLocks/>
                        </wpg:cNvGrpSpPr>
                        <wpg:grpSpPr bwMode="auto">
                          <a:xfrm>
                            <a:off x="2611" y="1923"/>
                            <a:ext cx="3521" cy="622"/>
                            <a:chOff x="2611" y="1923"/>
                            <a:chExt cx="3521" cy="622"/>
                          </a:xfrm>
                        </wpg:grpSpPr>
                        <wps:wsp>
                          <wps:cNvPr id="216" name="Freeform 190"/>
                          <wps:cNvSpPr>
                            <a:spLocks/>
                          </wps:cNvSpPr>
                          <wps:spPr bwMode="auto">
                            <a:xfrm>
                              <a:off x="2611" y="1923"/>
                              <a:ext cx="3521" cy="622"/>
                            </a:xfrm>
                            <a:custGeom>
                              <a:avLst/>
                              <a:gdLst>
                                <a:gd name="T0" fmla="+- 0 2611 2611"/>
                                <a:gd name="T1" fmla="*/ T0 w 3521"/>
                                <a:gd name="T2" fmla="+- 0 2545 1923"/>
                                <a:gd name="T3" fmla="*/ 2545 h 622"/>
                                <a:gd name="T4" fmla="+- 0 2674 2611"/>
                                <a:gd name="T5" fmla="*/ T4 w 3521"/>
                                <a:gd name="T6" fmla="+- 0 2516 1923"/>
                                <a:gd name="T7" fmla="*/ 2516 h 622"/>
                                <a:gd name="T8" fmla="+- 0 2737 2611"/>
                                <a:gd name="T9" fmla="*/ T8 w 3521"/>
                                <a:gd name="T10" fmla="+- 0 2490 1923"/>
                                <a:gd name="T11" fmla="*/ 2490 h 622"/>
                                <a:gd name="T12" fmla="+- 0 2800 2611"/>
                                <a:gd name="T13" fmla="*/ T12 w 3521"/>
                                <a:gd name="T14" fmla="+- 0 2480 1923"/>
                                <a:gd name="T15" fmla="*/ 2480 h 622"/>
                                <a:gd name="T16" fmla="+- 0 2863 2611"/>
                                <a:gd name="T17" fmla="*/ T16 w 3521"/>
                                <a:gd name="T18" fmla="+- 0 2459 1923"/>
                                <a:gd name="T19" fmla="*/ 2459 h 622"/>
                                <a:gd name="T20" fmla="+- 0 2926 2611"/>
                                <a:gd name="T21" fmla="*/ T20 w 3521"/>
                                <a:gd name="T22" fmla="+- 0 2424 1923"/>
                                <a:gd name="T23" fmla="*/ 2424 h 622"/>
                                <a:gd name="T24" fmla="+- 0 2989 2611"/>
                                <a:gd name="T25" fmla="*/ T24 w 3521"/>
                                <a:gd name="T26" fmla="+- 0 2397 1923"/>
                                <a:gd name="T27" fmla="*/ 2397 h 622"/>
                                <a:gd name="T28" fmla="+- 0 3052 2611"/>
                                <a:gd name="T29" fmla="*/ T28 w 3521"/>
                                <a:gd name="T30" fmla="+- 0 2368 1923"/>
                                <a:gd name="T31" fmla="*/ 2368 h 622"/>
                                <a:gd name="T32" fmla="+- 0 3114 2611"/>
                                <a:gd name="T33" fmla="*/ T32 w 3521"/>
                                <a:gd name="T34" fmla="+- 0 2326 1923"/>
                                <a:gd name="T35" fmla="*/ 2326 h 622"/>
                                <a:gd name="T36" fmla="+- 0 3177 2611"/>
                                <a:gd name="T37" fmla="*/ T36 w 3521"/>
                                <a:gd name="T38" fmla="+- 0 2302 1923"/>
                                <a:gd name="T39" fmla="*/ 2302 h 622"/>
                                <a:gd name="T40" fmla="+- 0 3240 2611"/>
                                <a:gd name="T41" fmla="*/ T40 w 3521"/>
                                <a:gd name="T42" fmla="+- 0 2271 1923"/>
                                <a:gd name="T43" fmla="*/ 2271 h 622"/>
                                <a:gd name="T44" fmla="+- 0 3303 2611"/>
                                <a:gd name="T45" fmla="*/ T44 w 3521"/>
                                <a:gd name="T46" fmla="+- 0 2248 1923"/>
                                <a:gd name="T47" fmla="*/ 2248 h 622"/>
                                <a:gd name="T48" fmla="+- 0 3366 2611"/>
                                <a:gd name="T49" fmla="*/ T48 w 3521"/>
                                <a:gd name="T50" fmla="+- 0 2223 1923"/>
                                <a:gd name="T51" fmla="*/ 2223 h 622"/>
                                <a:gd name="T52" fmla="+- 0 3429 2611"/>
                                <a:gd name="T53" fmla="*/ T52 w 3521"/>
                                <a:gd name="T54" fmla="+- 0 2201 1923"/>
                                <a:gd name="T55" fmla="*/ 2201 h 622"/>
                                <a:gd name="T56" fmla="+- 0 3492 2611"/>
                                <a:gd name="T57" fmla="*/ T56 w 3521"/>
                                <a:gd name="T58" fmla="+- 0 2160 1923"/>
                                <a:gd name="T59" fmla="*/ 2160 h 622"/>
                                <a:gd name="T60" fmla="+- 0 3555 2611"/>
                                <a:gd name="T61" fmla="*/ T60 w 3521"/>
                                <a:gd name="T62" fmla="+- 0 2123 1923"/>
                                <a:gd name="T63" fmla="*/ 2123 h 622"/>
                                <a:gd name="T64" fmla="+- 0 3617 2611"/>
                                <a:gd name="T65" fmla="*/ T64 w 3521"/>
                                <a:gd name="T66" fmla="+- 0 2086 1923"/>
                                <a:gd name="T67" fmla="*/ 2086 h 622"/>
                                <a:gd name="T68" fmla="+- 0 3680 2611"/>
                                <a:gd name="T69" fmla="*/ T68 w 3521"/>
                                <a:gd name="T70" fmla="+- 0 2042 1923"/>
                                <a:gd name="T71" fmla="*/ 2042 h 622"/>
                                <a:gd name="T72" fmla="+- 0 3743 2611"/>
                                <a:gd name="T73" fmla="*/ T72 w 3521"/>
                                <a:gd name="T74" fmla="+- 0 1993 1923"/>
                                <a:gd name="T75" fmla="*/ 1993 h 622"/>
                                <a:gd name="T76" fmla="+- 0 3806 2611"/>
                                <a:gd name="T77" fmla="*/ T76 w 3521"/>
                                <a:gd name="T78" fmla="+- 0 1948 1923"/>
                                <a:gd name="T79" fmla="*/ 1948 h 622"/>
                                <a:gd name="T80" fmla="+- 0 3869 2611"/>
                                <a:gd name="T81" fmla="*/ T80 w 3521"/>
                                <a:gd name="T82" fmla="+- 0 1923 1923"/>
                                <a:gd name="T83" fmla="*/ 1923 h 622"/>
                                <a:gd name="T84" fmla="+- 0 3932 2611"/>
                                <a:gd name="T85" fmla="*/ T84 w 3521"/>
                                <a:gd name="T86" fmla="+- 0 1929 1923"/>
                                <a:gd name="T87" fmla="*/ 1929 h 622"/>
                                <a:gd name="T88" fmla="+- 0 3995 2611"/>
                                <a:gd name="T89" fmla="*/ T88 w 3521"/>
                                <a:gd name="T90" fmla="+- 0 1939 1923"/>
                                <a:gd name="T91" fmla="*/ 1939 h 622"/>
                                <a:gd name="T92" fmla="+- 0 4057 2611"/>
                                <a:gd name="T93" fmla="*/ T92 w 3521"/>
                                <a:gd name="T94" fmla="+- 0 1970 1923"/>
                                <a:gd name="T95" fmla="*/ 1970 h 622"/>
                                <a:gd name="T96" fmla="+- 0 4120 2611"/>
                                <a:gd name="T97" fmla="*/ T96 w 3521"/>
                                <a:gd name="T98" fmla="+- 0 2006 1923"/>
                                <a:gd name="T99" fmla="*/ 2006 h 622"/>
                                <a:gd name="T100" fmla="+- 0 4183 2611"/>
                                <a:gd name="T101" fmla="*/ T100 w 3521"/>
                                <a:gd name="T102" fmla="+- 0 2022 1923"/>
                                <a:gd name="T103" fmla="*/ 2022 h 622"/>
                                <a:gd name="T104" fmla="+- 0 4246 2611"/>
                                <a:gd name="T105" fmla="*/ T104 w 3521"/>
                                <a:gd name="T106" fmla="+- 0 2047 1923"/>
                                <a:gd name="T107" fmla="*/ 2047 h 622"/>
                                <a:gd name="T108" fmla="+- 0 4309 2611"/>
                                <a:gd name="T109" fmla="*/ T108 w 3521"/>
                                <a:gd name="T110" fmla="+- 0 2045 1923"/>
                                <a:gd name="T111" fmla="*/ 2045 h 622"/>
                                <a:gd name="T112" fmla="+- 0 4372 2611"/>
                                <a:gd name="T113" fmla="*/ T112 w 3521"/>
                                <a:gd name="T114" fmla="+- 0 2040 1923"/>
                                <a:gd name="T115" fmla="*/ 2040 h 622"/>
                                <a:gd name="T116" fmla="+- 0 4435 2611"/>
                                <a:gd name="T117" fmla="*/ T116 w 3521"/>
                                <a:gd name="T118" fmla="+- 0 2068 1923"/>
                                <a:gd name="T119" fmla="*/ 2068 h 622"/>
                                <a:gd name="T120" fmla="+- 0 4498 2611"/>
                                <a:gd name="T121" fmla="*/ T120 w 3521"/>
                                <a:gd name="T122" fmla="+- 0 2090 1923"/>
                                <a:gd name="T123" fmla="*/ 2090 h 622"/>
                                <a:gd name="T124" fmla="+- 0 4560 2611"/>
                                <a:gd name="T125" fmla="*/ T124 w 3521"/>
                                <a:gd name="T126" fmla="+- 0 2118 1923"/>
                                <a:gd name="T127" fmla="*/ 2118 h 622"/>
                                <a:gd name="T128" fmla="+- 0 4623 2611"/>
                                <a:gd name="T129" fmla="*/ T128 w 3521"/>
                                <a:gd name="T130" fmla="+- 0 2140 1923"/>
                                <a:gd name="T131" fmla="*/ 2140 h 622"/>
                                <a:gd name="T132" fmla="+- 0 4686 2611"/>
                                <a:gd name="T133" fmla="*/ T132 w 3521"/>
                                <a:gd name="T134" fmla="+- 0 2157 1923"/>
                                <a:gd name="T135" fmla="*/ 2157 h 622"/>
                                <a:gd name="T136" fmla="+- 0 4749 2611"/>
                                <a:gd name="T137" fmla="*/ T136 w 3521"/>
                                <a:gd name="T138" fmla="+- 0 2177 1923"/>
                                <a:gd name="T139" fmla="*/ 2177 h 622"/>
                                <a:gd name="T140" fmla="+- 0 4812 2611"/>
                                <a:gd name="T141" fmla="*/ T140 w 3521"/>
                                <a:gd name="T142" fmla="+- 0 2198 1923"/>
                                <a:gd name="T143" fmla="*/ 2198 h 622"/>
                                <a:gd name="T144" fmla="+- 0 4875 2611"/>
                                <a:gd name="T145" fmla="*/ T144 w 3521"/>
                                <a:gd name="T146" fmla="+- 0 2207 1923"/>
                                <a:gd name="T147" fmla="*/ 2207 h 622"/>
                                <a:gd name="T148" fmla="+- 0 4938 2611"/>
                                <a:gd name="T149" fmla="*/ T148 w 3521"/>
                                <a:gd name="T150" fmla="+- 0 2221 1923"/>
                                <a:gd name="T151" fmla="*/ 2221 h 622"/>
                                <a:gd name="T152" fmla="+- 0 5001 2611"/>
                                <a:gd name="T153" fmla="*/ T152 w 3521"/>
                                <a:gd name="T154" fmla="+- 0 2241 1923"/>
                                <a:gd name="T155" fmla="*/ 2241 h 622"/>
                                <a:gd name="T156" fmla="+- 0 5063 2611"/>
                                <a:gd name="T157" fmla="*/ T156 w 3521"/>
                                <a:gd name="T158" fmla="+- 0 2250 1923"/>
                                <a:gd name="T159" fmla="*/ 2250 h 622"/>
                                <a:gd name="T160" fmla="+- 0 5126 2611"/>
                                <a:gd name="T161" fmla="*/ T160 w 3521"/>
                                <a:gd name="T162" fmla="+- 0 2259 1923"/>
                                <a:gd name="T163" fmla="*/ 2259 h 622"/>
                                <a:gd name="T164" fmla="+- 0 5189 2611"/>
                                <a:gd name="T165" fmla="*/ T164 w 3521"/>
                                <a:gd name="T166" fmla="+- 0 2285 1923"/>
                                <a:gd name="T167" fmla="*/ 2285 h 622"/>
                                <a:gd name="T168" fmla="+- 0 5252 2611"/>
                                <a:gd name="T169" fmla="*/ T168 w 3521"/>
                                <a:gd name="T170" fmla="+- 0 2293 1923"/>
                                <a:gd name="T171" fmla="*/ 2293 h 622"/>
                                <a:gd name="T172" fmla="+- 0 5315 2611"/>
                                <a:gd name="T173" fmla="*/ T172 w 3521"/>
                                <a:gd name="T174" fmla="+- 0 2306 1923"/>
                                <a:gd name="T175" fmla="*/ 2306 h 622"/>
                                <a:gd name="T176" fmla="+- 0 5378 2611"/>
                                <a:gd name="T177" fmla="*/ T176 w 3521"/>
                                <a:gd name="T178" fmla="+- 0 2317 1923"/>
                                <a:gd name="T179" fmla="*/ 2317 h 622"/>
                                <a:gd name="T180" fmla="+- 0 5441 2611"/>
                                <a:gd name="T181" fmla="*/ T180 w 3521"/>
                                <a:gd name="T182" fmla="+- 0 2331 1923"/>
                                <a:gd name="T183" fmla="*/ 2331 h 622"/>
                                <a:gd name="T184" fmla="+- 0 5504 2611"/>
                                <a:gd name="T185" fmla="*/ T184 w 3521"/>
                                <a:gd name="T186" fmla="+- 0 2337 1923"/>
                                <a:gd name="T187" fmla="*/ 2337 h 622"/>
                                <a:gd name="T188" fmla="+- 0 5566 2611"/>
                                <a:gd name="T189" fmla="*/ T188 w 3521"/>
                                <a:gd name="T190" fmla="+- 0 2340 1923"/>
                                <a:gd name="T191" fmla="*/ 2340 h 622"/>
                                <a:gd name="T192" fmla="+- 0 5629 2611"/>
                                <a:gd name="T193" fmla="*/ T192 w 3521"/>
                                <a:gd name="T194" fmla="+- 0 2360 1923"/>
                                <a:gd name="T195" fmla="*/ 2360 h 622"/>
                                <a:gd name="T196" fmla="+- 0 5692 2611"/>
                                <a:gd name="T197" fmla="*/ T196 w 3521"/>
                                <a:gd name="T198" fmla="+- 0 2374 1923"/>
                                <a:gd name="T199" fmla="*/ 2374 h 622"/>
                                <a:gd name="T200" fmla="+- 0 5755 2611"/>
                                <a:gd name="T201" fmla="*/ T200 w 3521"/>
                                <a:gd name="T202" fmla="+- 0 2378 1923"/>
                                <a:gd name="T203" fmla="*/ 2378 h 622"/>
                                <a:gd name="T204" fmla="+- 0 5818 2611"/>
                                <a:gd name="T205" fmla="*/ T204 w 3521"/>
                                <a:gd name="T206" fmla="+- 0 2387 1923"/>
                                <a:gd name="T207" fmla="*/ 2387 h 622"/>
                                <a:gd name="T208" fmla="+- 0 5881 2611"/>
                                <a:gd name="T209" fmla="*/ T208 w 3521"/>
                                <a:gd name="T210" fmla="+- 0 2386 1923"/>
                                <a:gd name="T211" fmla="*/ 2386 h 622"/>
                                <a:gd name="T212" fmla="+- 0 5944 2611"/>
                                <a:gd name="T213" fmla="*/ T212 w 3521"/>
                                <a:gd name="T214" fmla="+- 0 2408 1923"/>
                                <a:gd name="T215" fmla="*/ 2408 h 622"/>
                                <a:gd name="T216" fmla="+- 0 6007 2611"/>
                                <a:gd name="T217" fmla="*/ T216 w 3521"/>
                                <a:gd name="T218" fmla="+- 0 2418 1923"/>
                                <a:gd name="T219" fmla="*/ 2418 h 622"/>
                                <a:gd name="T220" fmla="+- 0 6069 2611"/>
                                <a:gd name="T221" fmla="*/ T220 w 3521"/>
                                <a:gd name="T222" fmla="+- 0 2433 1923"/>
                                <a:gd name="T223" fmla="*/ 2433 h 622"/>
                                <a:gd name="T224" fmla="+- 0 6132 2611"/>
                                <a:gd name="T225" fmla="*/ T224 w 3521"/>
                                <a:gd name="T226" fmla="+- 0 2458 1923"/>
                                <a:gd name="T227" fmla="*/ 2458 h 6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622">
                                  <a:moveTo>
                                    <a:pt x="0" y="622"/>
                                  </a:moveTo>
                                  <a:lnTo>
                                    <a:pt x="63" y="593"/>
                                  </a:lnTo>
                                  <a:lnTo>
                                    <a:pt x="126" y="567"/>
                                  </a:lnTo>
                                  <a:lnTo>
                                    <a:pt x="189" y="557"/>
                                  </a:lnTo>
                                  <a:lnTo>
                                    <a:pt x="252" y="536"/>
                                  </a:lnTo>
                                  <a:lnTo>
                                    <a:pt x="315" y="501"/>
                                  </a:lnTo>
                                  <a:lnTo>
                                    <a:pt x="378" y="474"/>
                                  </a:lnTo>
                                  <a:lnTo>
                                    <a:pt x="441" y="445"/>
                                  </a:lnTo>
                                  <a:lnTo>
                                    <a:pt x="503" y="403"/>
                                  </a:lnTo>
                                  <a:lnTo>
                                    <a:pt x="566" y="379"/>
                                  </a:lnTo>
                                  <a:lnTo>
                                    <a:pt x="629" y="348"/>
                                  </a:lnTo>
                                  <a:lnTo>
                                    <a:pt x="692" y="325"/>
                                  </a:lnTo>
                                  <a:lnTo>
                                    <a:pt x="755" y="300"/>
                                  </a:lnTo>
                                  <a:lnTo>
                                    <a:pt x="818" y="278"/>
                                  </a:lnTo>
                                  <a:lnTo>
                                    <a:pt x="881" y="237"/>
                                  </a:lnTo>
                                  <a:lnTo>
                                    <a:pt x="944" y="200"/>
                                  </a:lnTo>
                                  <a:lnTo>
                                    <a:pt x="1006" y="163"/>
                                  </a:lnTo>
                                  <a:lnTo>
                                    <a:pt x="1069" y="119"/>
                                  </a:lnTo>
                                  <a:lnTo>
                                    <a:pt x="1132" y="70"/>
                                  </a:lnTo>
                                  <a:lnTo>
                                    <a:pt x="1195" y="25"/>
                                  </a:lnTo>
                                  <a:lnTo>
                                    <a:pt x="1258" y="0"/>
                                  </a:lnTo>
                                  <a:lnTo>
                                    <a:pt x="1321" y="6"/>
                                  </a:lnTo>
                                  <a:lnTo>
                                    <a:pt x="1384" y="16"/>
                                  </a:lnTo>
                                  <a:lnTo>
                                    <a:pt x="1446" y="47"/>
                                  </a:lnTo>
                                  <a:lnTo>
                                    <a:pt x="1509" y="83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635" y="124"/>
                                  </a:lnTo>
                                  <a:lnTo>
                                    <a:pt x="1698" y="122"/>
                                  </a:lnTo>
                                  <a:lnTo>
                                    <a:pt x="1761" y="117"/>
                                  </a:lnTo>
                                  <a:lnTo>
                                    <a:pt x="1824" y="145"/>
                                  </a:lnTo>
                                  <a:lnTo>
                                    <a:pt x="1887" y="167"/>
                                  </a:lnTo>
                                  <a:lnTo>
                                    <a:pt x="1949" y="195"/>
                                  </a:lnTo>
                                  <a:lnTo>
                                    <a:pt x="2012" y="217"/>
                                  </a:lnTo>
                                  <a:lnTo>
                                    <a:pt x="2075" y="234"/>
                                  </a:lnTo>
                                  <a:lnTo>
                                    <a:pt x="2138" y="254"/>
                                  </a:lnTo>
                                  <a:lnTo>
                                    <a:pt x="2201" y="275"/>
                                  </a:lnTo>
                                  <a:lnTo>
                                    <a:pt x="2264" y="284"/>
                                  </a:lnTo>
                                  <a:lnTo>
                                    <a:pt x="2327" y="298"/>
                                  </a:lnTo>
                                  <a:lnTo>
                                    <a:pt x="2390" y="318"/>
                                  </a:lnTo>
                                  <a:lnTo>
                                    <a:pt x="2452" y="327"/>
                                  </a:lnTo>
                                  <a:lnTo>
                                    <a:pt x="2515" y="336"/>
                                  </a:lnTo>
                                  <a:lnTo>
                                    <a:pt x="2578" y="362"/>
                                  </a:lnTo>
                                  <a:lnTo>
                                    <a:pt x="2641" y="370"/>
                                  </a:lnTo>
                                  <a:lnTo>
                                    <a:pt x="2704" y="383"/>
                                  </a:lnTo>
                                  <a:lnTo>
                                    <a:pt x="2767" y="394"/>
                                  </a:lnTo>
                                  <a:lnTo>
                                    <a:pt x="2830" y="408"/>
                                  </a:lnTo>
                                  <a:lnTo>
                                    <a:pt x="2893" y="414"/>
                                  </a:lnTo>
                                  <a:lnTo>
                                    <a:pt x="2955" y="417"/>
                                  </a:lnTo>
                                  <a:lnTo>
                                    <a:pt x="3018" y="437"/>
                                  </a:lnTo>
                                  <a:lnTo>
                                    <a:pt x="3081" y="451"/>
                                  </a:lnTo>
                                  <a:lnTo>
                                    <a:pt x="3144" y="455"/>
                                  </a:lnTo>
                                  <a:lnTo>
                                    <a:pt x="3207" y="464"/>
                                  </a:lnTo>
                                  <a:lnTo>
                                    <a:pt x="3270" y="463"/>
                                  </a:lnTo>
                                  <a:lnTo>
                                    <a:pt x="3333" y="485"/>
                                  </a:lnTo>
                                  <a:lnTo>
                                    <a:pt x="3396" y="495"/>
                                  </a:lnTo>
                                  <a:lnTo>
                                    <a:pt x="3458" y="510"/>
                                  </a:lnTo>
                                  <a:lnTo>
                                    <a:pt x="3521" y="535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187"/>
                        <wpg:cNvGrpSpPr>
                          <a:grpSpLocks/>
                        </wpg:cNvGrpSpPr>
                        <wpg:grpSpPr bwMode="auto">
                          <a:xfrm>
                            <a:off x="2435" y="78"/>
                            <a:ext cx="3873" cy="3265"/>
                            <a:chOff x="2435" y="78"/>
                            <a:chExt cx="3873" cy="3265"/>
                          </a:xfrm>
                        </wpg:grpSpPr>
                        <wps:wsp>
                          <wps:cNvPr id="218" name="Freeform 188"/>
                          <wps:cNvSpPr>
                            <a:spLocks/>
                          </wps:cNvSpPr>
                          <wps:spPr bwMode="auto">
                            <a:xfrm>
                              <a:off x="2435" y="78"/>
                              <a:ext cx="3873" cy="3265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3343 78"/>
                                <a:gd name="T3" fmla="*/ 3343 h 3265"/>
                                <a:gd name="T4" fmla="+- 0 6308 2435"/>
                                <a:gd name="T5" fmla="*/ T4 w 3873"/>
                                <a:gd name="T6" fmla="+- 0 3343 78"/>
                                <a:gd name="T7" fmla="*/ 3343 h 3265"/>
                                <a:gd name="T8" fmla="+- 0 6308 2435"/>
                                <a:gd name="T9" fmla="*/ T8 w 3873"/>
                                <a:gd name="T10" fmla="+- 0 78 78"/>
                                <a:gd name="T11" fmla="*/ 78 h 3265"/>
                                <a:gd name="T12" fmla="+- 0 2435 2435"/>
                                <a:gd name="T13" fmla="*/ T12 w 3873"/>
                                <a:gd name="T14" fmla="+- 0 78 78"/>
                                <a:gd name="T15" fmla="*/ 78 h 3265"/>
                                <a:gd name="T16" fmla="+- 0 2435 2435"/>
                                <a:gd name="T17" fmla="*/ T16 w 3873"/>
                                <a:gd name="T18" fmla="+- 0 3343 78"/>
                                <a:gd name="T19" fmla="*/ 3343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3265">
                                  <a:moveTo>
                                    <a:pt x="0" y="3265"/>
                                  </a:moveTo>
                                  <a:lnTo>
                                    <a:pt x="3873" y="3265"/>
                                  </a:lnTo>
                                  <a:lnTo>
                                    <a:pt x="38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5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185"/>
                        <wpg:cNvGrpSpPr>
                          <a:grpSpLocks/>
                        </wpg:cNvGrpSpPr>
                        <wpg:grpSpPr bwMode="auto">
                          <a:xfrm>
                            <a:off x="2435" y="-218"/>
                            <a:ext cx="3873" cy="296"/>
                            <a:chOff x="2435" y="-218"/>
                            <a:chExt cx="3873" cy="296"/>
                          </a:xfrm>
                        </wpg:grpSpPr>
                        <wps:wsp>
                          <wps:cNvPr id="220" name="Freeform 186"/>
                          <wps:cNvSpPr>
                            <a:spLocks/>
                          </wps:cNvSpPr>
                          <wps:spPr bwMode="auto">
                            <a:xfrm>
                              <a:off x="2435" y="-218"/>
                              <a:ext cx="3873" cy="296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78 -218"/>
                                <a:gd name="T3" fmla="*/ 78 h 296"/>
                                <a:gd name="T4" fmla="+- 0 6308 2435"/>
                                <a:gd name="T5" fmla="*/ T4 w 3873"/>
                                <a:gd name="T6" fmla="+- 0 78 -218"/>
                                <a:gd name="T7" fmla="*/ 78 h 296"/>
                                <a:gd name="T8" fmla="+- 0 6308 2435"/>
                                <a:gd name="T9" fmla="*/ T8 w 3873"/>
                                <a:gd name="T10" fmla="+- 0 -218 -218"/>
                                <a:gd name="T11" fmla="*/ -218 h 296"/>
                                <a:gd name="T12" fmla="+- 0 2435 2435"/>
                                <a:gd name="T13" fmla="*/ T12 w 3873"/>
                                <a:gd name="T14" fmla="+- 0 -218 -218"/>
                                <a:gd name="T15" fmla="*/ -218 h 296"/>
                                <a:gd name="T16" fmla="+- 0 2435 2435"/>
                                <a:gd name="T17" fmla="*/ T16 w 3873"/>
                                <a:gd name="T18" fmla="+- 0 78 -218"/>
                                <a:gd name="T19" fmla="*/ 78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296">
                                  <a:moveTo>
                                    <a:pt x="0" y="296"/>
                                  </a:moveTo>
                                  <a:lnTo>
                                    <a:pt x="3873" y="296"/>
                                  </a:lnTo>
                                  <a:lnTo>
                                    <a:pt x="38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183"/>
                        <wpg:cNvGrpSpPr>
                          <a:grpSpLocks/>
                        </wpg:cNvGrpSpPr>
                        <wpg:grpSpPr bwMode="auto">
                          <a:xfrm>
                            <a:off x="2389" y="3245"/>
                            <a:ext cx="47" cy="2"/>
                            <a:chOff x="2389" y="3245"/>
                            <a:chExt cx="47" cy="2"/>
                          </a:xfrm>
                        </wpg:grpSpPr>
                        <wps:wsp>
                          <wps:cNvPr id="222" name="Freeform 184"/>
                          <wps:cNvSpPr>
                            <a:spLocks/>
                          </wps:cNvSpPr>
                          <wps:spPr bwMode="auto">
                            <a:xfrm>
                              <a:off x="2389" y="3245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181"/>
                        <wpg:cNvGrpSpPr>
                          <a:grpSpLocks/>
                        </wpg:cNvGrpSpPr>
                        <wpg:grpSpPr bwMode="auto">
                          <a:xfrm>
                            <a:off x="2389" y="2192"/>
                            <a:ext cx="47" cy="2"/>
                            <a:chOff x="2389" y="2192"/>
                            <a:chExt cx="47" cy="2"/>
                          </a:xfrm>
                        </wpg:grpSpPr>
                        <wps:wsp>
                          <wps:cNvPr id="224" name="Freeform 182"/>
                          <wps:cNvSpPr>
                            <a:spLocks/>
                          </wps:cNvSpPr>
                          <wps:spPr bwMode="auto">
                            <a:xfrm>
                              <a:off x="2389" y="2192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79"/>
                        <wpg:cNvGrpSpPr>
                          <a:grpSpLocks/>
                        </wpg:cNvGrpSpPr>
                        <wpg:grpSpPr bwMode="auto">
                          <a:xfrm>
                            <a:off x="2389" y="1139"/>
                            <a:ext cx="47" cy="2"/>
                            <a:chOff x="2389" y="1139"/>
                            <a:chExt cx="47" cy="2"/>
                          </a:xfrm>
                        </wpg:grpSpPr>
                        <wps:wsp>
                          <wps:cNvPr id="226" name="Freeform 180"/>
                          <wps:cNvSpPr>
                            <a:spLocks/>
                          </wps:cNvSpPr>
                          <wps:spPr bwMode="auto">
                            <a:xfrm>
                              <a:off x="2389" y="1139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177"/>
                        <wpg:cNvGrpSpPr>
                          <a:grpSpLocks/>
                        </wpg:cNvGrpSpPr>
                        <wpg:grpSpPr bwMode="auto">
                          <a:xfrm>
                            <a:off x="2389" y="86"/>
                            <a:ext cx="47" cy="2"/>
                            <a:chOff x="2389" y="86"/>
                            <a:chExt cx="47" cy="2"/>
                          </a:xfrm>
                        </wpg:grpSpPr>
                        <wps:wsp>
                          <wps:cNvPr id="228" name="Freeform 178"/>
                          <wps:cNvSpPr>
                            <a:spLocks/>
                          </wps:cNvSpPr>
                          <wps:spPr bwMode="auto">
                            <a:xfrm>
                              <a:off x="2389" y="86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93E4B" id="Group 176" o:spid="_x0000_s1026" style="position:absolute;margin-left:119pt;margin-top:-11.3pt;width:196.9pt;height:178.9pt;z-index:-3735;mso-position-horizontal-relative:page" coordorigin="2380,-226" coordsize="3938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">
                <v:group id="Group 225" o:spid="_x0000_s1027" style="position:absolute;left:2435;top:2719;width:3873;height:2" coordorigin="2435,2719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226" o:spid="_x0000_s1028" style="position:absolute;left:2435;top:2719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2sUA&#10;AADcAAAADwAAAGRycy9kb3ducmV2LnhtbESPQUvDQBCF74L/YRnBi9hNRGyJ3ZYaEOpFsNH7kJ1m&#10;Q7OzYXfTpv/eOQjeZnhv3vtmvZ39oM4UUx/YQLkoQBG3wfbcGfhu3h9XoFJGtjgEJgNXSrDd3N6s&#10;sbLhwl90PuROSQinCg24nMdK69Q68pgWYSQW7Riixyxr7LSNeJFwP+inonjRHnuWBocj1Y7a02Hy&#10;BnZvZePqzybF+ePnYXpeXsv9VBtzfzfvXkFlmvO/+e96bwV/J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LDaxQAAANwAAAAPAAAAAAAAAAAAAAAAAJgCAABkcnMv&#10;ZG93bnJldi54bWxQSwUGAAAAAAQABAD1AAAAigMAAAAA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223" o:spid="_x0000_s1029" style="position:absolute;left:2435;top:1666;width:3873;height:2" coordorigin="2435,1666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224" o:spid="_x0000_s1030" style="position:absolute;left:2435;top:1666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LNsIA&#10;AADcAAAADwAAAGRycy9kb3ducmV2LnhtbERP32vCMBB+H+x/CDfwZcy0MqZ0RnGFgXsZzOr70ZxN&#10;sbmUJNX63xtB2Nt9fD9vuR5tJ87kQ+tYQT7NQBDXTrfcKNhX328LECEia+wck4IrBVivnp+WWGh3&#10;4T8672IjUgiHAhWYGPtCylAbshimridO3NF5izFB30jt8ZLCbSdnWfYhLbacGgz2VBqqT7vBKth8&#10;5ZUpf6vgx5/D6/A+v+bboVRq8jJuPkFEGuO/+OHe6jR/MYP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6os2wgAAANwAAAAPAAAAAAAAAAAAAAAAAJgCAABkcnMvZG93&#10;bnJldi54bWxQSwUGAAAAAAQABAD1AAAAhwMAAAAA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221" o:spid="_x0000_s1031" style="position:absolute;left:2435;top:612;width:3873;height:2" coordorigin="2435,612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Freeform 222" o:spid="_x0000_s1032" style="position:absolute;left:2435;top:612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+22cIA&#10;AADcAAAADwAAAGRycy9kb3ducmV2LnhtbERP32vCMBB+H+x/CDfwZcy0IlM6o7jCQF8Gs9v70ZxN&#10;sbmUJNX63xtB2Nt9fD9vtRltJ87kQ+tYQT7NQBDXTrfcKPitvt6WIEJE1tg5JgVXCrBZPz+tsNDu&#10;wj90PsRGpBAOBSowMfaFlKE2ZDFMXU+cuKPzFmOCvpHa4yWF207OsuxdWmw5NRjsqTRUnw6DVbD9&#10;zCtTflfBj/u/12G+uOa7oVRq8jJuP0BEGuO/+OHe6TR/OYf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7bZwgAAANwAAAAPAAAAAAAAAAAAAAAAAJgCAABkcnMvZG93&#10;bnJldi54bWxQSwUGAAAAAAQABAD1AAAAhwMAAAAA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219" o:spid="_x0000_s1033" style="position:absolute;left:2548;top:78;width:2;height:3265" coordorigin="2548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Freeform 220" o:spid="_x0000_s1034" style="position:absolute;left:2548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G8r8A&#10;AADcAAAADwAAAGRycy9kb3ducmV2LnhtbERPTWsCMRC9C/6HMII3TRRZZGsUEYReKtXW+7AZN4ub&#10;yZJEd/33TaHQ2zze52x2g2vFk0JsPGtYzBUI4sqbhmsN31/H2RpETMgGW8+k4UURdtvxaIOl8T2f&#10;6XlJtcghHEvUYFPqSiljZclhnPuOOHM3HxymDEMtTcA+h7tWLpUqpMOGc4PFjg6Wqvvl4TR8yhXW&#10;p8PHVZ2lD8trbwplk9bTybB/A5FoSP/iP/e7yfPXBfw+ky+Q2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rQbyvwAAANwAAAAPAAAAAAAAAAAAAAAAAJgCAABkcnMvZG93bnJl&#10;di54bWxQSwUGAAAAAAQABAD1AAAAhAMAAAAA&#10;" path="m,3265l,e" filled="f" strokecolor="#f2f2f2" strokeweight=".19192mm">
                    <v:path arrowok="t" o:connecttype="custom" o:connectlocs="0,3343;0,78" o:connectangles="0,0"/>
                  </v:shape>
                </v:group>
                <v:group id="Group 217" o:spid="_x0000_s1035" style="position:absolute;left:3303;top:78;width:2;height:3265" coordorigin="3303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Freeform 218" o:spid="_x0000_s1036" style="position:absolute;left:3303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3G8IA&#10;AADcAAAADwAAAGRycy9kb3ducmV2LnhtbESPQWsCMRCF74X+hzCF3mpSKSKrUUQo9GJRq/dhM24W&#10;N5MlSd3133cOQm8zvDfvfbNcj6FTN0q5jWzhfWJAEdfRtdxYOP18vs1B5YLssItMFu6UYb16flpi&#10;5eLAB7odS6MkhHOFFnwpfaV1rj0FzJPYE4t2iSlgkTU12iUcJDx0emrMTAdsWRo89rT1VF+Pv8HC&#10;Xn9g873dnc1BxzQ9D25mfLH29WXcLEAVGsu/+XH95QR/LrTyjE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jcbwgAAANwAAAAPAAAAAAAAAAAAAAAAAJgCAABkcnMvZG93&#10;bnJldi54bWxQSwUGAAAAAAQABAD1AAAAhwMAAAAA&#10;" path="m,3265l,e" filled="f" strokecolor="#f2f2f2" strokeweight=".19192mm">
                    <v:path arrowok="t" o:connecttype="custom" o:connectlocs="0,3343;0,78" o:connectangles="0,0"/>
                  </v:shape>
                </v:group>
                <v:group id="Group 215" o:spid="_x0000_s1037" style="position:absolute;left:4057;top:78;width:2;height:3265" coordorigin="4057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216" o:spid="_x0000_s1038" style="position:absolute;left:4057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twMIA&#10;AADcAAAADwAAAGRycy9kb3ducmV2LnhtbESPzWoDMQyE74W+g1Eht8ZuCCHZxgklUOglpfm7i7W6&#10;XrqWF9vNbt6+OhRyk5jRzKf1dgydulLKbWQLL1MDiriOruXGwvn0/rwElQuywy4yWbhRhu3m8WGN&#10;lYsDH+h6LI2SEM4VWvCl9JXWufYUME9jTyzad0wBi6yp0S7hIOGh0zNjFjpgy9Lgsaedp/rn+Bss&#10;fOk5Np+7/cUcdEyzy+AWxhdrJ0/j2yuoQmO5m/+vP5zgrwRfnpEJ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a3AwgAAANwAAAAPAAAAAAAAAAAAAAAAAJgCAABkcnMvZG93&#10;bnJldi54bWxQSwUGAAAAAAQABAD1AAAAhwMAAAAA&#10;" path="m,3265l,e" filled="f" strokecolor="#f2f2f2" strokeweight=".19192mm">
                    <v:path arrowok="t" o:connecttype="custom" o:connectlocs="0,3343;0,78" o:connectangles="0,0"/>
                  </v:shape>
                </v:group>
                <v:group id="Group 213" o:spid="_x0000_s1039" style="position:absolute;left:4812;top:78;width:2;height:3265" coordorigin="4812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214" o:spid="_x0000_s1040" style="position:absolute;left:4812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WLL8A&#10;AADcAAAADwAAAGRycy9kb3ducmV2LnhtbERPS2sCMRC+C/6HMEJvmnQp0m6NUgShl4rP+7AZN4ub&#10;yZJEd/vvG0HobT6+5yxWg2vFnUJsPGt4nSkQxJU3DdcaTsfN9B1ETMgGW8+k4ZcirJbj0QJL43ve&#10;0/2QapFDOJaowabUlVLGypLDOPMdceYuPjhMGYZamoB9DnetLJSaS4cN5waLHa0tVdfDzWnYyTes&#10;t+ufs9pLH4pzb+bKJq1fJsPXJ4hEQ/oXP93fJs//KODxTL5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5YsvwAAANwAAAAPAAAAAAAAAAAAAAAAAJgCAABkcnMvZG93bnJl&#10;di54bWxQSwUGAAAAAAQABAD1AAAAhAMAAAAA&#10;" path="m,3265l,e" filled="f" strokecolor="#f2f2f2" strokeweight=".19192mm">
                    <v:path arrowok="t" o:connecttype="custom" o:connectlocs="0,3343;0,78" o:connectangles="0,0"/>
                  </v:shape>
                </v:group>
                <v:group id="Group 211" o:spid="_x0000_s1041" style="position:absolute;left:5566;top:78;width:2;height:3265" coordorigin="5566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212" o:spid="_x0000_s1042" style="position:absolute;left:5566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rw78A&#10;AADcAAAADwAAAGRycy9kb3ducmV2LnhtbERPS2sCMRC+F/wPYQRvNVFEdDWKCEIvlvq6D5txs7iZ&#10;LEnqbv99Uyh4m4/vOett7xrxpBBrzxomYwWCuPSm5krD9XJ4X4CICdlg45k0/FCE7WbwtsbC+I5P&#10;9DynSuQQjgVqsCm1hZSxtOQwjn1LnLm7Dw5ThqGSJmCXw10jp0rNpcOac4PFlvaWysf522n4kjOs&#10;PvfHmzpJH6a3zsyVTVqPhv1uBSJRn17if/eHyfOXM/h7Jl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6qvDvwAAANwAAAAPAAAAAAAAAAAAAAAAAJgCAABkcnMvZG93bnJl&#10;di54bWxQSwUGAAAAAAQABAD1AAAAhAMAAAAA&#10;" path="m,3265l,e" filled="f" strokecolor="#f2f2f2" strokeweight=".19192mm">
                    <v:path arrowok="t" o:connecttype="custom" o:connectlocs="0,3343;0,78" o:connectangles="0,0"/>
                  </v:shape>
                </v:group>
                <v:group id="Group 209" o:spid="_x0000_s1043" style="position:absolute;left:2435;top:3245;width:3873;height:2" coordorigin="2435,3245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210" o:spid="_x0000_s1044" style="position:absolute;left:2435;top:3245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D9cMA&#10;AADcAAAADwAAAGRycy9kb3ducmV2LnhtbERPTU8CMRC9k/gfmjHxQqQLB8KuFKISCZET6MXbpB13&#10;i9vppq1Q/701MeE2L+9zluvsenGmEK1nBdNJBYJYe2O5VfD+9nK/ABETssHeMyn4oQjr1c1oiY3x&#10;Fz7Q+ZhaUUI4NqigS2lopIy6I4dx4gfiwn364DAVGFppAl5KuOvlrKrm0qHl0tDhQM8d6a/jt1Ng&#10;D9vTa9Zbu6/zrnr60JvZOJyUurvNjw8gEuV0Ff+7d6bMr+fw90y5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rD9cMAAADcAAAADwAAAAAAAAAAAAAAAACYAgAAZHJzL2Rv&#10;d25yZXYueG1sUEsFBgAAAAAEAAQA9QAAAIgDAAAAAA=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207" o:spid="_x0000_s1045" style="position:absolute;left:2435;top:2192;width:3873;height:2" coordorigin="2435,2192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208" o:spid="_x0000_s1046" style="position:absolute;left:2435;top:2192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HMYA&#10;AADcAAAADwAAAGRycy9kb3ducmV2LnhtbESPzU4DMQyE70i8Q2QkLohm6QHRbdOKH1FVcGrLpTcr&#10;MbspG2eVhDa8PT4gcbM145nPi1UNgzpRyj6ygbtJA4rYRue5M/Cxf719AJULssMhMhn4oQyr5eXF&#10;AlsXz7yl0650SkI4t2igL2Vstc62p4B5Ekdi0T5jClhkTZ12Cc8SHgY9bZp7HdCzNPQ40nNP9mv3&#10;HQz47fr4Vu3av8/qpnk62JfpTToac31VH+egCtXyb/673jjBnwm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nyHMYAAADcAAAADwAAAAAAAAAAAAAAAACYAgAAZHJz&#10;L2Rvd25yZXYueG1sUEsFBgAAAAAEAAQA9QAAAIsDAAAAAA=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205" o:spid="_x0000_s1047" style="position:absolute;left:2435;top:1139;width:3873;height:2" coordorigin="2435,1139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206" o:spid="_x0000_s1048" style="position:absolute;left:2435;top:1139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K4cQA&#10;AADcAAAADwAAAGRycy9kb3ducmV2LnhtbESPQWsCMRSE74X+h/AKXopm66G0q1HaiiLtSevF2yN5&#10;7kY3L0sSNf33TaHgcZiZb5jpPLtOXChE61nB06gCQay9sdwo2H0vhy8gYkI22HkmBT8UYT67v5ti&#10;bfyVN3TZpkYUCMcaFbQp9bWUUbfkMI58T1y8gw8OU5GhkSbgtcBdJ8dV9SwdWi4LLfb00ZI+bc9O&#10;gd2sjp9Zr+zXa15X73u9GD+Go1KDh/w2AZEop1v4v702CgoR/s6U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wCuHEAAAA3A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203" o:spid="_x0000_s1049" style="position:absolute;left:2435;top:86;width:3873;height:2" coordorigin="2435,86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204" o:spid="_x0000_s1050" style="position:absolute;left:2435;top:86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4xDcQA&#10;AADcAAAADwAAAGRycy9kb3ducmV2LnhtbESPQUsDMRSE74L/ITzBi9ikexC7Ni1asRQ9tfXi7ZE8&#10;d1M3L0sS2/jvjSD0OMzMN8x8WfwgjhSTC6xhOlEgiE2wjjsN7/uX23sQKSNbHAKThh9KsFxcXsyx&#10;teHEWzrucicqhFOLGvqcx1bKZHrymCZhJK7eZ4gec5WxkzbiqcL9IBul7qRHx3Whx5FWPZmv3bfX&#10;4Lbrw2sxa/c2Kxv19GGem5t40Pr6qjw+gMhU8jn8395YDY1q4O9MPQ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MQ3EAAAA3A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201" o:spid="_x0000_s1051" style="position:absolute;left:2926;top:78;width:2;height:3265" coordorigin="2926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202" o:spid="_x0000_s1052" style="position:absolute;left:2926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wXcYA&#10;AADcAAAADwAAAGRycy9kb3ducmV2LnhtbESPQUvDQBSE74L/YXmCF2l3W8WW2G0pDVovPZi2eH1k&#10;n0kw+zZkn23sr3cFweMwM98wi9XgW3WiPjaBLUzGBhRxGVzDlYXD/nk0BxUF2WEbmCx8U4TV8vpq&#10;gZkLZ36jUyGVShCOGVqoRbpM61jW5DGOQ0ecvI/Qe5Qk+0q7Hs8J7ls9NeZRe2w4LdTY0aam8rP4&#10;8hbkeJ/PmsLsNi9dLiE379vLHVt7ezOsn0AJDfIf/mu/OgtT8wC/Z9IR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nwXcYAAADcAAAADwAAAAAAAAAAAAAAAACYAgAAZHJz&#10;L2Rvd25yZXYueG1sUEsFBgAAAAAEAAQA9QAAAIsDAAAAAA==&#10;" path="m,3265l,e" filled="f" strokecolor="#ccc" strokeweight=".32086mm">
                    <v:path arrowok="t" o:connecttype="custom" o:connectlocs="0,3343;0,78" o:connectangles="0,0"/>
                  </v:shape>
                </v:group>
                <v:group id="Group 199" o:spid="_x0000_s1053" style="position:absolute;left:3680;top:78;width:2;height:3265" coordorigin="3680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200" o:spid="_x0000_s1054" style="position:absolute;left:3680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LscYA&#10;AADcAAAADwAAAGRycy9kb3ducmV2LnhtbESPT2vCQBTE7wW/w/KEXoruakFL6ipi6J9LD8ZKr4/s&#10;Mwlm34bsq6b99N1CocdhZn7DrDaDb9WF+tgEtjCbGlDEZXANVxbeD0+TB1BRkB22gcnCF0XYrEc3&#10;K8xcuPKeLoVUKkE4ZmihFukyrWNZk8c4DR1x8k6h9yhJ9pV2PV4T3Ld6bsxCe2w4LdTY0a6m8lx8&#10;egtyvM+XTWHeds9dLiE3Hy/fd2zt7XjYPoISGuQ//Nd+dRbmZgG/Z9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fLscYAAADcAAAADwAAAAAAAAAAAAAAAACYAgAAZHJz&#10;L2Rvd25yZXYueG1sUEsFBgAAAAAEAAQA9QAAAIsDAAAAAA==&#10;" path="m,3265l,e" filled="f" strokecolor="#ccc" strokeweight=".32086mm">
                    <v:path arrowok="t" o:connecttype="custom" o:connectlocs="0,3343;0,78" o:connectangles="0,0"/>
                  </v:shape>
                </v:group>
                <v:group id="Group 197" o:spid="_x0000_s1055" style="position:absolute;left:4435;top:78;width:2;height:3265" coordorigin="4435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198" o:spid="_x0000_s1056" style="position:absolute;left:4435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6WMIA&#10;AADcAAAADwAAAGRycy9kb3ducmV2LnhtbERPTWvCQBC9F/wPywi9lLqrQltSVxGD1UsPpi29Dtlp&#10;EpqdDdlRo7/ePRR6fLzvxWrwrTpRH5vAFqYTA4q4DK7hysLnx/bxBVQUZIdtYLJwoQir5ehugZkL&#10;Zz7QqZBKpRCOGVqoRbpM61jW5DFOQkecuJ/Qe5QE+0q7Hs8p3Ld6ZsyT9thwaqixo01N5W9x9Bbk&#10;a54/N4V537x1uYTcfO+uD2zt/XhYv4ISGuRf/OfeOwszk9amM+kI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PpYwgAAANwAAAAPAAAAAAAAAAAAAAAAAJgCAABkcnMvZG93&#10;bnJldi54bWxQSwUGAAAAAAQABAD1AAAAhwMAAAAA&#10;" path="m,3265l,e" filled="f" strokecolor="#ccc" strokeweight=".32086mm">
                    <v:path arrowok="t" o:connecttype="custom" o:connectlocs="0,3343;0,78" o:connectangles="0,0"/>
                  </v:shape>
                </v:group>
                <v:group id="Group 195" o:spid="_x0000_s1057" style="position:absolute;left:5189;top:78;width:2;height:3265" coordorigin="5189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Freeform 196" o:spid="_x0000_s1058" style="position:absolute;left:5189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gg8MA&#10;AADcAAAADwAAAGRycy9kb3ducmV2LnhtbERPTWvCQBC9F/wPyxR6KbqrQivRVcTQ1ksPjZZeh+yY&#10;hGZnQ3aqqb/ePRR6fLzv1WbwrTpTH5vAFqYTA4q4DK7hysLx8DJegIqC7LANTBZ+KcJmPbpbYebC&#10;hT/oXEilUgjHDC3UIl2mdSxr8hgnoSNO3Cn0HiXBvtKux0sK962eGfOkPTacGmrsaFdT+V38eAvy&#10;Oc+fm8K87167XEJuvt6uj2ztw/2wXYISGuRf/OfeOwuzaZqfzqQjo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tgg8MAAADcAAAADwAAAAAAAAAAAAAAAACYAgAAZHJzL2Rv&#10;d25yZXYueG1sUEsFBgAAAAAEAAQA9QAAAIgDAAAAAA==&#10;" path="m,3265l,e" filled="f" strokecolor="#ccc" strokeweight=".32086mm">
                    <v:path arrowok="t" o:connecttype="custom" o:connectlocs="0,3343;0,78" o:connectangles="0,0"/>
                  </v:shape>
                </v:group>
                <v:group id="Group 193" o:spid="_x0000_s1059" style="position:absolute;left:5944;top:78;width:2;height:3265" coordorigin="5944,78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194" o:spid="_x0000_s1060" style="position:absolute;left:5944;top:78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bb8UA&#10;AADcAAAADwAAAGRycy9kb3ducmV2LnhtbESPQUvDQBSE74L/YXlCL2J3G8FK7LZIQ2svHpoqXh/Z&#10;ZxLMvg3ZZ5v6692C4HGYmW+YxWr0nTrSENvAFmZTA4q4Cq7l2sLbYXP3CCoKssMuMFk4U4TV8vpq&#10;gbkLJ97TsZRaJQjHHC00In2udawa8hinoSdO3mcYPEqSQ63dgKcE953OjHnQHltOCw32tG6o+iq/&#10;vQV5vy/mbWle19u+kFCYj5efW7Z2cjM+P4ESGuU//NfeOQvZLIPLmXQ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VtvxQAAANwAAAAPAAAAAAAAAAAAAAAAAJgCAABkcnMv&#10;ZG93bnJldi54bWxQSwUGAAAAAAQABAD1AAAAigMAAAAA&#10;" path="m,3265l,e" filled="f" strokecolor="#ccc" strokeweight=".32086mm">
                    <v:path arrowok="t" o:connecttype="custom" o:connectlocs="0,3343;0,78" o:connectangles="0,0"/>
                  </v:shape>
                </v:group>
                <v:group id="Group 191" o:spid="_x0000_s1061" style="position:absolute;left:2611;top:227;width:3521;height:1341" coordorigin="2611,227" coordsize="3521,1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192" o:spid="_x0000_s1062" style="position:absolute;left:2611;top:227;width:3521;height:1341;visibility:visible;mso-wrap-style:square;v-text-anchor:top" coordsize="3521,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EK78A&#10;AADcAAAADwAAAGRycy9kb3ducmV2LnhtbESPwYoCMRBE7wv+Q2jB25pRXJHRKCIIXnX9gHbSTkYn&#10;nZhEHf9+syB4LKrqFbVYdbYVDwqxcaxgNCxAEFdON1wrOP5uv2cgYkLW2DomBS+KsFr2vhZYavfk&#10;PT0OqRYZwrFEBSYlX0oZK0MW49B54uydXbCYsgy11AGfGW5bOS6KqbTYcF4w6GljqLoe7lbBD2lH&#10;lblFe7pcva/DfusvRqlBv1vPQSTq0if8bu+0gvFoAv9n8hG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owQrvwAAANwAAAAPAAAAAAAAAAAAAAAAAJgCAABkcnMvZG93bnJl&#10;di54bWxQSwUGAAAAAAQABAD1AAAAhAMAAAAA&#10;" path="m,1341r63,-48l126,1235r63,-67l252,1160r63,-33l378,1069r63,-46l503,957r63,-77l629,822r63,-67l755,692r63,-62l881,567r63,-91l1006,378r63,-73l1132,211r63,-98l1258,5,1321,r63,38l1446,113r63,91l1572,286r63,51l1698,368r63,28l1824,428r63,-20l1949,440r63,52l2075,546r63,81l2201,654r63,43l2327,747r63,46l2452,824r63,34l2578,892r63,19l2704,949r63,58l2830,1016r63,10l2955,1031r63,50l3081,1076r63,22l3207,1086r63,17l3333,1149r63,31l3458,1201r63,48e" filled="f" strokeweight=".80064mm">
                    <v:path arrowok="t" o:connecttype="custom" o:connectlocs="0,1568;63,1520;126,1462;189,1395;252,1387;315,1354;378,1296;441,1250;503,1184;566,1107;629,1049;692,982;755,919;818,857;881,794;944,703;1006,605;1069,532;1132,438;1195,340;1258,232;1321,227;1384,265;1446,340;1509,431;1572,513;1635,564;1698,595;1761,623;1824,655;1887,635;1949,667;2012,719;2075,773;2138,854;2201,881;2264,924;2327,974;2390,1020;2452,1051;2515,1085;2578,1119;2641,1138;2704,1176;2767,1234;2830,1243;2893,1253;2955,1258;3018,1308;3081,1303;3144,1325;3207,1313;3270,1330;3333,1376;3396,1407;3458,1428;3521,1476" o:connectangles="0,0,0,0,0,0,0,0,0,0,0,0,0,0,0,0,0,0,0,0,0,0,0,0,0,0,0,0,0,0,0,0,0,0,0,0,0,0,0,0,0,0,0,0,0,0,0,0,0,0,0,0,0,0,0,0,0"/>
                  </v:shape>
                </v:group>
                <v:group id="Group 189" o:spid="_x0000_s1063" style="position:absolute;left:2611;top:1923;width:3521;height:622" coordorigin="2611,1923" coordsize="3521,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Freeform 190" o:spid="_x0000_s1064" style="position:absolute;left:2611;top:1923;width:3521;height:622;visibility:visible;mso-wrap-style:square;v-text-anchor:top" coordsize="3521,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6YzsQA&#10;AADcAAAADwAAAGRycy9kb3ducmV2LnhtbESPzWrDMBCE74W8g9hAb7Xs0JriWA5JSCCHQmlqyHWx&#10;1j/EWhlLTpy3rwqFHoeZ+YbJN7PpxY1G11lWkEQxCOLK6o4bBeX38eUdhPPIGnvLpOBBDjbF4inH&#10;TNs7f9Ht7BsRIOwyVNB6P2RSuqolgy6yA3Hwajsa9EGOjdQj3gPc9HIVx6k02HFYaHGgfUvV9TwZ&#10;BR/u1etpKg9pOb19Wrvj+pKwUs/LebsG4Wn2/+G/9kkrWCUp/J4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+mM7EAAAA3AAAAA8AAAAAAAAAAAAAAAAAmAIAAGRycy9k&#10;b3ducmV2LnhtbFBLBQYAAAAABAAEAPUAAACJAwAAAAA=&#10;" path="m,622l63,593r63,-26l189,557r63,-21l315,501r63,-27l441,445r62,-42l566,379r63,-31l692,325r63,-25l818,278r63,-41l944,200r62,-37l1069,119r63,-49l1195,25,1258,r63,6l1384,16r62,31l1509,83r63,16l1635,124r63,-2l1761,117r63,28l1887,167r62,28l2012,217r63,17l2138,254r63,21l2264,284r63,14l2390,318r62,9l2515,336r63,26l2641,370r63,13l2767,394r63,14l2893,414r62,3l3018,437r63,14l3144,455r63,9l3270,463r63,22l3396,495r62,15l3521,535e" filled="f" strokeweight=".80064mm">
                    <v:stroke dashstyle="longDash"/>
                    <v:path arrowok="t" o:connecttype="custom" o:connectlocs="0,2545;63,2516;126,2490;189,2480;252,2459;315,2424;378,2397;441,2368;503,2326;566,2302;629,2271;692,2248;755,2223;818,2201;881,2160;944,2123;1006,2086;1069,2042;1132,1993;1195,1948;1258,1923;1321,1929;1384,1939;1446,1970;1509,2006;1572,2022;1635,2047;1698,2045;1761,2040;1824,2068;1887,2090;1949,2118;2012,2140;2075,2157;2138,2177;2201,2198;2264,2207;2327,2221;2390,2241;2452,2250;2515,2259;2578,2285;2641,2293;2704,2306;2767,2317;2830,2331;2893,2337;2955,2340;3018,2360;3081,2374;3144,2378;3207,2387;3270,2386;3333,2408;3396,2418;3458,2433;3521,2458" o:connectangles="0,0,0,0,0,0,0,0,0,0,0,0,0,0,0,0,0,0,0,0,0,0,0,0,0,0,0,0,0,0,0,0,0,0,0,0,0,0,0,0,0,0,0,0,0,0,0,0,0,0,0,0,0,0,0,0,0"/>
                  </v:shape>
                </v:group>
                <v:group id="Group 187" o:spid="_x0000_s1065" style="position:absolute;left:2435;top:78;width:3873;height:3265" coordorigin="2435,78" coordsize="3873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reeform 188" o:spid="_x0000_s1066" style="position:absolute;left:2435;top:78;width:3873;height:3265;visibility:visible;mso-wrap-style:square;v-text-anchor:top" coordsize="3873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yFU8QA&#10;AADcAAAADwAAAGRycy9kb3ducmV2LnhtbERPW2vCMBR+H/gfwhH2NtPKblRT2Qai4DaY0wffDs2x&#10;qWtOapLZ7t8vD4M9fnz3+WKwrbiQD41jBfkkA0FcOd1wrWD3ubx5BBEissbWMSn4oQCLcnQ1x0K7&#10;nj/oso21SCEcClRgYuwKKUNlyGKYuI44cUfnLcYEfS21xz6F21ZOs+xeWmw4NRjs6MVQ9bX9tgru&#10;Nuf96vnU++79dSPf+of1YWVulboeD08zEJGG+C/+c6+1gmme1qYz6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hVPEAAAA3AAAAA8AAAAAAAAAAAAAAAAAmAIAAGRycy9k&#10;b3ducmV2LnhtbFBLBQYAAAAABAAEAPUAAACJAwAAAAA=&#10;" path="m,3265r3873,l3873,,,,,3265e" filled="f" strokeweight=".32086mm">
                    <v:path arrowok="t" o:connecttype="custom" o:connectlocs="0,3343;3873,3343;3873,78;0,78;0,3343" o:connectangles="0,0,0,0,0"/>
                  </v:shape>
                </v:group>
                <v:group id="Group 185" o:spid="_x0000_s1067" style="position:absolute;left:2435;top:-218;width:3873;height:296" coordorigin="2435,-218" coordsize="3873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186" o:spid="_x0000_s1068" style="position:absolute;left:2435;top:-218;width:3873;height:296;visibility:visible;mso-wrap-style:square;v-text-anchor:top" coordsize="3873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y1sQA&#10;AADcAAAADwAAAGRycy9kb3ducmV2LnhtbERPTWuDQBC9B/oflin0lqzxEIp1E4JpIJdWtAWb28Sd&#10;qMSdFXcb7b/vHgo9Pt53uptNL+40us6ygvUqAkFcW91xo+Dz47h8BuE8ssbeMin4IQe77cMixUTb&#10;iQu6l74RIYRdggpa74dESle3ZNCt7EAcuKsdDfoAx0bqEacQbnoZR9FGGuw4NLQ4UNZSfSu/jYKq&#10;OH+951V2qC6n41ueXV+bzfmm1NPjvH8B4Wn2/+I/90kriOMwP5w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stbEAAAA3AAAAA8AAAAAAAAAAAAAAAAAmAIAAGRycy9k&#10;b3ducmV2LnhtbFBLBQYAAAAABAAEAPUAAACJAwAAAAA=&#10;" path="m,296r3873,l3873,,,,,296e" fillcolor="#d9d9d9" stroked="f">
                    <v:path arrowok="t" o:connecttype="custom" o:connectlocs="0,78;3873,78;3873,-218;0,-218;0,78" o:connectangles="0,0,0,0,0"/>
                  </v:shape>
                </v:group>
                <v:group id="Group 183" o:spid="_x0000_s1069" style="position:absolute;left:2389;top:3245;width:47;height:2" coordorigin="2389,3245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Freeform 184" o:spid="_x0000_s1070" style="position:absolute;left:2389;top:3245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GfsUA&#10;AADcAAAADwAAAGRycy9kb3ducmV2LnhtbESPT2vCQBTE7wW/w/KEXkrdmEOR1FW0UPDgxTT45/bI&#10;PpNg9m3YXZP027uFgsdhZn7DLNejaUVPzjeWFcxnCQji0uqGKwXFz/f7AoQPyBpby6TglzysV5OX&#10;JWbaDnygPg+ViBD2GSqoQ+gyKX1Zk0E/sx1x9K7WGQxRukpqh0OEm1amSfIhDTYcF2rs6Kum8pbf&#10;jYKmux71296dTlt7uflL4c8aS6Vep+PmE0SgMTzD/+2dVpCmK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kZ+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81" o:spid="_x0000_s1071" style="position:absolute;left:2389;top:2192;width:47;height:2" coordorigin="2389,2192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82" o:spid="_x0000_s1072" style="position:absolute;left:2389;top:2192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97kcQA&#10;AADcAAAADwAAAGRycy9kb3ducmV2LnhtbESPT4vCMBTE74LfIbwFL7KmlkWka5RVEDzsRS3+uT2a&#10;Z1tsXkoStfvtzYLgcZiZ3zCzRWcacSfna8sKxqMEBHFhdc2lgny//pyC8AFZY2OZFPyRh8W835th&#10;pu2Dt3TfhVJECPsMFVQhtJmUvqjIoB/Zljh6F+sMhihdKbXDR4SbRqZJMpEGa44LFba0qqi47m5G&#10;Qd1eDnr4647HpT1f/Tn3J42FUoOP7ucbRKAuvMOv9kYrSNMv+D8Tj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e5HEAAAA3AAAAA8AAAAAAAAAAAAAAAAAmAIAAGRycy9k&#10;b3ducmV2LnhtbFBLBQYAAAAABAAEAPUAAACJAwAAAAA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79" o:spid="_x0000_s1073" style="position:absolute;left:2389;top:1139;width:47;height:2" coordorigin="2389,1139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Freeform 180" o:spid="_x0000_s1074" style="position:absolute;left:2389;top:1139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AfcUA&#10;AADcAAAADwAAAGRycy9kb3ducmV2LnhtbESPS2vDMBCE74X8B7GFXkoj1wcTnMimDRR66KVuyOO2&#10;WOsHtlZGUhP330eBQo7DzHzDbMrZjOJMzveWFbwuExDEtdU9twp2Px8vKxA+IGscLZOCP/JQFouH&#10;DebaXvibzlVoRYSwz1FBF8KUS+nrjgz6pZ2Io9dYZzBE6VqpHV4i3IwyTZJMGuw5LnQ40bajeqh+&#10;jYJ+avb6+csdDu/2NPjTzh811ko9Pc5vaxCB5nAP/7c/tYI0zeB2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UB9xQAAANwAAAAPAAAAAAAAAAAAAAAAAJgCAABkcnMv&#10;ZG93bnJldi54bWxQSwUGAAAAAAQABAD1AAAAig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177" o:spid="_x0000_s1075" style="position:absolute;left:2389;top:86;width:47;height:2" coordorigin="2389,86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Freeform 178" o:spid="_x0000_s1076" style="position:absolute;left:2389;top:86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xlMIA&#10;AADcAAAADwAAAGRycy9kb3ducmV2LnhtbERPu2rDMBTdA/kHcQNZQi3HQylulNAEAh2y1A1Js12s&#10;6we2royk2u7fV0Oh4+G8d4fZ9GIk51vLCrZJCoK4tLrlWsH18/z0AsIHZI29ZVLwQx4O++Vih7m2&#10;E3/QWIRaxBD2OSpoQhhyKX3ZkEGf2IE4cpV1BkOErpba4RTDTS+zNH2WBluODQ0OdGqo7Ipvo6Ad&#10;qpveXNz9frSPzj+u/ktjqdR6Nb+9ggg0h3/xn/tdK8iyuDaei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nGUwgAAANwAAAAPAAAAAAAAAAAAAAAAAJgCAABkcnMvZG93&#10;bnJldi54bWxQSwUGAAAAAAQABAD1AAAAhwMAAAAA&#10;" path="m,l46,e" filled="f" strokecolor="#333" strokeweight=".32086mm">
                    <v:path arrowok="t" o:connecttype="custom" o:connectlocs="0,0;46,0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1"/>
          <w:sz w:val="15"/>
          <w:szCs w:val="15"/>
        </w:rPr>
        <w:t>0.3</w:t>
      </w:r>
    </w:p>
    <w:p w14:paraId="08AC78F1" w14:textId="77777777" w:rsidR="00841664" w:rsidRDefault="006A473A">
      <w:pPr>
        <w:tabs>
          <w:tab w:val="left" w:pos="4280"/>
        </w:tabs>
        <w:spacing w:before="43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1A1A1A"/>
          <w:spacing w:val="-5"/>
          <w:sz w:val="15"/>
          <w:szCs w:val="15"/>
        </w:rPr>
        <w:t>F</w:t>
      </w:r>
      <w:r>
        <w:rPr>
          <w:rFonts w:ascii="Arial" w:eastAsia="Arial" w:hAnsi="Arial" w:cs="Arial"/>
          <w:color w:val="1A1A1A"/>
          <w:sz w:val="15"/>
          <w:szCs w:val="15"/>
        </w:rPr>
        <w:t>ood</w:t>
      </w:r>
      <w:r>
        <w:rPr>
          <w:rFonts w:ascii="Arial" w:eastAsia="Arial" w:hAnsi="Arial" w:cs="Arial"/>
          <w:color w:val="1A1A1A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>Stamps</w:t>
      </w:r>
      <w:r>
        <w:rPr>
          <w:rFonts w:ascii="Arial" w:eastAsia="Arial" w:hAnsi="Arial" w:cs="Arial"/>
          <w:color w:val="1A1A1A"/>
          <w:spacing w:val="-32"/>
          <w:sz w:val="15"/>
          <w:szCs w:val="15"/>
        </w:rPr>
        <w:t xml:space="preserve"> </w:t>
      </w:r>
      <w:r>
        <w:rPr>
          <w:rFonts w:ascii="Arial" w:eastAsia="Arial" w:hAnsi="Arial" w:cs="Arial"/>
          <w:color w:val="1A1A1A"/>
          <w:sz w:val="15"/>
          <w:szCs w:val="15"/>
        </w:rPr>
        <w:tab/>
      </w:r>
      <w:r>
        <w:rPr>
          <w:rFonts w:ascii="Arial" w:eastAsia="Arial" w:hAnsi="Arial" w:cs="Arial"/>
          <w:color w:val="1A1A1A"/>
          <w:w w:val="102"/>
          <w:sz w:val="15"/>
          <w:szCs w:val="15"/>
        </w:rPr>
        <w:t>SSI</w:t>
      </w:r>
    </w:p>
    <w:p w14:paraId="5BA87204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400" w:bottom="1000" w:left="1400" w:header="720" w:footer="720" w:gutter="0"/>
          <w:cols w:num="2" w:space="720" w:equalWidth="0">
            <w:col w:w="952" w:space="1567"/>
            <w:col w:w="6921"/>
          </w:cols>
        </w:sectPr>
      </w:pPr>
    </w:p>
    <w:p w14:paraId="682AF3B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2D3D140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30F5912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ED8D2B2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7F17B141" w14:textId="77777777" w:rsidR="00841664" w:rsidRDefault="006A473A">
      <w:pPr>
        <w:spacing w:before="43" w:after="0" w:line="170" w:lineRule="exact"/>
        <w:ind w:left="739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0.2</w:t>
      </w:r>
    </w:p>
    <w:p w14:paraId="4AF80C7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90302D4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390516F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291080A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10EE0CBA" w14:textId="77777777" w:rsidR="00841664" w:rsidRDefault="006A473A">
      <w:pPr>
        <w:spacing w:before="43" w:after="0" w:line="170" w:lineRule="exact"/>
        <w:ind w:left="739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1"/>
          <w:sz w:val="15"/>
          <w:szCs w:val="15"/>
        </w:rPr>
        <w:t>0.1</w:t>
      </w:r>
    </w:p>
    <w:p w14:paraId="176AEBAE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BE02DD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24BF48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6F02A39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16907E03" w14:textId="1EA58B52" w:rsidR="00841664" w:rsidRDefault="00426ACE">
      <w:pPr>
        <w:spacing w:before="43" w:after="0" w:line="170" w:lineRule="exact"/>
        <w:ind w:left="739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751" behindDoc="1" locked="0" layoutInCell="1" allowOverlap="1" wp14:anchorId="12162A8A" wp14:editId="531318A6">
                <wp:simplePos x="0" y="0"/>
                <wp:positionH relativeFrom="page">
                  <wp:posOffset>1202055</wp:posOffset>
                </wp:positionH>
                <wp:positionV relativeFrom="paragraph">
                  <wp:posOffset>-422910</wp:posOffset>
                </wp:positionV>
                <wp:extent cx="144145" cy="1380490"/>
                <wp:effectExtent l="1905" t="0" r="0" b="2540"/>
                <wp:wrapNone/>
                <wp:docPr id="17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8BDDC" w14:textId="77777777" w:rsidR="00C81201" w:rsidRDefault="00C81201">
                            <w:pPr>
                              <w:spacing w:before="2" w:after="0" w:line="240" w:lineRule="auto"/>
                              <w:ind w:left="20" w:right="-48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prog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am</w:t>
                            </w:r>
                            <w:r>
                              <w:rPr>
                                <w:rFonts w:ascii="Arial" w:eastAsia="Arial" w:hAnsi="Arial" w:cs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pa</w:t>
                            </w:r>
                            <w:r>
                              <w:rPr>
                                <w:rFonts w:ascii="Arial" w:eastAsia="Arial" w:hAnsi="Arial" w:cs="Arial"/>
                                <w:spacing w:val="7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ticipation</w:t>
                            </w:r>
                            <w:r>
                              <w:rPr>
                                <w:rFonts w:ascii="Arial" w:eastAsia="Arial" w:hAnsi="Arial" w:cs="Arial"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w w:val="103"/>
                                <w:sz w:val="18"/>
                                <w:szCs w:val="18"/>
                              </w:rPr>
                              <w:t>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62A8A" id="Text Box 175" o:spid="_x0000_s1037" type="#_x0000_t202" style="position:absolute;left:0;text-align:left;margin-left:94.65pt;margin-top:-33.3pt;width:11.35pt;height:108.7pt;z-index:-37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" filled="f" stroked="f">
                <v:textbox style="layout-flow:vertical;mso-layout-flow-alt:bottom-to-top" inset="0,0,0,0">
                  <w:txbxContent>
                    <w:p w14:paraId="4998BDDC" w14:textId="77777777" w:rsidR="00C81201" w:rsidRDefault="00C81201">
                      <w:pPr>
                        <w:spacing w:before="2" w:after="0" w:line="240" w:lineRule="auto"/>
                        <w:ind w:left="20" w:right="-4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prog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am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pa</w:t>
                      </w:r>
                      <w:r>
                        <w:rPr>
                          <w:rFonts w:ascii="Arial" w:eastAsia="Arial" w:hAnsi="Arial" w:cs="Arial"/>
                          <w:spacing w:val="7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ticipation</w:t>
                      </w:r>
                      <w:r>
                        <w:rPr>
                          <w:rFonts w:ascii="Arial" w:eastAsia="Arial" w:hAnsi="Arial" w:cs="Arial"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8"/>
                          <w:szCs w:val="18"/>
                        </w:rPr>
                        <w:t>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73A">
        <w:rPr>
          <w:rFonts w:ascii="Arial" w:eastAsia="Arial" w:hAnsi="Arial" w:cs="Arial"/>
          <w:color w:val="4D4D4D"/>
          <w:w w:val="102"/>
          <w:sz w:val="15"/>
          <w:szCs w:val="15"/>
        </w:rPr>
        <w:t>0.0</w:t>
      </w:r>
    </w:p>
    <w:p w14:paraId="403F007F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400" w:bottom="1000" w:left="1400" w:header="720" w:footer="720" w:gutter="0"/>
          <w:cols w:space="720"/>
        </w:sectPr>
      </w:pPr>
    </w:p>
    <w:p w14:paraId="4C02E5F2" w14:textId="77777777" w:rsidR="00841664" w:rsidRDefault="00841664">
      <w:pPr>
        <w:spacing w:before="4" w:after="0" w:line="120" w:lineRule="exact"/>
        <w:rPr>
          <w:sz w:val="12"/>
          <w:szCs w:val="12"/>
        </w:rPr>
      </w:pPr>
    </w:p>
    <w:p w14:paraId="263C5EA4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507785D" w14:textId="77777777" w:rsidR="00841664" w:rsidRDefault="006A473A">
      <w:pPr>
        <w:spacing w:after="0" w:line="170" w:lineRule="exact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0.3</w:t>
      </w:r>
    </w:p>
    <w:p w14:paraId="3AA1903B" w14:textId="77777777" w:rsidR="00841664" w:rsidRDefault="006A473A">
      <w:pPr>
        <w:spacing w:before="9" w:after="0" w:line="160" w:lineRule="exact"/>
        <w:rPr>
          <w:sz w:val="16"/>
          <w:szCs w:val="16"/>
        </w:rPr>
      </w:pPr>
      <w:r>
        <w:br w:type="column"/>
      </w:r>
    </w:p>
    <w:p w14:paraId="6326F86E" w14:textId="36CB6AA1" w:rsidR="00841664" w:rsidRDefault="00426ACE">
      <w:pPr>
        <w:tabs>
          <w:tab w:val="left" w:pos="3640"/>
        </w:tabs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46" behindDoc="1" locked="0" layoutInCell="1" allowOverlap="1" wp14:anchorId="776A9B70" wp14:editId="72E42E26">
                <wp:simplePos x="0" y="0"/>
                <wp:positionH relativeFrom="page">
                  <wp:posOffset>4058920</wp:posOffset>
                </wp:positionH>
                <wp:positionV relativeFrom="paragraph">
                  <wp:posOffset>-2365375</wp:posOffset>
                </wp:positionV>
                <wp:extent cx="2470785" cy="2272030"/>
                <wp:effectExtent l="1270" t="0" r="4445" b="1270"/>
                <wp:wrapNone/>
                <wp:docPr id="13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785" cy="2272030"/>
                          <a:chOff x="6392" y="-3725"/>
                          <a:chExt cx="3891" cy="3578"/>
                        </a:xfrm>
                      </wpg:grpSpPr>
                      <wpg:grpSp>
                        <wpg:cNvPr id="135" name="Group 173"/>
                        <wpg:cNvGrpSpPr>
                          <a:grpSpLocks/>
                        </wpg:cNvGrpSpPr>
                        <wpg:grpSpPr bwMode="auto">
                          <a:xfrm>
                            <a:off x="6402" y="-780"/>
                            <a:ext cx="3873" cy="2"/>
                            <a:chOff x="6402" y="-780"/>
                            <a:chExt cx="3873" cy="2"/>
                          </a:xfrm>
                        </wpg:grpSpPr>
                        <wps:wsp>
                          <wps:cNvPr id="136" name="Freeform 174"/>
                          <wps:cNvSpPr>
                            <a:spLocks/>
                          </wps:cNvSpPr>
                          <wps:spPr bwMode="auto">
                            <a:xfrm>
                              <a:off x="6402" y="-780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71"/>
                        <wpg:cNvGrpSpPr>
                          <a:grpSpLocks/>
                        </wpg:cNvGrpSpPr>
                        <wpg:grpSpPr bwMode="auto">
                          <a:xfrm>
                            <a:off x="6402" y="-1833"/>
                            <a:ext cx="3873" cy="2"/>
                            <a:chOff x="6402" y="-1833"/>
                            <a:chExt cx="3873" cy="2"/>
                          </a:xfrm>
                        </wpg:grpSpPr>
                        <wps:wsp>
                          <wps:cNvPr id="138" name="Freeform 172"/>
                          <wps:cNvSpPr>
                            <a:spLocks/>
                          </wps:cNvSpPr>
                          <wps:spPr bwMode="auto">
                            <a:xfrm>
                              <a:off x="6402" y="-1833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69"/>
                        <wpg:cNvGrpSpPr>
                          <a:grpSpLocks/>
                        </wpg:cNvGrpSpPr>
                        <wpg:grpSpPr bwMode="auto">
                          <a:xfrm>
                            <a:off x="6402" y="-2886"/>
                            <a:ext cx="3873" cy="2"/>
                            <a:chOff x="6402" y="-2886"/>
                            <a:chExt cx="3873" cy="2"/>
                          </a:xfrm>
                        </wpg:grpSpPr>
                        <wps:wsp>
                          <wps:cNvPr id="140" name="Freeform 170"/>
                          <wps:cNvSpPr>
                            <a:spLocks/>
                          </wps:cNvSpPr>
                          <wps:spPr bwMode="auto">
                            <a:xfrm>
                              <a:off x="6402" y="-2886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67"/>
                        <wpg:cNvGrpSpPr>
                          <a:grpSpLocks/>
                        </wpg:cNvGrpSpPr>
                        <wpg:grpSpPr bwMode="auto">
                          <a:xfrm>
                            <a:off x="6515" y="-3420"/>
                            <a:ext cx="2" cy="3265"/>
                            <a:chOff x="6515" y="-3420"/>
                            <a:chExt cx="2" cy="3265"/>
                          </a:xfrm>
                        </wpg:grpSpPr>
                        <wps:wsp>
                          <wps:cNvPr id="142" name="Freeform 168"/>
                          <wps:cNvSpPr>
                            <a:spLocks/>
                          </wps:cNvSpPr>
                          <wps:spPr bwMode="auto">
                            <a:xfrm>
                              <a:off x="6515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65"/>
                        <wpg:cNvGrpSpPr>
                          <a:grpSpLocks/>
                        </wpg:cNvGrpSpPr>
                        <wpg:grpSpPr bwMode="auto">
                          <a:xfrm>
                            <a:off x="7269" y="-3420"/>
                            <a:ext cx="2" cy="3265"/>
                            <a:chOff x="7269" y="-3420"/>
                            <a:chExt cx="2" cy="3265"/>
                          </a:xfrm>
                        </wpg:grpSpPr>
                        <wps:wsp>
                          <wps:cNvPr id="144" name="Freeform 166"/>
                          <wps:cNvSpPr>
                            <a:spLocks/>
                          </wps:cNvSpPr>
                          <wps:spPr bwMode="auto">
                            <a:xfrm>
                              <a:off x="7269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63"/>
                        <wpg:cNvGrpSpPr>
                          <a:grpSpLocks/>
                        </wpg:cNvGrpSpPr>
                        <wpg:grpSpPr bwMode="auto">
                          <a:xfrm>
                            <a:off x="8024" y="-3420"/>
                            <a:ext cx="2" cy="3265"/>
                            <a:chOff x="8024" y="-3420"/>
                            <a:chExt cx="2" cy="3265"/>
                          </a:xfrm>
                        </wpg:grpSpPr>
                        <wps:wsp>
                          <wps:cNvPr id="146" name="Freeform 164"/>
                          <wps:cNvSpPr>
                            <a:spLocks/>
                          </wps:cNvSpPr>
                          <wps:spPr bwMode="auto">
                            <a:xfrm>
                              <a:off x="8024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61"/>
                        <wpg:cNvGrpSpPr>
                          <a:grpSpLocks/>
                        </wpg:cNvGrpSpPr>
                        <wpg:grpSpPr bwMode="auto">
                          <a:xfrm>
                            <a:off x="8778" y="-3420"/>
                            <a:ext cx="2" cy="3265"/>
                            <a:chOff x="8778" y="-3420"/>
                            <a:chExt cx="2" cy="3265"/>
                          </a:xfrm>
                        </wpg:grpSpPr>
                        <wps:wsp>
                          <wps:cNvPr id="148" name="Freeform 162"/>
                          <wps:cNvSpPr>
                            <a:spLocks/>
                          </wps:cNvSpPr>
                          <wps:spPr bwMode="auto">
                            <a:xfrm>
                              <a:off x="8778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59"/>
                        <wpg:cNvGrpSpPr>
                          <a:grpSpLocks/>
                        </wpg:cNvGrpSpPr>
                        <wpg:grpSpPr bwMode="auto">
                          <a:xfrm>
                            <a:off x="9533" y="-3420"/>
                            <a:ext cx="2" cy="3265"/>
                            <a:chOff x="9533" y="-3420"/>
                            <a:chExt cx="2" cy="3265"/>
                          </a:xfrm>
                        </wpg:grpSpPr>
                        <wps:wsp>
                          <wps:cNvPr id="150" name="Freeform 160"/>
                          <wps:cNvSpPr>
                            <a:spLocks/>
                          </wps:cNvSpPr>
                          <wps:spPr bwMode="auto">
                            <a:xfrm>
                              <a:off x="9533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57"/>
                        <wpg:cNvGrpSpPr>
                          <a:grpSpLocks/>
                        </wpg:cNvGrpSpPr>
                        <wpg:grpSpPr bwMode="auto">
                          <a:xfrm>
                            <a:off x="6402" y="-253"/>
                            <a:ext cx="3873" cy="2"/>
                            <a:chOff x="6402" y="-253"/>
                            <a:chExt cx="3873" cy="2"/>
                          </a:xfrm>
                        </wpg:grpSpPr>
                        <wps:wsp>
                          <wps:cNvPr id="152" name="Freeform 158"/>
                          <wps:cNvSpPr>
                            <a:spLocks/>
                          </wps:cNvSpPr>
                          <wps:spPr bwMode="auto">
                            <a:xfrm>
                              <a:off x="6402" y="-253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55"/>
                        <wpg:cNvGrpSpPr>
                          <a:grpSpLocks/>
                        </wpg:cNvGrpSpPr>
                        <wpg:grpSpPr bwMode="auto">
                          <a:xfrm>
                            <a:off x="6402" y="-1306"/>
                            <a:ext cx="3873" cy="2"/>
                            <a:chOff x="6402" y="-1306"/>
                            <a:chExt cx="3873" cy="2"/>
                          </a:xfrm>
                        </wpg:grpSpPr>
                        <wps:wsp>
                          <wps:cNvPr id="154" name="Freeform 156"/>
                          <wps:cNvSpPr>
                            <a:spLocks/>
                          </wps:cNvSpPr>
                          <wps:spPr bwMode="auto">
                            <a:xfrm>
                              <a:off x="6402" y="-1306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53"/>
                        <wpg:cNvGrpSpPr>
                          <a:grpSpLocks/>
                        </wpg:cNvGrpSpPr>
                        <wpg:grpSpPr bwMode="auto">
                          <a:xfrm>
                            <a:off x="6402" y="-2359"/>
                            <a:ext cx="3873" cy="2"/>
                            <a:chOff x="6402" y="-2359"/>
                            <a:chExt cx="3873" cy="2"/>
                          </a:xfrm>
                        </wpg:grpSpPr>
                        <wps:wsp>
                          <wps:cNvPr id="156" name="Freeform 154"/>
                          <wps:cNvSpPr>
                            <a:spLocks/>
                          </wps:cNvSpPr>
                          <wps:spPr bwMode="auto">
                            <a:xfrm>
                              <a:off x="6402" y="-2359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51"/>
                        <wpg:cNvGrpSpPr>
                          <a:grpSpLocks/>
                        </wpg:cNvGrpSpPr>
                        <wpg:grpSpPr bwMode="auto">
                          <a:xfrm>
                            <a:off x="6402" y="-3413"/>
                            <a:ext cx="3873" cy="2"/>
                            <a:chOff x="6402" y="-3413"/>
                            <a:chExt cx="3873" cy="2"/>
                          </a:xfrm>
                        </wpg:grpSpPr>
                        <wps:wsp>
                          <wps:cNvPr id="158" name="Freeform 152"/>
                          <wps:cNvSpPr>
                            <a:spLocks/>
                          </wps:cNvSpPr>
                          <wps:spPr bwMode="auto">
                            <a:xfrm>
                              <a:off x="6402" y="-3413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9"/>
                        <wpg:cNvGrpSpPr>
                          <a:grpSpLocks/>
                        </wpg:cNvGrpSpPr>
                        <wpg:grpSpPr bwMode="auto">
                          <a:xfrm>
                            <a:off x="6892" y="-3420"/>
                            <a:ext cx="2" cy="3265"/>
                            <a:chOff x="6892" y="-3420"/>
                            <a:chExt cx="2" cy="3265"/>
                          </a:xfrm>
                        </wpg:grpSpPr>
                        <wps:wsp>
                          <wps:cNvPr id="160" name="Freeform 150"/>
                          <wps:cNvSpPr>
                            <a:spLocks/>
                          </wps:cNvSpPr>
                          <wps:spPr bwMode="auto">
                            <a:xfrm>
                              <a:off x="6892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47"/>
                        <wpg:cNvGrpSpPr>
                          <a:grpSpLocks/>
                        </wpg:cNvGrpSpPr>
                        <wpg:grpSpPr bwMode="auto">
                          <a:xfrm>
                            <a:off x="7646" y="-3420"/>
                            <a:ext cx="2" cy="3265"/>
                            <a:chOff x="7646" y="-3420"/>
                            <a:chExt cx="2" cy="3265"/>
                          </a:xfrm>
                        </wpg:grpSpPr>
                        <wps:wsp>
                          <wps:cNvPr id="162" name="Freeform 148"/>
                          <wps:cNvSpPr>
                            <a:spLocks/>
                          </wps:cNvSpPr>
                          <wps:spPr bwMode="auto">
                            <a:xfrm>
                              <a:off x="7646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45"/>
                        <wpg:cNvGrpSpPr>
                          <a:grpSpLocks/>
                        </wpg:cNvGrpSpPr>
                        <wpg:grpSpPr bwMode="auto">
                          <a:xfrm>
                            <a:off x="8401" y="-3420"/>
                            <a:ext cx="2" cy="3265"/>
                            <a:chOff x="8401" y="-3420"/>
                            <a:chExt cx="2" cy="3265"/>
                          </a:xfrm>
                        </wpg:grpSpPr>
                        <wps:wsp>
                          <wps:cNvPr id="164" name="Freeform 146"/>
                          <wps:cNvSpPr>
                            <a:spLocks/>
                          </wps:cNvSpPr>
                          <wps:spPr bwMode="auto">
                            <a:xfrm>
                              <a:off x="8401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43"/>
                        <wpg:cNvGrpSpPr>
                          <a:grpSpLocks/>
                        </wpg:cNvGrpSpPr>
                        <wpg:grpSpPr bwMode="auto">
                          <a:xfrm>
                            <a:off x="9155" y="-3420"/>
                            <a:ext cx="2" cy="3265"/>
                            <a:chOff x="9155" y="-3420"/>
                            <a:chExt cx="2" cy="3265"/>
                          </a:xfrm>
                        </wpg:grpSpPr>
                        <wps:wsp>
                          <wps:cNvPr id="166" name="Freeform 144"/>
                          <wps:cNvSpPr>
                            <a:spLocks/>
                          </wps:cNvSpPr>
                          <wps:spPr bwMode="auto">
                            <a:xfrm>
                              <a:off x="9155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41"/>
                        <wpg:cNvGrpSpPr>
                          <a:grpSpLocks/>
                        </wpg:cNvGrpSpPr>
                        <wpg:grpSpPr bwMode="auto">
                          <a:xfrm>
                            <a:off x="9910" y="-3420"/>
                            <a:ext cx="2" cy="3265"/>
                            <a:chOff x="9910" y="-3420"/>
                            <a:chExt cx="2" cy="3265"/>
                          </a:xfrm>
                        </wpg:grpSpPr>
                        <wps:wsp>
                          <wps:cNvPr id="168" name="Freeform 142"/>
                          <wps:cNvSpPr>
                            <a:spLocks/>
                          </wps:cNvSpPr>
                          <wps:spPr bwMode="auto">
                            <a:xfrm>
                              <a:off x="9910" y="-3420"/>
                              <a:ext cx="2" cy="3265"/>
                            </a:xfrm>
                            <a:custGeom>
                              <a:avLst/>
                              <a:gdLst>
                                <a:gd name="T0" fmla="+- 0 -155 -3420"/>
                                <a:gd name="T1" fmla="*/ -155 h 3265"/>
                                <a:gd name="T2" fmla="+- 0 -3420 -3420"/>
                                <a:gd name="T3" fmla="*/ -3420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39"/>
                        <wpg:cNvGrpSpPr>
                          <a:grpSpLocks/>
                        </wpg:cNvGrpSpPr>
                        <wpg:grpSpPr bwMode="auto">
                          <a:xfrm>
                            <a:off x="6577" y="-2208"/>
                            <a:ext cx="3521" cy="726"/>
                            <a:chOff x="6577" y="-2208"/>
                            <a:chExt cx="3521" cy="726"/>
                          </a:xfrm>
                        </wpg:grpSpPr>
                        <wps:wsp>
                          <wps:cNvPr id="170" name="Freeform 140"/>
                          <wps:cNvSpPr>
                            <a:spLocks/>
                          </wps:cNvSpPr>
                          <wps:spPr bwMode="auto">
                            <a:xfrm>
                              <a:off x="6577" y="-2208"/>
                              <a:ext cx="3521" cy="726"/>
                            </a:xfrm>
                            <a:custGeom>
                              <a:avLst/>
                              <a:gdLst>
                                <a:gd name="T0" fmla="+- 0 6577 6577"/>
                                <a:gd name="T1" fmla="*/ T0 w 3521"/>
                                <a:gd name="T2" fmla="+- 0 -1557 -2208"/>
                                <a:gd name="T3" fmla="*/ -1557 h 726"/>
                                <a:gd name="T4" fmla="+- 0 6640 6577"/>
                                <a:gd name="T5" fmla="*/ T4 w 3521"/>
                                <a:gd name="T6" fmla="+- 0 -1562 -2208"/>
                                <a:gd name="T7" fmla="*/ -1562 h 726"/>
                                <a:gd name="T8" fmla="+- 0 6703 6577"/>
                                <a:gd name="T9" fmla="*/ T8 w 3521"/>
                                <a:gd name="T10" fmla="+- 0 -1562 -2208"/>
                                <a:gd name="T11" fmla="*/ -1562 h 726"/>
                                <a:gd name="T12" fmla="+- 0 6766 6577"/>
                                <a:gd name="T13" fmla="*/ T12 w 3521"/>
                                <a:gd name="T14" fmla="+- 0 -1620 -2208"/>
                                <a:gd name="T15" fmla="*/ -1620 h 726"/>
                                <a:gd name="T16" fmla="+- 0 6829 6577"/>
                                <a:gd name="T17" fmla="*/ T16 w 3521"/>
                                <a:gd name="T18" fmla="+- 0 -1659 -2208"/>
                                <a:gd name="T19" fmla="*/ -1659 h 726"/>
                                <a:gd name="T20" fmla="+- 0 6892 6577"/>
                                <a:gd name="T21" fmla="*/ T20 w 3521"/>
                                <a:gd name="T22" fmla="+- 0 -1685 -2208"/>
                                <a:gd name="T23" fmla="*/ -1685 h 726"/>
                                <a:gd name="T24" fmla="+- 0 6955 6577"/>
                                <a:gd name="T25" fmla="*/ T24 w 3521"/>
                                <a:gd name="T26" fmla="+- 0 -1687 -2208"/>
                                <a:gd name="T27" fmla="*/ -1687 h 726"/>
                                <a:gd name="T28" fmla="+- 0 7018 6577"/>
                                <a:gd name="T29" fmla="*/ T28 w 3521"/>
                                <a:gd name="T30" fmla="+- 0 -1702 -2208"/>
                                <a:gd name="T31" fmla="*/ -1702 h 726"/>
                                <a:gd name="T32" fmla="+- 0 7080 6577"/>
                                <a:gd name="T33" fmla="*/ T32 w 3521"/>
                                <a:gd name="T34" fmla="+- 0 -1728 -2208"/>
                                <a:gd name="T35" fmla="*/ -1728 h 726"/>
                                <a:gd name="T36" fmla="+- 0 7143 6577"/>
                                <a:gd name="T37" fmla="*/ T36 w 3521"/>
                                <a:gd name="T38" fmla="+- 0 -1778 -2208"/>
                                <a:gd name="T39" fmla="*/ -1778 h 726"/>
                                <a:gd name="T40" fmla="+- 0 7206 6577"/>
                                <a:gd name="T41" fmla="*/ T40 w 3521"/>
                                <a:gd name="T42" fmla="+- 0 -1812 -2208"/>
                                <a:gd name="T43" fmla="*/ -1812 h 726"/>
                                <a:gd name="T44" fmla="+- 0 7269 6577"/>
                                <a:gd name="T45" fmla="*/ T44 w 3521"/>
                                <a:gd name="T46" fmla="+- 0 -1836 -2208"/>
                                <a:gd name="T47" fmla="*/ -1836 h 726"/>
                                <a:gd name="T48" fmla="+- 0 7332 6577"/>
                                <a:gd name="T49" fmla="*/ T48 w 3521"/>
                                <a:gd name="T50" fmla="+- 0 -1862 -2208"/>
                                <a:gd name="T51" fmla="*/ -1862 h 726"/>
                                <a:gd name="T52" fmla="+- 0 7395 6577"/>
                                <a:gd name="T53" fmla="*/ T52 w 3521"/>
                                <a:gd name="T54" fmla="+- 0 -1886 -2208"/>
                                <a:gd name="T55" fmla="*/ -1886 h 726"/>
                                <a:gd name="T56" fmla="+- 0 7458 6577"/>
                                <a:gd name="T57" fmla="*/ T56 w 3521"/>
                                <a:gd name="T58" fmla="+- 0 -1922 -2208"/>
                                <a:gd name="T59" fmla="*/ -1922 h 726"/>
                                <a:gd name="T60" fmla="+- 0 7521 6577"/>
                                <a:gd name="T61" fmla="*/ T60 w 3521"/>
                                <a:gd name="T62" fmla="+- 0 -1944 -2208"/>
                                <a:gd name="T63" fmla="*/ -1944 h 726"/>
                                <a:gd name="T64" fmla="+- 0 7584 6577"/>
                                <a:gd name="T65" fmla="*/ T64 w 3521"/>
                                <a:gd name="T66" fmla="+- 0 -1980 -2208"/>
                                <a:gd name="T67" fmla="*/ -1980 h 726"/>
                                <a:gd name="T68" fmla="+- 0 7646 6577"/>
                                <a:gd name="T69" fmla="*/ T68 w 3521"/>
                                <a:gd name="T70" fmla="+- 0 -2057 -2208"/>
                                <a:gd name="T71" fmla="*/ -2057 h 726"/>
                                <a:gd name="T72" fmla="+- 0 7709 6577"/>
                                <a:gd name="T73" fmla="*/ T72 w 3521"/>
                                <a:gd name="T74" fmla="+- 0 -2139 -2208"/>
                                <a:gd name="T75" fmla="*/ -2139 h 726"/>
                                <a:gd name="T76" fmla="+- 0 7772 6577"/>
                                <a:gd name="T77" fmla="*/ T76 w 3521"/>
                                <a:gd name="T78" fmla="+- 0 -2172 -2208"/>
                                <a:gd name="T79" fmla="*/ -2172 h 726"/>
                                <a:gd name="T80" fmla="+- 0 7835 6577"/>
                                <a:gd name="T81" fmla="*/ T80 w 3521"/>
                                <a:gd name="T82" fmla="+- 0 -2206 -2208"/>
                                <a:gd name="T83" fmla="*/ -2206 h 726"/>
                                <a:gd name="T84" fmla="+- 0 7898 6577"/>
                                <a:gd name="T85" fmla="*/ T84 w 3521"/>
                                <a:gd name="T86" fmla="+- 0 -2208 -2208"/>
                                <a:gd name="T87" fmla="*/ -2208 h 726"/>
                                <a:gd name="T88" fmla="+- 0 7961 6577"/>
                                <a:gd name="T89" fmla="*/ T88 w 3521"/>
                                <a:gd name="T90" fmla="+- 0 -2173 -2208"/>
                                <a:gd name="T91" fmla="*/ -2173 h 726"/>
                                <a:gd name="T92" fmla="+- 0 8024 6577"/>
                                <a:gd name="T93" fmla="*/ T92 w 3521"/>
                                <a:gd name="T94" fmla="+- 0 -2155 -2208"/>
                                <a:gd name="T95" fmla="*/ -2155 h 726"/>
                                <a:gd name="T96" fmla="+- 0 8087 6577"/>
                                <a:gd name="T97" fmla="*/ T96 w 3521"/>
                                <a:gd name="T98" fmla="+- 0 -2132 -2208"/>
                                <a:gd name="T99" fmla="*/ -2132 h 726"/>
                                <a:gd name="T100" fmla="+- 0 8149 6577"/>
                                <a:gd name="T101" fmla="*/ T100 w 3521"/>
                                <a:gd name="T102" fmla="+- 0 -2090 -2208"/>
                                <a:gd name="T103" fmla="*/ -2090 h 726"/>
                                <a:gd name="T104" fmla="+- 0 8212 6577"/>
                                <a:gd name="T105" fmla="*/ T104 w 3521"/>
                                <a:gd name="T106" fmla="+- 0 -2055 -2208"/>
                                <a:gd name="T107" fmla="*/ -2055 h 726"/>
                                <a:gd name="T108" fmla="+- 0 8275 6577"/>
                                <a:gd name="T109" fmla="*/ T108 w 3521"/>
                                <a:gd name="T110" fmla="+- 0 -2038 -2208"/>
                                <a:gd name="T111" fmla="*/ -2038 h 726"/>
                                <a:gd name="T112" fmla="+- 0 8338 6577"/>
                                <a:gd name="T113" fmla="*/ T112 w 3521"/>
                                <a:gd name="T114" fmla="+- 0 -1997 -2208"/>
                                <a:gd name="T115" fmla="*/ -1997 h 726"/>
                                <a:gd name="T116" fmla="+- 0 8401 6577"/>
                                <a:gd name="T117" fmla="*/ T116 w 3521"/>
                                <a:gd name="T118" fmla="+- 0 -1990 -2208"/>
                                <a:gd name="T119" fmla="*/ -1990 h 726"/>
                                <a:gd name="T120" fmla="+- 0 8464 6577"/>
                                <a:gd name="T121" fmla="*/ T120 w 3521"/>
                                <a:gd name="T122" fmla="+- 0 -1975 -2208"/>
                                <a:gd name="T123" fmla="*/ -1975 h 726"/>
                                <a:gd name="T124" fmla="+- 0 8527 6577"/>
                                <a:gd name="T125" fmla="*/ T124 w 3521"/>
                                <a:gd name="T126" fmla="+- 0 -1964 -2208"/>
                                <a:gd name="T127" fmla="*/ -1964 h 726"/>
                                <a:gd name="T128" fmla="+- 0 8589 6577"/>
                                <a:gd name="T129" fmla="*/ T128 w 3521"/>
                                <a:gd name="T130" fmla="+- 0 -1918 -2208"/>
                                <a:gd name="T131" fmla="*/ -1918 h 726"/>
                                <a:gd name="T132" fmla="+- 0 8652 6577"/>
                                <a:gd name="T133" fmla="*/ T132 w 3521"/>
                                <a:gd name="T134" fmla="+- 0 -1910 -2208"/>
                                <a:gd name="T135" fmla="*/ -1910 h 726"/>
                                <a:gd name="T136" fmla="+- 0 8715 6577"/>
                                <a:gd name="T137" fmla="*/ T136 w 3521"/>
                                <a:gd name="T138" fmla="+- 0 -1899 -2208"/>
                                <a:gd name="T139" fmla="*/ -1899 h 726"/>
                                <a:gd name="T140" fmla="+- 0 8778 6577"/>
                                <a:gd name="T141" fmla="*/ T140 w 3521"/>
                                <a:gd name="T142" fmla="+- 0 -1860 -2208"/>
                                <a:gd name="T143" fmla="*/ -1860 h 726"/>
                                <a:gd name="T144" fmla="+- 0 8841 6577"/>
                                <a:gd name="T145" fmla="*/ T144 w 3521"/>
                                <a:gd name="T146" fmla="+- 0 -1827 -2208"/>
                                <a:gd name="T147" fmla="*/ -1827 h 726"/>
                                <a:gd name="T148" fmla="+- 0 8904 6577"/>
                                <a:gd name="T149" fmla="*/ T148 w 3521"/>
                                <a:gd name="T150" fmla="+- 0 -1824 -2208"/>
                                <a:gd name="T151" fmla="*/ -1824 h 726"/>
                                <a:gd name="T152" fmla="+- 0 8967 6577"/>
                                <a:gd name="T153" fmla="*/ T152 w 3521"/>
                                <a:gd name="T154" fmla="+- 0 -1795 -2208"/>
                                <a:gd name="T155" fmla="*/ -1795 h 726"/>
                                <a:gd name="T156" fmla="+- 0 9030 6577"/>
                                <a:gd name="T157" fmla="*/ T156 w 3521"/>
                                <a:gd name="T158" fmla="+- 0 -1776 -2208"/>
                                <a:gd name="T159" fmla="*/ -1776 h 726"/>
                                <a:gd name="T160" fmla="+- 0 9092 6577"/>
                                <a:gd name="T161" fmla="*/ T160 w 3521"/>
                                <a:gd name="T162" fmla="+- 0 -1750 -2208"/>
                                <a:gd name="T163" fmla="*/ -1750 h 726"/>
                                <a:gd name="T164" fmla="+- 0 9155 6577"/>
                                <a:gd name="T165" fmla="*/ T164 w 3521"/>
                                <a:gd name="T166" fmla="+- 0 -1709 -2208"/>
                                <a:gd name="T167" fmla="*/ -1709 h 726"/>
                                <a:gd name="T168" fmla="+- 0 9218 6577"/>
                                <a:gd name="T169" fmla="*/ T168 w 3521"/>
                                <a:gd name="T170" fmla="+- 0 -1692 -2208"/>
                                <a:gd name="T171" fmla="*/ -1692 h 726"/>
                                <a:gd name="T172" fmla="+- 0 9281 6577"/>
                                <a:gd name="T173" fmla="*/ T172 w 3521"/>
                                <a:gd name="T174" fmla="+- 0 -1670 -2208"/>
                                <a:gd name="T175" fmla="*/ -1670 h 726"/>
                                <a:gd name="T176" fmla="+- 0 9344 6577"/>
                                <a:gd name="T177" fmla="*/ T176 w 3521"/>
                                <a:gd name="T178" fmla="+- 0 -1635 -2208"/>
                                <a:gd name="T179" fmla="*/ -1635 h 726"/>
                                <a:gd name="T180" fmla="+- 0 9407 6577"/>
                                <a:gd name="T181" fmla="*/ T180 w 3521"/>
                                <a:gd name="T182" fmla="+- 0 -1615 -2208"/>
                                <a:gd name="T183" fmla="*/ -1615 h 726"/>
                                <a:gd name="T184" fmla="+- 0 9470 6577"/>
                                <a:gd name="T185" fmla="*/ T184 w 3521"/>
                                <a:gd name="T186" fmla="+- 0 -1606 -2208"/>
                                <a:gd name="T187" fmla="*/ -1606 h 726"/>
                                <a:gd name="T188" fmla="+- 0 9533 6577"/>
                                <a:gd name="T189" fmla="*/ T188 w 3521"/>
                                <a:gd name="T190" fmla="+- 0 -1608 -2208"/>
                                <a:gd name="T191" fmla="*/ -1608 h 726"/>
                                <a:gd name="T192" fmla="+- 0 9595 6577"/>
                                <a:gd name="T193" fmla="*/ T192 w 3521"/>
                                <a:gd name="T194" fmla="+- 0 -1594 -2208"/>
                                <a:gd name="T195" fmla="*/ -1594 h 726"/>
                                <a:gd name="T196" fmla="+- 0 9658 6577"/>
                                <a:gd name="T197" fmla="*/ T196 w 3521"/>
                                <a:gd name="T198" fmla="+- 0 -1600 -2208"/>
                                <a:gd name="T199" fmla="*/ -1600 h 726"/>
                                <a:gd name="T200" fmla="+- 0 9721 6577"/>
                                <a:gd name="T201" fmla="*/ T200 w 3521"/>
                                <a:gd name="T202" fmla="+- 0 -1594 -2208"/>
                                <a:gd name="T203" fmla="*/ -1594 h 726"/>
                                <a:gd name="T204" fmla="+- 0 9784 6577"/>
                                <a:gd name="T205" fmla="*/ T204 w 3521"/>
                                <a:gd name="T206" fmla="+- 0 -1570 -2208"/>
                                <a:gd name="T207" fmla="*/ -1570 h 726"/>
                                <a:gd name="T208" fmla="+- 0 9847 6577"/>
                                <a:gd name="T209" fmla="*/ T208 w 3521"/>
                                <a:gd name="T210" fmla="+- 0 -1545 -2208"/>
                                <a:gd name="T211" fmla="*/ -1545 h 726"/>
                                <a:gd name="T212" fmla="+- 0 9910 6577"/>
                                <a:gd name="T213" fmla="*/ T212 w 3521"/>
                                <a:gd name="T214" fmla="+- 0 -1502 -2208"/>
                                <a:gd name="T215" fmla="*/ -1502 h 726"/>
                                <a:gd name="T216" fmla="+- 0 9973 6577"/>
                                <a:gd name="T217" fmla="*/ T216 w 3521"/>
                                <a:gd name="T218" fmla="+- 0 -1488 -2208"/>
                                <a:gd name="T219" fmla="*/ -1488 h 726"/>
                                <a:gd name="T220" fmla="+- 0 10036 6577"/>
                                <a:gd name="T221" fmla="*/ T220 w 3521"/>
                                <a:gd name="T222" fmla="+- 0 -1488 -2208"/>
                                <a:gd name="T223" fmla="*/ -1488 h 726"/>
                                <a:gd name="T224" fmla="+- 0 10098 6577"/>
                                <a:gd name="T225" fmla="*/ T224 w 3521"/>
                                <a:gd name="T226" fmla="+- 0 -1481 -2208"/>
                                <a:gd name="T227" fmla="*/ -1481 h 7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726">
                                  <a:moveTo>
                                    <a:pt x="0" y="651"/>
                                  </a:moveTo>
                                  <a:lnTo>
                                    <a:pt x="63" y="646"/>
                                  </a:lnTo>
                                  <a:lnTo>
                                    <a:pt x="126" y="646"/>
                                  </a:lnTo>
                                  <a:lnTo>
                                    <a:pt x="189" y="588"/>
                                  </a:lnTo>
                                  <a:lnTo>
                                    <a:pt x="252" y="549"/>
                                  </a:lnTo>
                                  <a:lnTo>
                                    <a:pt x="315" y="523"/>
                                  </a:lnTo>
                                  <a:lnTo>
                                    <a:pt x="378" y="521"/>
                                  </a:lnTo>
                                  <a:lnTo>
                                    <a:pt x="441" y="506"/>
                                  </a:lnTo>
                                  <a:lnTo>
                                    <a:pt x="503" y="480"/>
                                  </a:lnTo>
                                  <a:lnTo>
                                    <a:pt x="566" y="430"/>
                                  </a:lnTo>
                                  <a:lnTo>
                                    <a:pt x="629" y="396"/>
                                  </a:lnTo>
                                  <a:lnTo>
                                    <a:pt x="692" y="372"/>
                                  </a:lnTo>
                                  <a:lnTo>
                                    <a:pt x="755" y="346"/>
                                  </a:lnTo>
                                  <a:lnTo>
                                    <a:pt x="818" y="322"/>
                                  </a:lnTo>
                                  <a:lnTo>
                                    <a:pt x="881" y="286"/>
                                  </a:lnTo>
                                  <a:lnTo>
                                    <a:pt x="944" y="264"/>
                                  </a:lnTo>
                                  <a:lnTo>
                                    <a:pt x="1007" y="228"/>
                                  </a:lnTo>
                                  <a:lnTo>
                                    <a:pt x="1069" y="151"/>
                                  </a:lnTo>
                                  <a:lnTo>
                                    <a:pt x="1132" y="69"/>
                                  </a:lnTo>
                                  <a:lnTo>
                                    <a:pt x="1195" y="36"/>
                                  </a:lnTo>
                                  <a:lnTo>
                                    <a:pt x="1258" y="2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4" y="35"/>
                                  </a:lnTo>
                                  <a:lnTo>
                                    <a:pt x="1447" y="53"/>
                                  </a:lnTo>
                                  <a:lnTo>
                                    <a:pt x="1510" y="76"/>
                                  </a:lnTo>
                                  <a:lnTo>
                                    <a:pt x="1572" y="118"/>
                                  </a:lnTo>
                                  <a:lnTo>
                                    <a:pt x="1635" y="153"/>
                                  </a:lnTo>
                                  <a:lnTo>
                                    <a:pt x="1698" y="170"/>
                                  </a:lnTo>
                                  <a:lnTo>
                                    <a:pt x="1761" y="211"/>
                                  </a:lnTo>
                                  <a:lnTo>
                                    <a:pt x="1824" y="218"/>
                                  </a:lnTo>
                                  <a:lnTo>
                                    <a:pt x="1887" y="233"/>
                                  </a:lnTo>
                                  <a:lnTo>
                                    <a:pt x="1950" y="244"/>
                                  </a:lnTo>
                                  <a:lnTo>
                                    <a:pt x="2012" y="290"/>
                                  </a:lnTo>
                                  <a:lnTo>
                                    <a:pt x="2075" y="298"/>
                                  </a:lnTo>
                                  <a:lnTo>
                                    <a:pt x="2138" y="309"/>
                                  </a:lnTo>
                                  <a:lnTo>
                                    <a:pt x="2201" y="348"/>
                                  </a:lnTo>
                                  <a:lnTo>
                                    <a:pt x="2264" y="381"/>
                                  </a:lnTo>
                                  <a:lnTo>
                                    <a:pt x="2327" y="384"/>
                                  </a:lnTo>
                                  <a:lnTo>
                                    <a:pt x="2390" y="413"/>
                                  </a:lnTo>
                                  <a:lnTo>
                                    <a:pt x="2453" y="432"/>
                                  </a:lnTo>
                                  <a:lnTo>
                                    <a:pt x="2515" y="458"/>
                                  </a:lnTo>
                                  <a:lnTo>
                                    <a:pt x="2578" y="499"/>
                                  </a:lnTo>
                                  <a:lnTo>
                                    <a:pt x="2641" y="516"/>
                                  </a:lnTo>
                                  <a:lnTo>
                                    <a:pt x="2704" y="538"/>
                                  </a:lnTo>
                                  <a:lnTo>
                                    <a:pt x="2767" y="573"/>
                                  </a:lnTo>
                                  <a:lnTo>
                                    <a:pt x="2830" y="593"/>
                                  </a:lnTo>
                                  <a:lnTo>
                                    <a:pt x="2893" y="602"/>
                                  </a:lnTo>
                                  <a:lnTo>
                                    <a:pt x="2956" y="600"/>
                                  </a:lnTo>
                                  <a:lnTo>
                                    <a:pt x="3018" y="614"/>
                                  </a:lnTo>
                                  <a:lnTo>
                                    <a:pt x="3081" y="608"/>
                                  </a:lnTo>
                                  <a:lnTo>
                                    <a:pt x="3144" y="614"/>
                                  </a:lnTo>
                                  <a:lnTo>
                                    <a:pt x="3207" y="638"/>
                                  </a:lnTo>
                                  <a:lnTo>
                                    <a:pt x="3270" y="663"/>
                                  </a:lnTo>
                                  <a:lnTo>
                                    <a:pt x="3333" y="706"/>
                                  </a:lnTo>
                                  <a:lnTo>
                                    <a:pt x="3396" y="720"/>
                                  </a:lnTo>
                                  <a:lnTo>
                                    <a:pt x="3459" y="720"/>
                                  </a:lnTo>
                                  <a:lnTo>
                                    <a:pt x="3521" y="727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37"/>
                        <wpg:cNvGrpSpPr>
                          <a:grpSpLocks/>
                        </wpg:cNvGrpSpPr>
                        <wpg:grpSpPr bwMode="auto">
                          <a:xfrm>
                            <a:off x="6577" y="-678"/>
                            <a:ext cx="3521" cy="118"/>
                            <a:chOff x="6577" y="-678"/>
                            <a:chExt cx="3521" cy="118"/>
                          </a:xfrm>
                        </wpg:grpSpPr>
                        <wps:wsp>
                          <wps:cNvPr id="172" name="Freeform 138"/>
                          <wps:cNvSpPr>
                            <a:spLocks/>
                          </wps:cNvSpPr>
                          <wps:spPr bwMode="auto">
                            <a:xfrm>
                              <a:off x="6577" y="-678"/>
                              <a:ext cx="3521" cy="118"/>
                            </a:xfrm>
                            <a:custGeom>
                              <a:avLst/>
                              <a:gdLst>
                                <a:gd name="T0" fmla="+- 0 6577 6577"/>
                                <a:gd name="T1" fmla="*/ T0 w 3521"/>
                                <a:gd name="T2" fmla="+- 0 -594 -678"/>
                                <a:gd name="T3" fmla="*/ -594 h 118"/>
                                <a:gd name="T4" fmla="+- 0 6640 6577"/>
                                <a:gd name="T5" fmla="*/ T4 w 3521"/>
                                <a:gd name="T6" fmla="+- 0 -599 -678"/>
                                <a:gd name="T7" fmla="*/ -599 h 118"/>
                                <a:gd name="T8" fmla="+- 0 6703 6577"/>
                                <a:gd name="T9" fmla="*/ T8 w 3521"/>
                                <a:gd name="T10" fmla="+- 0 -608 -678"/>
                                <a:gd name="T11" fmla="*/ -608 h 118"/>
                                <a:gd name="T12" fmla="+- 0 6766 6577"/>
                                <a:gd name="T13" fmla="*/ T12 w 3521"/>
                                <a:gd name="T14" fmla="+- 0 -605 -678"/>
                                <a:gd name="T15" fmla="*/ -605 h 118"/>
                                <a:gd name="T16" fmla="+- 0 6829 6577"/>
                                <a:gd name="T17" fmla="*/ T16 w 3521"/>
                                <a:gd name="T18" fmla="+- 0 -612 -678"/>
                                <a:gd name="T19" fmla="*/ -612 h 118"/>
                                <a:gd name="T20" fmla="+- 0 6892 6577"/>
                                <a:gd name="T21" fmla="*/ T20 w 3521"/>
                                <a:gd name="T22" fmla="+- 0 -618 -678"/>
                                <a:gd name="T23" fmla="*/ -618 h 118"/>
                                <a:gd name="T24" fmla="+- 0 6955 6577"/>
                                <a:gd name="T25" fmla="*/ T24 w 3521"/>
                                <a:gd name="T26" fmla="+- 0 -619 -678"/>
                                <a:gd name="T27" fmla="*/ -619 h 118"/>
                                <a:gd name="T28" fmla="+- 0 7018 6577"/>
                                <a:gd name="T29" fmla="*/ T28 w 3521"/>
                                <a:gd name="T30" fmla="+- 0 -624 -678"/>
                                <a:gd name="T31" fmla="*/ -624 h 118"/>
                                <a:gd name="T32" fmla="+- 0 7080 6577"/>
                                <a:gd name="T33" fmla="*/ T32 w 3521"/>
                                <a:gd name="T34" fmla="+- 0 -628 -678"/>
                                <a:gd name="T35" fmla="*/ -628 h 118"/>
                                <a:gd name="T36" fmla="+- 0 7143 6577"/>
                                <a:gd name="T37" fmla="*/ T36 w 3521"/>
                                <a:gd name="T38" fmla="+- 0 -636 -678"/>
                                <a:gd name="T39" fmla="*/ -636 h 118"/>
                                <a:gd name="T40" fmla="+- 0 7206 6577"/>
                                <a:gd name="T41" fmla="*/ T40 w 3521"/>
                                <a:gd name="T42" fmla="+- 0 -639 -678"/>
                                <a:gd name="T43" fmla="*/ -639 h 118"/>
                                <a:gd name="T44" fmla="+- 0 7269 6577"/>
                                <a:gd name="T45" fmla="*/ T44 w 3521"/>
                                <a:gd name="T46" fmla="+- 0 -636 -678"/>
                                <a:gd name="T47" fmla="*/ -636 h 118"/>
                                <a:gd name="T48" fmla="+- 0 7332 6577"/>
                                <a:gd name="T49" fmla="*/ T48 w 3521"/>
                                <a:gd name="T50" fmla="+- 0 -644 -678"/>
                                <a:gd name="T51" fmla="*/ -644 h 118"/>
                                <a:gd name="T52" fmla="+- 0 7395 6577"/>
                                <a:gd name="T53" fmla="*/ T52 w 3521"/>
                                <a:gd name="T54" fmla="+- 0 -640 -678"/>
                                <a:gd name="T55" fmla="*/ -640 h 118"/>
                                <a:gd name="T56" fmla="+- 0 7458 6577"/>
                                <a:gd name="T57" fmla="*/ T56 w 3521"/>
                                <a:gd name="T58" fmla="+- 0 -643 -678"/>
                                <a:gd name="T59" fmla="*/ -643 h 118"/>
                                <a:gd name="T60" fmla="+- 0 7521 6577"/>
                                <a:gd name="T61" fmla="*/ T60 w 3521"/>
                                <a:gd name="T62" fmla="+- 0 -649 -678"/>
                                <a:gd name="T63" fmla="*/ -649 h 118"/>
                                <a:gd name="T64" fmla="+- 0 7584 6577"/>
                                <a:gd name="T65" fmla="*/ T64 w 3521"/>
                                <a:gd name="T66" fmla="+- 0 -651 -678"/>
                                <a:gd name="T67" fmla="*/ -651 h 118"/>
                                <a:gd name="T68" fmla="+- 0 7646 6577"/>
                                <a:gd name="T69" fmla="*/ T68 w 3521"/>
                                <a:gd name="T70" fmla="+- 0 -659 -678"/>
                                <a:gd name="T71" fmla="*/ -659 h 118"/>
                                <a:gd name="T72" fmla="+- 0 7709 6577"/>
                                <a:gd name="T73" fmla="*/ T72 w 3521"/>
                                <a:gd name="T74" fmla="+- 0 -664 -678"/>
                                <a:gd name="T75" fmla="*/ -664 h 118"/>
                                <a:gd name="T76" fmla="+- 0 7772 6577"/>
                                <a:gd name="T77" fmla="*/ T76 w 3521"/>
                                <a:gd name="T78" fmla="+- 0 -666 -678"/>
                                <a:gd name="T79" fmla="*/ -666 h 118"/>
                                <a:gd name="T80" fmla="+- 0 7835 6577"/>
                                <a:gd name="T81" fmla="*/ T80 w 3521"/>
                                <a:gd name="T82" fmla="+- 0 -678 -678"/>
                                <a:gd name="T83" fmla="*/ -678 h 118"/>
                                <a:gd name="T84" fmla="+- 0 7898 6577"/>
                                <a:gd name="T85" fmla="*/ T84 w 3521"/>
                                <a:gd name="T86" fmla="+- 0 -672 -678"/>
                                <a:gd name="T87" fmla="*/ -672 h 118"/>
                                <a:gd name="T88" fmla="+- 0 7961 6577"/>
                                <a:gd name="T89" fmla="*/ T88 w 3521"/>
                                <a:gd name="T90" fmla="+- 0 -673 -678"/>
                                <a:gd name="T91" fmla="*/ -673 h 118"/>
                                <a:gd name="T92" fmla="+- 0 8024 6577"/>
                                <a:gd name="T93" fmla="*/ T92 w 3521"/>
                                <a:gd name="T94" fmla="+- 0 -666 -678"/>
                                <a:gd name="T95" fmla="*/ -666 h 118"/>
                                <a:gd name="T96" fmla="+- 0 8087 6577"/>
                                <a:gd name="T97" fmla="*/ T96 w 3521"/>
                                <a:gd name="T98" fmla="+- 0 -647 -678"/>
                                <a:gd name="T99" fmla="*/ -647 h 118"/>
                                <a:gd name="T100" fmla="+- 0 8149 6577"/>
                                <a:gd name="T101" fmla="*/ T100 w 3521"/>
                                <a:gd name="T102" fmla="+- 0 -634 -678"/>
                                <a:gd name="T103" fmla="*/ -634 h 118"/>
                                <a:gd name="T104" fmla="+- 0 8212 6577"/>
                                <a:gd name="T105" fmla="*/ T104 w 3521"/>
                                <a:gd name="T106" fmla="+- 0 -631 -678"/>
                                <a:gd name="T107" fmla="*/ -631 h 118"/>
                                <a:gd name="T108" fmla="+- 0 8275 6577"/>
                                <a:gd name="T109" fmla="*/ T108 w 3521"/>
                                <a:gd name="T110" fmla="+- 0 -631 -678"/>
                                <a:gd name="T111" fmla="*/ -631 h 118"/>
                                <a:gd name="T112" fmla="+- 0 8338 6577"/>
                                <a:gd name="T113" fmla="*/ T112 w 3521"/>
                                <a:gd name="T114" fmla="+- 0 -625 -678"/>
                                <a:gd name="T115" fmla="*/ -625 h 118"/>
                                <a:gd name="T116" fmla="+- 0 8401 6577"/>
                                <a:gd name="T117" fmla="*/ T116 w 3521"/>
                                <a:gd name="T118" fmla="+- 0 -625 -678"/>
                                <a:gd name="T119" fmla="*/ -625 h 118"/>
                                <a:gd name="T120" fmla="+- 0 8464 6577"/>
                                <a:gd name="T121" fmla="*/ T120 w 3521"/>
                                <a:gd name="T122" fmla="+- 0 -622 -678"/>
                                <a:gd name="T123" fmla="*/ -622 h 118"/>
                                <a:gd name="T124" fmla="+- 0 8527 6577"/>
                                <a:gd name="T125" fmla="*/ T124 w 3521"/>
                                <a:gd name="T126" fmla="+- 0 -616 -678"/>
                                <a:gd name="T127" fmla="*/ -616 h 118"/>
                                <a:gd name="T128" fmla="+- 0 8589 6577"/>
                                <a:gd name="T129" fmla="*/ T128 w 3521"/>
                                <a:gd name="T130" fmla="+- 0 -616 -678"/>
                                <a:gd name="T131" fmla="*/ -616 h 118"/>
                                <a:gd name="T132" fmla="+- 0 8652 6577"/>
                                <a:gd name="T133" fmla="*/ T132 w 3521"/>
                                <a:gd name="T134" fmla="+- 0 -612 -678"/>
                                <a:gd name="T135" fmla="*/ -612 h 118"/>
                                <a:gd name="T136" fmla="+- 0 8715 6577"/>
                                <a:gd name="T137" fmla="*/ T136 w 3521"/>
                                <a:gd name="T138" fmla="+- 0 -612 -678"/>
                                <a:gd name="T139" fmla="*/ -612 h 118"/>
                                <a:gd name="T140" fmla="+- 0 8778 6577"/>
                                <a:gd name="T141" fmla="*/ T140 w 3521"/>
                                <a:gd name="T142" fmla="+- 0 -607 -678"/>
                                <a:gd name="T143" fmla="*/ -607 h 118"/>
                                <a:gd name="T144" fmla="+- 0 8841 6577"/>
                                <a:gd name="T145" fmla="*/ T144 w 3521"/>
                                <a:gd name="T146" fmla="+- 0 -604 -678"/>
                                <a:gd name="T147" fmla="*/ -604 h 118"/>
                                <a:gd name="T148" fmla="+- 0 8904 6577"/>
                                <a:gd name="T149" fmla="*/ T148 w 3521"/>
                                <a:gd name="T150" fmla="+- 0 -598 -678"/>
                                <a:gd name="T151" fmla="*/ -598 h 118"/>
                                <a:gd name="T152" fmla="+- 0 8967 6577"/>
                                <a:gd name="T153" fmla="*/ T152 w 3521"/>
                                <a:gd name="T154" fmla="+- 0 -596 -678"/>
                                <a:gd name="T155" fmla="*/ -596 h 118"/>
                                <a:gd name="T156" fmla="+- 0 9030 6577"/>
                                <a:gd name="T157" fmla="*/ T156 w 3521"/>
                                <a:gd name="T158" fmla="+- 0 -597 -678"/>
                                <a:gd name="T159" fmla="*/ -597 h 118"/>
                                <a:gd name="T160" fmla="+- 0 9092 6577"/>
                                <a:gd name="T161" fmla="*/ T160 w 3521"/>
                                <a:gd name="T162" fmla="+- 0 -597 -678"/>
                                <a:gd name="T163" fmla="*/ -597 h 118"/>
                                <a:gd name="T164" fmla="+- 0 9155 6577"/>
                                <a:gd name="T165" fmla="*/ T164 w 3521"/>
                                <a:gd name="T166" fmla="+- 0 -593 -678"/>
                                <a:gd name="T167" fmla="*/ -593 h 118"/>
                                <a:gd name="T168" fmla="+- 0 9218 6577"/>
                                <a:gd name="T169" fmla="*/ T168 w 3521"/>
                                <a:gd name="T170" fmla="+- 0 -586 -678"/>
                                <a:gd name="T171" fmla="*/ -586 h 118"/>
                                <a:gd name="T172" fmla="+- 0 9281 6577"/>
                                <a:gd name="T173" fmla="*/ T172 w 3521"/>
                                <a:gd name="T174" fmla="+- 0 -582 -678"/>
                                <a:gd name="T175" fmla="*/ -582 h 118"/>
                                <a:gd name="T176" fmla="+- 0 9344 6577"/>
                                <a:gd name="T177" fmla="*/ T176 w 3521"/>
                                <a:gd name="T178" fmla="+- 0 -573 -678"/>
                                <a:gd name="T179" fmla="*/ -573 h 118"/>
                                <a:gd name="T180" fmla="+- 0 9407 6577"/>
                                <a:gd name="T181" fmla="*/ T180 w 3521"/>
                                <a:gd name="T182" fmla="+- 0 -576 -678"/>
                                <a:gd name="T183" fmla="*/ -576 h 118"/>
                                <a:gd name="T184" fmla="+- 0 9470 6577"/>
                                <a:gd name="T185" fmla="*/ T184 w 3521"/>
                                <a:gd name="T186" fmla="+- 0 -573 -678"/>
                                <a:gd name="T187" fmla="*/ -573 h 118"/>
                                <a:gd name="T188" fmla="+- 0 9533 6577"/>
                                <a:gd name="T189" fmla="*/ T188 w 3521"/>
                                <a:gd name="T190" fmla="+- 0 -577 -678"/>
                                <a:gd name="T191" fmla="*/ -577 h 118"/>
                                <a:gd name="T192" fmla="+- 0 9595 6577"/>
                                <a:gd name="T193" fmla="*/ T192 w 3521"/>
                                <a:gd name="T194" fmla="+- 0 -569 -678"/>
                                <a:gd name="T195" fmla="*/ -569 h 118"/>
                                <a:gd name="T196" fmla="+- 0 9658 6577"/>
                                <a:gd name="T197" fmla="*/ T196 w 3521"/>
                                <a:gd name="T198" fmla="+- 0 -563 -678"/>
                                <a:gd name="T199" fmla="*/ -563 h 118"/>
                                <a:gd name="T200" fmla="+- 0 9721 6577"/>
                                <a:gd name="T201" fmla="*/ T200 w 3521"/>
                                <a:gd name="T202" fmla="+- 0 -562 -678"/>
                                <a:gd name="T203" fmla="*/ -562 h 118"/>
                                <a:gd name="T204" fmla="+- 0 9784 6577"/>
                                <a:gd name="T205" fmla="*/ T204 w 3521"/>
                                <a:gd name="T206" fmla="+- 0 -566 -678"/>
                                <a:gd name="T207" fmla="*/ -566 h 118"/>
                                <a:gd name="T208" fmla="+- 0 9847 6577"/>
                                <a:gd name="T209" fmla="*/ T208 w 3521"/>
                                <a:gd name="T210" fmla="+- 0 -564 -678"/>
                                <a:gd name="T211" fmla="*/ -564 h 118"/>
                                <a:gd name="T212" fmla="+- 0 9910 6577"/>
                                <a:gd name="T213" fmla="*/ T212 w 3521"/>
                                <a:gd name="T214" fmla="+- 0 -563 -678"/>
                                <a:gd name="T215" fmla="*/ -563 h 118"/>
                                <a:gd name="T216" fmla="+- 0 9973 6577"/>
                                <a:gd name="T217" fmla="*/ T216 w 3521"/>
                                <a:gd name="T218" fmla="+- 0 -569 -678"/>
                                <a:gd name="T219" fmla="*/ -569 h 118"/>
                                <a:gd name="T220" fmla="+- 0 10036 6577"/>
                                <a:gd name="T221" fmla="*/ T220 w 3521"/>
                                <a:gd name="T222" fmla="+- 0 -564 -678"/>
                                <a:gd name="T223" fmla="*/ -564 h 118"/>
                                <a:gd name="T224" fmla="+- 0 10098 6577"/>
                                <a:gd name="T225" fmla="*/ T224 w 3521"/>
                                <a:gd name="T226" fmla="+- 0 -560 -678"/>
                                <a:gd name="T227" fmla="*/ -560 h 1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118">
                                  <a:moveTo>
                                    <a:pt x="0" y="84"/>
                                  </a:moveTo>
                                  <a:lnTo>
                                    <a:pt x="63" y="79"/>
                                  </a:lnTo>
                                  <a:lnTo>
                                    <a:pt x="126" y="70"/>
                                  </a:lnTo>
                                  <a:lnTo>
                                    <a:pt x="189" y="73"/>
                                  </a:lnTo>
                                  <a:lnTo>
                                    <a:pt x="252" y="66"/>
                                  </a:lnTo>
                                  <a:lnTo>
                                    <a:pt x="315" y="60"/>
                                  </a:lnTo>
                                  <a:lnTo>
                                    <a:pt x="378" y="59"/>
                                  </a:lnTo>
                                  <a:lnTo>
                                    <a:pt x="441" y="54"/>
                                  </a:lnTo>
                                  <a:lnTo>
                                    <a:pt x="503" y="50"/>
                                  </a:lnTo>
                                  <a:lnTo>
                                    <a:pt x="566" y="42"/>
                                  </a:lnTo>
                                  <a:lnTo>
                                    <a:pt x="629" y="39"/>
                                  </a:lnTo>
                                  <a:lnTo>
                                    <a:pt x="692" y="42"/>
                                  </a:lnTo>
                                  <a:lnTo>
                                    <a:pt x="755" y="34"/>
                                  </a:lnTo>
                                  <a:lnTo>
                                    <a:pt x="818" y="38"/>
                                  </a:lnTo>
                                  <a:lnTo>
                                    <a:pt x="881" y="35"/>
                                  </a:lnTo>
                                  <a:lnTo>
                                    <a:pt x="944" y="29"/>
                                  </a:lnTo>
                                  <a:lnTo>
                                    <a:pt x="1007" y="27"/>
                                  </a:lnTo>
                                  <a:lnTo>
                                    <a:pt x="1069" y="19"/>
                                  </a:lnTo>
                                  <a:lnTo>
                                    <a:pt x="1132" y="14"/>
                                  </a:lnTo>
                                  <a:lnTo>
                                    <a:pt x="1195" y="12"/>
                                  </a:lnTo>
                                  <a:lnTo>
                                    <a:pt x="1258" y="0"/>
                                  </a:lnTo>
                                  <a:lnTo>
                                    <a:pt x="1321" y="6"/>
                                  </a:lnTo>
                                  <a:lnTo>
                                    <a:pt x="1384" y="5"/>
                                  </a:lnTo>
                                  <a:lnTo>
                                    <a:pt x="1447" y="12"/>
                                  </a:lnTo>
                                  <a:lnTo>
                                    <a:pt x="1510" y="31"/>
                                  </a:lnTo>
                                  <a:lnTo>
                                    <a:pt x="1572" y="44"/>
                                  </a:lnTo>
                                  <a:lnTo>
                                    <a:pt x="1635" y="47"/>
                                  </a:lnTo>
                                  <a:lnTo>
                                    <a:pt x="1698" y="47"/>
                                  </a:lnTo>
                                  <a:lnTo>
                                    <a:pt x="1761" y="53"/>
                                  </a:lnTo>
                                  <a:lnTo>
                                    <a:pt x="1824" y="53"/>
                                  </a:lnTo>
                                  <a:lnTo>
                                    <a:pt x="1887" y="56"/>
                                  </a:lnTo>
                                  <a:lnTo>
                                    <a:pt x="1950" y="62"/>
                                  </a:lnTo>
                                  <a:lnTo>
                                    <a:pt x="2012" y="62"/>
                                  </a:lnTo>
                                  <a:lnTo>
                                    <a:pt x="2075" y="66"/>
                                  </a:lnTo>
                                  <a:lnTo>
                                    <a:pt x="2138" y="66"/>
                                  </a:lnTo>
                                  <a:lnTo>
                                    <a:pt x="2201" y="71"/>
                                  </a:lnTo>
                                  <a:lnTo>
                                    <a:pt x="2264" y="74"/>
                                  </a:lnTo>
                                  <a:lnTo>
                                    <a:pt x="2327" y="80"/>
                                  </a:lnTo>
                                  <a:lnTo>
                                    <a:pt x="2390" y="82"/>
                                  </a:lnTo>
                                  <a:lnTo>
                                    <a:pt x="2453" y="81"/>
                                  </a:lnTo>
                                  <a:lnTo>
                                    <a:pt x="2515" y="81"/>
                                  </a:lnTo>
                                  <a:lnTo>
                                    <a:pt x="2578" y="85"/>
                                  </a:lnTo>
                                  <a:lnTo>
                                    <a:pt x="2641" y="92"/>
                                  </a:lnTo>
                                  <a:lnTo>
                                    <a:pt x="2704" y="96"/>
                                  </a:lnTo>
                                  <a:lnTo>
                                    <a:pt x="2767" y="105"/>
                                  </a:lnTo>
                                  <a:lnTo>
                                    <a:pt x="2830" y="102"/>
                                  </a:lnTo>
                                  <a:lnTo>
                                    <a:pt x="2893" y="105"/>
                                  </a:lnTo>
                                  <a:lnTo>
                                    <a:pt x="2956" y="101"/>
                                  </a:lnTo>
                                  <a:lnTo>
                                    <a:pt x="3018" y="109"/>
                                  </a:lnTo>
                                  <a:lnTo>
                                    <a:pt x="3081" y="115"/>
                                  </a:lnTo>
                                  <a:lnTo>
                                    <a:pt x="3144" y="116"/>
                                  </a:lnTo>
                                  <a:lnTo>
                                    <a:pt x="3207" y="112"/>
                                  </a:lnTo>
                                  <a:lnTo>
                                    <a:pt x="3270" y="114"/>
                                  </a:lnTo>
                                  <a:lnTo>
                                    <a:pt x="3333" y="115"/>
                                  </a:lnTo>
                                  <a:lnTo>
                                    <a:pt x="3396" y="109"/>
                                  </a:lnTo>
                                  <a:lnTo>
                                    <a:pt x="3459" y="114"/>
                                  </a:lnTo>
                                  <a:lnTo>
                                    <a:pt x="3521" y="118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35"/>
                        <wpg:cNvGrpSpPr>
                          <a:grpSpLocks/>
                        </wpg:cNvGrpSpPr>
                        <wpg:grpSpPr bwMode="auto">
                          <a:xfrm>
                            <a:off x="6402" y="-3420"/>
                            <a:ext cx="3873" cy="3265"/>
                            <a:chOff x="6402" y="-3420"/>
                            <a:chExt cx="3873" cy="3265"/>
                          </a:xfrm>
                        </wpg:grpSpPr>
                        <wps:wsp>
                          <wps:cNvPr id="174" name="Freeform 136"/>
                          <wps:cNvSpPr>
                            <a:spLocks/>
                          </wps:cNvSpPr>
                          <wps:spPr bwMode="auto">
                            <a:xfrm>
                              <a:off x="6402" y="-3420"/>
                              <a:ext cx="3873" cy="3265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-155 -3420"/>
                                <a:gd name="T3" fmla="*/ -155 h 3265"/>
                                <a:gd name="T4" fmla="+- 0 10274 6402"/>
                                <a:gd name="T5" fmla="*/ T4 w 3873"/>
                                <a:gd name="T6" fmla="+- 0 -155 -3420"/>
                                <a:gd name="T7" fmla="*/ -155 h 3265"/>
                                <a:gd name="T8" fmla="+- 0 10274 6402"/>
                                <a:gd name="T9" fmla="*/ T8 w 3873"/>
                                <a:gd name="T10" fmla="+- 0 -3420 -3420"/>
                                <a:gd name="T11" fmla="*/ -3420 h 3265"/>
                                <a:gd name="T12" fmla="+- 0 6402 6402"/>
                                <a:gd name="T13" fmla="*/ T12 w 3873"/>
                                <a:gd name="T14" fmla="+- 0 -3420 -3420"/>
                                <a:gd name="T15" fmla="*/ -3420 h 3265"/>
                                <a:gd name="T16" fmla="+- 0 6402 6402"/>
                                <a:gd name="T17" fmla="*/ T16 w 3873"/>
                                <a:gd name="T18" fmla="+- 0 -155 -3420"/>
                                <a:gd name="T19" fmla="*/ -155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3265">
                                  <a:moveTo>
                                    <a:pt x="0" y="3265"/>
                                  </a:moveTo>
                                  <a:lnTo>
                                    <a:pt x="3872" y="3265"/>
                                  </a:lnTo>
                                  <a:lnTo>
                                    <a:pt x="38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33"/>
                        <wpg:cNvGrpSpPr>
                          <a:grpSpLocks/>
                        </wpg:cNvGrpSpPr>
                        <wpg:grpSpPr bwMode="auto">
                          <a:xfrm>
                            <a:off x="6402" y="-3716"/>
                            <a:ext cx="3873" cy="296"/>
                            <a:chOff x="6402" y="-3716"/>
                            <a:chExt cx="3873" cy="296"/>
                          </a:xfrm>
                        </wpg:grpSpPr>
                        <wps:wsp>
                          <wps:cNvPr id="176" name="Freeform 134"/>
                          <wps:cNvSpPr>
                            <a:spLocks/>
                          </wps:cNvSpPr>
                          <wps:spPr bwMode="auto">
                            <a:xfrm>
                              <a:off x="6402" y="-3716"/>
                              <a:ext cx="3873" cy="296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-3420 -3716"/>
                                <a:gd name="T3" fmla="*/ -3420 h 296"/>
                                <a:gd name="T4" fmla="+- 0 10274 6402"/>
                                <a:gd name="T5" fmla="*/ T4 w 3873"/>
                                <a:gd name="T6" fmla="+- 0 -3420 -3716"/>
                                <a:gd name="T7" fmla="*/ -3420 h 296"/>
                                <a:gd name="T8" fmla="+- 0 10274 6402"/>
                                <a:gd name="T9" fmla="*/ T8 w 3873"/>
                                <a:gd name="T10" fmla="+- 0 -3716 -3716"/>
                                <a:gd name="T11" fmla="*/ -3716 h 296"/>
                                <a:gd name="T12" fmla="+- 0 6402 6402"/>
                                <a:gd name="T13" fmla="*/ T12 w 3873"/>
                                <a:gd name="T14" fmla="+- 0 -3716 -3716"/>
                                <a:gd name="T15" fmla="*/ -3716 h 296"/>
                                <a:gd name="T16" fmla="+- 0 6402 6402"/>
                                <a:gd name="T17" fmla="*/ T16 w 3873"/>
                                <a:gd name="T18" fmla="+- 0 -3420 -3716"/>
                                <a:gd name="T19" fmla="*/ -3420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296">
                                  <a:moveTo>
                                    <a:pt x="0" y="296"/>
                                  </a:moveTo>
                                  <a:lnTo>
                                    <a:pt x="3872" y="296"/>
                                  </a:lnTo>
                                  <a:lnTo>
                                    <a:pt x="38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4871A" id="Group 132" o:spid="_x0000_s1026" style="position:absolute;margin-left:319.6pt;margin-top:-186.25pt;width:194.55pt;height:178.9pt;z-index:-3734;mso-position-horizontal-relative:page" coordorigin="6392,-3725" coordsize="3891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">
                <v:group id="Group 173" o:spid="_x0000_s1027" style="position:absolute;left:6402;top:-780;width:3873;height:2" coordorigin="6402,-780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174" o:spid="_x0000_s1028" style="position:absolute;left:6402;top:-780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E0sMA&#10;AADcAAAADwAAAGRycy9kb3ducmV2LnhtbERP32vCMBB+H/g/hBP2MjTtNpxUo7jCwL0MtPP9aM6m&#10;2FxKkmr975fBYG/38f289Xa0nbiSD61jBfk8A0FcO91yo+C7+pgtQYSIrLFzTAruFGC7mTyssdDu&#10;xge6HmMjUgiHAhWYGPtCylAbshjmridO3Nl5izFB30jt8ZbCbSefs2whLbacGgz2VBqqL8fBKti9&#10;55Upv6rgx8/T0/D6ds/3Q6nU43TcrUBEGuO/+M+912n+yw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E0sMAAADcAAAADwAAAAAAAAAAAAAAAACYAgAAZHJzL2Rv&#10;d25yZXYueG1sUEsFBgAAAAAEAAQA9QAAAIgDAAAAAA==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171" o:spid="_x0000_s1029" style="position:absolute;left:6402;top:-1833;width:3873;height:2" coordorigin="6402,-1833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72" o:spid="_x0000_s1030" style="position:absolute;left:6402;top:-1833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1O8UA&#10;AADcAAAADwAAAGRycy9kb3ducmV2LnhtbESPQUvDQBCF74L/YRnBi9hNVLTEbksNCPUitLH3ITtm&#10;g9nZsLtp03/vHARvM7w3732z2sx+UCeKqQ9soFwUoIjbYHvuDHw17/dLUCkjWxwCk4ELJdisr69W&#10;WNlw5j2dDrlTEsKpQgMu57HSOrWOPKZFGIlF+w7RY5Y1dtpGPEu4H/RDUTxrjz1Lg8ORakftz2Hy&#10;BrZvZePqzybF+eN4Nz29XMrdVBtzezNvX0FlmvO/+e96ZwX/UWj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XU7xQAAANwAAAAPAAAAAAAAAAAAAAAAAJgCAABkcnMv&#10;ZG93bnJldi54bWxQSwUGAAAAAAQABAD1AAAAigMAAAAA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169" o:spid="_x0000_s1031" style="position:absolute;left:6402;top:-2886;width:3873;height:2" coordorigin="6402,-2886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170" o:spid="_x0000_s1032" style="position:absolute;left:6402;top:-2886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0KQMUA&#10;AADcAAAADwAAAGRycy9kb3ducmV2LnhtbESPQUvDQBCF74L/YRnBi7SbSLEldltqQKgXwUbvQ3bM&#10;BrOzYXfTpv/eOQjeZnhv3vtmu5/9oM4UUx/YQLksQBG3wfbcGfhsXhcbUCkjWxwCk4ErJdjvbm+2&#10;WNlw4Q86n3KnJIRThQZczmOldWodeUzLMBKL9h2ixyxr7LSNeJFwP+jHonjSHnuWBocj1Y7an9Pk&#10;DRxeysbV702K89vXw7RaX8vjVBtzfzcfnkFlmvO/+e/6aAV/Jf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QpAxQAAANwAAAAPAAAAAAAAAAAAAAAAAJgCAABkcnMv&#10;ZG93bnJldi54bWxQSwUGAAAAAAQABAD1AAAAigMAAAAA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167" o:spid="_x0000_s1033" style="position:absolute;left:6515;top:-3420;width:2;height:3265" coordorigin="6515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68" o:spid="_x0000_s1034" style="position:absolute;left:6515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+6a78A&#10;AADcAAAADwAAAGRycy9kb3ducmV2LnhtbERPS2sCMRC+F/wPYYTeauIiIlujiCD0UvFR78Nm3Cxu&#10;JksS3fXfN0Kht/n4nrNcD64VDwqx8axhOlEgiCtvGq41/Jx3HwsQMSEbbD2ThidFWK9Gb0ssje/5&#10;SI9TqkUO4ViiBptSV0oZK0sO48R3xJm7+uAwZRhqaQL2Ody1slBqLh02nBssdrS1VN1Od6fhIGdY&#10;77ffF3WUPhSX3syVTVq/j4fNJ4hEQ/oX/7m/TJ4/K+D1TL5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7prvwAAANwAAAAPAAAAAAAAAAAAAAAAAJgCAABkcnMvZG93bnJl&#10;di54bWxQSwUGAAAAAAQABAD1AAAAhAMAAAAA&#10;" path="m,3265l,e" filled="f" strokecolor="#f2f2f2" strokeweight=".19192mm">
                    <v:path arrowok="t" o:connecttype="custom" o:connectlocs="0,-155;0,-3420" o:connectangles="0,0"/>
                  </v:shape>
                </v:group>
                <v:group id="Group 165" o:spid="_x0000_s1035" style="position:absolute;left:7269;top:-3420;width:2;height:3265" coordorigin="7269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66" o:spid="_x0000_s1036" style="position:absolute;left:7269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HhL8A&#10;AADcAAAADwAAAGRycy9kb3ducmV2LnhtbERPTWsCMRC9F/wPYQRvNVEWka1RRBB6qVSt92EzbhY3&#10;kyWJ7vrvTaHQ2zze56w2g2vFg0JsPGuYTRUI4sqbhmsNP+f9+xJETMgGW8+k4UkRNuvR2wpL43s+&#10;0uOUapFDOJaowabUlVLGypLDOPUdceauPjhMGYZamoB9DnetnCu1kA4bzg0WO9pZqm6nu9PwLQus&#10;D7uvizpKH+aX3iyUTVpPxsP2A0SiIf2L/9yfJs8vCvh9Jl8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oeEvwAAANwAAAAPAAAAAAAAAAAAAAAAAJgCAABkcnMvZG93bnJl&#10;di54bWxQSwUGAAAAAAQABAD1AAAAhAMAAAAA&#10;" path="m,3265l,e" filled="f" strokecolor="#f2f2f2" strokeweight=".19192mm">
                    <v:path arrowok="t" o:connecttype="custom" o:connectlocs="0,-155;0,-3420" o:connectangles="0,0"/>
                  </v:shape>
                </v:group>
                <v:group id="Group 163" o:spid="_x0000_s1037" style="position:absolute;left:8024;top:-3420;width:2;height:3265" coordorigin="8024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64" o:spid="_x0000_s1038" style="position:absolute;left:8024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8aL8A&#10;AADcAAAADwAAAGRycy9kb3ducmV2LnhtbERPTWsCMRC9C/0PYQq9aaLIUlajiCD0UqnWvQ+b6Wbp&#10;ZrIk0V3/fVMQvM3jfc56O7pO3CjE1rOG+UyBIK69abnRcPk+TN9BxIRssPNMGu4UYbt5mayxNH7g&#10;E93OqRE5hGOJGmxKfSllrC05jDPfE2fuxweHKcPQSBNwyOGukwulCumw5dxgsae9pfr3fHUavuQS&#10;m+P+s1In6cOiGkyhbNL67XXcrUAkGtNT/HB/mDx/WcD/M/kC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LxovwAAANwAAAAPAAAAAAAAAAAAAAAAAJgCAABkcnMvZG93bnJl&#10;di54bWxQSwUGAAAAAAQABAD1AAAAhAMAAAAA&#10;" path="m,3265l,e" filled="f" strokecolor="#f2f2f2" strokeweight=".19192mm">
                    <v:path arrowok="t" o:connecttype="custom" o:connectlocs="0,-155;0,-3420" o:connectangles="0,0"/>
                  </v:shape>
                </v:group>
                <v:group id="Group 161" o:spid="_x0000_s1039" style="position:absolute;left:8778;top:-3420;width:2;height:3265" coordorigin="8778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62" o:spid="_x0000_s1040" style="position:absolute;left:8778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NgcIA&#10;AADcAAAADwAAAGRycy9kb3ducmV2LnhtbESPzWoDMQyE74W+g1Ght8ZuCCFs4oQQKPTS0vzdxVpZ&#10;L1nLi+1mt29fHQK5Scxo5tNqM4ZO3SjlNrKF94kBRVxH13Jj4XT8eFuAygXZYReZLPxRhs36+WmF&#10;lYsD7+l2KI2SEM4VWvCl9JXWufYUME9iTyzaJaaARdbUaJdwkPDQ6akxcx2wZWnw2NPOU309/AYL&#10;P3qGzffu62z2OqbpeXBz44u1ry/jdgmq0Fge5vv1pxP8mdDKMzKB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42BwgAAANwAAAAPAAAAAAAAAAAAAAAAAJgCAABkcnMvZG93&#10;bnJldi54bWxQSwUGAAAAAAQABAD1AAAAhwMAAAAA&#10;" path="m,3265l,e" filled="f" strokecolor="#f2f2f2" strokeweight=".19192mm">
                    <v:path arrowok="t" o:connecttype="custom" o:connectlocs="0,-155;0,-3420" o:connectangles="0,0"/>
                  </v:shape>
                </v:group>
                <v:group id="Group 159" o:spid="_x0000_s1041" style="position:absolute;left:9533;top:-3420;width:2;height:3265" coordorigin="9533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60" o:spid="_x0000_s1042" style="position:absolute;left:9533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XWsIA&#10;AADcAAAADwAAAGRycy9kb3ducmV2LnhtbESPzWoDMQyE74W+g1Eht8ZuSELYxgklUOglpfm7i7W6&#10;XrqWF9vNbt6+OhRyk5jRzKf1dgydulLKbWQLL1MDiriOruXGwvn0/rwClQuywy4yWbhRhu3m8WGN&#10;lYsDH+h6LI2SEM4VWvCl9JXWufYUME9jTyzad0wBi6yp0S7hIOGh0zNjljpgy9Lgsaedp/rn+Bss&#10;fOk5Np+7/cUcdEyzy+CWxhdrJ0/j2yuoQmO5m/+vP5zgLwRfnpEJ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aBdawgAAANwAAAAPAAAAAAAAAAAAAAAAAJgCAABkcnMvZG93&#10;bnJldi54bWxQSwUGAAAAAAQABAD1AAAAhwMAAAAA&#10;" path="m,3265l,e" filled="f" strokecolor="#f2f2f2" strokeweight=".19192mm">
                    <v:path arrowok="t" o:connecttype="custom" o:connectlocs="0,-155;0,-3420" o:connectangles="0,0"/>
                  </v:shape>
                </v:group>
                <v:group id="Group 157" o:spid="_x0000_s1043" style="position:absolute;left:6402;top:-253;width:3873;height:2" coordorigin="6402,-253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58" o:spid="_x0000_s1044" style="position:absolute;left:6402;top:-253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/bMMA&#10;AADcAAAADwAAAGRycy9kb3ducmV2LnhtbERPTUsDMRC9C/6HMEIvxWZdUOratKjFUuyp1Yu3IRl3&#10;UzeTJYlt/PdNoeBtHu9zZovsenGgEK1nBXeTCgSx9sZyq+Dz4+12CiImZIO9Z1LwRxEW8+urGTbG&#10;H3lLh11qRQnh2KCCLqWhkTLqjhzGiR+IC/ftg8NUYGilCXgs4a6XdVU9SIeWS0OHA712pH92v06B&#10;3a7271mv7OYxr6uXL72sx2Gv1OgmPz+BSJTTv/jiXpsy/76G8zPl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h/bMMAAADcAAAADwAAAAAAAAAAAAAAAACYAgAAZHJzL2Rv&#10;d25yZXYueG1sUEsFBgAAAAAEAAQA9QAAAIgDAAAAAA=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155" o:spid="_x0000_s1045" style="position:absolute;left:6402;top:-1306;width:3873;height:2" coordorigin="6402,-1306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156" o:spid="_x0000_s1046" style="position:absolute;left:6402;top:-1306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Cg8MA&#10;AADcAAAADwAAAGRycy9kb3ducmV2LnhtbERPTU8CMRC9m/gfmjHhYqQLUaIrhQhEQuAEevE2acfd&#10;4na6aQvUf29NTLzNy/uc6Ty7TpwpROtZwWhYgSDW3lhuFLy/vd49gogJ2WDnmRR8U4T57PpqirXx&#10;F97T+ZAaUUI41qigTamvpYy6JYdx6Hviwn364DAVGBppAl5KuOvkuKom0qHl0tBiT8uW9Nfh5BTY&#10;/fq4zXptd095Uy0+9Gp8G45KDW7yyzOIRDn9i//cG1PmP9zD7zPlAj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Cg8MAAADcAAAADwAAAAAAAAAAAAAAAACYAgAAZHJzL2Rv&#10;d25yZXYueG1sUEsFBgAAAAAEAAQA9QAAAIgDAAAAAA=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153" o:spid="_x0000_s1047" style="position:absolute;left:6402;top:-2359;width:3873;height:2" coordorigin="6402,-2359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154" o:spid="_x0000_s1048" style="position:absolute;left:6402;top:-2359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5b8MA&#10;AADcAAAADwAAAGRycy9kb3ducmV2LnhtbERPS2sCMRC+C/0PYQpeSs1WqLRbo/RBRfSk7aW3IZnu&#10;xm4mSxI1/nsjFLzNx/ec6Ty7ThwoROtZwcOoAkGsvbHcKPj++rx/AhETssHOMyk4UYT57GYwxdr4&#10;I2/osE2NKCEca1TQptTXUkbdksM48j1x4X59cJgKDI00AY8l3HVyXFUT6dByaWixp/eW9N927xTY&#10;zWK3ynph1895Wb396I/xXdgpNbzNry8gEuV0Ff+7l6bMf5zA5ZlygZy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N5b8MAAADcAAAADwAAAAAAAAAAAAAAAACYAgAAZHJzL2Rv&#10;d25yZXYueG1sUEsFBgAAAAAEAAQA9QAAAIgDAAAAAA=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151" o:spid="_x0000_s1049" style="position:absolute;left:6402;top:-3413;width:3873;height:2" coordorigin="6402,-3413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52" o:spid="_x0000_s1050" style="position:absolute;left:6402;top:-3413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IhsYA&#10;AADcAAAADwAAAGRycy9kb3ducmV2LnhtbESPT0sDMRDF74LfIYzgRWzWgqJr0+IfLMWeWnvpbUjG&#10;3dTNZEliG7+9cxC8zfDevPeb2aKGQR0pZR/ZwM2kAUVso/PcGdh9vF3fg8oF2eEQmQz8UIbF/Pxs&#10;hq2LJ97QcVs6JSGcWzTQlzK2WmfbU8A8iSOxaJ8xBSyypk67hCcJD4OeNs2dDuhZGnoc6aUn+7X9&#10;Dgb8Znl4r3bp1w911Tzv7ev0Kh2MubyoT4+gCtXyb/67XjnBvxVaeUYm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BIhsYAAADcAAAADwAAAAAAAAAAAAAAAACYAgAAZHJz&#10;L2Rvd25yZXYueG1sUEsFBgAAAAAEAAQA9QAAAIsDAAAAAA=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149" o:spid="_x0000_s1051" style="position:absolute;left:6892;top:-3420;width:2;height:3265" coordorigin="6892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50" o:spid="_x0000_s1052" style="position:absolute;left:6892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ygsYA&#10;AADcAAAADwAAAGRycy9kb3ducmV2LnhtbESPT0vDQBDF70K/wzIFL2J3q1AldltKg38uHhoVr0N2&#10;TILZ2ZAd2+indw6Ctxnem/d+s95OsTdHGnOX2MNy4cAQ1yl03Hh4fbm/vAWTBTlgn5g8fFOG7WZ2&#10;tsYipBMf6FhJYzSEc4EeWpGhsDbXLUXMizQQq/aRxoii69jYMOJJw2Nvr5xb2Ygda0OLA+1bqj+r&#10;r+hB3q7Lm65yz/uHoZRUuvfHnwv2/nw+7e7ACE3yb/67fgqKv1J8fUYns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hygsYAAADcAAAADwAAAAAAAAAAAAAAAACYAgAAZHJz&#10;L2Rvd25yZXYueG1sUEsFBgAAAAAEAAQA9QAAAIsDAAAAAA==&#10;" path="m,3265l,e" filled="f" strokecolor="#ccc" strokeweight=".32086mm">
                    <v:path arrowok="t" o:connecttype="custom" o:connectlocs="0,-155;0,-3420" o:connectangles="0,0"/>
                  </v:shape>
                </v:group>
                <v:group id="Group 147" o:spid="_x0000_s1053" style="position:absolute;left:7646;top:-3420;width:2;height:3265" coordorigin="7646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48" o:spid="_x0000_s1054" style="position:absolute;left:7646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JbsMA&#10;AADcAAAADwAAAGRycy9kb3ducmV2LnhtbERPTUvDQBC9C/6HZYRepN21Qi1pt0UabL14aGzpdciO&#10;STA7G7Jjm/rrXUHwNo/3Ocv14Ft1pj42gS08TAwo4jK4hisLh/eX8RxUFGSHbWCycKUI69XtzRIz&#10;Fy68p3MhlUohHDO0UIt0mdaxrMljnISOOHEfofcoCfaVdj1eUrhv9dSYmfbYcGqosaNNTeVn8eUt&#10;yPExf2oK87bZdrmE3Jx23/ds7ehueF6AEhrkX/znfnVp/mwKv8+kC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ZJbsMAAADcAAAADwAAAAAAAAAAAAAAAACYAgAAZHJzL2Rv&#10;d25yZXYueG1sUEsFBgAAAAAEAAQA9QAAAIgDAAAAAA==&#10;" path="m,3265l,e" filled="f" strokecolor="#ccc" strokeweight=".32086mm">
                    <v:path arrowok="t" o:connecttype="custom" o:connectlocs="0,-155;0,-3420" o:connectangles="0,0"/>
                  </v:shape>
                </v:group>
                <v:group id="Group 145" o:spid="_x0000_s1055" style="position:absolute;left:8401;top:-3420;width:2;height:3265" coordorigin="8401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46" o:spid="_x0000_s1056" style="position:absolute;left:8401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0gcQA&#10;AADcAAAADwAAAGRycy9kb3ducmV2LnhtbERPS2vCQBC+F/wPywi9FN3tA5XUVYqhj4uHRqXXITtN&#10;QrOzITvV6K/vFgq9zcf3nOV68K06Uh+bwBZupwYUcRlcw5WF/e55sgAVBdlhG5gsnCnCejW6WmLm&#10;wonf6VhIpVIIxwwt1CJdpnUsa/IYp6EjTtxn6D1Kgn2lXY+nFO5bfWfMTHtsODXU2NGmpvKr+PYW&#10;5HCfz5vCbDcvXS4hNx+vlxu29no8PD2CEhrkX/znfnNp/uwBfp9JF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dIHEAAAA3AAAAA8AAAAAAAAAAAAAAAAAmAIAAGRycy9k&#10;b3ducmV2LnhtbFBLBQYAAAAABAAEAPUAAACJAwAAAAA=&#10;" path="m,3265l,e" filled="f" strokecolor="#ccc" strokeweight=".32086mm">
                    <v:path arrowok="t" o:connecttype="custom" o:connectlocs="0,-155;0,-3420" o:connectangles="0,0"/>
                  </v:shape>
                </v:group>
                <v:group id="Group 143" o:spid="_x0000_s1057" style="position:absolute;left:9155;top:-3420;width:2;height:3265" coordorigin="9155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44" o:spid="_x0000_s1058" style="position:absolute;left:9155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PbcMA&#10;AADcAAAADwAAAGRycy9kb3ducmV2LnhtbERPTUvDQBC9C/6HZQQv0u5aIZa02yINtV48GC29Dtlp&#10;EszOhuzYpv56VxC8zeN9znI9+k6daIhtYAv3UwOKuAqu5drCx/t2MgcVBdlhF5gsXCjCenV9tcTc&#10;hTO/0amUWqUQjjlaaET6XOtYNeQxTkNPnLhjGDxKgkOt3YDnFO47PTMm0x5bTg0N9rRpqPosv7wF&#10;2T8Uj21pXjfPfSGhMIfd9x1be3szPi1ACY3yL/5zv7g0P8vg95l0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1PbcMAAADcAAAADwAAAAAAAAAAAAAAAACYAgAAZHJzL2Rv&#10;d25yZXYueG1sUEsFBgAAAAAEAAQA9QAAAIgDAAAAAA==&#10;" path="m,3265l,e" filled="f" strokecolor="#ccc" strokeweight=".32086mm">
                    <v:path arrowok="t" o:connecttype="custom" o:connectlocs="0,-155;0,-3420" o:connectangles="0,0"/>
                  </v:shape>
                </v:group>
                <v:group id="Group 141" o:spid="_x0000_s1059" style="position:absolute;left:9910;top:-3420;width:2;height:3265" coordorigin="9910,-3420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42" o:spid="_x0000_s1060" style="position:absolute;left:9910;top:-3420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+hMYA&#10;AADcAAAADwAAAGRycy9kb3ducmV2LnhtbESPT0vDQBDF70K/wzIFL2J3q1AldltKg38uHhoVr0N2&#10;TILZ2ZAd2+indw6Ctxnem/d+s95OsTdHGnOX2MNy4cAQ1yl03Hh4fbm/vAWTBTlgn5g8fFOG7WZ2&#10;tsYipBMf6FhJYzSEc4EeWpGhsDbXLUXMizQQq/aRxoii69jYMOJJw2Nvr5xb2Ygda0OLA+1bqj+r&#10;r+hB3q7Lm65yz/uHoZRUuvfHnwv2/nw+7e7ACE3yb/67fgqKv1JafUYns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5+hMYAAADcAAAADwAAAAAAAAAAAAAAAACYAgAAZHJz&#10;L2Rvd25yZXYueG1sUEsFBgAAAAAEAAQA9QAAAIsDAAAAAA==&#10;" path="m,3265l,e" filled="f" strokecolor="#ccc" strokeweight=".32086mm">
                    <v:path arrowok="t" o:connecttype="custom" o:connectlocs="0,-155;0,-3420" o:connectangles="0,0"/>
                  </v:shape>
                </v:group>
                <v:group id="Group 139" o:spid="_x0000_s1061" style="position:absolute;left:6577;top:-2208;width:3521;height:726" coordorigin="6577,-2208" coordsize="3521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140" o:spid="_x0000_s1062" style="position:absolute;left:6577;top:-2208;width:3521;height:726;visibility:visible;mso-wrap-style:square;v-text-anchor:top" coordsize="3521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MsQA&#10;AADcAAAADwAAAGRycy9kb3ducmV2LnhtbESPzWrDQAyE74W+w6JAb806pjTFzSaEloRCT/k55Ci8&#10;im3i1ZrVNnHevjoUepOY0cynxWoMvblSki6yg9m0AENcR99x4+B42Dy/gZGM7LGPTA7uJLBaPj4s&#10;sPLxxju67nNjNISlQgdtzkNlrdQtBZRpHIhVO8cUMOuaGusT3jQ89LYsilcbsGNtaHGgj5bqy/4n&#10;OPDyfTruivvLvJRz+WlP2zJJcO5pMq7fwWQa87/57/rLK/5c8fUZnc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j3DLEAAAA3AAAAA8AAAAAAAAAAAAAAAAAmAIAAGRycy9k&#10;b3ducmV2LnhtbFBLBQYAAAAABAAEAPUAAACJAwAAAAA=&#10;" path="m,651r63,-5l126,646r63,-58l252,549r63,-26l378,521r63,-15l503,480r63,-50l629,396r63,-24l755,346r63,-24l881,286r63,-22l1007,228r62,-77l1132,69r63,-33l1258,2,1321,r63,35l1447,53r63,23l1572,118r63,35l1698,170r63,41l1824,218r63,15l1950,244r62,46l2075,298r63,11l2201,348r63,33l2327,384r63,29l2453,432r62,26l2578,499r63,17l2704,538r63,35l2830,593r63,9l2956,600r62,14l3081,608r63,6l3207,638r63,25l3333,706r63,14l3459,720r62,7e" filled="f" strokeweight=".80064mm">
                    <v:path arrowok="t" o:connecttype="custom" o:connectlocs="0,-1557;63,-1562;126,-1562;189,-1620;252,-1659;315,-1685;378,-1687;441,-1702;503,-1728;566,-1778;629,-1812;692,-1836;755,-1862;818,-1886;881,-1922;944,-1944;1007,-1980;1069,-2057;1132,-2139;1195,-2172;1258,-2206;1321,-2208;1384,-2173;1447,-2155;1510,-2132;1572,-2090;1635,-2055;1698,-2038;1761,-1997;1824,-1990;1887,-1975;1950,-1964;2012,-1918;2075,-1910;2138,-1899;2201,-1860;2264,-1827;2327,-1824;2390,-1795;2453,-1776;2515,-1750;2578,-1709;2641,-1692;2704,-1670;2767,-1635;2830,-1615;2893,-1606;2956,-1608;3018,-1594;3081,-1600;3144,-1594;3207,-1570;3270,-1545;3333,-1502;3396,-1488;3459,-1488;3521,-1481" o:connectangles="0,0,0,0,0,0,0,0,0,0,0,0,0,0,0,0,0,0,0,0,0,0,0,0,0,0,0,0,0,0,0,0,0,0,0,0,0,0,0,0,0,0,0,0,0,0,0,0,0,0,0,0,0,0,0,0,0"/>
                  </v:shape>
                </v:group>
                <v:group id="Group 137" o:spid="_x0000_s1063" style="position:absolute;left:6577;top:-678;width:3521;height:118" coordorigin="6577,-678" coordsize="3521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138" o:spid="_x0000_s1064" style="position:absolute;left:6577;top:-678;width:3521;height:118;visibility:visible;mso-wrap-style:square;v-text-anchor:top" coordsize="352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NK8IA&#10;AADcAAAADwAAAGRycy9kb3ducmV2LnhtbERPS2vCQBC+C/0PyxS86aYKWlJXSVsCXjz4oNDbmJ1m&#10;k2ZnQ3bV+O9dQfA2H99zFqveNuJMna8cK3gbJyCIC6crLhUc9vnoHYQPyBobx6TgSh5Wy5fBAlPt&#10;Lryl8y6UIoawT1GBCaFNpfSFIYt+7FriyP25zmKIsCul7vASw20jJ0kykxYrjg0GW/oyVPzvTlbB&#10;sa7xk39/THWs19+baZ55mWdKDV/77ANEoD48xQ/3Wsf58w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g0rwgAAANwAAAAPAAAAAAAAAAAAAAAAAJgCAABkcnMvZG93&#10;bnJldi54bWxQSwUGAAAAAAQABAD1AAAAhwMAAAAA&#10;" path="m,84l63,79r63,-9l189,73r63,-7l315,60r63,-1l441,54r62,-4l566,42r63,-3l692,42r63,-8l818,38r63,-3l944,29r63,-2l1069,19r63,-5l1195,12,1258,r63,6l1384,5r63,7l1510,31r62,13l1635,47r63,l1761,53r63,l1887,56r63,6l2012,62r63,4l2138,66r63,5l2264,74r63,6l2390,82r63,-1l2515,81r63,4l2641,92r63,4l2767,105r63,-3l2893,105r63,-4l3018,109r63,6l3144,116r63,-4l3270,114r63,1l3396,109r63,5l3521,118e" filled="f" strokeweight=".80064mm">
                    <v:stroke dashstyle="longDash"/>
                    <v:path arrowok="t" o:connecttype="custom" o:connectlocs="0,-594;63,-599;126,-608;189,-605;252,-612;315,-618;378,-619;441,-624;503,-628;566,-636;629,-639;692,-636;755,-644;818,-640;881,-643;944,-649;1007,-651;1069,-659;1132,-664;1195,-666;1258,-678;1321,-672;1384,-673;1447,-666;1510,-647;1572,-634;1635,-631;1698,-631;1761,-625;1824,-625;1887,-622;1950,-616;2012,-616;2075,-612;2138,-612;2201,-607;2264,-604;2327,-598;2390,-596;2453,-597;2515,-597;2578,-593;2641,-586;2704,-582;2767,-573;2830,-576;2893,-573;2956,-577;3018,-569;3081,-563;3144,-562;3207,-566;3270,-564;3333,-563;3396,-569;3459,-564;3521,-560" o:connectangles="0,0,0,0,0,0,0,0,0,0,0,0,0,0,0,0,0,0,0,0,0,0,0,0,0,0,0,0,0,0,0,0,0,0,0,0,0,0,0,0,0,0,0,0,0,0,0,0,0,0,0,0,0,0,0,0,0"/>
                  </v:shape>
                </v:group>
                <v:group id="Group 135" o:spid="_x0000_s1065" style="position:absolute;left:6402;top:-3420;width:3873;height:3265" coordorigin="6402,-3420" coordsize="3873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136" o:spid="_x0000_s1066" style="position:absolute;left:6402;top:-3420;width:3873;height:3265;visibility:visible;mso-wrap-style:square;v-text-anchor:top" coordsize="3873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w9sQA&#10;AADcAAAADwAAAGRycy9kb3ducmV2LnhtbERP32vCMBB+F/wfwgm+yEy2OTeqUTbBoTAE3QY+Hs3Z&#10;FptLaaKt/70RBN/u4/t503lrS3Gm2heONTwPFQji1JmCMw1/v8unDxA+IBssHZOGC3mYz7qdKSbG&#10;Nbyl8y5kIoawT1BDHkKVSOnTnCz6oauII3dwtcUQYZ1JU2MTw20pX5QaS4sFx4YcK1rklB53J6th&#10;//rz/bVZr/fbUfZ/sM1KqcGb0rrfaz8nIAK14SG+u1cmzn8fwe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o8PbEAAAA3AAAAA8AAAAAAAAAAAAAAAAAmAIAAGRycy9k&#10;b3ducmV2LnhtbFBLBQYAAAAABAAEAPUAAACJAwAAAAA=&#10;" path="m,3265r3872,l3872,,,,,3265xe" filled="f" strokeweight=".32086mm">
                    <v:path arrowok="t" o:connecttype="custom" o:connectlocs="0,-155;3872,-155;3872,-3420;0,-3420;0,-155" o:connectangles="0,0,0,0,0"/>
                  </v:shape>
                </v:group>
                <v:group id="Group 133" o:spid="_x0000_s1067" style="position:absolute;left:6402;top:-3716;width:3873;height:296" coordorigin="6402,-3716" coordsize="3873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134" o:spid="_x0000_s1068" style="position:absolute;left:6402;top:-3716;width:3873;height:296;visibility:visible;mso-wrap-style:square;v-text-anchor:top" coordsize="3873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3BWMQA&#10;AADcAAAADwAAAGRycy9kb3ducmV2LnhtbERPS2vCQBC+F/oflhF6azZ6iJK6iqQKXlrxAam3MTsm&#10;wexsyG41/vtuQfA2H99zpvPeNOJKnastKxhGMQjiwuqaSwWH/ep9AsJ5ZI2NZVJwJwfz2evLFFNt&#10;b7yl686XIoSwS1FB5X2bSumKigy6yLbEgTvbzqAPsCul7vAWwk0jR3GcSIM1h4YKW8oqKi67X6Mg&#10;3x5/vjd59pmf1quvTXZelsnxotTboF98gPDU+6f44V7rMH+cwP8z4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wVjEAAAA3AAAAA8AAAAAAAAAAAAAAAAAmAIAAGRycy9k&#10;b3ducmV2LnhtbFBLBQYAAAAABAAEAPUAAACJAwAAAAA=&#10;" path="m,296r3872,l3872,,,,,296e" fillcolor="#d9d9d9" stroked="f">
                    <v:path arrowok="t" o:connecttype="custom" o:connectlocs="0,-3420;3872,-3420;3872,-3716;0,-3716;0,-342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47" behindDoc="1" locked="0" layoutInCell="1" allowOverlap="1" wp14:anchorId="4FDA1771" wp14:editId="0CA15364">
                <wp:simplePos x="0" y="0"/>
                <wp:positionH relativeFrom="page">
                  <wp:posOffset>1511300</wp:posOffset>
                </wp:positionH>
                <wp:positionV relativeFrom="paragraph">
                  <wp:posOffset>-45085</wp:posOffset>
                </wp:positionV>
                <wp:extent cx="2500630" cy="2301875"/>
                <wp:effectExtent l="6350" t="0" r="7620" b="3810"/>
                <wp:wrapNone/>
                <wp:docPr id="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0630" cy="2301875"/>
                          <a:chOff x="2380" y="-71"/>
                          <a:chExt cx="3938" cy="3625"/>
                        </a:xfrm>
                      </wpg:grpSpPr>
                      <wpg:grpSp>
                        <wpg:cNvPr id="74" name="Group 130"/>
                        <wpg:cNvGrpSpPr>
                          <a:grpSpLocks/>
                        </wpg:cNvGrpSpPr>
                        <wpg:grpSpPr bwMode="auto">
                          <a:xfrm>
                            <a:off x="2435" y="2874"/>
                            <a:ext cx="3873" cy="2"/>
                            <a:chOff x="2435" y="2874"/>
                            <a:chExt cx="3873" cy="2"/>
                          </a:xfrm>
                        </wpg:grpSpPr>
                        <wps:wsp>
                          <wps:cNvPr id="75" name="Freeform 131"/>
                          <wps:cNvSpPr>
                            <a:spLocks/>
                          </wps:cNvSpPr>
                          <wps:spPr bwMode="auto">
                            <a:xfrm>
                              <a:off x="2435" y="2874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128"/>
                        <wpg:cNvGrpSpPr>
                          <a:grpSpLocks/>
                        </wpg:cNvGrpSpPr>
                        <wpg:grpSpPr bwMode="auto">
                          <a:xfrm>
                            <a:off x="2435" y="1821"/>
                            <a:ext cx="3873" cy="2"/>
                            <a:chOff x="2435" y="1821"/>
                            <a:chExt cx="3873" cy="2"/>
                          </a:xfrm>
                        </wpg:grpSpPr>
                        <wps:wsp>
                          <wps:cNvPr id="77" name="Freeform 129"/>
                          <wps:cNvSpPr>
                            <a:spLocks/>
                          </wps:cNvSpPr>
                          <wps:spPr bwMode="auto">
                            <a:xfrm>
                              <a:off x="2435" y="182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26"/>
                        <wpg:cNvGrpSpPr>
                          <a:grpSpLocks/>
                        </wpg:cNvGrpSpPr>
                        <wpg:grpSpPr bwMode="auto">
                          <a:xfrm>
                            <a:off x="2435" y="768"/>
                            <a:ext cx="3873" cy="2"/>
                            <a:chOff x="2435" y="768"/>
                            <a:chExt cx="3873" cy="2"/>
                          </a:xfrm>
                        </wpg:grpSpPr>
                        <wps:wsp>
                          <wps:cNvPr id="79" name="Freeform 127"/>
                          <wps:cNvSpPr>
                            <a:spLocks/>
                          </wps:cNvSpPr>
                          <wps:spPr bwMode="auto">
                            <a:xfrm>
                              <a:off x="2435" y="768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24"/>
                        <wpg:cNvGrpSpPr>
                          <a:grpSpLocks/>
                        </wpg:cNvGrpSpPr>
                        <wpg:grpSpPr bwMode="auto">
                          <a:xfrm>
                            <a:off x="2548" y="234"/>
                            <a:ext cx="2" cy="3265"/>
                            <a:chOff x="2548" y="234"/>
                            <a:chExt cx="2" cy="3265"/>
                          </a:xfrm>
                        </wpg:grpSpPr>
                        <wps:wsp>
                          <wps:cNvPr id="81" name="Freeform 125"/>
                          <wps:cNvSpPr>
                            <a:spLocks/>
                          </wps:cNvSpPr>
                          <wps:spPr bwMode="auto">
                            <a:xfrm>
                              <a:off x="2548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122"/>
                        <wpg:cNvGrpSpPr>
                          <a:grpSpLocks/>
                        </wpg:cNvGrpSpPr>
                        <wpg:grpSpPr bwMode="auto">
                          <a:xfrm>
                            <a:off x="3303" y="234"/>
                            <a:ext cx="2" cy="3265"/>
                            <a:chOff x="3303" y="234"/>
                            <a:chExt cx="2" cy="3265"/>
                          </a:xfrm>
                        </wpg:grpSpPr>
                        <wps:wsp>
                          <wps:cNvPr id="83" name="Freeform 123"/>
                          <wps:cNvSpPr>
                            <a:spLocks/>
                          </wps:cNvSpPr>
                          <wps:spPr bwMode="auto">
                            <a:xfrm>
                              <a:off x="3303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20"/>
                        <wpg:cNvGrpSpPr>
                          <a:grpSpLocks/>
                        </wpg:cNvGrpSpPr>
                        <wpg:grpSpPr bwMode="auto">
                          <a:xfrm>
                            <a:off x="4057" y="234"/>
                            <a:ext cx="2" cy="3265"/>
                            <a:chOff x="4057" y="234"/>
                            <a:chExt cx="2" cy="3265"/>
                          </a:xfrm>
                        </wpg:grpSpPr>
                        <wps:wsp>
                          <wps:cNvPr id="85" name="Freeform 121"/>
                          <wps:cNvSpPr>
                            <a:spLocks/>
                          </wps:cNvSpPr>
                          <wps:spPr bwMode="auto">
                            <a:xfrm>
                              <a:off x="4057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18"/>
                        <wpg:cNvGrpSpPr>
                          <a:grpSpLocks/>
                        </wpg:cNvGrpSpPr>
                        <wpg:grpSpPr bwMode="auto">
                          <a:xfrm>
                            <a:off x="4812" y="234"/>
                            <a:ext cx="2" cy="3265"/>
                            <a:chOff x="4812" y="234"/>
                            <a:chExt cx="2" cy="3265"/>
                          </a:xfrm>
                        </wpg:grpSpPr>
                        <wps:wsp>
                          <wps:cNvPr id="87" name="Freeform 119"/>
                          <wps:cNvSpPr>
                            <a:spLocks/>
                          </wps:cNvSpPr>
                          <wps:spPr bwMode="auto">
                            <a:xfrm>
                              <a:off x="4812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6"/>
                        <wpg:cNvGrpSpPr>
                          <a:grpSpLocks/>
                        </wpg:cNvGrpSpPr>
                        <wpg:grpSpPr bwMode="auto">
                          <a:xfrm>
                            <a:off x="5566" y="234"/>
                            <a:ext cx="2" cy="3265"/>
                            <a:chOff x="5566" y="234"/>
                            <a:chExt cx="2" cy="3265"/>
                          </a:xfrm>
                        </wpg:grpSpPr>
                        <wps:wsp>
                          <wps:cNvPr id="89" name="Freeform 117"/>
                          <wps:cNvSpPr>
                            <a:spLocks/>
                          </wps:cNvSpPr>
                          <wps:spPr bwMode="auto">
                            <a:xfrm>
                              <a:off x="5566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14"/>
                        <wpg:cNvGrpSpPr>
                          <a:grpSpLocks/>
                        </wpg:cNvGrpSpPr>
                        <wpg:grpSpPr bwMode="auto">
                          <a:xfrm>
                            <a:off x="2435" y="3401"/>
                            <a:ext cx="3873" cy="2"/>
                            <a:chOff x="2435" y="3401"/>
                            <a:chExt cx="3873" cy="2"/>
                          </a:xfrm>
                        </wpg:grpSpPr>
                        <wps:wsp>
                          <wps:cNvPr id="91" name="Freeform 115"/>
                          <wps:cNvSpPr>
                            <a:spLocks/>
                          </wps:cNvSpPr>
                          <wps:spPr bwMode="auto">
                            <a:xfrm>
                              <a:off x="2435" y="340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12"/>
                        <wpg:cNvGrpSpPr>
                          <a:grpSpLocks/>
                        </wpg:cNvGrpSpPr>
                        <wpg:grpSpPr bwMode="auto">
                          <a:xfrm>
                            <a:off x="2435" y="2348"/>
                            <a:ext cx="3873" cy="2"/>
                            <a:chOff x="2435" y="2348"/>
                            <a:chExt cx="3873" cy="2"/>
                          </a:xfrm>
                        </wpg:grpSpPr>
                        <wps:wsp>
                          <wps:cNvPr id="93" name="Freeform 113"/>
                          <wps:cNvSpPr>
                            <a:spLocks/>
                          </wps:cNvSpPr>
                          <wps:spPr bwMode="auto">
                            <a:xfrm>
                              <a:off x="2435" y="2348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10"/>
                        <wpg:cNvGrpSpPr>
                          <a:grpSpLocks/>
                        </wpg:cNvGrpSpPr>
                        <wpg:grpSpPr bwMode="auto">
                          <a:xfrm>
                            <a:off x="2435" y="1294"/>
                            <a:ext cx="3873" cy="2"/>
                            <a:chOff x="2435" y="1294"/>
                            <a:chExt cx="3873" cy="2"/>
                          </a:xfrm>
                        </wpg:grpSpPr>
                        <wps:wsp>
                          <wps:cNvPr id="95" name="Freeform 111"/>
                          <wps:cNvSpPr>
                            <a:spLocks/>
                          </wps:cNvSpPr>
                          <wps:spPr bwMode="auto">
                            <a:xfrm>
                              <a:off x="2435" y="1294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08"/>
                        <wpg:cNvGrpSpPr>
                          <a:grpSpLocks/>
                        </wpg:cNvGrpSpPr>
                        <wpg:grpSpPr bwMode="auto">
                          <a:xfrm>
                            <a:off x="2435" y="241"/>
                            <a:ext cx="3873" cy="2"/>
                            <a:chOff x="2435" y="241"/>
                            <a:chExt cx="3873" cy="2"/>
                          </a:xfrm>
                        </wpg:grpSpPr>
                        <wps:wsp>
                          <wps:cNvPr id="97" name="Freeform 109"/>
                          <wps:cNvSpPr>
                            <a:spLocks/>
                          </wps:cNvSpPr>
                          <wps:spPr bwMode="auto">
                            <a:xfrm>
                              <a:off x="2435" y="24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6308 2435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3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06"/>
                        <wpg:cNvGrpSpPr>
                          <a:grpSpLocks/>
                        </wpg:cNvGrpSpPr>
                        <wpg:grpSpPr bwMode="auto">
                          <a:xfrm>
                            <a:off x="2926" y="234"/>
                            <a:ext cx="2" cy="3265"/>
                            <a:chOff x="2926" y="234"/>
                            <a:chExt cx="2" cy="3265"/>
                          </a:xfrm>
                        </wpg:grpSpPr>
                        <wps:wsp>
                          <wps:cNvPr id="99" name="Freeform 107"/>
                          <wps:cNvSpPr>
                            <a:spLocks/>
                          </wps:cNvSpPr>
                          <wps:spPr bwMode="auto">
                            <a:xfrm>
                              <a:off x="2926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4"/>
                        <wpg:cNvGrpSpPr>
                          <a:grpSpLocks/>
                        </wpg:cNvGrpSpPr>
                        <wpg:grpSpPr bwMode="auto">
                          <a:xfrm>
                            <a:off x="3680" y="234"/>
                            <a:ext cx="2" cy="3265"/>
                            <a:chOff x="3680" y="234"/>
                            <a:chExt cx="2" cy="3265"/>
                          </a:xfrm>
                        </wpg:grpSpPr>
                        <wps:wsp>
                          <wps:cNvPr id="101" name="Freeform 105"/>
                          <wps:cNvSpPr>
                            <a:spLocks/>
                          </wps:cNvSpPr>
                          <wps:spPr bwMode="auto">
                            <a:xfrm>
                              <a:off x="3680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>
                          <a:grpSpLocks/>
                        </wpg:cNvGrpSpPr>
                        <wpg:grpSpPr bwMode="auto">
                          <a:xfrm>
                            <a:off x="4435" y="234"/>
                            <a:ext cx="2" cy="3265"/>
                            <a:chOff x="4435" y="234"/>
                            <a:chExt cx="2" cy="3265"/>
                          </a:xfrm>
                        </wpg:grpSpPr>
                        <wps:wsp>
                          <wps:cNvPr id="103" name="Freeform 103"/>
                          <wps:cNvSpPr>
                            <a:spLocks/>
                          </wps:cNvSpPr>
                          <wps:spPr bwMode="auto">
                            <a:xfrm>
                              <a:off x="4435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0"/>
                        <wpg:cNvGrpSpPr>
                          <a:grpSpLocks/>
                        </wpg:cNvGrpSpPr>
                        <wpg:grpSpPr bwMode="auto">
                          <a:xfrm>
                            <a:off x="5189" y="234"/>
                            <a:ext cx="2" cy="3265"/>
                            <a:chOff x="5189" y="234"/>
                            <a:chExt cx="2" cy="3265"/>
                          </a:xfrm>
                        </wpg:grpSpPr>
                        <wps:wsp>
                          <wps:cNvPr id="105" name="Freeform 101"/>
                          <wps:cNvSpPr>
                            <a:spLocks/>
                          </wps:cNvSpPr>
                          <wps:spPr bwMode="auto">
                            <a:xfrm>
                              <a:off x="5189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8"/>
                        <wpg:cNvGrpSpPr>
                          <a:grpSpLocks/>
                        </wpg:cNvGrpSpPr>
                        <wpg:grpSpPr bwMode="auto">
                          <a:xfrm>
                            <a:off x="5944" y="234"/>
                            <a:ext cx="2" cy="3265"/>
                            <a:chOff x="5944" y="234"/>
                            <a:chExt cx="2" cy="3265"/>
                          </a:xfrm>
                        </wpg:grpSpPr>
                        <wps:wsp>
                          <wps:cNvPr id="107" name="Freeform 99"/>
                          <wps:cNvSpPr>
                            <a:spLocks/>
                          </wps:cNvSpPr>
                          <wps:spPr bwMode="auto">
                            <a:xfrm>
                              <a:off x="5944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6"/>
                        <wpg:cNvGrpSpPr>
                          <a:grpSpLocks/>
                        </wpg:cNvGrpSpPr>
                        <wpg:grpSpPr bwMode="auto">
                          <a:xfrm>
                            <a:off x="2611" y="3077"/>
                            <a:ext cx="3521" cy="207"/>
                            <a:chOff x="2611" y="3077"/>
                            <a:chExt cx="3521" cy="207"/>
                          </a:xfrm>
                        </wpg:grpSpPr>
                        <wps:wsp>
                          <wps:cNvPr id="109" name="Freeform 97"/>
                          <wps:cNvSpPr>
                            <a:spLocks/>
                          </wps:cNvSpPr>
                          <wps:spPr bwMode="auto">
                            <a:xfrm>
                              <a:off x="2611" y="3077"/>
                              <a:ext cx="3521" cy="207"/>
                            </a:xfrm>
                            <a:custGeom>
                              <a:avLst/>
                              <a:gdLst>
                                <a:gd name="T0" fmla="+- 0 2611 2611"/>
                                <a:gd name="T1" fmla="*/ T0 w 3521"/>
                                <a:gd name="T2" fmla="+- 0 3202 3077"/>
                                <a:gd name="T3" fmla="*/ 3202 h 207"/>
                                <a:gd name="T4" fmla="+- 0 2674 2611"/>
                                <a:gd name="T5" fmla="*/ T4 w 3521"/>
                                <a:gd name="T6" fmla="+- 0 3190 3077"/>
                                <a:gd name="T7" fmla="*/ 3190 h 207"/>
                                <a:gd name="T8" fmla="+- 0 2737 2611"/>
                                <a:gd name="T9" fmla="*/ T8 w 3521"/>
                                <a:gd name="T10" fmla="+- 0 3188 3077"/>
                                <a:gd name="T11" fmla="*/ 3188 h 207"/>
                                <a:gd name="T12" fmla="+- 0 2800 2611"/>
                                <a:gd name="T13" fmla="*/ T12 w 3521"/>
                                <a:gd name="T14" fmla="+- 0 3173 3077"/>
                                <a:gd name="T15" fmla="*/ 3173 h 207"/>
                                <a:gd name="T16" fmla="+- 0 2863 2611"/>
                                <a:gd name="T17" fmla="*/ T16 w 3521"/>
                                <a:gd name="T18" fmla="+- 0 3159 3077"/>
                                <a:gd name="T19" fmla="*/ 3159 h 207"/>
                                <a:gd name="T20" fmla="+- 0 2926 2611"/>
                                <a:gd name="T21" fmla="*/ T20 w 3521"/>
                                <a:gd name="T22" fmla="+- 0 3152 3077"/>
                                <a:gd name="T23" fmla="*/ 3152 h 207"/>
                                <a:gd name="T24" fmla="+- 0 2989 2611"/>
                                <a:gd name="T25" fmla="*/ T24 w 3521"/>
                                <a:gd name="T26" fmla="+- 0 3154 3077"/>
                                <a:gd name="T27" fmla="*/ 3154 h 207"/>
                                <a:gd name="T28" fmla="+- 0 3052 2611"/>
                                <a:gd name="T29" fmla="*/ T28 w 3521"/>
                                <a:gd name="T30" fmla="+- 0 3156 3077"/>
                                <a:gd name="T31" fmla="*/ 3156 h 207"/>
                                <a:gd name="T32" fmla="+- 0 3114 2611"/>
                                <a:gd name="T33" fmla="*/ T32 w 3521"/>
                                <a:gd name="T34" fmla="+- 0 3159 3077"/>
                                <a:gd name="T35" fmla="*/ 3159 h 207"/>
                                <a:gd name="T36" fmla="+- 0 3177 2611"/>
                                <a:gd name="T37" fmla="*/ T36 w 3521"/>
                                <a:gd name="T38" fmla="+- 0 3166 3077"/>
                                <a:gd name="T39" fmla="*/ 3166 h 207"/>
                                <a:gd name="T40" fmla="+- 0 3240 2611"/>
                                <a:gd name="T41" fmla="*/ T40 w 3521"/>
                                <a:gd name="T42" fmla="+- 0 3166 3077"/>
                                <a:gd name="T43" fmla="*/ 3166 h 207"/>
                                <a:gd name="T44" fmla="+- 0 3303 2611"/>
                                <a:gd name="T45" fmla="*/ T44 w 3521"/>
                                <a:gd name="T46" fmla="+- 0 3149 3077"/>
                                <a:gd name="T47" fmla="*/ 3149 h 207"/>
                                <a:gd name="T48" fmla="+- 0 3366 2611"/>
                                <a:gd name="T49" fmla="*/ T48 w 3521"/>
                                <a:gd name="T50" fmla="+- 0 3139 3077"/>
                                <a:gd name="T51" fmla="*/ 3139 h 207"/>
                                <a:gd name="T52" fmla="+- 0 3429 2611"/>
                                <a:gd name="T53" fmla="*/ T52 w 3521"/>
                                <a:gd name="T54" fmla="+- 0 3130 3077"/>
                                <a:gd name="T55" fmla="*/ 3130 h 207"/>
                                <a:gd name="T56" fmla="+- 0 3492 2611"/>
                                <a:gd name="T57" fmla="*/ T56 w 3521"/>
                                <a:gd name="T58" fmla="+- 0 3127 3077"/>
                                <a:gd name="T59" fmla="*/ 3127 h 207"/>
                                <a:gd name="T60" fmla="+- 0 3555 2611"/>
                                <a:gd name="T61" fmla="*/ T60 w 3521"/>
                                <a:gd name="T62" fmla="+- 0 3111 3077"/>
                                <a:gd name="T63" fmla="*/ 3111 h 207"/>
                                <a:gd name="T64" fmla="+- 0 3617 2611"/>
                                <a:gd name="T65" fmla="*/ T64 w 3521"/>
                                <a:gd name="T66" fmla="+- 0 3103 3077"/>
                                <a:gd name="T67" fmla="*/ 3103 h 207"/>
                                <a:gd name="T68" fmla="+- 0 3680 2611"/>
                                <a:gd name="T69" fmla="*/ T68 w 3521"/>
                                <a:gd name="T70" fmla="+- 0 3086 3077"/>
                                <a:gd name="T71" fmla="*/ 3086 h 207"/>
                                <a:gd name="T72" fmla="+- 0 3743 2611"/>
                                <a:gd name="T73" fmla="*/ T72 w 3521"/>
                                <a:gd name="T74" fmla="+- 0 3079 3077"/>
                                <a:gd name="T75" fmla="*/ 3079 h 207"/>
                                <a:gd name="T76" fmla="+- 0 3806 2611"/>
                                <a:gd name="T77" fmla="*/ T76 w 3521"/>
                                <a:gd name="T78" fmla="+- 0 3079 3077"/>
                                <a:gd name="T79" fmla="*/ 3079 h 207"/>
                                <a:gd name="T80" fmla="+- 0 3869 2611"/>
                                <a:gd name="T81" fmla="*/ T80 w 3521"/>
                                <a:gd name="T82" fmla="+- 0 3087 3077"/>
                                <a:gd name="T83" fmla="*/ 3087 h 207"/>
                                <a:gd name="T84" fmla="+- 0 3932 2611"/>
                                <a:gd name="T85" fmla="*/ T84 w 3521"/>
                                <a:gd name="T86" fmla="+- 0 3084 3077"/>
                                <a:gd name="T87" fmla="*/ 3084 h 207"/>
                                <a:gd name="T88" fmla="+- 0 3995 2611"/>
                                <a:gd name="T89" fmla="*/ T88 w 3521"/>
                                <a:gd name="T90" fmla="+- 0 3077 3077"/>
                                <a:gd name="T91" fmla="*/ 3077 h 207"/>
                                <a:gd name="T92" fmla="+- 0 4057 2611"/>
                                <a:gd name="T93" fmla="*/ T92 w 3521"/>
                                <a:gd name="T94" fmla="+- 0 3098 3077"/>
                                <a:gd name="T95" fmla="*/ 3098 h 207"/>
                                <a:gd name="T96" fmla="+- 0 4120 2611"/>
                                <a:gd name="T97" fmla="*/ T96 w 3521"/>
                                <a:gd name="T98" fmla="+- 0 3101 3077"/>
                                <a:gd name="T99" fmla="*/ 3101 h 207"/>
                                <a:gd name="T100" fmla="+- 0 4183 2611"/>
                                <a:gd name="T101" fmla="*/ T100 w 3521"/>
                                <a:gd name="T102" fmla="+- 0 3128 3077"/>
                                <a:gd name="T103" fmla="*/ 3128 h 207"/>
                                <a:gd name="T104" fmla="+- 0 4246 2611"/>
                                <a:gd name="T105" fmla="*/ T104 w 3521"/>
                                <a:gd name="T106" fmla="+- 0 3139 3077"/>
                                <a:gd name="T107" fmla="*/ 3139 h 207"/>
                                <a:gd name="T108" fmla="+- 0 4309 2611"/>
                                <a:gd name="T109" fmla="*/ T108 w 3521"/>
                                <a:gd name="T110" fmla="+- 0 3151 3077"/>
                                <a:gd name="T111" fmla="*/ 3151 h 207"/>
                                <a:gd name="T112" fmla="+- 0 4372 2611"/>
                                <a:gd name="T113" fmla="*/ T112 w 3521"/>
                                <a:gd name="T114" fmla="+- 0 3152 3077"/>
                                <a:gd name="T115" fmla="*/ 3152 h 207"/>
                                <a:gd name="T116" fmla="+- 0 4435 2611"/>
                                <a:gd name="T117" fmla="*/ T116 w 3521"/>
                                <a:gd name="T118" fmla="+- 0 3146 3077"/>
                                <a:gd name="T119" fmla="*/ 3146 h 207"/>
                                <a:gd name="T120" fmla="+- 0 4498 2611"/>
                                <a:gd name="T121" fmla="*/ T120 w 3521"/>
                                <a:gd name="T122" fmla="+- 0 3135 3077"/>
                                <a:gd name="T123" fmla="*/ 3135 h 207"/>
                                <a:gd name="T124" fmla="+- 0 4560 2611"/>
                                <a:gd name="T125" fmla="*/ T124 w 3521"/>
                                <a:gd name="T126" fmla="+- 0 3142 3077"/>
                                <a:gd name="T127" fmla="*/ 3142 h 207"/>
                                <a:gd name="T128" fmla="+- 0 4623 2611"/>
                                <a:gd name="T129" fmla="*/ T128 w 3521"/>
                                <a:gd name="T130" fmla="+- 0 3152 3077"/>
                                <a:gd name="T131" fmla="*/ 3152 h 207"/>
                                <a:gd name="T132" fmla="+- 0 4686 2611"/>
                                <a:gd name="T133" fmla="*/ T132 w 3521"/>
                                <a:gd name="T134" fmla="+- 0 3166 3077"/>
                                <a:gd name="T135" fmla="*/ 3166 h 207"/>
                                <a:gd name="T136" fmla="+- 0 4749 2611"/>
                                <a:gd name="T137" fmla="*/ T136 w 3521"/>
                                <a:gd name="T138" fmla="+- 0 3180 3077"/>
                                <a:gd name="T139" fmla="*/ 3180 h 207"/>
                                <a:gd name="T140" fmla="+- 0 4812 2611"/>
                                <a:gd name="T141" fmla="*/ T140 w 3521"/>
                                <a:gd name="T142" fmla="+- 0 3187 3077"/>
                                <a:gd name="T143" fmla="*/ 3187 h 207"/>
                                <a:gd name="T144" fmla="+- 0 4875 2611"/>
                                <a:gd name="T145" fmla="*/ T144 w 3521"/>
                                <a:gd name="T146" fmla="+- 0 3202 3077"/>
                                <a:gd name="T147" fmla="*/ 3202 h 207"/>
                                <a:gd name="T148" fmla="+- 0 4938 2611"/>
                                <a:gd name="T149" fmla="*/ T148 w 3521"/>
                                <a:gd name="T150" fmla="+- 0 3199 3077"/>
                                <a:gd name="T151" fmla="*/ 3199 h 207"/>
                                <a:gd name="T152" fmla="+- 0 5001 2611"/>
                                <a:gd name="T153" fmla="*/ T152 w 3521"/>
                                <a:gd name="T154" fmla="+- 0 3207 3077"/>
                                <a:gd name="T155" fmla="*/ 3207 h 207"/>
                                <a:gd name="T156" fmla="+- 0 5063 2611"/>
                                <a:gd name="T157" fmla="*/ T156 w 3521"/>
                                <a:gd name="T158" fmla="+- 0 3221 3077"/>
                                <a:gd name="T159" fmla="*/ 3221 h 207"/>
                                <a:gd name="T160" fmla="+- 0 5126 2611"/>
                                <a:gd name="T161" fmla="*/ T160 w 3521"/>
                                <a:gd name="T162" fmla="+- 0 3235 3077"/>
                                <a:gd name="T163" fmla="*/ 3235 h 207"/>
                                <a:gd name="T164" fmla="+- 0 5189 2611"/>
                                <a:gd name="T165" fmla="*/ T164 w 3521"/>
                                <a:gd name="T166" fmla="+- 0 3240 3077"/>
                                <a:gd name="T167" fmla="*/ 3240 h 207"/>
                                <a:gd name="T168" fmla="+- 0 5252 2611"/>
                                <a:gd name="T169" fmla="*/ T168 w 3521"/>
                                <a:gd name="T170" fmla="+- 0 3245 3077"/>
                                <a:gd name="T171" fmla="*/ 3245 h 207"/>
                                <a:gd name="T172" fmla="+- 0 5315 2611"/>
                                <a:gd name="T173" fmla="*/ T172 w 3521"/>
                                <a:gd name="T174" fmla="+- 0 3257 3077"/>
                                <a:gd name="T175" fmla="*/ 3257 h 207"/>
                                <a:gd name="T176" fmla="+- 0 5378 2611"/>
                                <a:gd name="T177" fmla="*/ T176 w 3521"/>
                                <a:gd name="T178" fmla="+- 0 3267 3077"/>
                                <a:gd name="T179" fmla="*/ 3267 h 207"/>
                                <a:gd name="T180" fmla="+- 0 5441 2611"/>
                                <a:gd name="T181" fmla="*/ T180 w 3521"/>
                                <a:gd name="T182" fmla="+- 0 3267 3077"/>
                                <a:gd name="T183" fmla="*/ 3267 h 207"/>
                                <a:gd name="T184" fmla="+- 0 5504 2611"/>
                                <a:gd name="T185" fmla="*/ T184 w 3521"/>
                                <a:gd name="T186" fmla="+- 0 3276 3077"/>
                                <a:gd name="T187" fmla="*/ 3276 h 207"/>
                                <a:gd name="T188" fmla="+- 0 5566 2611"/>
                                <a:gd name="T189" fmla="*/ T188 w 3521"/>
                                <a:gd name="T190" fmla="+- 0 3269 3077"/>
                                <a:gd name="T191" fmla="*/ 3269 h 207"/>
                                <a:gd name="T192" fmla="+- 0 5629 2611"/>
                                <a:gd name="T193" fmla="*/ T192 w 3521"/>
                                <a:gd name="T194" fmla="+- 0 3276 3077"/>
                                <a:gd name="T195" fmla="*/ 3276 h 207"/>
                                <a:gd name="T196" fmla="+- 0 5692 2611"/>
                                <a:gd name="T197" fmla="*/ T196 w 3521"/>
                                <a:gd name="T198" fmla="+- 0 3269 3077"/>
                                <a:gd name="T199" fmla="*/ 3269 h 207"/>
                                <a:gd name="T200" fmla="+- 0 5755 2611"/>
                                <a:gd name="T201" fmla="*/ T200 w 3521"/>
                                <a:gd name="T202" fmla="+- 0 3269 3077"/>
                                <a:gd name="T203" fmla="*/ 3269 h 207"/>
                                <a:gd name="T204" fmla="+- 0 5818 2611"/>
                                <a:gd name="T205" fmla="*/ T204 w 3521"/>
                                <a:gd name="T206" fmla="+- 0 3281 3077"/>
                                <a:gd name="T207" fmla="*/ 3281 h 207"/>
                                <a:gd name="T208" fmla="+- 0 5881 2611"/>
                                <a:gd name="T209" fmla="*/ T208 w 3521"/>
                                <a:gd name="T210" fmla="+- 0 3284 3077"/>
                                <a:gd name="T211" fmla="*/ 3284 h 207"/>
                                <a:gd name="T212" fmla="+- 0 5944 2611"/>
                                <a:gd name="T213" fmla="*/ T212 w 3521"/>
                                <a:gd name="T214" fmla="+- 0 3281 3077"/>
                                <a:gd name="T215" fmla="*/ 3281 h 207"/>
                                <a:gd name="T216" fmla="+- 0 6007 2611"/>
                                <a:gd name="T217" fmla="*/ T216 w 3521"/>
                                <a:gd name="T218" fmla="+- 0 3278 3077"/>
                                <a:gd name="T219" fmla="*/ 3278 h 207"/>
                                <a:gd name="T220" fmla="+- 0 6069 2611"/>
                                <a:gd name="T221" fmla="*/ T220 w 3521"/>
                                <a:gd name="T222" fmla="+- 0 3276 3077"/>
                                <a:gd name="T223" fmla="*/ 3276 h 207"/>
                                <a:gd name="T224" fmla="+- 0 6132 2611"/>
                                <a:gd name="T225" fmla="*/ T224 w 3521"/>
                                <a:gd name="T226" fmla="+- 0 3278 3077"/>
                                <a:gd name="T227" fmla="*/ 3278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207">
                                  <a:moveTo>
                                    <a:pt x="0" y="125"/>
                                  </a:moveTo>
                                  <a:lnTo>
                                    <a:pt x="63" y="113"/>
                                  </a:lnTo>
                                  <a:lnTo>
                                    <a:pt x="126" y="111"/>
                                  </a:lnTo>
                                  <a:lnTo>
                                    <a:pt x="189" y="96"/>
                                  </a:lnTo>
                                  <a:lnTo>
                                    <a:pt x="252" y="82"/>
                                  </a:lnTo>
                                  <a:lnTo>
                                    <a:pt x="315" y="75"/>
                                  </a:lnTo>
                                  <a:lnTo>
                                    <a:pt x="378" y="77"/>
                                  </a:lnTo>
                                  <a:lnTo>
                                    <a:pt x="441" y="79"/>
                                  </a:lnTo>
                                  <a:lnTo>
                                    <a:pt x="503" y="82"/>
                                  </a:lnTo>
                                  <a:lnTo>
                                    <a:pt x="566" y="89"/>
                                  </a:lnTo>
                                  <a:lnTo>
                                    <a:pt x="629" y="89"/>
                                  </a:lnTo>
                                  <a:lnTo>
                                    <a:pt x="692" y="72"/>
                                  </a:lnTo>
                                  <a:lnTo>
                                    <a:pt x="755" y="62"/>
                                  </a:lnTo>
                                  <a:lnTo>
                                    <a:pt x="818" y="53"/>
                                  </a:lnTo>
                                  <a:lnTo>
                                    <a:pt x="881" y="50"/>
                                  </a:lnTo>
                                  <a:lnTo>
                                    <a:pt x="944" y="34"/>
                                  </a:lnTo>
                                  <a:lnTo>
                                    <a:pt x="1006" y="26"/>
                                  </a:lnTo>
                                  <a:lnTo>
                                    <a:pt x="1069" y="9"/>
                                  </a:lnTo>
                                  <a:lnTo>
                                    <a:pt x="1132" y="2"/>
                                  </a:lnTo>
                                  <a:lnTo>
                                    <a:pt x="1195" y="2"/>
                                  </a:lnTo>
                                  <a:lnTo>
                                    <a:pt x="1258" y="10"/>
                                  </a:lnTo>
                                  <a:lnTo>
                                    <a:pt x="1321" y="7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446" y="21"/>
                                  </a:lnTo>
                                  <a:lnTo>
                                    <a:pt x="1509" y="24"/>
                                  </a:lnTo>
                                  <a:lnTo>
                                    <a:pt x="1572" y="51"/>
                                  </a:lnTo>
                                  <a:lnTo>
                                    <a:pt x="1635" y="62"/>
                                  </a:lnTo>
                                  <a:lnTo>
                                    <a:pt x="1698" y="74"/>
                                  </a:lnTo>
                                  <a:lnTo>
                                    <a:pt x="1761" y="75"/>
                                  </a:lnTo>
                                  <a:lnTo>
                                    <a:pt x="1824" y="69"/>
                                  </a:lnTo>
                                  <a:lnTo>
                                    <a:pt x="1887" y="58"/>
                                  </a:lnTo>
                                  <a:lnTo>
                                    <a:pt x="1949" y="65"/>
                                  </a:lnTo>
                                  <a:lnTo>
                                    <a:pt x="2012" y="75"/>
                                  </a:lnTo>
                                  <a:lnTo>
                                    <a:pt x="2075" y="89"/>
                                  </a:lnTo>
                                  <a:lnTo>
                                    <a:pt x="2138" y="103"/>
                                  </a:lnTo>
                                  <a:lnTo>
                                    <a:pt x="2201" y="110"/>
                                  </a:lnTo>
                                  <a:lnTo>
                                    <a:pt x="2264" y="125"/>
                                  </a:lnTo>
                                  <a:lnTo>
                                    <a:pt x="2327" y="122"/>
                                  </a:lnTo>
                                  <a:lnTo>
                                    <a:pt x="2390" y="130"/>
                                  </a:lnTo>
                                  <a:lnTo>
                                    <a:pt x="2452" y="144"/>
                                  </a:lnTo>
                                  <a:lnTo>
                                    <a:pt x="2515" y="158"/>
                                  </a:lnTo>
                                  <a:lnTo>
                                    <a:pt x="2578" y="163"/>
                                  </a:lnTo>
                                  <a:lnTo>
                                    <a:pt x="2641" y="168"/>
                                  </a:lnTo>
                                  <a:lnTo>
                                    <a:pt x="2704" y="180"/>
                                  </a:lnTo>
                                  <a:lnTo>
                                    <a:pt x="2767" y="190"/>
                                  </a:lnTo>
                                  <a:lnTo>
                                    <a:pt x="2830" y="190"/>
                                  </a:lnTo>
                                  <a:lnTo>
                                    <a:pt x="2893" y="199"/>
                                  </a:lnTo>
                                  <a:lnTo>
                                    <a:pt x="2955" y="192"/>
                                  </a:lnTo>
                                  <a:lnTo>
                                    <a:pt x="3018" y="199"/>
                                  </a:lnTo>
                                  <a:lnTo>
                                    <a:pt x="3081" y="192"/>
                                  </a:lnTo>
                                  <a:lnTo>
                                    <a:pt x="3144" y="192"/>
                                  </a:lnTo>
                                  <a:lnTo>
                                    <a:pt x="3207" y="204"/>
                                  </a:lnTo>
                                  <a:lnTo>
                                    <a:pt x="3270" y="207"/>
                                  </a:lnTo>
                                  <a:lnTo>
                                    <a:pt x="3333" y="204"/>
                                  </a:lnTo>
                                  <a:lnTo>
                                    <a:pt x="3396" y="201"/>
                                  </a:lnTo>
                                  <a:lnTo>
                                    <a:pt x="3458" y="199"/>
                                  </a:lnTo>
                                  <a:lnTo>
                                    <a:pt x="3521" y="201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4"/>
                        <wpg:cNvGrpSpPr>
                          <a:grpSpLocks/>
                        </wpg:cNvGrpSpPr>
                        <wpg:grpSpPr bwMode="auto">
                          <a:xfrm>
                            <a:off x="2611" y="3274"/>
                            <a:ext cx="3521" cy="76"/>
                            <a:chOff x="2611" y="3274"/>
                            <a:chExt cx="3521" cy="76"/>
                          </a:xfrm>
                        </wpg:grpSpPr>
                        <wps:wsp>
                          <wps:cNvPr id="111" name="Freeform 95"/>
                          <wps:cNvSpPr>
                            <a:spLocks/>
                          </wps:cNvSpPr>
                          <wps:spPr bwMode="auto">
                            <a:xfrm>
                              <a:off x="2611" y="3274"/>
                              <a:ext cx="3521" cy="76"/>
                            </a:xfrm>
                            <a:custGeom>
                              <a:avLst/>
                              <a:gdLst>
                                <a:gd name="T0" fmla="+- 0 2611 2611"/>
                                <a:gd name="T1" fmla="*/ T0 w 3521"/>
                                <a:gd name="T2" fmla="+- 0 3296 3274"/>
                                <a:gd name="T3" fmla="*/ 3296 h 76"/>
                                <a:gd name="T4" fmla="+- 0 2674 2611"/>
                                <a:gd name="T5" fmla="*/ T4 w 3521"/>
                                <a:gd name="T6" fmla="+- 0 3299 3274"/>
                                <a:gd name="T7" fmla="*/ 3299 h 76"/>
                                <a:gd name="T8" fmla="+- 0 2737 2611"/>
                                <a:gd name="T9" fmla="*/ T8 w 3521"/>
                                <a:gd name="T10" fmla="+- 0 3300 3274"/>
                                <a:gd name="T11" fmla="*/ 3300 h 76"/>
                                <a:gd name="T12" fmla="+- 0 2800 2611"/>
                                <a:gd name="T13" fmla="*/ T12 w 3521"/>
                                <a:gd name="T14" fmla="+- 0 3300 3274"/>
                                <a:gd name="T15" fmla="*/ 3300 h 76"/>
                                <a:gd name="T16" fmla="+- 0 2863 2611"/>
                                <a:gd name="T17" fmla="*/ T16 w 3521"/>
                                <a:gd name="T18" fmla="+- 0 3302 3274"/>
                                <a:gd name="T19" fmla="*/ 3302 h 76"/>
                                <a:gd name="T20" fmla="+- 0 2926 2611"/>
                                <a:gd name="T21" fmla="*/ T20 w 3521"/>
                                <a:gd name="T22" fmla="+- 0 3301 3274"/>
                                <a:gd name="T23" fmla="*/ 3301 h 76"/>
                                <a:gd name="T24" fmla="+- 0 2989 2611"/>
                                <a:gd name="T25" fmla="*/ T24 w 3521"/>
                                <a:gd name="T26" fmla="+- 0 3299 3274"/>
                                <a:gd name="T27" fmla="*/ 3299 h 76"/>
                                <a:gd name="T28" fmla="+- 0 3052 2611"/>
                                <a:gd name="T29" fmla="*/ T28 w 3521"/>
                                <a:gd name="T30" fmla="+- 0 3299 3274"/>
                                <a:gd name="T31" fmla="*/ 3299 h 76"/>
                                <a:gd name="T32" fmla="+- 0 3114 2611"/>
                                <a:gd name="T33" fmla="*/ T32 w 3521"/>
                                <a:gd name="T34" fmla="+- 0 3297 3274"/>
                                <a:gd name="T35" fmla="*/ 3297 h 76"/>
                                <a:gd name="T36" fmla="+- 0 3177 2611"/>
                                <a:gd name="T37" fmla="*/ T36 w 3521"/>
                                <a:gd name="T38" fmla="+- 0 3293 3274"/>
                                <a:gd name="T39" fmla="*/ 3293 h 76"/>
                                <a:gd name="T40" fmla="+- 0 3240 2611"/>
                                <a:gd name="T41" fmla="*/ T40 w 3521"/>
                                <a:gd name="T42" fmla="+- 0 3290 3274"/>
                                <a:gd name="T43" fmla="*/ 3290 h 76"/>
                                <a:gd name="T44" fmla="+- 0 3303 2611"/>
                                <a:gd name="T45" fmla="*/ T44 w 3521"/>
                                <a:gd name="T46" fmla="+- 0 3292 3274"/>
                                <a:gd name="T47" fmla="*/ 3292 h 76"/>
                                <a:gd name="T48" fmla="+- 0 3366 2611"/>
                                <a:gd name="T49" fmla="*/ T48 w 3521"/>
                                <a:gd name="T50" fmla="+- 0 3287 3274"/>
                                <a:gd name="T51" fmla="*/ 3287 h 76"/>
                                <a:gd name="T52" fmla="+- 0 3429 2611"/>
                                <a:gd name="T53" fmla="*/ T52 w 3521"/>
                                <a:gd name="T54" fmla="+- 0 3286 3274"/>
                                <a:gd name="T55" fmla="*/ 3286 h 76"/>
                                <a:gd name="T56" fmla="+- 0 3492 2611"/>
                                <a:gd name="T57" fmla="*/ T56 w 3521"/>
                                <a:gd name="T58" fmla="+- 0 3286 3274"/>
                                <a:gd name="T59" fmla="*/ 3286 h 76"/>
                                <a:gd name="T60" fmla="+- 0 3555 2611"/>
                                <a:gd name="T61" fmla="*/ T60 w 3521"/>
                                <a:gd name="T62" fmla="+- 0 3282 3274"/>
                                <a:gd name="T63" fmla="*/ 3282 h 76"/>
                                <a:gd name="T64" fmla="+- 0 3617 2611"/>
                                <a:gd name="T65" fmla="*/ T64 w 3521"/>
                                <a:gd name="T66" fmla="+- 0 3278 3274"/>
                                <a:gd name="T67" fmla="*/ 3278 h 76"/>
                                <a:gd name="T68" fmla="+- 0 3680 2611"/>
                                <a:gd name="T69" fmla="*/ T68 w 3521"/>
                                <a:gd name="T70" fmla="+- 0 3276 3274"/>
                                <a:gd name="T71" fmla="*/ 3276 h 76"/>
                                <a:gd name="T72" fmla="+- 0 3743 2611"/>
                                <a:gd name="T73" fmla="*/ T72 w 3521"/>
                                <a:gd name="T74" fmla="+- 0 3278 3274"/>
                                <a:gd name="T75" fmla="*/ 3278 h 76"/>
                                <a:gd name="T76" fmla="+- 0 3806 2611"/>
                                <a:gd name="T77" fmla="*/ T76 w 3521"/>
                                <a:gd name="T78" fmla="+- 0 3276 3274"/>
                                <a:gd name="T79" fmla="*/ 3276 h 76"/>
                                <a:gd name="T80" fmla="+- 0 3869 2611"/>
                                <a:gd name="T81" fmla="*/ T80 w 3521"/>
                                <a:gd name="T82" fmla="+- 0 3275 3274"/>
                                <a:gd name="T83" fmla="*/ 3275 h 76"/>
                                <a:gd name="T84" fmla="+- 0 3932 2611"/>
                                <a:gd name="T85" fmla="*/ T84 w 3521"/>
                                <a:gd name="T86" fmla="+- 0 3274 3274"/>
                                <a:gd name="T87" fmla="*/ 3274 h 76"/>
                                <a:gd name="T88" fmla="+- 0 3995 2611"/>
                                <a:gd name="T89" fmla="*/ T88 w 3521"/>
                                <a:gd name="T90" fmla="+- 0 3280 3274"/>
                                <a:gd name="T91" fmla="*/ 3280 h 76"/>
                                <a:gd name="T92" fmla="+- 0 4057 2611"/>
                                <a:gd name="T93" fmla="*/ T92 w 3521"/>
                                <a:gd name="T94" fmla="+- 0 3287 3274"/>
                                <a:gd name="T95" fmla="*/ 3287 h 76"/>
                                <a:gd name="T96" fmla="+- 0 4120 2611"/>
                                <a:gd name="T97" fmla="*/ T96 w 3521"/>
                                <a:gd name="T98" fmla="+- 0 3291 3274"/>
                                <a:gd name="T99" fmla="*/ 3291 h 76"/>
                                <a:gd name="T100" fmla="+- 0 4183 2611"/>
                                <a:gd name="T101" fmla="*/ T100 w 3521"/>
                                <a:gd name="T102" fmla="+- 0 3293 3274"/>
                                <a:gd name="T103" fmla="*/ 3293 h 76"/>
                                <a:gd name="T104" fmla="+- 0 4246 2611"/>
                                <a:gd name="T105" fmla="*/ T104 w 3521"/>
                                <a:gd name="T106" fmla="+- 0 3296 3274"/>
                                <a:gd name="T107" fmla="*/ 3296 h 76"/>
                                <a:gd name="T108" fmla="+- 0 4309 2611"/>
                                <a:gd name="T109" fmla="*/ T108 w 3521"/>
                                <a:gd name="T110" fmla="+- 0 3297 3274"/>
                                <a:gd name="T111" fmla="*/ 3297 h 76"/>
                                <a:gd name="T112" fmla="+- 0 4372 2611"/>
                                <a:gd name="T113" fmla="*/ T112 w 3521"/>
                                <a:gd name="T114" fmla="+- 0 3301 3274"/>
                                <a:gd name="T115" fmla="*/ 3301 h 76"/>
                                <a:gd name="T116" fmla="+- 0 4435 2611"/>
                                <a:gd name="T117" fmla="*/ T116 w 3521"/>
                                <a:gd name="T118" fmla="+- 0 3305 3274"/>
                                <a:gd name="T119" fmla="*/ 3305 h 76"/>
                                <a:gd name="T120" fmla="+- 0 4498 2611"/>
                                <a:gd name="T121" fmla="*/ T120 w 3521"/>
                                <a:gd name="T122" fmla="+- 0 3310 3274"/>
                                <a:gd name="T123" fmla="*/ 3310 h 76"/>
                                <a:gd name="T124" fmla="+- 0 4560 2611"/>
                                <a:gd name="T125" fmla="*/ T124 w 3521"/>
                                <a:gd name="T126" fmla="+- 0 3314 3274"/>
                                <a:gd name="T127" fmla="*/ 3314 h 76"/>
                                <a:gd name="T128" fmla="+- 0 4623 2611"/>
                                <a:gd name="T129" fmla="*/ T128 w 3521"/>
                                <a:gd name="T130" fmla="+- 0 3316 3274"/>
                                <a:gd name="T131" fmla="*/ 3316 h 76"/>
                                <a:gd name="T132" fmla="+- 0 4686 2611"/>
                                <a:gd name="T133" fmla="*/ T132 w 3521"/>
                                <a:gd name="T134" fmla="+- 0 3317 3274"/>
                                <a:gd name="T135" fmla="*/ 3317 h 76"/>
                                <a:gd name="T136" fmla="+- 0 4749 2611"/>
                                <a:gd name="T137" fmla="*/ T136 w 3521"/>
                                <a:gd name="T138" fmla="+- 0 3319 3274"/>
                                <a:gd name="T139" fmla="*/ 3319 h 76"/>
                                <a:gd name="T140" fmla="+- 0 4812 2611"/>
                                <a:gd name="T141" fmla="*/ T140 w 3521"/>
                                <a:gd name="T142" fmla="+- 0 3319 3274"/>
                                <a:gd name="T143" fmla="*/ 3319 h 76"/>
                                <a:gd name="T144" fmla="+- 0 4875 2611"/>
                                <a:gd name="T145" fmla="*/ T144 w 3521"/>
                                <a:gd name="T146" fmla="+- 0 3320 3274"/>
                                <a:gd name="T147" fmla="*/ 3320 h 76"/>
                                <a:gd name="T148" fmla="+- 0 4938 2611"/>
                                <a:gd name="T149" fmla="*/ T148 w 3521"/>
                                <a:gd name="T150" fmla="+- 0 3323 3274"/>
                                <a:gd name="T151" fmla="*/ 3323 h 76"/>
                                <a:gd name="T152" fmla="+- 0 5001 2611"/>
                                <a:gd name="T153" fmla="*/ T152 w 3521"/>
                                <a:gd name="T154" fmla="+- 0 3326 3274"/>
                                <a:gd name="T155" fmla="*/ 3326 h 76"/>
                                <a:gd name="T156" fmla="+- 0 5063 2611"/>
                                <a:gd name="T157" fmla="*/ T156 w 3521"/>
                                <a:gd name="T158" fmla="+- 0 3325 3274"/>
                                <a:gd name="T159" fmla="*/ 3325 h 76"/>
                                <a:gd name="T160" fmla="+- 0 5126 2611"/>
                                <a:gd name="T161" fmla="*/ T160 w 3521"/>
                                <a:gd name="T162" fmla="+- 0 3329 3274"/>
                                <a:gd name="T163" fmla="*/ 3329 h 76"/>
                                <a:gd name="T164" fmla="+- 0 5189 2611"/>
                                <a:gd name="T165" fmla="*/ T164 w 3521"/>
                                <a:gd name="T166" fmla="+- 0 3331 3274"/>
                                <a:gd name="T167" fmla="*/ 3331 h 76"/>
                                <a:gd name="T168" fmla="+- 0 5252 2611"/>
                                <a:gd name="T169" fmla="*/ T168 w 3521"/>
                                <a:gd name="T170" fmla="+- 0 3332 3274"/>
                                <a:gd name="T171" fmla="*/ 3332 h 76"/>
                                <a:gd name="T172" fmla="+- 0 5315 2611"/>
                                <a:gd name="T173" fmla="*/ T172 w 3521"/>
                                <a:gd name="T174" fmla="+- 0 3334 3274"/>
                                <a:gd name="T175" fmla="*/ 3334 h 76"/>
                                <a:gd name="T176" fmla="+- 0 5378 2611"/>
                                <a:gd name="T177" fmla="*/ T176 w 3521"/>
                                <a:gd name="T178" fmla="+- 0 3336 3274"/>
                                <a:gd name="T179" fmla="*/ 3336 h 76"/>
                                <a:gd name="T180" fmla="+- 0 5441 2611"/>
                                <a:gd name="T181" fmla="*/ T180 w 3521"/>
                                <a:gd name="T182" fmla="+- 0 3337 3274"/>
                                <a:gd name="T183" fmla="*/ 3337 h 76"/>
                                <a:gd name="T184" fmla="+- 0 5504 2611"/>
                                <a:gd name="T185" fmla="*/ T184 w 3521"/>
                                <a:gd name="T186" fmla="+- 0 3336 3274"/>
                                <a:gd name="T187" fmla="*/ 3336 h 76"/>
                                <a:gd name="T188" fmla="+- 0 5566 2611"/>
                                <a:gd name="T189" fmla="*/ T188 w 3521"/>
                                <a:gd name="T190" fmla="+- 0 3337 3274"/>
                                <a:gd name="T191" fmla="*/ 3337 h 76"/>
                                <a:gd name="T192" fmla="+- 0 5629 2611"/>
                                <a:gd name="T193" fmla="*/ T192 w 3521"/>
                                <a:gd name="T194" fmla="+- 0 3334 3274"/>
                                <a:gd name="T195" fmla="*/ 3334 h 76"/>
                                <a:gd name="T196" fmla="+- 0 5692 2611"/>
                                <a:gd name="T197" fmla="*/ T196 w 3521"/>
                                <a:gd name="T198" fmla="+- 0 3332 3274"/>
                                <a:gd name="T199" fmla="*/ 3332 h 76"/>
                                <a:gd name="T200" fmla="+- 0 5755 2611"/>
                                <a:gd name="T201" fmla="*/ T200 w 3521"/>
                                <a:gd name="T202" fmla="+- 0 3333 3274"/>
                                <a:gd name="T203" fmla="*/ 3333 h 76"/>
                                <a:gd name="T204" fmla="+- 0 5818 2611"/>
                                <a:gd name="T205" fmla="*/ T204 w 3521"/>
                                <a:gd name="T206" fmla="+- 0 3337 3274"/>
                                <a:gd name="T207" fmla="*/ 3337 h 76"/>
                                <a:gd name="T208" fmla="+- 0 5881 2611"/>
                                <a:gd name="T209" fmla="*/ T208 w 3521"/>
                                <a:gd name="T210" fmla="+- 0 3341 3274"/>
                                <a:gd name="T211" fmla="*/ 3341 h 76"/>
                                <a:gd name="T212" fmla="+- 0 5944 2611"/>
                                <a:gd name="T213" fmla="*/ T212 w 3521"/>
                                <a:gd name="T214" fmla="+- 0 3344 3274"/>
                                <a:gd name="T215" fmla="*/ 3344 h 76"/>
                                <a:gd name="T216" fmla="+- 0 6007 2611"/>
                                <a:gd name="T217" fmla="*/ T216 w 3521"/>
                                <a:gd name="T218" fmla="+- 0 3347 3274"/>
                                <a:gd name="T219" fmla="*/ 3347 h 76"/>
                                <a:gd name="T220" fmla="+- 0 6069 2611"/>
                                <a:gd name="T221" fmla="*/ T220 w 3521"/>
                                <a:gd name="T222" fmla="+- 0 3347 3274"/>
                                <a:gd name="T223" fmla="*/ 3347 h 76"/>
                                <a:gd name="T224" fmla="+- 0 6132 2611"/>
                                <a:gd name="T225" fmla="*/ T224 w 3521"/>
                                <a:gd name="T226" fmla="+- 0 3350 3274"/>
                                <a:gd name="T227" fmla="*/ 3350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76">
                                  <a:moveTo>
                                    <a:pt x="0" y="22"/>
                                  </a:moveTo>
                                  <a:lnTo>
                                    <a:pt x="63" y="25"/>
                                  </a:lnTo>
                                  <a:lnTo>
                                    <a:pt x="126" y="26"/>
                                  </a:lnTo>
                                  <a:lnTo>
                                    <a:pt x="189" y="26"/>
                                  </a:lnTo>
                                  <a:lnTo>
                                    <a:pt x="252" y="28"/>
                                  </a:lnTo>
                                  <a:lnTo>
                                    <a:pt x="315" y="27"/>
                                  </a:lnTo>
                                  <a:lnTo>
                                    <a:pt x="378" y="25"/>
                                  </a:lnTo>
                                  <a:lnTo>
                                    <a:pt x="441" y="25"/>
                                  </a:lnTo>
                                  <a:lnTo>
                                    <a:pt x="503" y="23"/>
                                  </a:lnTo>
                                  <a:lnTo>
                                    <a:pt x="566" y="19"/>
                                  </a:lnTo>
                                  <a:lnTo>
                                    <a:pt x="629" y="16"/>
                                  </a:lnTo>
                                  <a:lnTo>
                                    <a:pt x="692" y="18"/>
                                  </a:lnTo>
                                  <a:lnTo>
                                    <a:pt x="755" y="13"/>
                                  </a:lnTo>
                                  <a:lnTo>
                                    <a:pt x="818" y="12"/>
                                  </a:lnTo>
                                  <a:lnTo>
                                    <a:pt x="881" y="12"/>
                                  </a:lnTo>
                                  <a:lnTo>
                                    <a:pt x="944" y="8"/>
                                  </a:lnTo>
                                  <a:lnTo>
                                    <a:pt x="1006" y="4"/>
                                  </a:lnTo>
                                  <a:lnTo>
                                    <a:pt x="1069" y="2"/>
                                  </a:lnTo>
                                  <a:lnTo>
                                    <a:pt x="1132" y="4"/>
                                  </a:lnTo>
                                  <a:lnTo>
                                    <a:pt x="1195" y="2"/>
                                  </a:lnTo>
                                  <a:lnTo>
                                    <a:pt x="1258" y="1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4" y="6"/>
                                  </a:lnTo>
                                  <a:lnTo>
                                    <a:pt x="1446" y="13"/>
                                  </a:lnTo>
                                  <a:lnTo>
                                    <a:pt x="1509" y="17"/>
                                  </a:lnTo>
                                  <a:lnTo>
                                    <a:pt x="1572" y="19"/>
                                  </a:lnTo>
                                  <a:lnTo>
                                    <a:pt x="1635" y="22"/>
                                  </a:lnTo>
                                  <a:lnTo>
                                    <a:pt x="1698" y="23"/>
                                  </a:lnTo>
                                  <a:lnTo>
                                    <a:pt x="1761" y="27"/>
                                  </a:lnTo>
                                  <a:lnTo>
                                    <a:pt x="1824" y="31"/>
                                  </a:lnTo>
                                  <a:lnTo>
                                    <a:pt x="1887" y="36"/>
                                  </a:lnTo>
                                  <a:lnTo>
                                    <a:pt x="1949" y="40"/>
                                  </a:lnTo>
                                  <a:lnTo>
                                    <a:pt x="2012" y="42"/>
                                  </a:lnTo>
                                  <a:lnTo>
                                    <a:pt x="2075" y="43"/>
                                  </a:lnTo>
                                  <a:lnTo>
                                    <a:pt x="2138" y="45"/>
                                  </a:lnTo>
                                  <a:lnTo>
                                    <a:pt x="2201" y="45"/>
                                  </a:lnTo>
                                  <a:lnTo>
                                    <a:pt x="2264" y="46"/>
                                  </a:lnTo>
                                  <a:lnTo>
                                    <a:pt x="2327" y="49"/>
                                  </a:lnTo>
                                  <a:lnTo>
                                    <a:pt x="2390" y="52"/>
                                  </a:lnTo>
                                  <a:lnTo>
                                    <a:pt x="2452" y="51"/>
                                  </a:lnTo>
                                  <a:lnTo>
                                    <a:pt x="2515" y="55"/>
                                  </a:lnTo>
                                  <a:lnTo>
                                    <a:pt x="2578" y="57"/>
                                  </a:lnTo>
                                  <a:lnTo>
                                    <a:pt x="2641" y="58"/>
                                  </a:lnTo>
                                  <a:lnTo>
                                    <a:pt x="2704" y="60"/>
                                  </a:lnTo>
                                  <a:lnTo>
                                    <a:pt x="2767" y="62"/>
                                  </a:lnTo>
                                  <a:lnTo>
                                    <a:pt x="2830" y="63"/>
                                  </a:lnTo>
                                  <a:lnTo>
                                    <a:pt x="2893" y="62"/>
                                  </a:lnTo>
                                  <a:lnTo>
                                    <a:pt x="2955" y="63"/>
                                  </a:lnTo>
                                  <a:lnTo>
                                    <a:pt x="3018" y="60"/>
                                  </a:lnTo>
                                  <a:lnTo>
                                    <a:pt x="3081" y="58"/>
                                  </a:lnTo>
                                  <a:lnTo>
                                    <a:pt x="3144" y="59"/>
                                  </a:lnTo>
                                  <a:lnTo>
                                    <a:pt x="3207" y="63"/>
                                  </a:lnTo>
                                  <a:lnTo>
                                    <a:pt x="3270" y="67"/>
                                  </a:lnTo>
                                  <a:lnTo>
                                    <a:pt x="3333" y="70"/>
                                  </a:lnTo>
                                  <a:lnTo>
                                    <a:pt x="3396" y="73"/>
                                  </a:lnTo>
                                  <a:lnTo>
                                    <a:pt x="3458" y="73"/>
                                  </a:lnTo>
                                  <a:lnTo>
                                    <a:pt x="3521" y="76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92"/>
                        <wpg:cNvGrpSpPr>
                          <a:grpSpLocks/>
                        </wpg:cNvGrpSpPr>
                        <wpg:grpSpPr bwMode="auto">
                          <a:xfrm>
                            <a:off x="2435" y="234"/>
                            <a:ext cx="3873" cy="3265"/>
                            <a:chOff x="2435" y="234"/>
                            <a:chExt cx="3873" cy="3265"/>
                          </a:xfrm>
                        </wpg:grpSpPr>
                        <wps:wsp>
                          <wps:cNvPr id="113" name="Freeform 93"/>
                          <wps:cNvSpPr>
                            <a:spLocks/>
                          </wps:cNvSpPr>
                          <wps:spPr bwMode="auto">
                            <a:xfrm>
                              <a:off x="2435" y="234"/>
                              <a:ext cx="3873" cy="3265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3498 234"/>
                                <a:gd name="T3" fmla="*/ 3498 h 3265"/>
                                <a:gd name="T4" fmla="+- 0 6308 2435"/>
                                <a:gd name="T5" fmla="*/ T4 w 3873"/>
                                <a:gd name="T6" fmla="+- 0 3498 234"/>
                                <a:gd name="T7" fmla="*/ 3498 h 3265"/>
                                <a:gd name="T8" fmla="+- 0 6308 2435"/>
                                <a:gd name="T9" fmla="*/ T8 w 3873"/>
                                <a:gd name="T10" fmla="+- 0 234 234"/>
                                <a:gd name="T11" fmla="*/ 234 h 3265"/>
                                <a:gd name="T12" fmla="+- 0 2435 2435"/>
                                <a:gd name="T13" fmla="*/ T12 w 3873"/>
                                <a:gd name="T14" fmla="+- 0 234 234"/>
                                <a:gd name="T15" fmla="*/ 234 h 3265"/>
                                <a:gd name="T16" fmla="+- 0 2435 2435"/>
                                <a:gd name="T17" fmla="*/ T16 w 3873"/>
                                <a:gd name="T18" fmla="+- 0 3498 234"/>
                                <a:gd name="T19" fmla="*/ 3498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3265">
                                  <a:moveTo>
                                    <a:pt x="0" y="3264"/>
                                  </a:moveTo>
                                  <a:lnTo>
                                    <a:pt x="3873" y="3264"/>
                                  </a:lnTo>
                                  <a:lnTo>
                                    <a:pt x="38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4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90"/>
                        <wpg:cNvGrpSpPr>
                          <a:grpSpLocks/>
                        </wpg:cNvGrpSpPr>
                        <wpg:grpSpPr bwMode="auto">
                          <a:xfrm>
                            <a:off x="2435" y="-62"/>
                            <a:ext cx="3873" cy="296"/>
                            <a:chOff x="2435" y="-62"/>
                            <a:chExt cx="3873" cy="296"/>
                          </a:xfrm>
                        </wpg:grpSpPr>
                        <wps:wsp>
                          <wps:cNvPr id="115" name="Freeform 91"/>
                          <wps:cNvSpPr>
                            <a:spLocks/>
                          </wps:cNvSpPr>
                          <wps:spPr bwMode="auto">
                            <a:xfrm>
                              <a:off x="2435" y="-62"/>
                              <a:ext cx="3873" cy="296"/>
                            </a:xfrm>
                            <a:custGeom>
                              <a:avLst/>
                              <a:gdLst>
                                <a:gd name="T0" fmla="+- 0 2435 2435"/>
                                <a:gd name="T1" fmla="*/ T0 w 3873"/>
                                <a:gd name="T2" fmla="+- 0 234 -62"/>
                                <a:gd name="T3" fmla="*/ 234 h 296"/>
                                <a:gd name="T4" fmla="+- 0 6308 2435"/>
                                <a:gd name="T5" fmla="*/ T4 w 3873"/>
                                <a:gd name="T6" fmla="+- 0 234 -62"/>
                                <a:gd name="T7" fmla="*/ 234 h 296"/>
                                <a:gd name="T8" fmla="+- 0 6308 2435"/>
                                <a:gd name="T9" fmla="*/ T8 w 3873"/>
                                <a:gd name="T10" fmla="+- 0 -62 -62"/>
                                <a:gd name="T11" fmla="*/ -62 h 296"/>
                                <a:gd name="T12" fmla="+- 0 2435 2435"/>
                                <a:gd name="T13" fmla="*/ T12 w 3873"/>
                                <a:gd name="T14" fmla="+- 0 -62 -62"/>
                                <a:gd name="T15" fmla="*/ -62 h 296"/>
                                <a:gd name="T16" fmla="+- 0 2435 2435"/>
                                <a:gd name="T17" fmla="*/ T16 w 3873"/>
                                <a:gd name="T18" fmla="+- 0 234 -62"/>
                                <a:gd name="T19" fmla="*/ 234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296">
                                  <a:moveTo>
                                    <a:pt x="0" y="296"/>
                                  </a:moveTo>
                                  <a:lnTo>
                                    <a:pt x="3873" y="296"/>
                                  </a:lnTo>
                                  <a:lnTo>
                                    <a:pt x="38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88"/>
                        <wpg:cNvGrpSpPr>
                          <a:grpSpLocks/>
                        </wpg:cNvGrpSpPr>
                        <wpg:grpSpPr bwMode="auto">
                          <a:xfrm>
                            <a:off x="2389" y="3401"/>
                            <a:ext cx="47" cy="2"/>
                            <a:chOff x="2389" y="3401"/>
                            <a:chExt cx="47" cy="2"/>
                          </a:xfrm>
                        </wpg:grpSpPr>
                        <wps:wsp>
                          <wps:cNvPr id="117" name="Freeform 89"/>
                          <wps:cNvSpPr>
                            <a:spLocks/>
                          </wps:cNvSpPr>
                          <wps:spPr bwMode="auto">
                            <a:xfrm>
                              <a:off x="2389" y="3401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6"/>
                        <wpg:cNvGrpSpPr>
                          <a:grpSpLocks/>
                        </wpg:cNvGrpSpPr>
                        <wpg:grpSpPr bwMode="auto">
                          <a:xfrm>
                            <a:off x="2389" y="2348"/>
                            <a:ext cx="47" cy="2"/>
                            <a:chOff x="2389" y="2348"/>
                            <a:chExt cx="47" cy="2"/>
                          </a:xfrm>
                        </wpg:grpSpPr>
                        <wps:wsp>
                          <wps:cNvPr id="119" name="Freeform 87"/>
                          <wps:cNvSpPr>
                            <a:spLocks/>
                          </wps:cNvSpPr>
                          <wps:spPr bwMode="auto">
                            <a:xfrm>
                              <a:off x="2389" y="2348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4"/>
                        <wpg:cNvGrpSpPr>
                          <a:grpSpLocks/>
                        </wpg:cNvGrpSpPr>
                        <wpg:grpSpPr bwMode="auto">
                          <a:xfrm>
                            <a:off x="2389" y="1294"/>
                            <a:ext cx="47" cy="2"/>
                            <a:chOff x="2389" y="1294"/>
                            <a:chExt cx="47" cy="2"/>
                          </a:xfrm>
                        </wpg:grpSpPr>
                        <wps:wsp>
                          <wps:cNvPr id="121" name="Freeform 85"/>
                          <wps:cNvSpPr>
                            <a:spLocks/>
                          </wps:cNvSpPr>
                          <wps:spPr bwMode="auto">
                            <a:xfrm>
                              <a:off x="2389" y="1294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82"/>
                        <wpg:cNvGrpSpPr>
                          <a:grpSpLocks/>
                        </wpg:cNvGrpSpPr>
                        <wpg:grpSpPr bwMode="auto">
                          <a:xfrm>
                            <a:off x="2389" y="241"/>
                            <a:ext cx="47" cy="2"/>
                            <a:chOff x="2389" y="241"/>
                            <a:chExt cx="47" cy="2"/>
                          </a:xfrm>
                        </wpg:grpSpPr>
                        <wps:wsp>
                          <wps:cNvPr id="123" name="Freeform 83"/>
                          <wps:cNvSpPr>
                            <a:spLocks/>
                          </wps:cNvSpPr>
                          <wps:spPr bwMode="auto">
                            <a:xfrm>
                              <a:off x="2389" y="241"/>
                              <a:ext cx="47" cy="2"/>
                            </a:xfrm>
                            <a:custGeom>
                              <a:avLst/>
                              <a:gdLst>
                                <a:gd name="T0" fmla="+- 0 2389 2389"/>
                                <a:gd name="T1" fmla="*/ T0 w 47"/>
                                <a:gd name="T2" fmla="+- 0 2435 2389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80"/>
                        <wpg:cNvGrpSpPr>
                          <a:grpSpLocks/>
                        </wpg:cNvGrpSpPr>
                        <wpg:grpSpPr bwMode="auto">
                          <a:xfrm>
                            <a:off x="2926" y="3498"/>
                            <a:ext cx="2" cy="47"/>
                            <a:chOff x="2926" y="3498"/>
                            <a:chExt cx="2" cy="47"/>
                          </a:xfrm>
                        </wpg:grpSpPr>
                        <wps:wsp>
                          <wps:cNvPr id="125" name="Freeform 81"/>
                          <wps:cNvSpPr>
                            <a:spLocks/>
                          </wps:cNvSpPr>
                          <wps:spPr bwMode="auto">
                            <a:xfrm>
                              <a:off x="2926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78"/>
                        <wpg:cNvGrpSpPr>
                          <a:grpSpLocks/>
                        </wpg:cNvGrpSpPr>
                        <wpg:grpSpPr bwMode="auto">
                          <a:xfrm>
                            <a:off x="3680" y="3498"/>
                            <a:ext cx="2" cy="47"/>
                            <a:chOff x="3680" y="3498"/>
                            <a:chExt cx="2" cy="47"/>
                          </a:xfrm>
                        </wpg:grpSpPr>
                        <wps:wsp>
                          <wps:cNvPr id="127" name="Freeform 79"/>
                          <wps:cNvSpPr>
                            <a:spLocks/>
                          </wps:cNvSpPr>
                          <wps:spPr bwMode="auto">
                            <a:xfrm>
                              <a:off x="3680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6"/>
                        <wpg:cNvGrpSpPr>
                          <a:grpSpLocks/>
                        </wpg:cNvGrpSpPr>
                        <wpg:grpSpPr bwMode="auto">
                          <a:xfrm>
                            <a:off x="4435" y="3498"/>
                            <a:ext cx="2" cy="47"/>
                            <a:chOff x="4435" y="3498"/>
                            <a:chExt cx="2" cy="47"/>
                          </a:xfrm>
                        </wpg:grpSpPr>
                        <wps:wsp>
                          <wps:cNvPr id="129" name="Freeform 77"/>
                          <wps:cNvSpPr>
                            <a:spLocks/>
                          </wps:cNvSpPr>
                          <wps:spPr bwMode="auto">
                            <a:xfrm>
                              <a:off x="4435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74"/>
                        <wpg:cNvGrpSpPr>
                          <a:grpSpLocks/>
                        </wpg:cNvGrpSpPr>
                        <wpg:grpSpPr bwMode="auto">
                          <a:xfrm>
                            <a:off x="5189" y="3498"/>
                            <a:ext cx="2" cy="47"/>
                            <a:chOff x="5189" y="3498"/>
                            <a:chExt cx="2" cy="47"/>
                          </a:xfrm>
                        </wpg:grpSpPr>
                        <wps:wsp>
                          <wps:cNvPr id="131" name="Freeform 75"/>
                          <wps:cNvSpPr>
                            <a:spLocks/>
                          </wps:cNvSpPr>
                          <wps:spPr bwMode="auto">
                            <a:xfrm>
                              <a:off x="5189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72"/>
                        <wpg:cNvGrpSpPr>
                          <a:grpSpLocks/>
                        </wpg:cNvGrpSpPr>
                        <wpg:grpSpPr bwMode="auto">
                          <a:xfrm>
                            <a:off x="5944" y="3498"/>
                            <a:ext cx="2" cy="47"/>
                            <a:chOff x="5944" y="3498"/>
                            <a:chExt cx="2" cy="47"/>
                          </a:xfrm>
                        </wpg:grpSpPr>
                        <wps:wsp>
                          <wps:cNvPr id="133" name="Freeform 73"/>
                          <wps:cNvSpPr>
                            <a:spLocks/>
                          </wps:cNvSpPr>
                          <wps:spPr bwMode="auto">
                            <a:xfrm>
                              <a:off x="5944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3DCF6" id="Group 71" o:spid="_x0000_s1026" style="position:absolute;margin-left:119pt;margin-top:-3.55pt;width:196.9pt;height:181.25pt;z-index:-3733;mso-position-horizontal-relative:page" coordorigin="2380,-71" coordsize="3938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">
                <v:group id="Group 130" o:spid="_x0000_s1027" style="position:absolute;left:2435;top:2874;width:3873;height:2" coordorigin="2435,2874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131" o:spid="_x0000_s1028" style="position:absolute;left:2435;top:2874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q3cQA&#10;AADbAAAADwAAAGRycy9kb3ducmV2LnhtbESPQWvCQBSE7wX/w/KEXopuUtoq0VVsoGAvBU29P7LP&#10;bDD7NuxuNP77bqHQ4zAz3zDr7Wg7cSUfWscK8nkGgrh2uuVGwXf1MVuCCBFZY+eYFNwpwHYzeVhj&#10;od2ND3Q9xkYkCIcCFZgY+0LKUBuyGOauJ07e2XmLMUnfSO3xluC2k89Z9iYttpwWDPZUGqovx8Eq&#10;2L3nlSm/quDHz9PT8LK45/uhVOpxOu5WICKN8T/8195rBYtX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16t3EAAAA2wAAAA8AAAAAAAAAAAAAAAAAmAIAAGRycy9k&#10;b3ducmV2LnhtbFBLBQYAAAAABAAEAPUAAACJAwAAAAA=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128" o:spid="_x0000_s1029" style="position:absolute;left:2435;top:1821;width:3873;height:2" coordorigin="2435,182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129" o:spid="_x0000_s1030" style="position:absolute;left:2435;top:182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RMcQA&#10;AADbAAAADwAAAGRycy9kb3ducmV2LnhtbESPwWrDMBBE74X+g9hAL6WRXUpdnCghNRTSS6Bxe1+s&#10;jWVirYwkJ87fV4FAjsPMvGGW68n24kQ+dI4V5PMMBHHjdMetgt/66+UDRIjIGnvHpOBCAdarx4cl&#10;ltqd+YdO+9iKBOFQogIT41BKGRpDFsPcDcTJOzhvMSbpW6k9nhPc9vI1y96lxY7TgsGBKkPNcT9a&#10;BZvPvDbVrg5++v57Ht+KS74dK6WeZtNmASLSFO/hW3urFRQFXL+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0THEAAAA2wAAAA8AAAAAAAAAAAAAAAAAmAIAAGRycy9k&#10;b3ducmV2LnhtbFBLBQYAAAAABAAEAPUAAACJAwAAAAA=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126" o:spid="_x0000_s1031" style="position:absolute;left:2435;top:768;width:3873;height:2" coordorigin="2435,768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27" o:spid="_x0000_s1032" style="position:absolute;left:2435;top:768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g2MQA&#10;AADbAAAADwAAAGRycy9kb3ducmV2LnhtbESPQWvCQBSE7wX/w/KEXopuUkqt0VVsoGAvBU29P7LP&#10;bDD7NuxuNP77bqHQ4zAz3zDr7Wg7cSUfWscK8nkGgrh2uuVGwXf1MXsDESKyxs4xKbhTgO1m8rDG&#10;QrsbH+h6jI1IEA4FKjAx9oWUoTZkMcxdT5y8s/MWY5K+kdrjLcFtJ5+z7FVabDktGOypNFRfjoNV&#10;sHvPK1N+VcGPn6en4WVxz/dDqdTjdNytQEQa43/4r73XChZ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44NjEAAAA2wAAAA8AAAAAAAAAAAAAAAAAmAIAAGRycy9k&#10;b3ducmV2LnhtbFBLBQYAAAAABAAEAPUAAACJAwAAAAA=&#10;" path="m,l3873,e" filled="f" strokecolor="#f2f2f2" strokeweight=".19192mm">
                    <v:path arrowok="t" o:connecttype="custom" o:connectlocs="0,0;3873,0" o:connectangles="0,0"/>
                  </v:shape>
                </v:group>
                <v:group id="Group 124" o:spid="_x0000_s1033" style="position:absolute;left:2548;top:234;width:2;height:3265" coordorigin="2548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125" o:spid="_x0000_s1034" style="position:absolute;left:2548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5IpcAA&#10;AADbAAAADwAAAGRycy9kb3ducmV2LnhtbESPQWsCMRSE74L/ITzBmyaKiKxGEUHopVKt3h+b52Zx&#10;87Ik0V3/fVMo9DjMzDfMZte7RrwoxNqzhtlUgSAuvam50nD9Pk5WIGJCNth4Jg1virDbDgcbLIzv&#10;+EyvS6pEhnAsUINNqS2kjKUlh3HqW+Ls3X1wmLIMlTQBuwx3jZwrtZQOa84LFls6WCofl6fT8CUX&#10;WJ0Onzd1lj7Mb51ZKpu0Ho/6/RpEoj79h//aH0bDaga/X/IP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5IpcAAAADbAAAADwAAAAAAAAAAAAAAAACYAgAAZHJzL2Rvd25y&#10;ZXYueG1sUEsFBgAAAAAEAAQA9QAAAIUDAAAAAA=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122" o:spid="_x0000_s1035" style="position:absolute;left:3303;top:234;width:2;height:3265" coordorigin="3303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123" o:spid="_x0000_s1036" style="position:absolute;left:3303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zScEA&#10;AADbAAAADwAAAGRycy9kb3ducmV2LnhtbESPT2sCMRTE70K/Q3gFb25SLSKrUYpQ6KVS/90fm+dm&#10;cfOyJKm7/faNIHgcZuY3zGozuFbcKMTGs4a3QoEgrrxpuNZwOn5OFiBiQjbYeiYNfxRhs34ZrbA0&#10;vuc93Q6pFhnCsUQNNqWulDJWlhzGwnfE2bv44DBlGWppAvYZ7lo5VWouHTacFyx2tLVUXQ+/TsOP&#10;fMd6t/0+q730YXruzVzZpPX4dfhYgkg0pGf40f4yGhYzuH/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c0nBAAAA2wAAAA8AAAAAAAAAAAAAAAAAmAIAAGRycy9kb3du&#10;cmV2LnhtbFBLBQYAAAAABAAEAPUAAACG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120" o:spid="_x0000_s1037" style="position:absolute;left:4057;top:234;width:2;height:3265" coordorigin="4057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21" o:spid="_x0000_s1038" style="position:absolute;left:4057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OpsEA&#10;AADbAAAADwAAAGRycy9kb3ducmV2LnhtbESPT2sCMRTE70K/Q3gFb25SsSKrUYpQ6KVS/90fm+dm&#10;cfOyJKm7/faNIHgcZuY3zGozuFbcKMTGs4a3QoEgrrxpuNZwOn5OFiBiQjbYeiYNfxRhs34ZrbA0&#10;vuc93Q6pFhnCsUQNNqWulDJWlhzGwnfE2bv44DBlGWppAvYZ7lo5VWouHTacFyx2tLVUXQ+/TsOP&#10;nGG9236f1V76MD33Zq5s0nr8OnwsQSQa0jP8aH8ZDYt3uH/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qbBAAAA2wAAAA8AAAAAAAAAAAAAAAAAmAIAAGRycy9kb3du&#10;cmV2LnhtbFBLBQYAAAAABAAEAPUAAACG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118" o:spid="_x0000_s1039" style="position:absolute;left:4812;top:234;width:2;height:3265" coordorigin="4812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119" o:spid="_x0000_s1040" style="position:absolute;left:4812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1SsAA&#10;AADbAAAADwAAAGRycy9kb3ducmV2LnhtbESPT2sCMRTE7wW/Q3iCt5ooYmU1ighCLy313/2xeW4W&#10;Ny9LEt3125tCocdhZn7DrDa9a8SDQqw9a5iMFQji0puaKw3n0/59ASImZIONZ9LwpAib9eBthYXx&#10;HR/ocUyVyBCOBWqwKbWFlLG05DCOfUucvasPDlOWoZImYJfhrpFTpebSYc15wWJLO0vl7Xh3Gn7k&#10;DKvv3ddFHaQP00tn5somrUfDfrsEkahP/+G/9qfRsPiA3y/5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t1SsAAAADbAAAADwAAAAAAAAAAAAAAAACYAgAAZHJzL2Rvd25y&#10;ZXYueG1sUEsFBgAAAAAEAAQA9QAAAIUDAAAAAA=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116" o:spid="_x0000_s1041" style="position:absolute;left:5566;top:234;width:2;height:3265" coordorigin="5566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117" o:spid="_x0000_s1042" style="position:absolute;left:5566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Eo8AA&#10;AADbAAAADwAAAGRycy9kb3ducmV2LnhtbESPT2sCMRTE7wW/Q3iCt5ooIro1ighCL5b67/7YvG4W&#10;Ny9Lkrrrt28KgsdhZn7DrDa9a8SdQqw9a5iMFQji0puaKw2X8/59ASImZIONZ9LwoAib9eBthYXx&#10;HR/pfkqVyBCOBWqwKbWFlLG05DCOfUucvR8fHKYsQyVNwC7DXSOnSs2lw5rzgsWWdpbK2+nXafiW&#10;M6y+doerOkofptfOzJVNWo+G/fYDRKI+vcLP9qfRsFjC/5f8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hEo8AAAADbAAAADwAAAAAAAAAAAAAAAACYAgAAZHJzL2Rvd25y&#10;ZXYueG1sUEsFBgAAAAAEAAQA9QAAAIUDAAAAAA=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114" o:spid="_x0000_s1043" style="position:absolute;left:2435;top:3401;width:3873;height:2" coordorigin="2435,340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115" o:spid="_x0000_s1044" style="position:absolute;left:2435;top:340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oS8QA&#10;AADbAAAADwAAAGRycy9kb3ducmV2LnhtbESPQWsCMRSE74X+h/AKXkrN6kHq1ihtRZH2pO2lt0fy&#10;uhu7eVmSqPHfN4LgcZiZb5jZIrtOHClE61nBaFiBINbeWG4UfH+tnp5BxIRssPNMCs4UYTG/v5th&#10;bfyJt3TcpUYUCMcaFbQp9bWUUbfkMA59T1y8Xx8cpiJDI03AU4G7To6raiIdWi4LLfb03pL+2x2c&#10;Artd7z+yXtvPad5Ubz96OX4Me6UGD/n1BUSinG7ha3tjFExHcPl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cKEvEAAAA2w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112" o:spid="_x0000_s1045" style="position:absolute;left:2435;top:2348;width:3873;height:2" coordorigin="2435,2348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113" o:spid="_x0000_s1046" style="position:absolute;left:2435;top:2348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Tp8QA&#10;AADbAAAADwAAAGRycy9kb3ducmV2LnhtbESPQWsCMRSE74X+h/AKXqRmtVDq1iitokg9aXvp7ZG8&#10;7sZuXpYkavrvm4LQ4zAz3zCzRXadOFOI1rOC8agCQay9sdwo+Hhf3z+BiAnZYOeZFPxQhMX89maG&#10;tfEX3tP5kBpRIBxrVNCm1NdSRt2SwzjyPXHxvnxwmIoMjTQBLwXuOjmpqkfp0HJZaLGnZUv6+3By&#10;Cux+c3zLemN307ytXj/1ajIMR6UGd/nlGUSinP7D1/bWKJg+wN+X8g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CE6fEAAAA2w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110" o:spid="_x0000_s1047" style="position:absolute;left:2435;top:1294;width:3873;height:2" coordorigin="2435,1294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111" o:spid="_x0000_s1048" style="position:absolute;left:2435;top:1294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uSMQA&#10;AADbAAAADwAAAGRycy9kb3ducmV2LnhtbESPQWsCMRSE74X+h/AKXqRmFVrq1iitokg9aXvp7ZG8&#10;7sZuXpYkavrvm4LQ4zAz3zCzRXadOFOI1rOC8agCQay9sdwo+Hhf3z+BiAnZYOeZFPxQhMX89maG&#10;tfEX3tP5kBpRIBxrVNCm1NdSRt2SwzjyPXHxvnxwmIoMjTQBLwXuOjmpqkfp0HJZaLGnZUv6+3By&#10;Cux+c3zLemN307ytXj/1ajIMR6UGd/nlGUSinP7D1/bWKJg+wN+X8g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nLkjEAAAA2w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108" o:spid="_x0000_s1049" style="position:absolute;left:2435;top:241;width:3873;height:2" coordorigin="2435,24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109" o:spid="_x0000_s1050" style="position:absolute;left:2435;top:24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VpMQA&#10;AADbAAAADwAAAGRycy9kb3ducmV2LnhtbESPQU8CMRSE7yb+h+aZcCHShYPKSiEKgRA5gV68vbTP&#10;3eL2ddMWqP/empB4nMzMN5nZIrtOnClE61nBeFSBINbeWG4UfLyv759AxIRssPNMCn4owmJ+ezPD&#10;2vgL7+l8SI0oEI41KmhT6mspo27JYRz5nrh4Xz44TEWGRpqAlwJ3nZxU1YN0aLkstNjTsiX9fTg5&#10;BXa/Ob5lvbG7ad5Wr596NRmGo1KDu/zyDCJRTv/ha3trFEwf4e9L+Q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5FaTEAAAA2wAAAA8AAAAAAAAAAAAAAAAAmAIAAGRycy9k&#10;b3ducmV2LnhtbFBLBQYAAAAABAAEAPUAAACJAwAAAAA=&#10;" path="m,l3873,e" filled="f" strokecolor="#ccc" strokeweight=".32086mm">
                    <v:path arrowok="t" o:connecttype="custom" o:connectlocs="0,0;3873,0" o:connectangles="0,0"/>
                  </v:shape>
                </v:group>
                <v:group id="Group 106" o:spid="_x0000_s1051" style="position:absolute;left:2926;top:234;width:2;height:3265" coordorigin="2926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107" o:spid="_x0000_s1052" style="position:absolute;left:2926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3YcUA&#10;AADbAAAADwAAAGRycy9kb3ducmV2LnhtbESPQUvDQBSE70L/w/IEL9LuqmBt2m0pDVovPTRWvD6y&#10;r0kw+zZkn23sr3cFweMwM98wi9XgW3WiPjaBLdxNDCjiMriGKwuHt+fxE6goyA7bwGThmyKslqOr&#10;BWYunHlPp0IqlSAcM7RQi3SZ1rGsyWOchI44ecfQe5Qk+0q7Hs8J7lt9b8yj9thwWqixo01N5Wfx&#10;5S3I+0M+bQqz27x0uYTcfGwvt2ztzfWwnoMSGuQ//Nd+dRZ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ndhxQAAANsAAAAPAAAAAAAAAAAAAAAAAJgCAABkcnMv&#10;ZG93bnJldi54bWxQSwUGAAAAAAQABAD1AAAAigMAAAAA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104" o:spid="_x0000_s1053" style="position:absolute;left:3680;top:234;width:2;height:3265" coordorigin="3680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105" o:spid="_x0000_s1054" style="position:absolute;left:3680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syucMA&#10;AADcAAAADwAAAGRycy9kb3ducmV2LnhtbERPTUvDQBC9C/0Pywheit2tBZXYbSkNtr14MK14HbJj&#10;EszOhuzYpv56t1DwNo/3OfPl4Ft1pD42gS1MJwYUcRlcw5WFw/71/hlUFGSHbWCycKYIy8XoZo6Z&#10;Cyd+p2MhlUohHDO0UIt0mdaxrMljnISOOHFfofcoCfaVdj2eUrhv9YMxj9pjw6mhxo7WNZXfxY+3&#10;IB+z/KkpzNt60+UScvO5/R2ztXe3w+oFlNAg/+Kre+fSfDOFyzPpAr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syucMAAADcAAAADwAAAAAAAAAAAAAAAACYAgAAZHJzL2Rv&#10;d25yZXYueG1sUEsFBgAAAAAEAAQA9QAAAIgDAAAAAA==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102" o:spid="_x0000_s1055" style="position:absolute;left:4435;top:234;width:2;height:3265" coordorigin="4435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103" o:spid="_x0000_s1056" style="position:absolute;left:4435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JVcMA&#10;AADcAAAADwAAAGRycy9kb3ducmV2LnhtbERPS0vDQBC+C/0PyxS8iN3VgkrsJpQGHxcPpi29Dtkx&#10;Cc3OhuzYRn+9Kwje5uN7zqqYfK9ONMYusIWbhQFFXAfXcWNht326fgAVBdlhH5gsfFGEIp9drDBz&#10;4czvdKqkUSmEY4YWWpEh0zrWLXmMizAQJ+4jjB4lwbHRbsRzCve9vjXmTnvsODW0ONCmpfpYfXoL&#10;sl+W911l3jbPQymhNIeX7yu29nI+rR9BCU3yL/5zv7o03yzh95l0g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UJVcMAAADcAAAADwAAAAAAAAAAAAAAAACYAgAAZHJzL2Rv&#10;d25yZXYueG1sUEsFBgAAAAAEAAQA9QAAAIgDAAAAAA==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100" o:spid="_x0000_s1057" style="position:absolute;left:5189;top:234;width:2;height:3265" coordorigin="5189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101" o:spid="_x0000_s1058" style="position:absolute;left:5189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0usQA&#10;AADcAAAADwAAAGRycy9kb3ducmV2LnhtbERPS0vDQBC+C/0PywhepN1VsS1pt6U0+Lh4MG3pdchO&#10;k2B2NmTHNvrrXUHwNh/fc5brwbfqTH1sAlu4mxhQxGVwDVcW9run8RxUFGSHbWCy8EUR1qvR1RIz&#10;Fy78TudCKpVCOGZooRbpMq1jWZPHOAkdceJOofcoCfaVdj1eUrhv9b0xU+2x4dRQY0fbmsqP4tNb&#10;kMNDPmsK87Z97nIJuTm+fN+ytTfXw2YBSmiQf/Gf+9Wl+eYRfp9JF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NLrEAAAA3AAAAA8AAAAAAAAAAAAAAAAAmAIAAGRycy9k&#10;b3ducmV2LnhtbFBLBQYAAAAABAAEAPUAAACJAwAAAAA=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98" o:spid="_x0000_s1059" style="position:absolute;left:5944;top:234;width:2;height:3265" coordorigin="5944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99" o:spid="_x0000_s1060" style="position:absolute;left:5944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4PVsMA&#10;AADcAAAADwAAAGRycy9kb3ducmV2LnhtbERPTUvDQBC9C/0PywhexO62BSux21Iaqr14MK14HbJj&#10;EszOhuy0jf31XUHwNo/3OYvV4Ft1oj42gS1MxgYUcRlcw5WFw3778AQqCrLDNjBZ+KEIq+XoZoGZ&#10;C2d+p1MhlUohHDO0UIt0mdaxrMljHIeOOHFfofcoCfaVdj2eU7hv9dSYR+2x4dRQY0ebmsrv4ugt&#10;yMcsnzeFedu8dLmE3Hy+Xu7Z2rvbYf0MSmiQf/Gfe+fSfDOH32fSBX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4PVsMAAADcAAAADwAAAAAAAAAAAAAAAACYAgAAZHJzL2Rv&#10;d25yZXYueG1sUEsFBgAAAAAEAAQA9QAAAIgDAAAAAA==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96" o:spid="_x0000_s1061" style="position:absolute;left:2611;top:3077;width:3521;height:207" coordorigin="2611,3077" coordsize="3521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97" o:spid="_x0000_s1062" style="position:absolute;left:2611;top:3077;width:3521;height:207;visibility:visible;mso-wrap-style:square;v-text-anchor:top" coordsize="3521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UfcAA&#10;AADcAAAADwAAAGRycy9kb3ducmV2LnhtbERPS4vCMBC+L/gfwgje1tQHrlajSEHYgxd1wevYjG2x&#10;mZQkatdfbwTB23x8z1msWlOLGzlfWVYw6CcgiHOrKy4U/B0231MQPiBrrC2Tgn/ysFp2vhaYanvn&#10;Hd32oRAxhH2KCsoQmlRKn5dk0PdtQxy5s3UGQ4SukNrhPYabWg6TZCINVhwbSmwoKym/7K9GQdB2&#10;tz1MPG9Po4cdjo/umGU/SvW67XoOIlAbPuK3+1fH+ckMXs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RUfcAAAADcAAAADwAAAAAAAAAAAAAAAACYAgAAZHJzL2Rvd25y&#10;ZXYueG1sUEsFBgAAAAAEAAQA9QAAAIUDAAAAAA==&#10;" path="m,125l63,113r63,-2l189,96,252,82r63,-7l378,77r63,2l503,82r63,7l629,89,692,72,755,62r63,-9l881,50,944,34r62,-8l1069,9r63,-7l1195,2r63,8l1321,7,1384,r62,21l1509,24r63,27l1635,62r63,12l1761,75r63,-6l1887,58r62,7l2012,75r63,14l2138,103r63,7l2264,125r63,-3l2390,130r62,14l2515,158r63,5l2641,168r63,12l2767,190r63,l2893,199r62,-7l3018,199r63,-7l3144,192r63,12l3270,207r63,-3l3396,201r62,-2l3521,201e" filled="f" strokeweight=".80064mm">
                    <v:path arrowok="t" o:connecttype="custom" o:connectlocs="0,3202;63,3190;126,3188;189,3173;252,3159;315,3152;378,3154;441,3156;503,3159;566,3166;629,3166;692,3149;755,3139;818,3130;881,3127;944,3111;1006,3103;1069,3086;1132,3079;1195,3079;1258,3087;1321,3084;1384,3077;1446,3098;1509,3101;1572,3128;1635,3139;1698,3151;1761,3152;1824,3146;1887,3135;1949,3142;2012,3152;2075,3166;2138,3180;2201,3187;2264,3202;2327,3199;2390,3207;2452,3221;2515,3235;2578,3240;2641,3245;2704,3257;2767,3267;2830,3267;2893,3276;2955,3269;3018,3276;3081,3269;3144,3269;3207,3281;3270,3284;3333,3281;3396,3278;3458,3276;3521,3278" o:connectangles="0,0,0,0,0,0,0,0,0,0,0,0,0,0,0,0,0,0,0,0,0,0,0,0,0,0,0,0,0,0,0,0,0,0,0,0,0,0,0,0,0,0,0,0,0,0,0,0,0,0,0,0,0,0,0,0,0"/>
                  </v:shape>
                </v:group>
                <v:group id="Group 94" o:spid="_x0000_s1063" style="position:absolute;left:2611;top:3274;width:3521;height:76" coordorigin="2611,3274" coordsize="3521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95" o:spid="_x0000_s1064" style="position:absolute;left:2611;top:3274;width:3521;height:76;visibility:visible;mso-wrap-style:square;v-text-anchor:top" coordsize="3521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+y/cIA&#10;AADcAAAADwAAAGRycy9kb3ducmV2LnhtbERP32vCMBB+F/Y/hBvsTdOqWOlMyxDEwUBYHez1bG5t&#10;WXMpSabd/nojDHy7j+/nbcrR9OJMzneWFaSzBARxbXXHjYKP4266BuEDssbeMin4JQ9l8TDZYK7t&#10;hd/pXIVGxBD2OSpoQxhyKX3dkkE/swNx5L6sMxgidI3UDi8x3PRyniQrabDj2NDiQNuW6u/qxyhY&#10;zPerxckfHFfLzLjP/VtGf06pp8fx5RlEoDHcxf/uVx3npyncno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7L9wgAAANwAAAAPAAAAAAAAAAAAAAAAAJgCAABkcnMvZG93&#10;bnJldi54bWxQSwUGAAAAAAQABAD1AAAAhwMAAAAA&#10;" path="m,22r63,3l126,26r63,l252,28r63,-1l378,25r63,l503,23r63,-4l629,16r63,2l755,13r63,-1l881,12,944,8r62,-4l1069,2r63,2l1195,2r63,-1l1321,r63,6l1446,13r63,4l1572,19r63,3l1698,23r63,4l1824,31r63,5l1949,40r63,2l2075,43r63,2l2201,45r63,1l2327,49r63,3l2452,51r63,4l2578,57r63,1l2704,60r63,2l2830,63r63,-1l2955,63r63,-3l3081,58r63,1l3207,63r63,4l3333,70r63,3l3458,73r63,3e" filled="f" strokeweight=".80064mm">
                    <v:stroke dashstyle="longDash"/>
                    <v:path arrowok="t" o:connecttype="custom" o:connectlocs="0,3296;63,3299;126,3300;189,3300;252,3302;315,3301;378,3299;441,3299;503,3297;566,3293;629,3290;692,3292;755,3287;818,3286;881,3286;944,3282;1006,3278;1069,3276;1132,3278;1195,3276;1258,3275;1321,3274;1384,3280;1446,3287;1509,3291;1572,3293;1635,3296;1698,3297;1761,3301;1824,3305;1887,3310;1949,3314;2012,3316;2075,3317;2138,3319;2201,3319;2264,3320;2327,3323;2390,3326;2452,3325;2515,3329;2578,3331;2641,3332;2704,3334;2767,3336;2830,3337;2893,3336;2955,3337;3018,3334;3081,3332;3144,3333;3207,3337;3270,3341;3333,3344;3396,3347;3458,3347;3521,3350" o:connectangles="0,0,0,0,0,0,0,0,0,0,0,0,0,0,0,0,0,0,0,0,0,0,0,0,0,0,0,0,0,0,0,0,0,0,0,0,0,0,0,0,0,0,0,0,0,0,0,0,0,0,0,0,0,0,0,0,0"/>
                  </v:shape>
                </v:group>
                <v:group id="Group 92" o:spid="_x0000_s1065" style="position:absolute;left:2435;top:234;width:3873;height:3265" coordorigin="2435,234" coordsize="3873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93" o:spid="_x0000_s1066" style="position:absolute;left:2435;top:234;width:3873;height:3265;visibility:visible;mso-wrap-style:square;v-text-anchor:top" coordsize="3873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2XsUA&#10;AADcAAAADwAAAGRycy9kb3ducmV2LnhtbERPTU8CMRC9m/gfmjHxJl0U0CwUIiQGEsBElAO3yXbY&#10;rm6na1vY9d9bEhNv8/I+ZzLrbC3O5EPlWEG/l4EgLpyuuFTw8f5y9wQiRGSNtWNS8EMBZtPrqwnm&#10;2rX8RuddLEUK4ZCjAhNjk0sZCkMWQ881xIk7Om8xJuhLqT22KdzW8j7LRtJixanBYEMLQ8XX7mQV&#10;DNff++X8s/XN62Ytt+3j6rA0A6Vub7rnMYhIXfwX/7lXOs3vP8DlmXS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XZexQAAANwAAAAPAAAAAAAAAAAAAAAAAJgCAABkcnMv&#10;ZG93bnJldi54bWxQSwUGAAAAAAQABAD1AAAAigMAAAAA&#10;" path="m,3264r3873,l3873,,,,,3264e" filled="f" strokeweight=".32086mm">
                    <v:path arrowok="t" o:connecttype="custom" o:connectlocs="0,3498;3873,3498;3873,234;0,234;0,3498" o:connectangles="0,0,0,0,0"/>
                  </v:shape>
                </v:group>
                <v:group id="Group 90" o:spid="_x0000_s1067" style="position:absolute;left:2435;top:-62;width:3873;height:296" coordorigin="2435,-62" coordsize="3873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91" o:spid="_x0000_s1068" style="position:absolute;left:2435;top:-62;width:3873;height:296;visibility:visible;mso-wrap-style:square;v-text-anchor:top" coordsize="3873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C6j8MA&#10;AADcAAAADwAAAGRycy9kb3ducmV2LnhtbERPS4vCMBC+C/6HMAt701RhRapRlqrgZRUf0PU224xt&#10;sZmUJqv13xtB8DYf33Om89ZU4kqNKy0rGPQjEMSZ1SXnCo6HVW8MwnlkjZVlUnAnB/NZtzPFWNsb&#10;7+i697kIIexiVFB4X8dSuqwgg65va+LAnW1j0AfY5FI3eAvhppLDKBpJgyWHhgJrSgrKLvt/oyDd&#10;nX432zRZpH/r1c82OS/z0emi1OdH+z0B4an1b/HLvdZh/uALns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C6j8MAAADcAAAADwAAAAAAAAAAAAAAAACYAgAAZHJzL2Rv&#10;d25yZXYueG1sUEsFBgAAAAAEAAQA9QAAAIgDAAAAAA==&#10;" path="m,296r3873,l3873,,,,,296e" fillcolor="#d9d9d9" stroked="f">
                    <v:path arrowok="t" o:connecttype="custom" o:connectlocs="0,234;3873,234;3873,-62;0,-62;0,234" o:connectangles="0,0,0,0,0"/>
                  </v:shape>
                </v:group>
                <v:group id="Group 88" o:spid="_x0000_s1069" style="position:absolute;left:2389;top:3401;width:47;height:2" coordorigin="2389,3401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89" o:spid="_x0000_s1070" style="position:absolute;left:2389;top:3401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OJ8IA&#10;AADcAAAADwAAAGRycy9kb3ducmV2LnhtbERPTWsCMRC9C/0PYQQvUrN6aGVrFFsoePCiXVy9Dcm4&#10;u7iZLEnU9d+bQqG3ebzPWax624ob+dA4VjCdZCCItTMNVwqKn+/XOYgQkQ22jknBgwKsli+DBebG&#10;3XlHt32sRArhkKOCOsYulzLomiyGieuIE3d23mJM0FfSeLyncNvKWZa9SYsNp4YaO/qqSV/2V6ug&#10;6c4HM976svx0p0s4FeFoUCs1GvbrDxCR+vgv/nNvTJo/fYffZ9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E4nwgAAANwAAAAPAAAAAAAAAAAAAAAAAJgCAABkcnMvZG93&#10;bnJldi54bWxQSwUGAAAAAAQABAD1AAAAhw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86" o:spid="_x0000_s1071" style="position:absolute;left:2389;top:2348;width:47;height:2" coordorigin="2389,2348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87" o:spid="_x0000_s1072" style="position:absolute;left:2389;top:2348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/zsIA&#10;AADcAAAADwAAAGRycy9kb3ducmV2LnhtbERPTWsCMRC9C/0PYQQvUrN6KHVrFFsoePCiXVy9Dcm4&#10;u7iZLEnU9d+bQqG3ebzPWax624ob+dA4VjCdZCCItTMNVwqKn+/XdxAhIhtsHZOCBwVYLV8GC8yN&#10;u/OObvtYiRTCIUcFdYxdLmXQNVkME9cRJ+7svMWYoK+k8XhP4baVsyx7kxYbTg01dvRVk77sr1ZB&#10;050PZrz1ZfnpTpdwKsLRoFZqNOzXHyAi9fFf/OfemDR/OoffZ9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3/OwgAAANwAAAAPAAAAAAAAAAAAAAAAAJgCAABkcnMvZG93&#10;bnJldi54bWxQSwUGAAAAAAQABAD1AAAAhwMAAAAA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84" o:spid="_x0000_s1073" style="position:absolute;left:2389;top:1294;width:47;height:2" coordorigin="2389,1294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85" o:spid="_x0000_s1074" style="position:absolute;left:2389;top:1294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25dcMA&#10;AADcAAAADwAAAGRycy9kb3ducmV2LnhtbERPS2vCQBC+C/6HZQQv0mySQympq1RB6KGXpqL1NmQn&#10;D5KdDburxn/fLRR6m4/vOevtZAZxI+c7ywqyJAVBXFndcaPg+HV4egHhA7LGwTIpeJCH7WY+W2Oh&#10;7Z0/6VaGRsQQ9gUqaEMYCyl91ZJBn9iROHK1dQZDhK6R2uE9hptB5mn6LA12HBtaHGnfUtWXV6Og&#10;G+uTXn2483lnL72/HP23xkqp5WJ6ewURaAr/4j/3u47z8wx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25dcMAAADcAAAADwAAAAAAAAAAAAAAAACYAgAAZHJzL2Rv&#10;d25yZXYueG1sUEsFBgAAAAAEAAQA9QAAAIgDAAAAAA=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82" o:spid="_x0000_s1075" style="position:absolute;left:2389;top:241;width:47;height:2" coordorigin="2389,241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83" o:spid="_x0000_s1076" style="position:absolute;left:2389;top:241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CmcEA&#10;AADcAAAADwAAAGRycy9kb3ducmV2LnhtbERPS4vCMBC+L/gfwgheFk1VEKmNosKCh72sio/b0Ewf&#10;2ExKktXuv98Igrf5+J6TrTrTiDs5X1tWMB4lIIhzq2suFRwPX8M5CB+QNTaWScEfeVgtex8Zpto+&#10;+Ifu+1CKGMI+RQVVCG0qpc8rMuhHtiWOXGGdwRChK6V2+IjhppGTJJlJgzXHhgpb2laU3/a/RkHd&#10;Fif9+e3O54293vz16C8ac6UG/W69ABGoC2/xy73Tcf5kCs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DgpnBAAAA3AAAAA8AAAAAAAAAAAAAAAAAmAIAAGRycy9kb3du&#10;cmV2LnhtbFBLBQYAAAAABAAEAPUAAACGAwAAAAA=&#10;" path="m,l46,e" filled="f" strokecolor="#333" strokeweight=".32086mm">
                    <v:path arrowok="t" o:connecttype="custom" o:connectlocs="0,0;46,0" o:connectangles="0,0"/>
                  </v:shape>
                </v:group>
                <v:group id="Group 80" o:spid="_x0000_s1077" style="position:absolute;left:2926;top:3498;width:2;height:47" coordorigin="2926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81" o:spid="_x0000_s1078" style="position:absolute;left:2926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GHsQA&#10;AADcAAAADwAAAGRycy9kb3ducmV2LnhtbERPS2vCQBC+C/0PyxR6M5tKKyHNKkUQPJWqEdrbkB2T&#10;2OxsyG4e+uu7hYK3+fiek60n04iBOldbVvAcxSCIC6trLhXkx+08AeE8ssbGMim4koP16mGWYart&#10;yHsaDr4UIYRdigoq79tUSldUZNBFtiUO3Nl2Bn2AXSl1h2MIN41cxPFSGqw5NFTY0qai4ufQGwWX&#10;701+2t6SYvdxu4w9fn6dc3pR6ulxen8D4Wnyd/G/e6fD/MUr/D0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1Rh7EAAAA3AAAAA8AAAAAAAAAAAAAAAAAmAIAAGRycy9k&#10;b3ducmV2LnhtbFBLBQYAAAAABAAEAPUAAACJAwAAAAA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78" o:spid="_x0000_s1079" style="position:absolute;left:3680;top:3498;width:2;height:47" coordorigin="3680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79" o:spid="_x0000_s1080" style="position:absolute;left:3680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98sQA&#10;AADcAAAADwAAAGRycy9kb3ducmV2LnhtbERPS2vCQBC+C/0PyxR6M5tKqSHNKkUQPJWqEdrbkB2T&#10;2OxsyG4e+uu7hYK3+fiek60n04iBOldbVvAcxSCIC6trLhXkx+08AeE8ssbGMim4koP16mGWYart&#10;yHsaDr4UIYRdigoq79tUSldUZNBFtiUO3Nl2Bn2AXSl1h2MIN41cxPGrNFhzaKiwpU1Fxc+hNwou&#10;35v8tL0lxe7jdhl7/Pw65/Si1NPj9P4GwtPk7+J/906H+Ysl/D0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rffLEAAAA3AAAAA8AAAAAAAAAAAAAAAAAmAIAAGRycy9k&#10;b3ducmV2LnhtbFBLBQYAAAAABAAEAPUAAACJAwAAAAA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76" o:spid="_x0000_s1081" style="position:absolute;left:4435;top:3498;width:2;height:47" coordorigin="4435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77" o:spid="_x0000_s1082" style="position:absolute;left:4435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MG8MA&#10;AADcAAAADwAAAGRycy9kb3ducmV2LnhtbERPS2vCQBC+C/6HZYTedKOUoqmriCDkJK1Nwd6G7JhE&#10;s7Mhu3k0v75bKPQ2H99ztvvBVKKjxpWWFSwXEQjizOqScwXpx2m+BuE8ssbKMin4Jgf73XSyxVjb&#10;nt+pu/hchBB2MSoovK9jKV1WkEG3sDVx4G62MegDbHKpG+xDuKnkKopepMGSQ0OBNR0Lyh6X1ii4&#10;fx3Tz9O4zpLzeO9bfLveUnpW6mk2HF5BeBr8v/jPnegwf7WB32fCB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hMG8MAAADcAAAADwAAAAAAAAAAAAAAAACYAgAAZHJzL2Rv&#10;d25yZXYueG1sUEsFBgAAAAAEAAQA9QAAAIgDAAAAAA=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74" o:spid="_x0000_s1083" style="position:absolute;left:5189;top:3498;width:2;height:47" coordorigin="5189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75" o:spid="_x0000_s1084" style="position:absolute;left:5189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fWwMMA&#10;AADcAAAADwAAAGRycy9kb3ducmV2LnhtbERPS2vCQBC+F/oflhG8NRvbUiRmDSIInoraFNrbkB3z&#10;MDsbsquJ/vquIPQ2H99z0mw0rbhQ72rLCmZRDIK4sLrmUkH+tXmZg3AeWWNrmRRcyUG2fH5KMdF2&#10;4D1dDr4UIYRdggoq77tESldUZNBFtiMO3NH2Bn2AfSl1j0MIN618jeMPabDm0FBhR+uKitPhbBQ0&#10;v+v8e3ObF9vPWzOccfdzzOldqelkXC1AeBr9v/jh3uow/20G9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fWwMMAAADcAAAADwAAAAAAAAAAAAAAAACYAgAAZHJzL2Rv&#10;d25yZXYueG1sUEsFBgAAAAAEAAQA9QAAAIgDAAAAAA=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72" o:spid="_x0000_s1085" style="position:absolute;left:5944;top:3498;width:2;height:47" coordorigin="5944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73" o:spid="_x0000_s1086" style="position:absolute;left:5944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ntLMMA&#10;AADcAAAADwAAAGRycy9kb3ducmV2LnhtbERPTWvCQBC9F/wPywjemk1NKZJmlSIInkRtCnobsmMS&#10;m50N2TWJ/vpuodDbPN7nZKvRNKKnztWWFbxEMQjiwuqaSwX55+Z5AcJ5ZI2NZVJwJwer5eQpw1Tb&#10;gQ/UH30pQgi7FBVU3replK6oyKCLbEscuIvtDPoAu1LqDocQbho5j+M3abDm0FBhS+uKiu/jzSi4&#10;ntf51+axKLa7x3W44f50yelVqdl0/HgH4Wn0/+I/91aH+UkCv8+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ntLMMAAADcAAAADwAAAAAAAAAAAAAAAACYAgAAZHJzL2Rv&#10;d25yZXYueG1sUEsFBgAAAAAEAAQA9QAAAIgDAAAAAA==&#10;" path="m,47l,e" filled="f" strokecolor="#333" strokeweight=".32086mm">
                    <v:path arrowok="t" o:connecttype="custom" o:connectlocs="0,3545;0,3498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48" behindDoc="1" locked="0" layoutInCell="1" allowOverlap="1" wp14:anchorId="7CC21859" wp14:editId="3A6B865B">
                <wp:simplePos x="0" y="0"/>
                <wp:positionH relativeFrom="page">
                  <wp:posOffset>4058920</wp:posOffset>
                </wp:positionH>
                <wp:positionV relativeFrom="paragraph">
                  <wp:posOffset>-45085</wp:posOffset>
                </wp:positionV>
                <wp:extent cx="2470785" cy="2301875"/>
                <wp:effectExtent l="1270" t="0" r="4445" b="381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785" cy="2301875"/>
                          <a:chOff x="6392" y="-71"/>
                          <a:chExt cx="3891" cy="3625"/>
                        </a:xfrm>
                      </wpg:grpSpPr>
                      <wpg:grpSp>
                        <wpg:cNvPr id="21" name="Group 69"/>
                        <wpg:cNvGrpSpPr>
                          <a:grpSpLocks/>
                        </wpg:cNvGrpSpPr>
                        <wpg:grpSpPr bwMode="auto">
                          <a:xfrm>
                            <a:off x="6402" y="2874"/>
                            <a:ext cx="3873" cy="2"/>
                            <a:chOff x="6402" y="2874"/>
                            <a:chExt cx="3873" cy="2"/>
                          </a:xfrm>
                        </wpg:grpSpPr>
                        <wps:wsp>
                          <wps:cNvPr id="22" name="Freeform 70"/>
                          <wps:cNvSpPr>
                            <a:spLocks/>
                          </wps:cNvSpPr>
                          <wps:spPr bwMode="auto">
                            <a:xfrm>
                              <a:off x="6402" y="2874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67"/>
                        <wpg:cNvGrpSpPr>
                          <a:grpSpLocks/>
                        </wpg:cNvGrpSpPr>
                        <wpg:grpSpPr bwMode="auto">
                          <a:xfrm>
                            <a:off x="6402" y="1821"/>
                            <a:ext cx="3873" cy="2"/>
                            <a:chOff x="6402" y="1821"/>
                            <a:chExt cx="3873" cy="2"/>
                          </a:xfrm>
                        </wpg:grpSpPr>
                        <wps:wsp>
                          <wps:cNvPr id="24" name="Freeform 68"/>
                          <wps:cNvSpPr>
                            <a:spLocks/>
                          </wps:cNvSpPr>
                          <wps:spPr bwMode="auto">
                            <a:xfrm>
                              <a:off x="6402" y="182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5"/>
                        <wpg:cNvGrpSpPr>
                          <a:grpSpLocks/>
                        </wpg:cNvGrpSpPr>
                        <wpg:grpSpPr bwMode="auto">
                          <a:xfrm>
                            <a:off x="6402" y="768"/>
                            <a:ext cx="3873" cy="2"/>
                            <a:chOff x="6402" y="768"/>
                            <a:chExt cx="3873" cy="2"/>
                          </a:xfrm>
                        </wpg:grpSpPr>
                        <wps:wsp>
                          <wps:cNvPr id="26" name="Freeform 66"/>
                          <wps:cNvSpPr>
                            <a:spLocks/>
                          </wps:cNvSpPr>
                          <wps:spPr bwMode="auto">
                            <a:xfrm>
                              <a:off x="6402" y="768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3"/>
                        <wpg:cNvGrpSpPr>
                          <a:grpSpLocks/>
                        </wpg:cNvGrpSpPr>
                        <wpg:grpSpPr bwMode="auto">
                          <a:xfrm>
                            <a:off x="6515" y="234"/>
                            <a:ext cx="2" cy="3265"/>
                            <a:chOff x="6515" y="234"/>
                            <a:chExt cx="2" cy="3265"/>
                          </a:xfrm>
                        </wpg:grpSpPr>
                        <wps:wsp>
                          <wps:cNvPr id="28" name="Freeform 64"/>
                          <wps:cNvSpPr>
                            <a:spLocks/>
                          </wps:cNvSpPr>
                          <wps:spPr bwMode="auto">
                            <a:xfrm>
                              <a:off x="6515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1"/>
                        <wpg:cNvGrpSpPr>
                          <a:grpSpLocks/>
                        </wpg:cNvGrpSpPr>
                        <wpg:grpSpPr bwMode="auto">
                          <a:xfrm>
                            <a:off x="7269" y="234"/>
                            <a:ext cx="2" cy="3265"/>
                            <a:chOff x="7269" y="234"/>
                            <a:chExt cx="2" cy="3265"/>
                          </a:xfrm>
                        </wpg:grpSpPr>
                        <wps:wsp>
                          <wps:cNvPr id="30" name="Freeform 62"/>
                          <wps:cNvSpPr>
                            <a:spLocks/>
                          </wps:cNvSpPr>
                          <wps:spPr bwMode="auto">
                            <a:xfrm>
                              <a:off x="7269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9"/>
                        <wpg:cNvGrpSpPr>
                          <a:grpSpLocks/>
                        </wpg:cNvGrpSpPr>
                        <wpg:grpSpPr bwMode="auto">
                          <a:xfrm>
                            <a:off x="8024" y="234"/>
                            <a:ext cx="2" cy="3265"/>
                            <a:chOff x="8024" y="234"/>
                            <a:chExt cx="2" cy="3265"/>
                          </a:xfrm>
                        </wpg:grpSpPr>
                        <wps:wsp>
                          <wps:cNvPr id="32" name="Freeform 60"/>
                          <wps:cNvSpPr>
                            <a:spLocks/>
                          </wps:cNvSpPr>
                          <wps:spPr bwMode="auto">
                            <a:xfrm>
                              <a:off x="8024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57"/>
                        <wpg:cNvGrpSpPr>
                          <a:grpSpLocks/>
                        </wpg:cNvGrpSpPr>
                        <wpg:grpSpPr bwMode="auto">
                          <a:xfrm>
                            <a:off x="8778" y="234"/>
                            <a:ext cx="2" cy="3265"/>
                            <a:chOff x="8778" y="234"/>
                            <a:chExt cx="2" cy="3265"/>
                          </a:xfrm>
                        </wpg:grpSpPr>
                        <wps:wsp>
                          <wps:cNvPr id="34" name="Freeform 58"/>
                          <wps:cNvSpPr>
                            <a:spLocks/>
                          </wps:cNvSpPr>
                          <wps:spPr bwMode="auto">
                            <a:xfrm>
                              <a:off x="8778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5"/>
                        <wpg:cNvGrpSpPr>
                          <a:grpSpLocks/>
                        </wpg:cNvGrpSpPr>
                        <wpg:grpSpPr bwMode="auto">
                          <a:xfrm>
                            <a:off x="9533" y="234"/>
                            <a:ext cx="2" cy="3265"/>
                            <a:chOff x="9533" y="234"/>
                            <a:chExt cx="2" cy="3265"/>
                          </a:xfrm>
                        </wpg:grpSpPr>
                        <wps:wsp>
                          <wps:cNvPr id="36" name="Freeform 56"/>
                          <wps:cNvSpPr>
                            <a:spLocks/>
                          </wps:cNvSpPr>
                          <wps:spPr bwMode="auto">
                            <a:xfrm>
                              <a:off x="9533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09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3"/>
                        <wpg:cNvGrpSpPr>
                          <a:grpSpLocks/>
                        </wpg:cNvGrpSpPr>
                        <wpg:grpSpPr bwMode="auto">
                          <a:xfrm>
                            <a:off x="6402" y="3401"/>
                            <a:ext cx="3873" cy="2"/>
                            <a:chOff x="6402" y="3401"/>
                            <a:chExt cx="3873" cy="2"/>
                          </a:xfrm>
                        </wpg:grpSpPr>
                        <wps:wsp>
                          <wps:cNvPr id="38" name="Freeform 54"/>
                          <wps:cNvSpPr>
                            <a:spLocks/>
                          </wps:cNvSpPr>
                          <wps:spPr bwMode="auto">
                            <a:xfrm>
                              <a:off x="6402" y="340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1"/>
                        <wpg:cNvGrpSpPr>
                          <a:grpSpLocks/>
                        </wpg:cNvGrpSpPr>
                        <wpg:grpSpPr bwMode="auto">
                          <a:xfrm>
                            <a:off x="6402" y="2348"/>
                            <a:ext cx="3873" cy="2"/>
                            <a:chOff x="6402" y="2348"/>
                            <a:chExt cx="3873" cy="2"/>
                          </a:xfrm>
                        </wpg:grpSpPr>
                        <wps:wsp>
                          <wps:cNvPr id="40" name="Freeform 52"/>
                          <wps:cNvSpPr>
                            <a:spLocks/>
                          </wps:cNvSpPr>
                          <wps:spPr bwMode="auto">
                            <a:xfrm>
                              <a:off x="6402" y="2348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9"/>
                        <wpg:cNvGrpSpPr>
                          <a:grpSpLocks/>
                        </wpg:cNvGrpSpPr>
                        <wpg:grpSpPr bwMode="auto">
                          <a:xfrm>
                            <a:off x="6402" y="1294"/>
                            <a:ext cx="3873" cy="2"/>
                            <a:chOff x="6402" y="1294"/>
                            <a:chExt cx="3873" cy="2"/>
                          </a:xfrm>
                        </wpg:grpSpPr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6402" y="1294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6402" y="241"/>
                            <a:ext cx="3873" cy="2"/>
                            <a:chOff x="6402" y="241"/>
                            <a:chExt cx="3873" cy="2"/>
                          </a:xfrm>
                        </wpg:grpSpPr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6402" y="241"/>
                              <a:ext cx="3873" cy="2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10274 6402"/>
                                <a:gd name="T3" fmla="*/ T2 w 38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73">
                                  <a:moveTo>
                                    <a:pt x="0" y="0"/>
                                  </a:moveTo>
                                  <a:lnTo>
                                    <a:pt x="3872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>
                            <a:off x="6892" y="234"/>
                            <a:ext cx="2" cy="3265"/>
                            <a:chOff x="6892" y="234"/>
                            <a:chExt cx="2" cy="3265"/>
                          </a:xfrm>
                        </wpg:grpSpPr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6892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>
                            <a:off x="7646" y="234"/>
                            <a:ext cx="2" cy="3265"/>
                            <a:chOff x="7646" y="234"/>
                            <a:chExt cx="2" cy="3265"/>
                          </a:xfrm>
                        </wpg:grpSpPr>
                        <wps:wsp>
                          <wps:cNvPr id="48" name="Freeform 44"/>
                          <wps:cNvSpPr>
                            <a:spLocks/>
                          </wps:cNvSpPr>
                          <wps:spPr bwMode="auto">
                            <a:xfrm>
                              <a:off x="7646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1"/>
                        <wpg:cNvGrpSpPr>
                          <a:grpSpLocks/>
                        </wpg:cNvGrpSpPr>
                        <wpg:grpSpPr bwMode="auto">
                          <a:xfrm>
                            <a:off x="8401" y="234"/>
                            <a:ext cx="2" cy="3265"/>
                            <a:chOff x="8401" y="234"/>
                            <a:chExt cx="2" cy="3265"/>
                          </a:xfrm>
                        </wpg:grpSpPr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8401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9155" y="234"/>
                            <a:ext cx="2" cy="3265"/>
                            <a:chOff x="9155" y="234"/>
                            <a:chExt cx="2" cy="3265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9155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7"/>
                        <wpg:cNvGrpSpPr>
                          <a:grpSpLocks/>
                        </wpg:cNvGrpSpPr>
                        <wpg:grpSpPr bwMode="auto">
                          <a:xfrm>
                            <a:off x="9910" y="234"/>
                            <a:ext cx="2" cy="3265"/>
                            <a:chOff x="9910" y="234"/>
                            <a:chExt cx="2" cy="3265"/>
                          </a:xfrm>
                        </wpg:grpSpPr>
                        <wps:wsp>
                          <wps:cNvPr id="54" name="Freeform 38"/>
                          <wps:cNvSpPr>
                            <a:spLocks/>
                          </wps:cNvSpPr>
                          <wps:spPr bwMode="auto">
                            <a:xfrm>
                              <a:off x="9910" y="234"/>
                              <a:ext cx="2" cy="3265"/>
                            </a:xfrm>
                            <a:custGeom>
                              <a:avLst/>
                              <a:gdLst>
                                <a:gd name="T0" fmla="+- 0 3498 234"/>
                                <a:gd name="T1" fmla="*/ 3498 h 3265"/>
                                <a:gd name="T2" fmla="+- 0 234 234"/>
                                <a:gd name="T3" fmla="*/ 234 h 32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5">
                                  <a:moveTo>
                                    <a:pt x="0" y="32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5"/>
                        <wpg:cNvGrpSpPr>
                          <a:grpSpLocks/>
                        </wpg:cNvGrpSpPr>
                        <wpg:grpSpPr bwMode="auto">
                          <a:xfrm>
                            <a:off x="6577" y="2460"/>
                            <a:ext cx="3521" cy="732"/>
                            <a:chOff x="6577" y="2460"/>
                            <a:chExt cx="3521" cy="732"/>
                          </a:xfrm>
                        </wpg:grpSpPr>
                        <wps:wsp>
                          <wps:cNvPr id="56" name="Freeform 36"/>
                          <wps:cNvSpPr>
                            <a:spLocks/>
                          </wps:cNvSpPr>
                          <wps:spPr bwMode="auto">
                            <a:xfrm>
                              <a:off x="6577" y="2460"/>
                              <a:ext cx="3521" cy="732"/>
                            </a:xfrm>
                            <a:custGeom>
                              <a:avLst/>
                              <a:gdLst>
                                <a:gd name="T0" fmla="+- 0 6577 6577"/>
                                <a:gd name="T1" fmla="*/ T0 w 3521"/>
                                <a:gd name="T2" fmla="+- 0 3072 2460"/>
                                <a:gd name="T3" fmla="*/ 3072 h 732"/>
                                <a:gd name="T4" fmla="+- 0 6640 6577"/>
                                <a:gd name="T5" fmla="*/ T4 w 3521"/>
                                <a:gd name="T6" fmla="+- 0 3068 2460"/>
                                <a:gd name="T7" fmla="*/ 3068 h 732"/>
                                <a:gd name="T8" fmla="+- 0 6703 6577"/>
                                <a:gd name="T9" fmla="*/ T8 w 3521"/>
                                <a:gd name="T10" fmla="+- 0 3055 2460"/>
                                <a:gd name="T11" fmla="*/ 3055 h 732"/>
                                <a:gd name="T12" fmla="+- 0 6766 6577"/>
                                <a:gd name="T13" fmla="*/ T12 w 3521"/>
                                <a:gd name="T14" fmla="+- 0 2990 2460"/>
                                <a:gd name="T15" fmla="*/ 2990 h 732"/>
                                <a:gd name="T16" fmla="+- 0 6829 6577"/>
                                <a:gd name="T17" fmla="*/ T16 w 3521"/>
                                <a:gd name="T18" fmla="+- 0 2894 2460"/>
                                <a:gd name="T19" fmla="*/ 2894 h 732"/>
                                <a:gd name="T20" fmla="+- 0 6892 6577"/>
                                <a:gd name="T21" fmla="*/ T20 w 3521"/>
                                <a:gd name="T22" fmla="+- 0 2849 2460"/>
                                <a:gd name="T23" fmla="*/ 2849 h 732"/>
                                <a:gd name="T24" fmla="+- 0 6955 6577"/>
                                <a:gd name="T25" fmla="*/ T24 w 3521"/>
                                <a:gd name="T26" fmla="+- 0 2812 2460"/>
                                <a:gd name="T27" fmla="*/ 2812 h 732"/>
                                <a:gd name="T28" fmla="+- 0 7018 6577"/>
                                <a:gd name="T29" fmla="*/ T28 w 3521"/>
                                <a:gd name="T30" fmla="+- 0 2769 2460"/>
                                <a:gd name="T31" fmla="*/ 2769 h 732"/>
                                <a:gd name="T32" fmla="+- 0 7080 6577"/>
                                <a:gd name="T33" fmla="*/ T32 w 3521"/>
                                <a:gd name="T34" fmla="+- 0 2738 2460"/>
                                <a:gd name="T35" fmla="*/ 2738 h 732"/>
                                <a:gd name="T36" fmla="+- 0 7143 6577"/>
                                <a:gd name="T37" fmla="*/ T36 w 3521"/>
                                <a:gd name="T38" fmla="+- 0 2705 2460"/>
                                <a:gd name="T39" fmla="*/ 2705 h 732"/>
                                <a:gd name="T40" fmla="+- 0 7206 6577"/>
                                <a:gd name="T41" fmla="*/ T40 w 3521"/>
                                <a:gd name="T42" fmla="+- 0 2688 2460"/>
                                <a:gd name="T43" fmla="*/ 2688 h 732"/>
                                <a:gd name="T44" fmla="+- 0 7269 6577"/>
                                <a:gd name="T45" fmla="*/ T44 w 3521"/>
                                <a:gd name="T46" fmla="+- 0 2702 2460"/>
                                <a:gd name="T47" fmla="*/ 2702 h 732"/>
                                <a:gd name="T48" fmla="+- 0 7332 6577"/>
                                <a:gd name="T49" fmla="*/ T48 w 3521"/>
                                <a:gd name="T50" fmla="+- 0 2699 2460"/>
                                <a:gd name="T51" fmla="*/ 2699 h 732"/>
                                <a:gd name="T52" fmla="+- 0 7395 6577"/>
                                <a:gd name="T53" fmla="*/ T52 w 3521"/>
                                <a:gd name="T54" fmla="+- 0 2695 2460"/>
                                <a:gd name="T55" fmla="*/ 2695 h 732"/>
                                <a:gd name="T56" fmla="+- 0 7458 6577"/>
                                <a:gd name="T57" fmla="*/ T56 w 3521"/>
                                <a:gd name="T58" fmla="+- 0 2654 2460"/>
                                <a:gd name="T59" fmla="*/ 2654 h 732"/>
                                <a:gd name="T60" fmla="+- 0 7521 6577"/>
                                <a:gd name="T61" fmla="*/ T60 w 3521"/>
                                <a:gd name="T62" fmla="+- 0 2615 2460"/>
                                <a:gd name="T63" fmla="*/ 2615 h 732"/>
                                <a:gd name="T64" fmla="+- 0 7584 6577"/>
                                <a:gd name="T65" fmla="*/ T64 w 3521"/>
                                <a:gd name="T66" fmla="+- 0 2529 2460"/>
                                <a:gd name="T67" fmla="*/ 2529 h 732"/>
                                <a:gd name="T68" fmla="+- 0 7646 6577"/>
                                <a:gd name="T69" fmla="*/ T68 w 3521"/>
                                <a:gd name="T70" fmla="+- 0 2478 2460"/>
                                <a:gd name="T71" fmla="*/ 2478 h 732"/>
                                <a:gd name="T72" fmla="+- 0 7709 6577"/>
                                <a:gd name="T73" fmla="*/ T72 w 3521"/>
                                <a:gd name="T74" fmla="+- 0 2465 2460"/>
                                <a:gd name="T75" fmla="*/ 2465 h 732"/>
                                <a:gd name="T76" fmla="+- 0 7772 6577"/>
                                <a:gd name="T77" fmla="*/ T76 w 3521"/>
                                <a:gd name="T78" fmla="+- 0 2460 2460"/>
                                <a:gd name="T79" fmla="*/ 2460 h 732"/>
                                <a:gd name="T80" fmla="+- 0 7835 6577"/>
                                <a:gd name="T81" fmla="*/ T80 w 3521"/>
                                <a:gd name="T82" fmla="+- 0 2513 2460"/>
                                <a:gd name="T83" fmla="*/ 2513 h 732"/>
                                <a:gd name="T84" fmla="+- 0 7898 6577"/>
                                <a:gd name="T85" fmla="*/ T84 w 3521"/>
                                <a:gd name="T86" fmla="+- 0 2565 2460"/>
                                <a:gd name="T87" fmla="*/ 2565 h 732"/>
                                <a:gd name="T88" fmla="+- 0 7961 6577"/>
                                <a:gd name="T89" fmla="*/ T88 w 3521"/>
                                <a:gd name="T90" fmla="+- 0 2639 2460"/>
                                <a:gd name="T91" fmla="*/ 2639 h 732"/>
                                <a:gd name="T92" fmla="+- 0 8024 6577"/>
                                <a:gd name="T93" fmla="*/ T92 w 3521"/>
                                <a:gd name="T94" fmla="+- 0 2683 2460"/>
                                <a:gd name="T95" fmla="*/ 2683 h 732"/>
                                <a:gd name="T96" fmla="+- 0 8087 6577"/>
                                <a:gd name="T97" fmla="*/ T96 w 3521"/>
                                <a:gd name="T98" fmla="+- 0 2726 2460"/>
                                <a:gd name="T99" fmla="*/ 2726 h 732"/>
                                <a:gd name="T100" fmla="+- 0 8149 6577"/>
                                <a:gd name="T101" fmla="*/ T100 w 3521"/>
                                <a:gd name="T102" fmla="+- 0 2767 2460"/>
                                <a:gd name="T103" fmla="*/ 2767 h 732"/>
                                <a:gd name="T104" fmla="+- 0 8212 6577"/>
                                <a:gd name="T105" fmla="*/ T104 w 3521"/>
                                <a:gd name="T106" fmla="+- 0 2777 2460"/>
                                <a:gd name="T107" fmla="*/ 2777 h 732"/>
                                <a:gd name="T108" fmla="+- 0 8275 6577"/>
                                <a:gd name="T109" fmla="*/ T108 w 3521"/>
                                <a:gd name="T110" fmla="+- 0 2767 2460"/>
                                <a:gd name="T111" fmla="*/ 2767 h 732"/>
                                <a:gd name="T112" fmla="+- 0 8338 6577"/>
                                <a:gd name="T113" fmla="*/ T112 w 3521"/>
                                <a:gd name="T114" fmla="+- 0 2752 2460"/>
                                <a:gd name="T115" fmla="*/ 2752 h 732"/>
                                <a:gd name="T116" fmla="+- 0 8401 6577"/>
                                <a:gd name="T117" fmla="*/ T116 w 3521"/>
                                <a:gd name="T118" fmla="+- 0 2772 2460"/>
                                <a:gd name="T119" fmla="*/ 2772 h 732"/>
                                <a:gd name="T120" fmla="+- 0 8464 6577"/>
                                <a:gd name="T121" fmla="*/ T120 w 3521"/>
                                <a:gd name="T122" fmla="+- 0 2796 2460"/>
                                <a:gd name="T123" fmla="*/ 2796 h 732"/>
                                <a:gd name="T124" fmla="+- 0 8527 6577"/>
                                <a:gd name="T125" fmla="*/ T124 w 3521"/>
                                <a:gd name="T126" fmla="+- 0 2841 2460"/>
                                <a:gd name="T127" fmla="*/ 2841 h 732"/>
                                <a:gd name="T128" fmla="+- 0 8589 6577"/>
                                <a:gd name="T129" fmla="*/ T128 w 3521"/>
                                <a:gd name="T130" fmla="+- 0 2895 2460"/>
                                <a:gd name="T131" fmla="*/ 2895 h 732"/>
                                <a:gd name="T132" fmla="+- 0 8652 6577"/>
                                <a:gd name="T133" fmla="*/ T132 w 3521"/>
                                <a:gd name="T134" fmla="+- 0 2950 2460"/>
                                <a:gd name="T135" fmla="*/ 2950 h 732"/>
                                <a:gd name="T136" fmla="+- 0 8715 6577"/>
                                <a:gd name="T137" fmla="*/ T136 w 3521"/>
                                <a:gd name="T138" fmla="+- 0 2937 2460"/>
                                <a:gd name="T139" fmla="*/ 2937 h 732"/>
                                <a:gd name="T140" fmla="+- 0 8778 6577"/>
                                <a:gd name="T141" fmla="*/ T140 w 3521"/>
                                <a:gd name="T142" fmla="+- 0 2976 2460"/>
                                <a:gd name="T143" fmla="*/ 2976 h 732"/>
                                <a:gd name="T144" fmla="+- 0 8841 6577"/>
                                <a:gd name="T145" fmla="*/ T144 w 3521"/>
                                <a:gd name="T146" fmla="+- 0 2990 2460"/>
                                <a:gd name="T147" fmla="*/ 2990 h 732"/>
                                <a:gd name="T148" fmla="+- 0 8904 6577"/>
                                <a:gd name="T149" fmla="*/ T148 w 3521"/>
                                <a:gd name="T150" fmla="+- 0 3015 2460"/>
                                <a:gd name="T151" fmla="*/ 3015 h 732"/>
                                <a:gd name="T152" fmla="+- 0 8967 6577"/>
                                <a:gd name="T153" fmla="*/ T152 w 3521"/>
                                <a:gd name="T154" fmla="+- 0 3026 2460"/>
                                <a:gd name="T155" fmla="*/ 3026 h 732"/>
                                <a:gd name="T156" fmla="+- 0 9030 6577"/>
                                <a:gd name="T157" fmla="*/ T156 w 3521"/>
                                <a:gd name="T158" fmla="+- 0 3024 2460"/>
                                <a:gd name="T159" fmla="*/ 3024 h 732"/>
                                <a:gd name="T160" fmla="+- 0 9092 6577"/>
                                <a:gd name="T161" fmla="*/ T160 w 3521"/>
                                <a:gd name="T162" fmla="+- 0 3012 2460"/>
                                <a:gd name="T163" fmla="*/ 3012 h 732"/>
                                <a:gd name="T164" fmla="+- 0 9155 6577"/>
                                <a:gd name="T165" fmla="*/ T164 w 3521"/>
                                <a:gd name="T166" fmla="+- 0 2986 2460"/>
                                <a:gd name="T167" fmla="*/ 2986 h 732"/>
                                <a:gd name="T168" fmla="+- 0 9218 6577"/>
                                <a:gd name="T169" fmla="*/ T168 w 3521"/>
                                <a:gd name="T170" fmla="+- 0 3010 2460"/>
                                <a:gd name="T171" fmla="*/ 3010 h 732"/>
                                <a:gd name="T172" fmla="+- 0 9281 6577"/>
                                <a:gd name="T173" fmla="*/ T172 w 3521"/>
                                <a:gd name="T174" fmla="+- 0 3017 2460"/>
                                <a:gd name="T175" fmla="*/ 3017 h 732"/>
                                <a:gd name="T176" fmla="+- 0 9344 6577"/>
                                <a:gd name="T177" fmla="*/ T176 w 3521"/>
                                <a:gd name="T178" fmla="+- 0 3072 2460"/>
                                <a:gd name="T179" fmla="*/ 3072 h 732"/>
                                <a:gd name="T180" fmla="+- 0 9407 6577"/>
                                <a:gd name="T181" fmla="*/ T180 w 3521"/>
                                <a:gd name="T182" fmla="+- 0 3099 2460"/>
                                <a:gd name="T183" fmla="*/ 3099 h 732"/>
                                <a:gd name="T184" fmla="+- 0 9470 6577"/>
                                <a:gd name="T185" fmla="*/ T184 w 3521"/>
                                <a:gd name="T186" fmla="+- 0 3096 2460"/>
                                <a:gd name="T187" fmla="*/ 3096 h 732"/>
                                <a:gd name="T188" fmla="+- 0 9533 6577"/>
                                <a:gd name="T189" fmla="*/ T188 w 3521"/>
                                <a:gd name="T190" fmla="+- 0 3118 2460"/>
                                <a:gd name="T191" fmla="*/ 3118 h 732"/>
                                <a:gd name="T192" fmla="+- 0 9595 6577"/>
                                <a:gd name="T193" fmla="*/ T192 w 3521"/>
                                <a:gd name="T194" fmla="+- 0 3110 2460"/>
                                <a:gd name="T195" fmla="*/ 3110 h 732"/>
                                <a:gd name="T196" fmla="+- 0 9658 6577"/>
                                <a:gd name="T197" fmla="*/ T196 w 3521"/>
                                <a:gd name="T198" fmla="+- 0 3147 2460"/>
                                <a:gd name="T199" fmla="*/ 3147 h 732"/>
                                <a:gd name="T200" fmla="+- 0 9721 6577"/>
                                <a:gd name="T201" fmla="*/ T200 w 3521"/>
                                <a:gd name="T202" fmla="+- 0 3142 2460"/>
                                <a:gd name="T203" fmla="*/ 3142 h 732"/>
                                <a:gd name="T204" fmla="+- 0 9784 6577"/>
                                <a:gd name="T205" fmla="*/ T204 w 3521"/>
                                <a:gd name="T206" fmla="+- 0 3125 2460"/>
                                <a:gd name="T207" fmla="*/ 3125 h 732"/>
                                <a:gd name="T208" fmla="+- 0 9847 6577"/>
                                <a:gd name="T209" fmla="*/ T208 w 3521"/>
                                <a:gd name="T210" fmla="+- 0 3122 2460"/>
                                <a:gd name="T211" fmla="*/ 3122 h 732"/>
                                <a:gd name="T212" fmla="+- 0 9910 6577"/>
                                <a:gd name="T213" fmla="*/ T212 w 3521"/>
                                <a:gd name="T214" fmla="+- 0 3141 2460"/>
                                <a:gd name="T215" fmla="*/ 3141 h 732"/>
                                <a:gd name="T216" fmla="+- 0 9973 6577"/>
                                <a:gd name="T217" fmla="*/ T216 w 3521"/>
                                <a:gd name="T218" fmla="+- 0 3161 2460"/>
                                <a:gd name="T219" fmla="*/ 3161 h 732"/>
                                <a:gd name="T220" fmla="+- 0 10036 6577"/>
                                <a:gd name="T221" fmla="*/ T220 w 3521"/>
                                <a:gd name="T222" fmla="+- 0 3161 2460"/>
                                <a:gd name="T223" fmla="*/ 3161 h 732"/>
                                <a:gd name="T224" fmla="+- 0 10098 6577"/>
                                <a:gd name="T225" fmla="*/ T224 w 3521"/>
                                <a:gd name="T226" fmla="+- 0 3192 2460"/>
                                <a:gd name="T227" fmla="*/ 3192 h 7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732">
                                  <a:moveTo>
                                    <a:pt x="0" y="612"/>
                                  </a:moveTo>
                                  <a:lnTo>
                                    <a:pt x="63" y="608"/>
                                  </a:lnTo>
                                  <a:lnTo>
                                    <a:pt x="126" y="595"/>
                                  </a:lnTo>
                                  <a:lnTo>
                                    <a:pt x="189" y="530"/>
                                  </a:lnTo>
                                  <a:lnTo>
                                    <a:pt x="252" y="434"/>
                                  </a:lnTo>
                                  <a:lnTo>
                                    <a:pt x="315" y="389"/>
                                  </a:lnTo>
                                  <a:lnTo>
                                    <a:pt x="378" y="352"/>
                                  </a:lnTo>
                                  <a:lnTo>
                                    <a:pt x="441" y="309"/>
                                  </a:lnTo>
                                  <a:lnTo>
                                    <a:pt x="503" y="278"/>
                                  </a:lnTo>
                                  <a:lnTo>
                                    <a:pt x="566" y="245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92" y="242"/>
                                  </a:lnTo>
                                  <a:lnTo>
                                    <a:pt x="755" y="239"/>
                                  </a:lnTo>
                                  <a:lnTo>
                                    <a:pt x="818" y="235"/>
                                  </a:lnTo>
                                  <a:lnTo>
                                    <a:pt x="881" y="194"/>
                                  </a:lnTo>
                                  <a:lnTo>
                                    <a:pt x="944" y="155"/>
                                  </a:lnTo>
                                  <a:lnTo>
                                    <a:pt x="1007" y="69"/>
                                  </a:lnTo>
                                  <a:lnTo>
                                    <a:pt x="1069" y="18"/>
                                  </a:lnTo>
                                  <a:lnTo>
                                    <a:pt x="1132" y="5"/>
                                  </a:lnTo>
                                  <a:lnTo>
                                    <a:pt x="1195" y="0"/>
                                  </a:lnTo>
                                  <a:lnTo>
                                    <a:pt x="1258" y="53"/>
                                  </a:lnTo>
                                  <a:lnTo>
                                    <a:pt x="1321" y="105"/>
                                  </a:lnTo>
                                  <a:lnTo>
                                    <a:pt x="1384" y="179"/>
                                  </a:lnTo>
                                  <a:lnTo>
                                    <a:pt x="1447" y="223"/>
                                  </a:lnTo>
                                  <a:lnTo>
                                    <a:pt x="1510" y="266"/>
                                  </a:lnTo>
                                  <a:lnTo>
                                    <a:pt x="1572" y="307"/>
                                  </a:lnTo>
                                  <a:lnTo>
                                    <a:pt x="1635" y="317"/>
                                  </a:lnTo>
                                  <a:lnTo>
                                    <a:pt x="1698" y="307"/>
                                  </a:lnTo>
                                  <a:lnTo>
                                    <a:pt x="1761" y="292"/>
                                  </a:lnTo>
                                  <a:lnTo>
                                    <a:pt x="1824" y="312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950" y="381"/>
                                  </a:lnTo>
                                  <a:lnTo>
                                    <a:pt x="2012" y="435"/>
                                  </a:lnTo>
                                  <a:lnTo>
                                    <a:pt x="2075" y="490"/>
                                  </a:lnTo>
                                  <a:lnTo>
                                    <a:pt x="2138" y="477"/>
                                  </a:lnTo>
                                  <a:lnTo>
                                    <a:pt x="2201" y="516"/>
                                  </a:lnTo>
                                  <a:lnTo>
                                    <a:pt x="2264" y="530"/>
                                  </a:lnTo>
                                  <a:lnTo>
                                    <a:pt x="2327" y="555"/>
                                  </a:lnTo>
                                  <a:lnTo>
                                    <a:pt x="2390" y="566"/>
                                  </a:lnTo>
                                  <a:lnTo>
                                    <a:pt x="2453" y="564"/>
                                  </a:lnTo>
                                  <a:lnTo>
                                    <a:pt x="2515" y="552"/>
                                  </a:lnTo>
                                  <a:lnTo>
                                    <a:pt x="2578" y="526"/>
                                  </a:lnTo>
                                  <a:lnTo>
                                    <a:pt x="2641" y="550"/>
                                  </a:lnTo>
                                  <a:lnTo>
                                    <a:pt x="2704" y="557"/>
                                  </a:lnTo>
                                  <a:lnTo>
                                    <a:pt x="2767" y="612"/>
                                  </a:lnTo>
                                  <a:lnTo>
                                    <a:pt x="2830" y="639"/>
                                  </a:lnTo>
                                  <a:lnTo>
                                    <a:pt x="2893" y="636"/>
                                  </a:lnTo>
                                  <a:lnTo>
                                    <a:pt x="2956" y="658"/>
                                  </a:lnTo>
                                  <a:lnTo>
                                    <a:pt x="3018" y="650"/>
                                  </a:lnTo>
                                  <a:lnTo>
                                    <a:pt x="3081" y="687"/>
                                  </a:lnTo>
                                  <a:lnTo>
                                    <a:pt x="3144" y="682"/>
                                  </a:lnTo>
                                  <a:lnTo>
                                    <a:pt x="3207" y="665"/>
                                  </a:lnTo>
                                  <a:lnTo>
                                    <a:pt x="3270" y="662"/>
                                  </a:lnTo>
                                  <a:lnTo>
                                    <a:pt x="3333" y="681"/>
                                  </a:lnTo>
                                  <a:lnTo>
                                    <a:pt x="3396" y="701"/>
                                  </a:lnTo>
                                  <a:lnTo>
                                    <a:pt x="3459" y="701"/>
                                  </a:lnTo>
                                  <a:lnTo>
                                    <a:pt x="3521" y="732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"/>
                        <wpg:cNvGrpSpPr>
                          <a:grpSpLocks/>
                        </wpg:cNvGrpSpPr>
                        <wpg:grpSpPr bwMode="auto">
                          <a:xfrm>
                            <a:off x="6577" y="2695"/>
                            <a:ext cx="3521" cy="542"/>
                            <a:chOff x="6577" y="2695"/>
                            <a:chExt cx="3521" cy="542"/>
                          </a:xfrm>
                        </wpg:grpSpPr>
                        <wps:wsp>
                          <wps:cNvPr id="58" name="Freeform 34"/>
                          <wps:cNvSpPr>
                            <a:spLocks/>
                          </wps:cNvSpPr>
                          <wps:spPr bwMode="auto">
                            <a:xfrm>
                              <a:off x="6577" y="2695"/>
                              <a:ext cx="3521" cy="542"/>
                            </a:xfrm>
                            <a:custGeom>
                              <a:avLst/>
                              <a:gdLst>
                                <a:gd name="T0" fmla="+- 0 6577 6577"/>
                                <a:gd name="T1" fmla="*/ T0 w 3521"/>
                                <a:gd name="T2" fmla="+- 0 3184 2695"/>
                                <a:gd name="T3" fmla="*/ 3184 h 542"/>
                                <a:gd name="T4" fmla="+- 0 6640 6577"/>
                                <a:gd name="T5" fmla="*/ T4 w 3521"/>
                                <a:gd name="T6" fmla="+- 0 3186 2695"/>
                                <a:gd name="T7" fmla="*/ 3186 h 542"/>
                                <a:gd name="T8" fmla="+- 0 6703 6577"/>
                                <a:gd name="T9" fmla="*/ T8 w 3521"/>
                                <a:gd name="T10" fmla="+- 0 3163 2695"/>
                                <a:gd name="T11" fmla="*/ 3163 h 542"/>
                                <a:gd name="T12" fmla="+- 0 6766 6577"/>
                                <a:gd name="T13" fmla="*/ T12 w 3521"/>
                                <a:gd name="T14" fmla="+- 0 3109 2695"/>
                                <a:gd name="T15" fmla="*/ 3109 h 542"/>
                                <a:gd name="T16" fmla="+- 0 6829 6577"/>
                                <a:gd name="T17" fmla="*/ T16 w 3521"/>
                                <a:gd name="T18" fmla="+- 0 3024 2695"/>
                                <a:gd name="T19" fmla="*/ 3024 h 542"/>
                                <a:gd name="T20" fmla="+- 0 6892 6577"/>
                                <a:gd name="T21" fmla="*/ T20 w 3521"/>
                                <a:gd name="T22" fmla="+- 0 2963 2695"/>
                                <a:gd name="T23" fmla="*/ 2963 h 542"/>
                                <a:gd name="T24" fmla="+- 0 6955 6577"/>
                                <a:gd name="T25" fmla="*/ T24 w 3521"/>
                                <a:gd name="T26" fmla="+- 0 2938 2695"/>
                                <a:gd name="T27" fmla="*/ 2938 h 542"/>
                                <a:gd name="T28" fmla="+- 0 7018 6577"/>
                                <a:gd name="T29" fmla="*/ T28 w 3521"/>
                                <a:gd name="T30" fmla="+- 0 2921 2695"/>
                                <a:gd name="T31" fmla="*/ 2921 h 542"/>
                                <a:gd name="T32" fmla="+- 0 7080 6577"/>
                                <a:gd name="T33" fmla="*/ T32 w 3521"/>
                                <a:gd name="T34" fmla="+- 0 2912 2695"/>
                                <a:gd name="T35" fmla="*/ 2912 h 542"/>
                                <a:gd name="T36" fmla="+- 0 7143 6577"/>
                                <a:gd name="T37" fmla="*/ T36 w 3521"/>
                                <a:gd name="T38" fmla="+- 0 2887 2695"/>
                                <a:gd name="T39" fmla="*/ 2887 h 542"/>
                                <a:gd name="T40" fmla="+- 0 7206 6577"/>
                                <a:gd name="T41" fmla="*/ T40 w 3521"/>
                                <a:gd name="T42" fmla="+- 0 2849 2695"/>
                                <a:gd name="T43" fmla="*/ 2849 h 542"/>
                                <a:gd name="T44" fmla="+- 0 7269 6577"/>
                                <a:gd name="T45" fmla="*/ T44 w 3521"/>
                                <a:gd name="T46" fmla="+- 0 2841 2695"/>
                                <a:gd name="T47" fmla="*/ 2841 h 542"/>
                                <a:gd name="T48" fmla="+- 0 7332 6577"/>
                                <a:gd name="T49" fmla="*/ T48 w 3521"/>
                                <a:gd name="T50" fmla="+- 0 2837 2695"/>
                                <a:gd name="T51" fmla="*/ 2837 h 542"/>
                                <a:gd name="T52" fmla="+- 0 7395 6577"/>
                                <a:gd name="T53" fmla="*/ T52 w 3521"/>
                                <a:gd name="T54" fmla="+- 0 2837 2695"/>
                                <a:gd name="T55" fmla="*/ 2837 h 542"/>
                                <a:gd name="T56" fmla="+- 0 7458 6577"/>
                                <a:gd name="T57" fmla="*/ T56 w 3521"/>
                                <a:gd name="T58" fmla="+- 0 2815 2695"/>
                                <a:gd name="T59" fmla="*/ 2815 h 542"/>
                                <a:gd name="T60" fmla="+- 0 7521 6577"/>
                                <a:gd name="T61" fmla="*/ T60 w 3521"/>
                                <a:gd name="T62" fmla="+- 0 2777 2695"/>
                                <a:gd name="T63" fmla="*/ 2777 h 542"/>
                                <a:gd name="T64" fmla="+- 0 7584 6577"/>
                                <a:gd name="T65" fmla="*/ T64 w 3521"/>
                                <a:gd name="T66" fmla="+- 0 2739 2695"/>
                                <a:gd name="T67" fmla="*/ 2739 h 542"/>
                                <a:gd name="T68" fmla="+- 0 7646 6577"/>
                                <a:gd name="T69" fmla="*/ T68 w 3521"/>
                                <a:gd name="T70" fmla="+- 0 2700 2695"/>
                                <a:gd name="T71" fmla="*/ 2700 h 542"/>
                                <a:gd name="T72" fmla="+- 0 7709 6577"/>
                                <a:gd name="T73" fmla="*/ T72 w 3521"/>
                                <a:gd name="T74" fmla="+- 0 2696 2695"/>
                                <a:gd name="T75" fmla="*/ 2696 h 542"/>
                                <a:gd name="T76" fmla="+- 0 7772 6577"/>
                                <a:gd name="T77" fmla="*/ T76 w 3521"/>
                                <a:gd name="T78" fmla="+- 0 2695 2695"/>
                                <a:gd name="T79" fmla="*/ 2695 h 542"/>
                                <a:gd name="T80" fmla="+- 0 7835 6577"/>
                                <a:gd name="T81" fmla="*/ T80 w 3521"/>
                                <a:gd name="T82" fmla="+- 0 2713 2695"/>
                                <a:gd name="T83" fmla="*/ 2713 h 542"/>
                                <a:gd name="T84" fmla="+- 0 7898 6577"/>
                                <a:gd name="T85" fmla="*/ T84 w 3521"/>
                                <a:gd name="T86" fmla="+- 0 2754 2695"/>
                                <a:gd name="T87" fmla="*/ 2754 h 542"/>
                                <a:gd name="T88" fmla="+- 0 7961 6577"/>
                                <a:gd name="T89" fmla="*/ T88 w 3521"/>
                                <a:gd name="T90" fmla="+- 0 2788 2695"/>
                                <a:gd name="T91" fmla="*/ 2788 h 542"/>
                                <a:gd name="T92" fmla="+- 0 8024 6577"/>
                                <a:gd name="T93" fmla="*/ T92 w 3521"/>
                                <a:gd name="T94" fmla="+- 0 2824 2695"/>
                                <a:gd name="T95" fmla="*/ 2824 h 542"/>
                                <a:gd name="T96" fmla="+- 0 8087 6577"/>
                                <a:gd name="T97" fmla="*/ T96 w 3521"/>
                                <a:gd name="T98" fmla="+- 0 2850 2695"/>
                                <a:gd name="T99" fmla="*/ 2850 h 542"/>
                                <a:gd name="T100" fmla="+- 0 8149 6577"/>
                                <a:gd name="T101" fmla="*/ T100 w 3521"/>
                                <a:gd name="T102" fmla="+- 0 2890 2695"/>
                                <a:gd name="T103" fmla="*/ 2890 h 542"/>
                                <a:gd name="T104" fmla="+- 0 8212 6577"/>
                                <a:gd name="T105" fmla="*/ T104 w 3521"/>
                                <a:gd name="T106" fmla="+- 0 2897 2695"/>
                                <a:gd name="T107" fmla="*/ 2897 h 542"/>
                                <a:gd name="T108" fmla="+- 0 8275 6577"/>
                                <a:gd name="T109" fmla="*/ T108 w 3521"/>
                                <a:gd name="T110" fmla="+- 0 2900 2695"/>
                                <a:gd name="T111" fmla="*/ 2900 h 542"/>
                                <a:gd name="T112" fmla="+- 0 8338 6577"/>
                                <a:gd name="T113" fmla="*/ T112 w 3521"/>
                                <a:gd name="T114" fmla="+- 0 2901 2695"/>
                                <a:gd name="T115" fmla="*/ 2901 h 542"/>
                                <a:gd name="T116" fmla="+- 0 8401 6577"/>
                                <a:gd name="T117" fmla="*/ T116 w 3521"/>
                                <a:gd name="T118" fmla="+- 0 2914 2695"/>
                                <a:gd name="T119" fmla="*/ 2914 h 542"/>
                                <a:gd name="T120" fmla="+- 0 8464 6577"/>
                                <a:gd name="T121" fmla="*/ T120 w 3521"/>
                                <a:gd name="T122" fmla="+- 0 2930 2695"/>
                                <a:gd name="T123" fmla="*/ 2930 h 542"/>
                                <a:gd name="T124" fmla="+- 0 8527 6577"/>
                                <a:gd name="T125" fmla="*/ T124 w 3521"/>
                                <a:gd name="T126" fmla="+- 0 2976 2695"/>
                                <a:gd name="T127" fmla="*/ 2976 h 542"/>
                                <a:gd name="T128" fmla="+- 0 8589 6577"/>
                                <a:gd name="T129" fmla="*/ T128 w 3521"/>
                                <a:gd name="T130" fmla="+- 0 3026 2695"/>
                                <a:gd name="T131" fmla="*/ 3026 h 542"/>
                                <a:gd name="T132" fmla="+- 0 8652 6577"/>
                                <a:gd name="T133" fmla="*/ T132 w 3521"/>
                                <a:gd name="T134" fmla="+- 0 3051 2695"/>
                                <a:gd name="T135" fmla="*/ 3051 h 542"/>
                                <a:gd name="T136" fmla="+- 0 8715 6577"/>
                                <a:gd name="T137" fmla="*/ T136 w 3521"/>
                                <a:gd name="T138" fmla="+- 0 3070 2695"/>
                                <a:gd name="T139" fmla="*/ 3070 h 542"/>
                                <a:gd name="T140" fmla="+- 0 8778 6577"/>
                                <a:gd name="T141" fmla="*/ T140 w 3521"/>
                                <a:gd name="T142" fmla="+- 0 3053 2695"/>
                                <a:gd name="T143" fmla="*/ 3053 h 542"/>
                                <a:gd name="T144" fmla="+- 0 8841 6577"/>
                                <a:gd name="T145" fmla="*/ T144 w 3521"/>
                                <a:gd name="T146" fmla="+- 0 3098 2695"/>
                                <a:gd name="T147" fmla="*/ 3098 h 542"/>
                                <a:gd name="T148" fmla="+- 0 8904 6577"/>
                                <a:gd name="T149" fmla="*/ T148 w 3521"/>
                                <a:gd name="T150" fmla="+- 0 3119 2695"/>
                                <a:gd name="T151" fmla="*/ 3119 h 542"/>
                                <a:gd name="T152" fmla="+- 0 8967 6577"/>
                                <a:gd name="T153" fmla="*/ T152 w 3521"/>
                                <a:gd name="T154" fmla="+- 0 3116 2695"/>
                                <a:gd name="T155" fmla="*/ 3116 h 542"/>
                                <a:gd name="T156" fmla="+- 0 9030 6577"/>
                                <a:gd name="T157" fmla="*/ T156 w 3521"/>
                                <a:gd name="T158" fmla="+- 0 3109 2695"/>
                                <a:gd name="T159" fmla="*/ 3109 h 542"/>
                                <a:gd name="T160" fmla="+- 0 9092 6577"/>
                                <a:gd name="T161" fmla="*/ T160 w 3521"/>
                                <a:gd name="T162" fmla="+- 0 3093 2695"/>
                                <a:gd name="T163" fmla="*/ 3093 h 542"/>
                                <a:gd name="T164" fmla="+- 0 9155 6577"/>
                                <a:gd name="T165" fmla="*/ T164 w 3521"/>
                                <a:gd name="T166" fmla="+- 0 3094 2695"/>
                                <a:gd name="T167" fmla="*/ 3094 h 542"/>
                                <a:gd name="T168" fmla="+- 0 9218 6577"/>
                                <a:gd name="T169" fmla="*/ T168 w 3521"/>
                                <a:gd name="T170" fmla="+- 0 3106 2695"/>
                                <a:gd name="T171" fmla="*/ 3106 h 542"/>
                                <a:gd name="T172" fmla="+- 0 9281 6577"/>
                                <a:gd name="T173" fmla="*/ T172 w 3521"/>
                                <a:gd name="T174" fmla="+- 0 3125 2695"/>
                                <a:gd name="T175" fmla="*/ 3125 h 542"/>
                                <a:gd name="T176" fmla="+- 0 9344 6577"/>
                                <a:gd name="T177" fmla="*/ T176 w 3521"/>
                                <a:gd name="T178" fmla="+- 0 3148 2695"/>
                                <a:gd name="T179" fmla="*/ 3148 h 542"/>
                                <a:gd name="T180" fmla="+- 0 9407 6577"/>
                                <a:gd name="T181" fmla="*/ T180 w 3521"/>
                                <a:gd name="T182" fmla="+- 0 3163 2695"/>
                                <a:gd name="T183" fmla="*/ 3163 h 542"/>
                                <a:gd name="T184" fmla="+- 0 9470 6577"/>
                                <a:gd name="T185" fmla="*/ T184 w 3521"/>
                                <a:gd name="T186" fmla="+- 0 3184 2695"/>
                                <a:gd name="T187" fmla="*/ 3184 h 542"/>
                                <a:gd name="T188" fmla="+- 0 9533 6577"/>
                                <a:gd name="T189" fmla="*/ T188 w 3521"/>
                                <a:gd name="T190" fmla="+- 0 3190 2695"/>
                                <a:gd name="T191" fmla="*/ 3190 h 542"/>
                                <a:gd name="T192" fmla="+- 0 9595 6577"/>
                                <a:gd name="T193" fmla="*/ T192 w 3521"/>
                                <a:gd name="T194" fmla="+- 0 3209 2695"/>
                                <a:gd name="T195" fmla="*/ 3209 h 542"/>
                                <a:gd name="T196" fmla="+- 0 9658 6577"/>
                                <a:gd name="T197" fmla="*/ T196 w 3521"/>
                                <a:gd name="T198" fmla="+- 0 3224 2695"/>
                                <a:gd name="T199" fmla="*/ 3224 h 542"/>
                                <a:gd name="T200" fmla="+- 0 9721 6577"/>
                                <a:gd name="T201" fmla="*/ T200 w 3521"/>
                                <a:gd name="T202" fmla="+- 0 3222 2695"/>
                                <a:gd name="T203" fmla="*/ 3222 h 542"/>
                                <a:gd name="T204" fmla="+- 0 9784 6577"/>
                                <a:gd name="T205" fmla="*/ T204 w 3521"/>
                                <a:gd name="T206" fmla="+- 0 3205 2695"/>
                                <a:gd name="T207" fmla="*/ 3205 h 542"/>
                                <a:gd name="T208" fmla="+- 0 9847 6577"/>
                                <a:gd name="T209" fmla="*/ T208 w 3521"/>
                                <a:gd name="T210" fmla="+- 0 3192 2695"/>
                                <a:gd name="T211" fmla="*/ 3192 h 542"/>
                                <a:gd name="T212" fmla="+- 0 9910 6577"/>
                                <a:gd name="T213" fmla="*/ T212 w 3521"/>
                                <a:gd name="T214" fmla="+- 0 3201 2695"/>
                                <a:gd name="T215" fmla="*/ 3201 h 542"/>
                                <a:gd name="T216" fmla="+- 0 9973 6577"/>
                                <a:gd name="T217" fmla="*/ T216 w 3521"/>
                                <a:gd name="T218" fmla="+- 0 3198 2695"/>
                                <a:gd name="T219" fmla="*/ 3198 h 542"/>
                                <a:gd name="T220" fmla="+- 0 10036 6577"/>
                                <a:gd name="T221" fmla="*/ T220 w 3521"/>
                                <a:gd name="T222" fmla="+- 0 3218 2695"/>
                                <a:gd name="T223" fmla="*/ 3218 h 542"/>
                                <a:gd name="T224" fmla="+- 0 10098 6577"/>
                                <a:gd name="T225" fmla="*/ T224 w 3521"/>
                                <a:gd name="T226" fmla="+- 0 3236 2695"/>
                                <a:gd name="T227" fmla="*/ 3236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21" h="542">
                                  <a:moveTo>
                                    <a:pt x="0" y="489"/>
                                  </a:moveTo>
                                  <a:lnTo>
                                    <a:pt x="63" y="491"/>
                                  </a:lnTo>
                                  <a:lnTo>
                                    <a:pt x="126" y="468"/>
                                  </a:lnTo>
                                  <a:lnTo>
                                    <a:pt x="189" y="414"/>
                                  </a:lnTo>
                                  <a:lnTo>
                                    <a:pt x="252" y="329"/>
                                  </a:lnTo>
                                  <a:lnTo>
                                    <a:pt x="315" y="268"/>
                                  </a:lnTo>
                                  <a:lnTo>
                                    <a:pt x="378" y="243"/>
                                  </a:lnTo>
                                  <a:lnTo>
                                    <a:pt x="441" y="226"/>
                                  </a:lnTo>
                                  <a:lnTo>
                                    <a:pt x="503" y="21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92" y="146"/>
                                  </a:lnTo>
                                  <a:lnTo>
                                    <a:pt x="755" y="142"/>
                                  </a:lnTo>
                                  <a:lnTo>
                                    <a:pt x="818" y="142"/>
                                  </a:lnTo>
                                  <a:lnTo>
                                    <a:pt x="881" y="120"/>
                                  </a:lnTo>
                                  <a:lnTo>
                                    <a:pt x="944" y="82"/>
                                  </a:lnTo>
                                  <a:lnTo>
                                    <a:pt x="1007" y="44"/>
                                  </a:lnTo>
                                  <a:lnTo>
                                    <a:pt x="1069" y="5"/>
                                  </a:lnTo>
                                  <a:lnTo>
                                    <a:pt x="1132" y="1"/>
                                  </a:lnTo>
                                  <a:lnTo>
                                    <a:pt x="1195" y="0"/>
                                  </a:lnTo>
                                  <a:lnTo>
                                    <a:pt x="1258" y="18"/>
                                  </a:lnTo>
                                  <a:lnTo>
                                    <a:pt x="1321" y="59"/>
                                  </a:lnTo>
                                  <a:lnTo>
                                    <a:pt x="1384" y="93"/>
                                  </a:lnTo>
                                  <a:lnTo>
                                    <a:pt x="1447" y="129"/>
                                  </a:lnTo>
                                  <a:lnTo>
                                    <a:pt x="1510" y="155"/>
                                  </a:lnTo>
                                  <a:lnTo>
                                    <a:pt x="1572" y="195"/>
                                  </a:lnTo>
                                  <a:lnTo>
                                    <a:pt x="1635" y="202"/>
                                  </a:lnTo>
                                  <a:lnTo>
                                    <a:pt x="1698" y="205"/>
                                  </a:lnTo>
                                  <a:lnTo>
                                    <a:pt x="1761" y="206"/>
                                  </a:lnTo>
                                  <a:lnTo>
                                    <a:pt x="1824" y="219"/>
                                  </a:lnTo>
                                  <a:lnTo>
                                    <a:pt x="1887" y="235"/>
                                  </a:lnTo>
                                  <a:lnTo>
                                    <a:pt x="1950" y="281"/>
                                  </a:lnTo>
                                  <a:lnTo>
                                    <a:pt x="2012" y="331"/>
                                  </a:lnTo>
                                  <a:lnTo>
                                    <a:pt x="2075" y="356"/>
                                  </a:lnTo>
                                  <a:lnTo>
                                    <a:pt x="2138" y="375"/>
                                  </a:lnTo>
                                  <a:lnTo>
                                    <a:pt x="2201" y="358"/>
                                  </a:lnTo>
                                  <a:lnTo>
                                    <a:pt x="2264" y="403"/>
                                  </a:lnTo>
                                  <a:lnTo>
                                    <a:pt x="2327" y="424"/>
                                  </a:lnTo>
                                  <a:lnTo>
                                    <a:pt x="2390" y="421"/>
                                  </a:lnTo>
                                  <a:lnTo>
                                    <a:pt x="2453" y="414"/>
                                  </a:lnTo>
                                  <a:lnTo>
                                    <a:pt x="2515" y="398"/>
                                  </a:lnTo>
                                  <a:lnTo>
                                    <a:pt x="2578" y="399"/>
                                  </a:lnTo>
                                  <a:lnTo>
                                    <a:pt x="2641" y="411"/>
                                  </a:lnTo>
                                  <a:lnTo>
                                    <a:pt x="2704" y="430"/>
                                  </a:lnTo>
                                  <a:lnTo>
                                    <a:pt x="2767" y="453"/>
                                  </a:lnTo>
                                  <a:lnTo>
                                    <a:pt x="2830" y="468"/>
                                  </a:lnTo>
                                  <a:lnTo>
                                    <a:pt x="2893" y="489"/>
                                  </a:lnTo>
                                  <a:lnTo>
                                    <a:pt x="2956" y="495"/>
                                  </a:lnTo>
                                  <a:lnTo>
                                    <a:pt x="3018" y="514"/>
                                  </a:lnTo>
                                  <a:lnTo>
                                    <a:pt x="3081" y="529"/>
                                  </a:lnTo>
                                  <a:lnTo>
                                    <a:pt x="3144" y="527"/>
                                  </a:lnTo>
                                  <a:lnTo>
                                    <a:pt x="3207" y="510"/>
                                  </a:lnTo>
                                  <a:lnTo>
                                    <a:pt x="3270" y="497"/>
                                  </a:lnTo>
                                  <a:lnTo>
                                    <a:pt x="3333" y="506"/>
                                  </a:lnTo>
                                  <a:lnTo>
                                    <a:pt x="3396" y="503"/>
                                  </a:lnTo>
                                  <a:lnTo>
                                    <a:pt x="3459" y="523"/>
                                  </a:lnTo>
                                  <a:lnTo>
                                    <a:pt x="3521" y="541"/>
                                  </a:lnTo>
                                </a:path>
                              </a:pathLst>
                            </a:custGeom>
                            <a:noFill/>
                            <a:ln w="28823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1"/>
                        <wpg:cNvGrpSpPr>
                          <a:grpSpLocks/>
                        </wpg:cNvGrpSpPr>
                        <wpg:grpSpPr bwMode="auto">
                          <a:xfrm>
                            <a:off x="6402" y="234"/>
                            <a:ext cx="3873" cy="3265"/>
                            <a:chOff x="6402" y="234"/>
                            <a:chExt cx="3873" cy="3265"/>
                          </a:xfrm>
                        </wpg:grpSpPr>
                        <wps:wsp>
                          <wps:cNvPr id="60" name="Freeform 32"/>
                          <wps:cNvSpPr>
                            <a:spLocks/>
                          </wps:cNvSpPr>
                          <wps:spPr bwMode="auto">
                            <a:xfrm>
                              <a:off x="6402" y="234"/>
                              <a:ext cx="3873" cy="3265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3498 234"/>
                                <a:gd name="T3" fmla="*/ 3498 h 3265"/>
                                <a:gd name="T4" fmla="+- 0 10274 6402"/>
                                <a:gd name="T5" fmla="*/ T4 w 3873"/>
                                <a:gd name="T6" fmla="+- 0 3498 234"/>
                                <a:gd name="T7" fmla="*/ 3498 h 3265"/>
                                <a:gd name="T8" fmla="+- 0 10274 6402"/>
                                <a:gd name="T9" fmla="*/ T8 w 3873"/>
                                <a:gd name="T10" fmla="+- 0 234 234"/>
                                <a:gd name="T11" fmla="*/ 234 h 3265"/>
                                <a:gd name="T12" fmla="+- 0 6402 6402"/>
                                <a:gd name="T13" fmla="*/ T12 w 3873"/>
                                <a:gd name="T14" fmla="+- 0 234 234"/>
                                <a:gd name="T15" fmla="*/ 234 h 3265"/>
                                <a:gd name="T16" fmla="+- 0 6402 6402"/>
                                <a:gd name="T17" fmla="*/ T16 w 3873"/>
                                <a:gd name="T18" fmla="+- 0 3498 234"/>
                                <a:gd name="T19" fmla="*/ 3498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3265">
                                  <a:moveTo>
                                    <a:pt x="0" y="3264"/>
                                  </a:moveTo>
                                  <a:lnTo>
                                    <a:pt x="3872" y="3264"/>
                                  </a:lnTo>
                                  <a:lnTo>
                                    <a:pt x="38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9"/>
                        <wpg:cNvGrpSpPr>
                          <a:grpSpLocks/>
                        </wpg:cNvGrpSpPr>
                        <wpg:grpSpPr bwMode="auto">
                          <a:xfrm>
                            <a:off x="6402" y="-62"/>
                            <a:ext cx="3873" cy="296"/>
                            <a:chOff x="6402" y="-62"/>
                            <a:chExt cx="3873" cy="296"/>
                          </a:xfrm>
                        </wpg:grpSpPr>
                        <wps:wsp>
                          <wps:cNvPr id="62" name="Freeform 30"/>
                          <wps:cNvSpPr>
                            <a:spLocks/>
                          </wps:cNvSpPr>
                          <wps:spPr bwMode="auto">
                            <a:xfrm>
                              <a:off x="6402" y="-62"/>
                              <a:ext cx="3873" cy="296"/>
                            </a:xfrm>
                            <a:custGeom>
                              <a:avLst/>
                              <a:gdLst>
                                <a:gd name="T0" fmla="+- 0 6402 6402"/>
                                <a:gd name="T1" fmla="*/ T0 w 3873"/>
                                <a:gd name="T2" fmla="+- 0 234 -62"/>
                                <a:gd name="T3" fmla="*/ 234 h 296"/>
                                <a:gd name="T4" fmla="+- 0 10274 6402"/>
                                <a:gd name="T5" fmla="*/ T4 w 3873"/>
                                <a:gd name="T6" fmla="+- 0 234 -62"/>
                                <a:gd name="T7" fmla="*/ 234 h 296"/>
                                <a:gd name="T8" fmla="+- 0 10274 6402"/>
                                <a:gd name="T9" fmla="*/ T8 w 3873"/>
                                <a:gd name="T10" fmla="+- 0 -62 -62"/>
                                <a:gd name="T11" fmla="*/ -62 h 296"/>
                                <a:gd name="T12" fmla="+- 0 6402 6402"/>
                                <a:gd name="T13" fmla="*/ T12 w 3873"/>
                                <a:gd name="T14" fmla="+- 0 -62 -62"/>
                                <a:gd name="T15" fmla="*/ -62 h 296"/>
                                <a:gd name="T16" fmla="+- 0 6402 6402"/>
                                <a:gd name="T17" fmla="*/ T16 w 3873"/>
                                <a:gd name="T18" fmla="+- 0 234 -62"/>
                                <a:gd name="T19" fmla="*/ 234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3" h="296">
                                  <a:moveTo>
                                    <a:pt x="0" y="296"/>
                                  </a:moveTo>
                                  <a:lnTo>
                                    <a:pt x="3872" y="296"/>
                                  </a:lnTo>
                                  <a:lnTo>
                                    <a:pt x="38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7"/>
                        <wpg:cNvGrpSpPr>
                          <a:grpSpLocks/>
                        </wpg:cNvGrpSpPr>
                        <wpg:grpSpPr bwMode="auto">
                          <a:xfrm>
                            <a:off x="6892" y="3498"/>
                            <a:ext cx="2" cy="47"/>
                            <a:chOff x="6892" y="3498"/>
                            <a:chExt cx="2" cy="47"/>
                          </a:xfrm>
                        </wpg:grpSpPr>
                        <wps:wsp>
                          <wps:cNvPr id="64" name="Freeform 28"/>
                          <wps:cNvSpPr>
                            <a:spLocks/>
                          </wps:cNvSpPr>
                          <wps:spPr bwMode="auto">
                            <a:xfrm>
                              <a:off x="6892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5"/>
                        <wpg:cNvGrpSpPr>
                          <a:grpSpLocks/>
                        </wpg:cNvGrpSpPr>
                        <wpg:grpSpPr bwMode="auto">
                          <a:xfrm>
                            <a:off x="7646" y="3498"/>
                            <a:ext cx="2" cy="47"/>
                            <a:chOff x="7646" y="3498"/>
                            <a:chExt cx="2" cy="47"/>
                          </a:xfrm>
                        </wpg:grpSpPr>
                        <wps:wsp>
                          <wps:cNvPr id="66" name="Freeform 26"/>
                          <wps:cNvSpPr>
                            <a:spLocks/>
                          </wps:cNvSpPr>
                          <wps:spPr bwMode="auto">
                            <a:xfrm>
                              <a:off x="7646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3"/>
                        <wpg:cNvGrpSpPr>
                          <a:grpSpLocks/>
                        </wpg:cNvGrpSpPr>
                        <wpg:grpSpPr bwMode="auto">
                          <a:xfrm>
                            <a:off x="8401" y="3498"/>
                            <a:ext cx="2" cy="47"/>
                            <a:chOff x="8401" y="3498"/>
                            <a:chExt cx="2" cy="47"/>
                          </a:xfrm>
                        </wpg:grpSpPr>
                        <wps:wsp>
                          <wps:cNvPr id="68" name="Freeform 24"/>
                          <wps:cNvSpPr>
                            <a:spLocks/>
                          </wps:cNvSpPr>
                          <wps:spPr bwMode="auto">
                            <a:xfrm>
                              <a:off x="8401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1"/>
                        <wpg:cNvGrpSpPr>
                          <a:grpSpLocks/>
                        </wpg:cNvGrpSpPr>
                        <wpg:grpSpPr bwMode="auto">
                          <a:xfrm>
                            <a:off x="9155" y="3498"/>
                            <a:ext cx="2" cy="47"/>
                            <a:chOff x="9155" y="3498"/>
                            <a:chExt cx="2" cy="47"/>
                          </a:xfrm>
                        </wpg:grpSpPr>
                        <wps:wsp>
                          <wps:cNvPr id="70" name="Freeform 22"/>
                          <wps:cNvSpPr>
                            <a:spLocks/>
                          </wps:cNvSpPr>
                          <wps:spPr bwMode="auto">
                            <a:xfrm>
                              <a:off x="9155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9"/>
                        <wpg:cNvGrpSpPr>
                          <a:grpSpLocks/>
                        </wpg:cNvGrpSpPr>
                        <wpg:grpSpPr bwMode="auto">
                          <a:xfrm>
                            <a:off x="9910" y="3498"/>
                            <a:ext cx="2" cy="47"/>
                            <a:chOff x="9910" y="3498"/>
                            <a:chExt cx="2" cy="47"/>
                          </a:xfrm>
                        </wpg:grpSpPr>
                        <wps:wsp>
                          <wps:cNvPr id="72" name="Freeform 20"/>
                          <wps:cNvSpPr>
                            <a:spLocks/>
                          </wps:cNvSpPr>
                          <wps:spPr bwMode="auto">
                            <a:xfrm>
                              <a:off x="9910" y="3498"/>
                              <a:ext cx="2" cy="47"/>
                            </a:xfrm>
                            <a:custGeom>
                              <a:avLst/>
                              <a:gdLst>
                                <a:gd name="T0" fmla="+- 0 3545 3498"/>
                                <a:gd name="T1" fmla="*/ 3545 h 47"/>
                                <a:gd name="T2" fmla="+- 0 3498 3498"/>
                                <a:gd name="T3" fmla="*/ 3498 h 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">
                                  <a:moveTo>
                                    <a:pt x="0" y="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51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A7D9B" id="Group 18" o:spid="_x0000_s1026" style="position:absolute;margin-left:319.6pt;margin-top:-3.55pt;width:194.55pt;height:181.25pt;z-index:-3732;mso-position-horizontal-relative:page" coordorigin="6392,-71" coordsize="3891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">
                <v:group id="Group 69" o:spid="_x0000_s1027" style="position:absolute;left:6402;top:2874;width:3873;height:2" coordorigin="6402,2874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70" o:spid="_x0000_s1028" style="position:absolute;left:6402;top:2874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dtMQA&#10;AADbAAAADwAAAGRycy9kb3ducmV2LnhtbESPwWrDMBBE74X+g9hCLyWRbUIbnCghNRSSS6Fxc1+s&#10;jWVirYwkJ87fV4VCj8PMvGHW28n24ko+dI4V5PMMBHHjdMetgu/6Y7YEESKyxt4xKbhTgO3m8WGN&#10;pXY3/qLrMbYiQTiUqMDEOJRShsaQxTB3A3Hyzs5bjEn6VmqPtwS3vSyy7FVa7DgtGByoMtRcjqNV&#10;sHvPa1N91sFPh9PLuHi75/uxUur5adqtQESa4n/4r73XCoo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vXbTEAAAA2wAAAA8AAAAAAAAAAAAAAAAAmAIAAGRycy9k&#10;b3ducmV2LnhtbFBLBQYAAAAABAAEAPUAAACJAwAAAAA=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67" o:spid="_x0000_s1029" style="position:absolute;left:6402;top:1821;width:3873;height:2" coordorigin="6402,182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68" o:spid="_x0000_s1030" style="position:absolute;left:6402;top:182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gW8QA&#10;AADbAAAADwAAAGRycy9kb3ducmV2LnhtbESPQWvCQBSE74X+h+UVvBTdRKRK6io2IOilUNPeH9nX&#10;bGj2bdjdaPz3riD0OMzMN8x6O9pOnMmH1rGCfJaBIK6dbrlR8F3tpysQISJr7ByTgisF2G6en9ZY&#10;aHfhLzqfYiMShEOBCkyMfSFlqA1ZDDPXEyfv13mLMUnfSO3xkuC2k/Mse5MWW04LBnsqDdV/p8Eq&#10;2H3klSk/q+DH48/rsFhe88NQKjV5GXfvICKN8T/8aB+0gvkC7l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YFvEAAAA2wAAAA8AAAAAAAAAAAAAAAAAmAIAAGRycy9k&#10;b3ducmV2LnhtbFBLBQYAAAAABAAEAPUAAACJAwAAAAA=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65" o:spid="_x0000_s1031" style="position:absolute;left:6402;top:768;width:3873;height:2" coordorigin="6402,768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66" o:spid="_x0000_s1032" style="position:absolute;left:6402;top:768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Rbt8QA&#10;AADbAAAADwAAAGRycy9kb3ducmV2LnhtbESPQWvCQBSE74X+h+UJXopuIkUldRUbEOxFqGnvj+xr&#10;Nph9G3Y3Gv99tyD0OMzMN8xmN9pOXMmH1rGCfJ6BIK6dbrlR8FUdZmsQISJr7ByTgjsF2G2fnzZY&#10;aHfjT7qeYyMShEOBCkyMfSFlqA1ZDHPXEyfvx3mLMUnfSO3xluC2k4ssW0qLLacFgz2VhurLebAK&#10;9u95ZcpTFfz48f0yvK7u+XEolZpOxv0biEhj/A8/2ketYLGEvy/p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UW7fEAAAA2wAAAA8AAAAAAAAAAAAAAAAAmAIAAGRycy9k&#10;b3ducmV2LnhtbFBLBQYAAAAABAAEAPUAAACJAwAAAAA=&#10;" path="m,l3872,e" filled="f" strokecolor="#f2f2f2" strokeweight=".19192mm">
                    <v:path arrowok="t" o:connecttype="custom" o:connectlocs="0,0;3872,0" o:connectangles="0,0"/>
                  </v:shape>
                </v:group>
                <v:group id="Group 63" o:spid="_x0000_s1033" style="position:absolute;left:6515;top:234;width:2;height:3265" coordorigin="6515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64" o:spid="_x0000_s1034" style="position:absolute;left:6515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+Ar4A&#10;AADbAAAADwAAAGRycy9kb3ducmV2LnhtbERPz2vCMBS+D/wfwhO8rcmKyOiMMgRhl8l06/3RvCVl&#10;zUtJoq3//XIY7Pjx/d7uZz+IG8XUB9bwVCkQxF0wPVsNX5/Hx2cQKSMbHAKThjsl2O8WD1tsTJj4&#10;TLdLtqKEcGpQg8t5bKRMnSOPqQojceG+Q/SYC4xWmohTCfeDrJXaSI89lwaHIx0cdT+Xq9fwIddo&#10;T4f3Vp1liHU7mY1yWevVcn59AZFpzv/iP/eb0VCXseVL+QFy9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yvgK+AAAA2wAAAA8AAAAAAAAAAAAAAAAAmAIAAGRycy9kb3ducmV2&#10;LnhtbFBLBQYAAAAABAAEAPUAAACD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61" o:spid="_x0000_s1035" style="position:absolute;left:7269;top:234;width:2;height:3265" coordorigin="7269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62" o:spid="_x0000_s1036" style="position:absolute;left:7269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0k2b0A&#10;AADbAAAADwAAAGRycy9kb3ducmV2LnhtbERPy4rCMBTdD/gP4QruxsQHIh2jDILgxsHn/tLcaco0&#10;NyWJtv79ZCG4PJz3atO7RjwoxNqzhslYgSAuvam50nC97D6XIGJCNth4Jg1PirBZDz5WWBjf8Yke&#10;51SJHMKxQA02pbaQMpaWHMaxb4kz9+uDw5RhqKQJ2OVw18ipUgvpsObcYLGlraXy73x3Go5yjtXP&#10;9nBTJ+nD9NaZhbJJ69Gw//4CkahPb/HLvTcaZnl9/pJ/gF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10k2b0AAADbAAAADwAAAAAAAAAAAAAAAACYAgAAZHJzL2Rvd25yZXYu&#10;eG1sUEsFBgAAAAAEAAQA9QAAAIIDAAAAAA=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59" o:spid="_x0000_s1037" style="position:absolute;left:8024;top:234;width:2;height:3265" coordorigin="8024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0" o:spid="_x0000_s1038" style="position:absolute;left:8024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fNcEA&#10;AADbAAAADwAAAGRycy9kb3ducmV2LnhtbESPQWsCMRSE74L/ITyhN026FSlboxRB8GJRW++PzXOz&#10;uHlZkuiu/94UCj0OM/MNs1wPrhV3CrHxrOF1pkAQV940XGv4+d5O30HEhGyw9UwaHhRhvRqPllga&#10;3/OR7qdUiwzhWKIGm1JXShkrSw7jzHfE2bv44DBlGWppAvYZ7lpZKLWQDhvOCxY72liqrqeb03CQ&#10;c6y/NvuzOkofinNvFsomrV8mw+cHiERD+g//tXdGw1sBv1/y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HzXBAAAA2wAAAA8AAAAAAAAAAAAAAAAAmAIAAGRycy9kb3du&#10;cmV2LnhtbFBLBQYAAAAABAAEAPUAAACG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57" o:spid="_x0000_s1039" style="position:absolute;left:8778;top:234;width:2;height:3265" coordorigin="8778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58" o:spid="_x0000_s1040" style="position:absolute;left:8778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i2sEA&#10;AADbAAAADwAAAGRycy9kb3ducmV2LnhtbESPW2sCMRSE3wv+h3AE32riBZGtUUQQ+mKpt/fD5nSz&#10;uDlZktRd/31TEHwcZuYbZrXpXSPuFGLtWcNkrEAQl97UXGm4nPfvSxAxIRtsPJOGB0XYrAdvKyyM&#10;7/hI91OqRIZwLFCDTaktpIylJYdx7Fvi7P344DBlGSppAnYZ7ho5VWohHdacFyy2tLNU3k6/TsO3&#10;nGP1tTtc1VH6ML12ZqFs0no07LcfIBL16RV+tj+Nhtkc/r/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mItrBAAAA2wAAAA8AAAAAAAAAAAAAAAAAmAIAAGRycy9kb3du&#10;cmV2LnhtbFBLBQYAAAAABAAEAPUAAACG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55" o:spid="_x0000_s1041" style="position:absolute;left:9533;top:234;width:2;height:3265" coordorigin="9533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56" o:spid="_x0000_s1042" style="position:absolute;left:9533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ZNsEA&#10;AADbAAAADwAAAGRycy9kb3ducmV2LnhtbESPT2sCMRTE74LfITyhN01qZSlboxRB6KXi3/tj89ws&#10;bl6WJLrbb98IhR6HmfkNs1wPrhUPCrHxrOF1pkAQV940XGs4n7bTdxAxIRtsPZOGH4qwXo1HSyyN&#10;7/lAj2OqRYZwLFGDTakrpYyVJYdx5jvi7F19cJiyDLU0AfsMd62cK1VIhw3nBYsdbSxVt+PdadjL&#10;Bda7zfdFHaQP80tvCmWT1i+T4fMDRKIh/Yf/2l9Gw1sBz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4GTbBAAAA2wAAAA8AAAAAAAAAAAAAAAAAmAIAAGRycy9kb3du&#10;cmV2LnhtbFBLBQYAAAAABAAEAPUAAACGAwAAAAA=&#10;" path="m,3264l,e" filled="f" strokecolor="#f2f2f2" strokeweight=".19192mm">
                    <v:path arrowok="t" o:connecttype="custom" o:connectlocs="0,3498;0,234" o:connectangles="0,0"/>
                  </v:shape>
                </v:group>
                <v:group id="Group 53" o:spid="_x0000_s1043" style="position:absolute;left:6402;top:3401;width:3873;height:2" coordorigin="6402,340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4" o:spid="_x0000_s1044" style="position:absolute;left:6402;top:340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e7MEA&#10;AADbAAAADwAAAGRycy9kb3ducmV2LnhtbERPy2oCMRTdF/oP4RbcFM3UQqmjUfqgInWldePuklxn&#10;Yic3QxI1/r1ZFLo8nPdskV0nzhSi9azgaVSBINbeWG4U7H6+hq8gYkI22HkmBVeKsJjf382wNv7C&#10;GzpvUyNKCMcaFbQp9bWUUbfkMI58T1y4gw8OU4GhkSbgpYS7To6r6kU6tFwaWuzpoyX9uz05BXaz&#10;PH5nvbTrSV5V73v9OX4MR6UGD/ltCiJRTv/iP/fKKHguY8uX8g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A3uzBAAAA2wAAAA8AAAAAAAAAAAAAAAAAmAIAAGRycy9kb3du&#10;cmV2LnhtbFBLBQYAAAAABAAEAPUAAACGAwAAAAA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51" o:spid="_x0000_s1045" style="position:absolute;left:6402;top:2348;width:3873;height:2" coordorigin="6402,2348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2" o:spid="_x0000_s1046" style="position:absolute;left:6402;top:2348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hl8EA&#10;AADbAAAADwAAAGRycy9kb3ducmV2LnhtbERPy2oCMRTdF/oP4RbcFM1USqmjUfqgInWldePuklxn&#10;Yic3QxI1/r1ZFLo8nPdskV0nzhSi9azgaVSBINbeWG4U7H6+hq8gYkI22HkmBVeKsJjf382wNv7C&#10;GzpvUyNKCMcaFbQp9bWUUbfkMI58T1y4gw8OU4GhkSbgpYS7To6r6kU6tFwaWuzpoyX9uz05BXaz&#10;PH5nvbTrSV5V73v9OX4MR6UGD/ltCiJRTv/iP/fKKHgu68uX8g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woZfBAAAA2wAAAA8AAAAAAAAAAAAAAAAAmAIAAGRycy9kb3du&#10;cmV2LnhtbFBLBQYAAAAABAAEAPUAAACGAwAAAAA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49" o:spid="_x0000_s1047" style="position:absolute;left:6402;top:1294;width:3873;height:2" coordorigin="6402,1294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0" o:spid="_x0000_s1048" style="position:absolute;left:6402;top:1294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6ae8QA&#10;AADbAAAADwAAAGRycy9kb3ducmV2LnhtbESPQUsDMRSE74L/ITyhl2KzLiJ1bVrUYin21OrF2yN5&#10;7qZuXpYktvHfN4WCx2FmvmFmi+x6caAQrWcFd5MKBLH2xnKr4PPj7XYKIiZkg71nUvBHERbz66sZ&#10;NsYfeUuHXWpFgXBsUEGX0tBIGXVHDuPED8TF+/bBYSoytNIEPBa462VdVQ/SoeWy0OFArx3pn92v&#10;U2C3q/171iu7eczr6uVLL+tx2Cs1usnPTyAS5fQfvrTXRsF9Decv5QfI+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umnvEAAAA2wAAAA8AAAAAAAAAAAAAAAAAmAIAAGRycy9k&#10;b3ducmV2LnhtbFBLBQYAAAAABAAEAPUAAACJAwAAAAA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47" o:spid="_x0000_s1049" style="position:absolute;left:6402;top:241;width:3873;height:2" coordorigin="6402,241" coordsize="38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8" o:spid="_x0000_s1050" style="position:absolute;left:6402;top:241;width:3873;height:2;visibility:visible;mso-wrap-style:square;v-text-anchor:top" coordsize="3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nlMQA&#10;AADbAAAADwAAAGRycy9kb3ducmV2LnhtbESPQWsCMRSE74X+h/AKXkrNKlLarVGqUpF60vbS2yN5&#10;3Y3dvCxJ1PTfG6HQ4zAz3zDTeXadOFGI1rOC0bACQay9sdwo+Px4e3gCEROywc4zKfilCPPZ7c0U&#10;a+PPvKPTPjWiQDjWqKBNqa+ljLolh3Hoe+LiffvgMBUZGmkCngvcdXJcVY/SoeWy0GJPy5b0z/7o&#10;FNjd+vCe9dpun/OmWnzp1fg+HJQa3OXXFxCJcvoP/7U3RsFkAtcv5Q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Lp5TEAAAA2wAAAA8AAAAAAAAAAAAAAAAAmAIAAGRycy9k&#10;b3ducmV2LnhtbFBLBQYAAAAABAAEAPUAAACJAwAAAAA=&#10;" path="m,l3872,e" filled="f" strokecolor="#ccc" strokeweight=".32086mm">
                    <v:path arrowok="t" o:connecttype="custom" o:connectlocs="0,0;3872,0" o:connectangles="0,0"/>
                  </v:shape>
                </v:group>
                <v:group id="Group 45" o:spid="_x0000_s1051" style="position:absolute;left:6892;top:234;width:2;height:3265" coordorigin="6892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6" o:spid="_x0000_s1052" style="position:absolute;left:6892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PVMYA&#10;AADbAAAADwAAAGRycy9kb3ducmV2LnhtbESPS2vDMBCE74X8B7GBXkoi9UES3CihxPRxyaFOQq+L&#10;tbVNrZWxtomTX18VCj0OM/MNs1wPvlVH6mMT2MLt1IAiLoNruLKw3z1PFqCiIDtsA5OFM0VYr0ZX&#10;S8xcOPE7HQupVIJwzNBCLdJlWseyJo9xGjri5H2G3qMk2Vfa9XhKcN/qO2Nm2mPDaaHGjjY1lV/F&#10;t7cgh/t83hRmu3npcgm5+Xi93LC11+Ph6RGU0CD/4b/2m7PwMIPfL+kH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XPVMYAAADbAAAADwAAAAAAAAAAAAAAAACYAgAAZHJz&#10;L2Rvd25yZXYueG1sUEsFBgAAAAAEAAQA9QAAAIsDAAAAAA==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43" o:spid="_x0000_s1053" style="position:absolute;left:7646;top:234;width:2;height:3265" coordorigin="7646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4" o:spid="_x0000_s1054" style="position:absolute;left:7646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+vcIA&#10;AADbAAAADwAAAGRycy9kb3ducmV2LnhtbERPTU/CQBC9m/gfNmPihcguatQUFkJoEC8crBquk+7Y&#10;NnZnm+4AhV/PHkg8vrzv2WLwrTpQH5vAFiZjA4q4DK7hysL31/rhDVQUZIdtYLJwogiL+e3NDDMX&#10;jvxJh0IqlUI4ZmihFukyrWNZk8c4Dh1x4n5D71ES7CvtejymcN/qR2NetMeGU0ONHa1qKv+Kvbcg&#10;P0/5a1OY7eq9yyXkZrc5j9ja+7thOQUlNMi/+Or+cBae09j0Jf0AP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v69wgAAANsAAAAPAAAAAAAAAAAAAAAAAJgCAABkcnMvZG93&#10;bnJldi54bWxQSwUGAAAAAAQABAD1AAAAhwMAAAAA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41" o:spid="_x0000_s1055" style="position:absolute;left:8401;top:234;width:2;height:3265" coordorigin="8401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2" o:spid="_x0000_s1056" style="position:absolute;left:8401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kZsIA&#10;AADbAAAADwAAAGRycy9kb3ducmV2LnhtbERPS2vCQBC+F/oflin0InXXlj6IriIGay8emrZ4HbLT&#10;JDQ7G7KjRn+9exB6/Pjes8XgW3WgPjaBLUzGBhRxGVzDlYXvr/XDG6goyA7bwGThRBEW89ubGWYu&#10;HPmTDoVUKoVwzNBCLdJlWseyJo9xHDrixP2G3qMk2Ffa9XhM4b7Vj8a8aI8Np4YaO1rVVP4Ve29B&#10;fp7y16Yw29V7l0vIzW5zHrG193fDcgpKaJB/8dX94Sw8p/XpS/oBe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yWRmwgAAANsAAAAPAAAAAAAAAAAAAAAAAJgCAABkcnMvZG93&#10;bnJldi54bWxQSwUGAAAAAAQABAD1AAAAhwMAAAAA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39" o:spid="_x0000_s1057" style="position:absolute;left:9155;top:234;width:2;height:3265" coordorigin="9155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0" o:spid="_x0000_s1058" style="position:absolute;left:9155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dfisUA&#10;AADbAAAADwAAAGRycy9kb3ducmV2LnhtbESPQUvDQBSE74L/YXmCF2l3W9GW2G0pDVovPZi2eH1k&#10;n0kw+zZkn23sr3cFweMwM98wi9XgW3WiPjaBLUzGBhRxGVzDlYXD/nk0BxUF2WEbmCx8U4TV8vpq&#10;gZkLZ36jUyGVShCOGVqoRbpM61jW5DGOQ0ecvI/Qe5Qk+0q7Hs8J7ls9NeZRe2w4LdTY0aam8rP4&#10;8hbkeJ/PmsLsNi9dLiE379vLHVt7ezOsn0AJDfIf/mu/OgsPU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1+KxQAAANsAAAAPAAAAAAAAAAAAAAAAAJgCAABkcnMv&#10;ZG93bnJldi54bWxQSwUGAAAAAAQABAD1AAAAigMAAAAA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37" o:spid="_x0000_s1059" style="position:absolute;left:9910;top:234;width:2;height:3265" coordorigin="9910,234" coordsize="2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38" o:spid="_x0000_s1060" style="position:absolute;left:9910;top:234;width:2;height:3265;visibility:visible;mso-wrap-style:square;v-text-anchor:top" coordsize="2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iZcUA&#10;AADbAAAADwAAAGRycy9kb3ducmV2LnhtbESPQUvDQBSE74L/YXmCF2l3tdpK7LZIg7UXD00rXh/Z&#10;ZxLMvg3ZZ5v217uC4HGYmW+Y+XLwrTpQH5vAFm7HBhRxGVzDlYX97mX0CCoKssM2MFk4UYTl4vJi&#10;jpkLR97SoZBKJQjHDC3UIl2mdSxr8hjHoSNO3mfoPUqSfaVdj8cE962+M2aqPTacFmrsaFVT+VV8&#10;ewvyPslnTWHeVusul5Cbj9fzDVt7fTU8P4ESGuQ//NfeOAsP9/D7Jf0Av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mJlxQAAANsAAAAPAAAAAAAAAAAAAAAAAJgCAABkcnMv&#10;ZG93bnJldi54bWxQSwUGAAAAAAQABAD1AAAAigMAAAAA&#10;" path="m,3264l,e" filled="f" strokecolor="#ccc" strokeweight=".32086mm">
                    <v:path arrowok="t" o:connecttype="custom" o:connectlocs="0,3498;0,234" o:connectangles="0,0"/>
                  </v:shape>
                </v:group>
                <v:group id="Group 35" o:spid="_x0000_s1061" style="position:absolute;left:6577;top:2460;width:3521;height:732" coordorigin="6577,2460" coordsize="3521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36" o:spid="_x0000_s1062" style="position:absolute;left:6577;top:2460;width:3521;height:732;visibility:visible;mso-wrap-style:square;v-text-anchor:top" coordsize="3521,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0hsYA&#10;AADbAAAADwAAAGRycy9kb3ducmV2LnhtbESPzU4CQRCE7ya8w6RJvBiZhSCuKwMhEIIHLqIXb81O&#10;74/s9Gx2WljenjEx8Vipqq9S82XvGnWmLtSeDYxHCSji3NuaSwOfH9vHFFQQZIuNZzJwpQDLxeBu&#10;jpn1F36n80FKFSEcMjRQibSZ1iGvyGEY+ZY4eoXvHEqUXalth5cId42eJMlMO6w5LlTY0rqi/HT4&#10;cQbStOjr6UQ2L3v5fi78w/Er3x2NuR/2q1dQQr38h//ab9bA0wx+v8Qf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10hsYAAADbAAAADwAAAAAAAAAAAAAAAACYAgAAZHJz&#10;L2Rvd25yZXYueG1sUEsFBgAAAAAEAAQA9QAAAIsDAAAAAA==&#10;" path="m,612r63,-4l126,595r63,-65l252,434r63,-45l378,352r63,-43l503,278r63,-33l629,228r63,14l755,239r63,-4l881,194r63,-39l1007,69r62,-51l1132,5,1195,r63,53l1321,105r63,74l1447,223r63,43l1572,307r63,10l1698,307r63,-15l1824,312r63,24l1950,381r62,54l2075,490r63,-13l2201,516r63,14l2327,555r63,11l2453,564r62,-12l2578,526r63,24l2704,557r63,55l2830,639r63,-3l2956,658r62,-8l3081,687r63,-5l3207,665r63,-3l3333,681r63,20l3459,701r62,31e" filled="f" strokeweight=".80064mm">
                    <v:path arrowok="t" o:connecttype="custom" o:connectlocs="0,3072;63,3068;126,3055;189,2990;252,2894;315,2849;378,2812;441,2769;503,2738;566,2705;629,2688;692,2702;755,2699;818,2695;881,2654;944,2615;1007,2529;1069,2478;1132,2465;1195,2460;1258,2513;1321,2565;1384,2639;1447,2683;1510,2726;1572,2767;1635,2777;1698,2767;1761,2752;1824,2772;1887,2796;1950,2841;2012,2895;2075,2950;2138,2937;2201,2976;2264,2990;2327,3015;2390,3026;2453,3024;2515,3012;2578,2986;2641,3010;2704,3017;2767,3072;2830,3099;2893,3096;2956,3118;3018,3110;3081,3147;3144,3142;3207,3125;3270,3122;3333,3141;3396,3161;3459,3161;3521,3192" o:connectangles="0,0,0,0,0,0,0,0,0,0,0,0,0,0,0,0,0,0,0,0,0,0,0,0,0,0,0,0,0,0,0,0,0,0,0,0,0,0,0,0,0,0,0,0,0,0,0,0,0,0,0,0,0,0,0,0,0"/>
                  </v:shape>
                </v:group>
                <v:group id="Group 33" o:spid="_x0000_s1063" style="position:absolute;left:6577;top:2695;width:3521;height:542" coordorigin="6577,2695" coordsize="3521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34" o:spid="_x0000_s1064" style="position:absolute;left:6577;top:2695;width:3521;height:542;visibility:visible;mso-wrap-style:square;v-text-anchor:top" coordsize="3521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128EA&#10;AADbAAAADwAAAGRycy9kb3ducmV2LnhtbERPXWvCMBR9H+w/hDvwbaYduEnXtAxxIgwZduv7tblr&#10;y5qbkkSt/948CD4ezndeTmYQJ3K+t6wgnScgiBure24V/P58Pi9B+ICscbBMCi7koSweH3LMtD3z&#10;nk5VaEUMYZ+hgi6EMZPSNx0Z9HM7EkfuzzqDIULXSu3wHMPNIF+S5FUa7Dk2dDjSqqPmvzoaBdU6&#10;HHZm+v6q0yPVG9+/XVx9UGr2NH28gwg0hbv45t5qBYs4Nn6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tdvBAAAA2wAAAA8AAAAAAAAAAAAAAAAAmAIAAGRycy9kb3du&#10;cmV2LnhtbFBLBQYAAAAABAAEAPUAAACGAwAAAAA=&#10;" path="m,489r63,2l126,468r63,-54l252,329r63,-61l378,243r63,-17l503,217r63,-25l629,154r63,-8l755,142r63,l881,120,944,82r63,-38l1069,5r63,-4l1195,r63,18l1321,59r63,34l1447,129r63,26l1572,195r63,7l1698,205r63,1l1824,219r63,16l1950,281r62,50l2075,356r63,19l2201,358r63,45l2327,424r63,-3l2453,414r62,-16l2578,399r63,12l2704,430r63,23l2830,468r63,21l2956,495r62,19l3081,529r63,-2l3207,510r63,-13l3333,506r63,-3l3459,523r62,18e" filled="f" strokeweight=".80064mm">
                    <v:stroke dashstyle="longDash"/>
                    <v:path arrowok="t" o:connecttype="custom" o:connectlocs="0,3184;63,3186;126,3163;189,3109;252,3024;315,2963;378,2938;441,2921;503,2912;566,2887;629,2849;692,2841;755,2837;818,2837;881,2815;944,2777;1007,2739;1069,2700;1132,2696;1195,2695;1258,2713;1321,2754;1384,2788;1447,2824;1510,2850;1572,2890;1635,2897;1698,2900;1761,2901;1824,2914;1887,2930;1950,2976;2012,3026;2075,3051;2138,3070;2201,3053;2264,3098;2327,3119;2390,3116;2453,3109;2515,3093;2578,3094;2641,3106;2704,3125;2767,3148;2830,3163;2893,3184;2956,3190;3018,3209;3081,3224;3144,3222;3207,3205;3270,3192;3333,3201;3396,3198;3459,3218;3521,3236" o:connectangles="0,0,0,0,0,0,0,0,0,0,0,0,0,0,0,0,0,0,0,0,0,0,0,0,0,0,0,0,0,0,0,0,0,0,0,0,0,0,0,0,0,0,0,0,0,0,0,0,0,0,0,0,0,0,0,0,0"/>
                  </v:shape>
                </v:group>
                <v:group id="Group 31" o:spid="_x0000_s1065" style="position:absolute;left:6402;top:234;width:3873;height:3265" coordorigin="6402,234" coordsize="3873,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32" o:spid="_x0000_s1066" style="position:absolute;left:6402;top:234;width:3873;height:3265;visibility:visible;mso-wrap-style:square;v-text-anchor:top" coordsize="3873,3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9Qw8MA&#10;AADbAAAADwAAAGRycy9kb3ducmV2LnhtbERPW2vCMBR+H/gfwhF8EU22OZGuUbbBhoIMqg58PDSn&#10;F9aclCba7t+bB2GPH9893Qy2EVfqfO1Yw+NcgSDOnam51HA6fs5WIHxANtg4Jg1/5GGzHj2kmBjX&#10;c0bXQyhFDGGfoIYqhDaR0ucVWfRz1xJHrnCdxRBhV0rTYR/DbSOflFpKizXHhgpb+qgo/z1crIbz&#10;8/7r/Xu3O2eL8qew/Vap6YvSejIe3l5BBBrCv/ju3hoNy7g+fo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9Qw8MAAADbAAAADwAAAAAAAAAAAAAAAACYAgAAZHJzL2Rv&#10;d25yZXYueG1sUEsFBgAAAAAEAAQA9QAAAIgDAAAAAA==&#10;" path="m,3264r3872,l3872,,,,,3264xe" filled="f" strokeweight=".32086mm">
                    <v:path arrowok="t" o:connecttype="custom" o:connectlocs="0,3498;3872,3498;3872,234;0,234;0,3498" o:connectangles="0,0,0,0,0"/>
                  </v:shape>
                </v:group>
                <v:group id="Group 29" o:spid="_x0000_s1067" style="position:absolute;left:6402;top:-62;width:3873;height:296" coordorigin="6402,-62" coordsize="3873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30" o:spid="_x0000_s1068" style="position:absolute;left:6402;top:-62;width:3873;height:296;visibility:visible;mso-wrap-style:square;v-text-anchor:top" coordsize="3873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Yl8UA&#10;AADbAAAADwAAAGRycy9kb3ducmV2LnhtbESPT4vCMBTE7wt+h/AEb2uqhyLVKFIVvKziH6jens2z&#10;LTYvpclq/fabhYU9DjPzG2a26EwtntS6yrKC0TACQZxbXXGh4HzafE5AOI+ssbZMCt7kYDHvfcww&#10;0fbFB3oefSEChF2CCkrvm0RKl5dk0A1tQxy8u20N+iDbQuoWXwFuajmOolgarDgslNhQWlL+OH4b&#10;Bdnhetnts3SV3babr316Xxfx9aHUoN8tpyA8df4//NfeagXxGH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NiXxQAAANsAAAAPAAAAAAAAAAAAAAAAAJgCAABkcnMv&#10;ZG93bnJldi54bWxQSwUGAAAAAAQABAD1AAAAigMAAAAA&#10;" path="m,296r3872,l3872,,,,,296e" fillcolor="#d9d9d9" stroked="f">
                    <v:path arrowok="t" o:connecttype="custom" o:connectlocs="0,234;3872,234;3872,-62;0,-62;0,234" o:connectangles="0,0,0,0,0"/>
                  </v:shape>
                </v:group>
                <v:group id="Group 27" o:spid="_x0000_s1069" style="position:absolute;left:6892;top:3498;width:2;height:47" coordorigin="6892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28" o:spid="_x0000_s1070" style="position:absolute;left:6892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yl8UA&#10;AADbAAAADwAAAGRycy9kb3ducmV2LnhtbESPQWvCQBSE70L/w/IKvemmRURS1yCCkFNpbQR7e2Sf&#10;2cTs25DdmNRf3y0Uehxm5htmk022FTfqfe1YwfMiAUFcOl1zpaD4PMzXIHxA1tg6JgXf5CHbPsw2&#10;mGo38gfdjqESEcI+RQUmhC6V0peGLPqF64ijd3G9xRBlX0nd4xjhtpUvSbKSFmuOCwY72hsqr8fB&#10;Kmi+9sXpcF+X+du9GQd8P18KWir19DjtXkEEmsJ/+K+dawWrJ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fKXxQAAANsAAAAPAAAAAAAAAAAAAAAAAJgCAABkcnMv&#10;ZG93bnJldi54bWxQSwUGAAAAAAQABAD1AAAAigMAAAAA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25" o:spid="_x0000_s1071" style="position:absolute;left:7646;top:3498;width:2;height:47" coordorigin="7646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26" o:spid="_x0000_s1072" style="position:absolute;left:7646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Je8MA&#10;AADbAAAADwAAAGRycy9kb3ducmV2LnhtbESPQYvCMBSE7wv+h/AEb2u6IkWqURZB8CSuVtDbo3m2&#10;1ealNNFWf/1GEDwOM/MNM1t0phJ3alxpWcHPMAJBnFldcq4g3a++JyCcR9ZYWSYFD3KwmPe+Zpho&#10;2/If3Xc+FwHCLkEFhfd1IqXLCjLohrYmDt7ZNgZ9kE0udYNtgJtKjqIolgZLDgsF1rQsKLvubkbB&#10;5bRMD6vnJFtvnpf2htvjOaWxUoN+9zsF4anzn/C7vdYK4hh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/Je8MAAADbAAAADwAAAAAAAAAAAAAAAACYAgAAZHJzL2Rv&#10;d25yZXYueG1sUEsFBgAAAAAEAAQA9QAAAIgDAAAAAA=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23" o:spid="_x0000_s1073" style="position:absolute;left:8401;top:3498;width:2;height:47" coordorigin="8401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4" o:spid="_x0000_s1074" style="position:absolute;left:8401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4ksAA&#10;AADbAAAADwAAAGRycy9kb3ducmV2LnhtbERPy4rCMBTdD/gP4QrupqkiItUoIgiuxEcHxt2lubbV&#10;5qY00Va/3iwEl4fzni87U4kHNa60rGAYxSCIM6tLzhWkp83vFITzyBory6TgSQ6Wi97PHBNtWz7Q&#10;4+hzEULYJaig8L5OpHRZQQZdZGviwF1sY9AH2ORSN9iGcFPJURxPpMGSQ0OBNa0Lym7Hu1FwPa/T&#10;v81rmm13r2t7x/3/JaWxUoN+t5qB8NT5r/jj3moFkzA2fAk/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z4ksAAAADbAAAADwAAAAAAAAAAAAAAAACYAgAAZHJzL2Rvd25y&#10;ZXYueG1sUEsFBgAAAAAEAAQA9QAAAIUDAAAAAA=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21" o:spid="_x0000_s1075" style="position:absolute;left:9155;top:3498;width:2;height:47" coordorigin="9155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22" o:spid="_x0000_s1076" style="position:absolute;left:9155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iScEA&#10;AADbAAAADwAAAGRycy9kb3ducmV2LnhtbERPy2rCQBTdC/7DcIXudKKUKjGjiCC4Kq2mUHeXzM1D&#10;M3dCZvKoX99ZFLo8nHeyH00tempdZVnBchGBIM6srrhQkF5P8w0I55E11pZJwQ852O+mkwRjbQf+&#10;pP7iCxFC2MWooPS+iaV0WUkG3cI2xIHLbWvQB9gWUrc4hHBTy1UUvUmDFYeGEhs6lpQ9Lp1RcL8d&#10;06/Tc5Od35/3ocOP7zylV6VeZuNhC8LT6P/Ff+6zVrAO68OX8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jYknBAAAA2wAAAA8AAAAAAAAAAAAAAAAAmAIAAGRycy9kb3du&#10;cmV2LnhtbFBLBQYAAAAABAAEAPUAAACGAwAAAAA=&#10;" path="m,47l,e" filled="f" strokecolor="#333" strokeweight=".32086mm">
                    <v:path arrowok="t" o:connecttype="custom" o:connectlocs="0,3545;0,3498" o:connectangles="0,0"/>
                  </v:shape>
                </v:group>
                <v:group id="Group 19" o:spid="_x0000_s1077" style="position:absolute;left:9910;top:3498;width:2;height:47" coordorigin="9910,3498" coordsize="2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20" o:spid="_x0000_s1078" style="position:absolute;left:9910;top:3498;width:2;height:47;visibility:visible;mso-wrap-style:square;v-text-anchor:top" coordsize="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ZpcQA&#10;AADbAAAADwAAAGRycy9kb3ducmV2LnhtbESPT4vCMBTE78J+h/AWvGmqLFqqUUQQPC3+qbB7ezTP&#10;ttq8lCba6qc3Cwseh5n5DTNfdqYSd2pcaVnBaBiBIM6sLjlXkB43gxiE88gaK8uk4EEOlouP3hwT&#10;bVve0/3gcxEg7BJUUHhfJ1K6rCCDbmhr4uCdbWPQB9nkUjfYBrip5DiKJtJgyWGhwJrWBWXXw80o&#10;uPyu09PmGWfb7+elveHu55zSl1L9z241A+Gp8+/wf3urFUzH8Pc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WaXEAAAA2wAAAA8AAAAAAAAAAAAAAAAAmAIAAGRycy9k&#10;b3ducmV2LnhtbFBLBQYAAAAABAAEAPUAAACJAwAAAAA=&#10;" path="m,47l,e" filled="f" strokecolor="#333" strokeweight=".32086mm">
                    <v:path arrowok="t" o:connecttype="custom" o:connectlocs="0,3545;0,3498" o:connectangles="0,0"/>
                  </v:shape>
                </v:group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color w:val="1A1A1A"/>
          <w:spacing w:val="-18"/>
          <w:sz w:val="15"/>
          <w:szCs w:val="15"/>
        </w:rPr>
        <w:t>T</w:t>
      </w:r>
      <w:r w:rsidR="006A473A">
        <w:rPr>
          <w:rFonts w:ascii="Arial" w:eastAsia="Arial" w:hAnsi="Arial" w:cs="Arial"/>
          <w:color w:val="1A1A1A"/>
          <w:sz w:val="15"/>
          <w:szCs w:val="15"/>
        </w:rPr>
        <w:t>ANF</w:t>
      </w:r>
      <w:r w:rsidR="006A473A">
        <w:rPr>
          <w:rFonts w:ascii="Arial" w:eastAsia="Arial" w:hAnsi="Arial" w:cs="Arial"/>
          <w:color w:val="1A1A1A"/>
          <w:spacing w:val="-34"/>
          <w:sz w:val="15"/>
          <w:szCs w:val="15"/>
        </w:rPr>
        <w:t xml:space="preserve"> </w:t>
      </w:r>
      <w:r w:rsidR="006A473A">
        <w:rPr>
          <w:rFonts w:ascii="Arial" w:eastAsia="Arial" w:hAnsi="Arial" w:cs="Arial"/>
          <w:color w:val="1A1A1A"/>
          <w:sz w:val="15"/>
          <w:szCs w:val="15"/>
        </w:rPr>
        <w:tab/>
      </w:r>
      <w:r w:rsidR="006A473A">
        <w:rPr>
          <w:rFonts w:ascii="Arial" w:eastAsia="Arial" w:hAnsi="Arial" w:cs="Arial"/>
          <w:color w:val="1A1A1A"/>
          <w:w w:val="102"/>
          <w:sz w:val="15"/>
          <w:szCs w:val="15"/>
        </w:rPr>
        <w:t>Unempl</w:t>
      </w:r>
      <w:r w:rsidR="006A473A">
        <w:rPr>
          <w:rFonts w:ascii="Arial" w:eastAsia="Arial" w:hAnsi="Arial" w:cs="Arial"/>
          <w:color w:val="1A1A1A"/>
          <w:spacing w:val="-5"/>
          <w:w w:val="102"/>
          <w:sz w:val="15"/>
          <w:szCs w:val="15"/>
        </w:rPr>
        <w:t>o</w:t>
      </w:r>
      <w:r w:rsidR="006A473A">
        <w:rPr>
          <w:rFonts w:ascii="Arial" w:eastAsia="Arial" w:hAnsi="Arial" w:cs="Arial"/>
          <w:color w:val="1A1A1A"/>
          <w:w w:val="102"/>
          <w:sz w:val="15"/>
          <w:szCs w:val="15"/>
        </w:rPr>
        <w:t>yment</w:t>
      </w:r>
    </w:p>
    <w:p w14:paraId="69157B5C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400" w:bottom="1000" w:left="1400" w:header="720" w:footer="720" w:gutter="0"/>
          <w:cols w:num="2" w:space="720" w:equalWidth="0">
            <w:col w:w="952" w:space="1829"/>
            <w:col w:w="6659"/>
          </w:cols>
        </w:sectPr>
      </w:pPr>
    </w:p>
    <w:p w14:paraId="782A6BBC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E73FA0B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24C3D7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1DE7398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1E0549A4" w14:textId="77777777" w:rsidR="00841664" w:rsidRDefault="006A473A">
      <w:pPr>
        <w:spacing w:before="43" w:after="0" w:line="170" w:lineRule="exact"/>
        <w:ind w:left="739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0.2</w:t>
      </w:r>
    </w:p>
    <w:p w14:paraId="4BE6CDA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706B640A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2E9C991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3DE6BC48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57D1F29E" w14:textId="77777777" w:rsidR="00841664" w:rsidRDefault="006A473A">
      <w:pPr>
        <w:spacing w:before="43" w:after="0" w:line="170" w:lineRule="exact"/>
        <w:ind w:left="739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0.1</w:t>
      </w:r>
    </w:p>
    <w:p w14:paraId="2C5576C9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65BAB943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47621AAD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19A648CD" w14:textId="77777777" w:rsidR="00841664" w:rsidRDefault="00841664">
      <w:pPr>
        <w:spacing w:after="0" w:line="240" w:lineRule="exact"/>
        <w:rPr>
          <w:sz w:val="24"/>
          <w:szCs w:val="24"/>
        </w:rPr>
      </w:pPr>
    </w:p>
    <w:p w14:paraId="1B438DCF" w14:textId="77777777" w:rsidR="00841664" w:rsidRDefault="00841664">
      <w:pPr>
        <w:spacing w:after="0"/>
        <w:sectPr w:rsidR="00841664">
          <w:type w:val="continuous"/>
          <w:pgSz w:w="12240" w:h="15840"/>
          <w:pgMar w:top="1480" w:right="1400" w:bottom="1000" w:left="1400" w:header="720" w:footer="720" w:gutter="0"/>
          <w:cols w:space="720"/>
        </w:sectPr>
      </w:pPr>
    </w:p>
    <w:p w14:paraId="09A3ED8F" w14:textId="77777777" w:rsidR="00841664" w:rsidRDefault="006A473A">
      <w:pPr>
        <w:spacing w:before="43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w w:val="102"/>
          <w:sz w:val="15"/>
          <w:szCs w:val="15"/>
        </w:rPr>
        <w:t>0.0</w:t>
      </w:r>
    </w:p>
    <w:p w14:paraId="70DD32A1" w14:textId="77777777" w:rsidR="00841664" w:rsidRDefault="006A473A">
      <w:pPr>
        <w:spacing w:before="20" w:after="0" w:line="260" w:lineRule="exact"/>
        <w:rPr>
          <w:sz w:val="26"/>
          <w:szCs w:val="26"/>
        </w:rPr>
      </w:pPr>
      <w:r>
        <w:br w:type="column"/>
      </w:r>
    </w:p>
    <w:p w14:paraId="70EC46B7" w14:textId="77777777" w:rsidR="00841664" w:rsidRDefault="006A473A">
      <w:pPr>
        <w:tabs>
          <w:tab w:val="left" w:pos="700"/>
          <w:tab w:val="left" w:pos="1460"/>
          <w:tab w:val="left" w:pos="2220"/>
          <w:tab w:val="left" w:pos="2980"/>
          <w:tab w:val="left" w:pos="3920"/>
          <w:tab w:val="left" w:pos="4680"/>
          <w:tab w:val="left" w:pos="5420"/>
          <w:tab w:val="left" w:pos="6180"/>
          <w:tab w:val="left" w:pos="6940"/>
        </w:tabs>
        <w:spacing w:after="0" w:line="240" w:lineRule="auto"/>
        <w:ind w:left="-36" w:right="705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4D4D4D"/>
          <w:sz w:val="15"/>
          <w:szCs w:val="15"/>
        </w:rPr>
        <w:t>2009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2010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2011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2012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2013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2009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2010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2011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  <w:t>2012</w:t>
      </w:r>
      <w:r>
        <w:rPr>
          <w:rFonts w:ascii="Arial" w:eastAsia="Arial" w:hAnsi="Arial" w:cs="Arial"/>
          <w:color w:val="4D4D4D"/>
          <w:spacing w:val="-38"/>
          <w:sz w:val="15"/>
          <w:szCs w:val="15"/>
        </w:rPr>
        <w:t xml:space="preserve"> </w:t>
      </w:r>
      <w:r>
        <w:rPr>
          <w:rFonts w:ascii="Arial" w:eastAsia="Arial" w:hAnsi="Arial" w:cs="Arial"/>
          <w:color w:val="4D4D4D"/>
          <w:sz w:val="15"/>
          <w:szCs w:val="15"/>
        </w:rPr>
        <w:tab/>
      </w:r>
      <w:r>
        <w:rPr>
          <w:rFonts w:ascii="Arial" w:eastAsia="Arial" w:hAnsi="Arial" w:cs="Arial"/>
          <w:color w:val="4D4D4D"/>
          <w:w w:val="101"/>
          <w:sz w:val="15"/>
          <w:szCs w:val="15"/>
        </w:rPr>
        <w:t>2013</w:t>
      </w:r>
    </w:p>
    <w:p w14:paraId="3361E0FA" w14:textId="77777777" w:rsidR="00841664" w:rsidRDefault="006A473A">
      <w:pPr>
        <w:spacing w:before="8" w:after="0" w:line="240" w:lineRule="auto"/>
        <w:ind w:left="3389" w:right="425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3"/>
          <w:sz w:val="18"/>
          <w:szCs w:val="18"/>
        </w:rPr>
        <w:t>time</w:t>
      </w:r>
    </w:p>
    <w:p w14:paraId="4D00B275" w14:textId="77777777" w:rsidR="00841664" w:rsidRDefault="00841664">
      <w:pPr>
        <w:spacing w:after="0"/>
        <w:jc w:val="center"/>
        <w:sectPr w:rsidR="00841664">
          <w:type w:val="continuous"/>
          <w:pgSz w:w="12240" w:h="15840"/>
          <w:pgMar w:top="1480" w:right="1400" w:bottom="1000" w:left="1400" w:header="720" w:footer="720" w:gutter="0"/>
          <w:cols w:num="2" w:space="720" w:equalWidth="0">
            <w:col w:w="952" w:space="404"/>
            <w:col w:w="8084"/>
          </w:cols>
        </w:sectPr>
      </w:pPr>
    </w:p>
    <w:p w14:paraId="2ECB11F7" w14:textId="77777777" w:rsidR="00841664" w:rsidRDefault="006A473A">
      <w:pPr>
        <w:tabs>
          <w:tab w:val="left" w:pos="580"/>
        </w:tabs>
        <w:spacing w:before="56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2</w:t>
      </w:r>
      <w:r>
        <w:rPr>
          <w:rFonts w:ascii="Arial" w:eastAsia="Arial" w:hAnsi="Arial" w:cs="Arial"/>
          <w:b/>
          <w:bCs/>
          <w:spacing w:val="-7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pacing w:val="-27"/>
          <w:w w:val="131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7"/>
          <w:sz w:val="28"/>
          <w:szCs w:val="28"/>
        </w:rPr>
        <w:t>ables</w:t>
      </w:r>
    </w:p>
    <w:p w14:paraId="3F7CF3F1" w14:textId="77777777" w:rsidR="00841664" w:rsidRDefault="00841664">
      <w:pPr>
        <w:spacing w:before="4" w:after="0" w:line="170" w:lineRule="exact"/>
        <w:rPr>
          <w:sz w:val="17"/>
          <w:szCs w:val="17"/>
        </w:rPr>
      </w:pPr>
    </w:p>
    <w:p w14:paraId="37A73BC5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25ACB887" w14:textId="2F6AF741" w:rsidR="00841664" w:rsidRDefault="00426ACE">
      <w:pPr>
        <w:spacing w:before="22" w:after="0" w:line="240" w:lineRule="auto"/>
        <w:ind w:left="1788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52" behindDoc="1" locked="0" layoutInCell="1" allowOverlap="1" wp14:anchorId="3D2D076B" wp14:editId="369FE6EE">
                <wp:simplePos x="0" y="0"/>
                <wp:positionH relativeFrom="page">
                  <wp:posOffset>1171575</wp:posOffset>
                </wp:positionH>
                <wp:positionV relativeFrom="paragraph">
                  <wp:posOffset>307975</wp:posOffset>
                </wp:positionV>
                <wp:extent cx="5382895" cy="1270"/>
                <wp:effectExtent l="9525" t="7620" r="8255" b="1016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2895" cy="1270"/>
                          <a:chOff x="1845" y="485"/>
                          <a:chExt cx="8477" cy="2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845" y="485"/>
                            <a:ext cx="8477" cy="2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8477"/>
                              <a:gd name="T2" fmla="+- 0 10322 1845"/>
                              <a:gd name="T3" fmla="*/ T2 w 84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77">
                                <a:moveTo>
                                  <a:pt x="0" y="0"/>
                                </a:moveTo>
                                <a:lnTo>
                                  <a:pt x="847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F5087" id="Group 16" o:spid="_x0000_s1026" style="position:absolute;margin-left:92.25pt;margin-top:24.25pt;width:423.85pt;height:.1pt;z-index:-3728;mso-position-horizontal-relative:page" coordorigin="1845,485" coordsize="84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">
                <v:shape id="Freeform 17" o:spid="_x0000_s1027" style="position:absolute;left:1845;top:485;width:8477;height:2;visibility:visible;mso-wrap-style:square;v-text-anchor:top" coordsize="84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dMsEA&#10;AADbAAAADwAAAGRycy9kb3ducmV2LnhtbERPS4vCMBC+C/6HMII3TRV8VaOIsKzsQdAVH7ehGZti&#10;MylNVrv/fiMIe5uP7zmLVWNL8aDaF44VDPoJCOLM6YJzBcfvj94UhA/IGkvHpOCXPKyW7dYCU+2e&#10;vKfHIeQihrBPUYEJoUql9Jkhi77vKuLI3VxtMURY51LX+IzhtpTDJBlLiwXHBoMVbQxl98OPVfC5&#10;w72ZzMajYng5V1+oL9fraatUt9Os5yACNeFf/HZvdZw/g9cv8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3nTLBAAAA2wAAAA8AAAAAAAAAAAAAAAAAmAIAAGRycy9kb3du&#10;cmV2LnhtbFBLBQYAAAAABAAEAPUAAACGAwAAAAA=&#10;" path="m,l8477,e" filled="f" strokeweight=".14042mm">
                  <v:path arrowok="t" o:connecttype="custom" o:connectlocs="0,0;8477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pacing w:val="-16"/>
          <w:sz w:val="20"/>
          <w:szCs w:val="20"/>
        </w:rPr>
        <w:t>T</w:t>
      </w:r>
      <w:r w:rsidR="006A473A">
        <w:rPr>
          <w:rFonts w:ascii="Arial" w:eastAsia="Arial" w:hAnsi="Arial" w:cs="Arial"/>
          <w:sz w:val="20"/>
          <w:szCs w:val="20"/>
        </w:rPr>
        <w:t>able</w:t>
      </w:r>
      <w:r w:rsidR="006A473A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1:</w:t>
      </w:r>
      <w:r w:rsidR="006A473A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w w:val="89"/>
          <w:sz w:val="20"/>
          <w:szCs w:val="20"/>
        </w:rPr>
        <w:t>De</w:t>
      </w:r>
      <w:r w:rsidR="006A473A">
        <w:rPr>
          <w:rFonts w:ascii="Arial" w:eastAsia="Arial" w:hAnsi="Arial" w:cs="Arial"/>
          <w:spacing w:val="1"/>
          <w:w w:val="89"/>
          <w:sz w:val="20"/>
          <w:szCs w:val="20"/>
        </w:rPr>
        <w:t>s</w:t>
      </w:r>
      <w:r w:rsidR="006A473A">
        <w:rPr>
          <w:rFonts w:ascii="Arial" w:eastAsia="Arial" w:hAnsi="Arial" w:cs="Arial"/>
          <w:w w:val="103"/>
          <w:sz w:val="20"/>
          <w:szCs w:val="20"/>
        </w:rPr>
        <w:t>crip</w:t>
      </w:r>
      <w:r w:rsidR="006A473A">
        <w:rPr>
          <w:rFonts w:ascii="Arial" w:eastAsia="Arial" w:hAnsi="Arial" w:cs="Arial"/>
          <w:w w:val="118"/>
          <w:sz w:val="20"/>
          <w:szCs w:val="20"/>
        </w:rPr>
        <w:t>ti</w:t>
      </w:r>
      <w:r w:rsidR="006A473A">
        <w:rPr>
          <w:rFonts w:ascii="Arial" w:eastAsia="Arial" w:hAnsi="Arial" w:cs="Arial"/>
          <w:spacing w:val="-5"/>
          <w:w w:val="118"/>
          <w:sz w:val="20"/>
          <w:szCs w:val="20"/>
        </w:rPr>
        <w:t>v</w:t>
      </w:r>
      <w:r w:rsidR="006A473A">
        <w:rPr>
          <w:rFonts w:ascii="Arial" w:eastAsia="Arial" w:hAnsi="Arial" w:cs="Arial"/>
          <w:w w:val="79"/>
          <w:sz w:val="20"/>
          <w:szCs w:val="20"/>
        </w:rPr>
        <w:t>e</w:t>
      </w:r>
      <w:r w:rsidR="006A473A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statistics</w:t>
      </w:r>
      <w:r w:rsidR="006A473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of</w:t>
      </w:r>
      <w:r w:rsidR="006A473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the</w:t>
      </w:r>
      <w:r w:rsidR="006A473A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w w:val="92"/>
          <w:sz w:val="20"/>
          <w:szCs w:val="20"/>
        </w:rPr>
        <w:t>sample</w:t>
      </w:r>
      <w:r w:rsidR="006A473A"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in</w:t>
      </w:r>
      <w:r w:rsidR="006A473A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pacing w:val="-6"/>
          <w:w w:val="92"/>
          <w:sz w:val="20"/>
          <w:szCs w:val="20"/>
        </w:rPr>
        <w:t>wa</w:t>
      </w:r>
      <w:r w:rsidR="006A473A">
        <w:rPr>
          <w:rFonts w:ascii="Arial" w:eastAsia="Arial" w:hAnsi="Arial" w:cs="Arial"/>
          <w:spacing w:val="-5"/>
          <w:w w:val="92"/>
          <w:sz w:val="20"/>
          <w:szCs w:val="20"/>
        </w:rPr>
        <w:t>v</w:t>
      </w:r>
      <w:r w:rsidR="006A473A">
        <w:rPr>
          <w:rFonts w:ascii="Arial" w:eastAsia="Arial" w:hAnsi="Arial" w:cs="Arial"/>
          <w:w w:val="92"/>
          <w:sz w:val="20"/>
          <w:szCs w:val="20"/>
        </w:rPr>
        <w:t>e</w:t>
      </w:r>
      <w:r w:rsidR="006A473A"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six</w:t>
      </w:r>
      <w:r w:rsidR="006A473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of</w:t>
      </w:r>
      <w:r w:rsidR="006A473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the</w:t>
      </w:r>
      <w:r w:rsidR="006A473A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6A473A">
        <w:rPr>
          <w:rFonts w:ascii="Arial" w:eastAsia="Arial" w:hAnsi="Arial" w:cs="Arial"/>
          <w:sz w:val="20"/>
          <w:szCs w:val="20"/>
        </w:rPr>
        <w:t>study</w:t>
      </w:r>
    </w:p>
    <w:p w14:paraId="6E2FE337" w14:textId="77777777" w:rsidR="00841664" w:rsidRDefault="00841664">
      <w:pPr>
        <w:spacing w:before="4" w:after="0" w:line="280" w:lineRule="exact"/>
        <w:rPr>
          <w:sz w:val="28"/>
          <w:szCs w:val="28"/>
        </w:rPr>
      </w:pP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975"/>
        <w:gridCol w:w="1015"/>
        <w:gridCol w:w="1573"/>
        <w:gridCol w:w="1221"/>
        <w:gridCol w:w="1441"/>
      </w:tblGrid>
      <w:tr w:rsidR="00841664" w14:paraId="098ECDC3" w14:textId="77777777">
        <w:trPr>
          <w:trHeight w:hRule="exact" w:val="267"/>
        </w:trPr>
        <w:tc>
          <w:tcPr>
            <w:tcW w:w="3227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E2C9C75" w14:textId="77777777" w:rsidR="00841664" w:rsidRDefault="00841664"/>
        </w:tc>
        <w:tc>
          <w:tcPr>
            <w:tcW w:w="10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7B087F" w14:textId="77777777" w:rsidR="00841664" w:rsidRDefault="006A473A">
            <w:pPr>
              <w:spacing w:before="7" w:after="0" w:line="240" w:lineRule="auto"/>
              <w:ind w:left="40" w:right="-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HH </w:t>
            </w:r>
            <w:r>
              <w:rPr>
                <w:rFonts w:ascii="Arial" w:eastAsia="Arial" w:hAnsi="Arial" w:cs="Arial"/>
                <w:b/>
                <w:bCs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</w:rPr>
              <w:t>with</w:t>
            </w:r>
          </w:p>
        </w:tc>
        <w:tc>
          <w:tcPr>
            <w:tcW w:w="15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01E1BB" w14:textId="77777777" w:rsidR="00841664" w:rsidRDefault="006A473A">
            <w:pPr>
              <w:spacing w:before="7" w:after="0" w:line="240" w:lineRule="auto"/>
              <w:ind w:left="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No</w:t>
            </w:r>
            <w:r>
              <w:rPr>
                <w:rFonts w:ascii="Arial" w:eastAsia="Arial" w:hAnsi="Arial" w:cs="Arial"/>
                <w:b/>
                <w:bCs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8"/>
              </w:rPr>
              <w:t>Disabili</w:t>
            </w:r>
            <w:r>
              <w:rPr>
                <w:rFonts w:ascii="Arial" w:eastAsia="Arial" w:hAnsi="Arial" w:cs="Arial"/>
                <w:b/>
                <w:bCs/>
                <w:spacing w:val="-6"/>
                <w:w w:val="108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</w:rPr>
              <w:t>y</w:t>
            </w:r>
          </w:p>
        </w:tc>
        <w:tc>
          <w:tcPr>
            <w:tcW w:w="12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3D847F" w14:textId="77777777" w:rsidR="00841664" w:rsidRDefault="006A473A">
            <w:pPr>
              <w:spacing w:before="7" w:after="0" w:line="240" w:lineRule="auto"/>
              <w:ind w:left="3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HH </w:t>
            </w:r>
            <w:r>
              <w:rPr>
                <w:rFonts w:ascii="Arial" w:eastAsia="Arial" w:hAnsi="Arial" w:cs="Arial"/>
                <w:b/>
                <w:bCs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3"/>
              </w:rPr>
              <w:t>wit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10D380" w14:textId="77777777" w:rsidR="00841664" w:rsidRDefault="006A473A">
            <w:pPr>
              <w:spacing w:before="7" w:after="0" w:line="240" w:lineRule="auto"/>
              <w:ind w:left="-7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8"/>
              </w:rPr>
              <w:t>Disabili</w:t>
            </w:r>
            <w:r>
              <w:rPr>
                <w:rFonts w:ascii="Arial" w:eastAsia="Arial" w:hAnsi="Arial" w:cs="Arial"/>
                <w:b/>
                <w:bCs/>
                <w:spacing w:val="-6"/>
                <w:w w:val="108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8"/>
              </w:rPr>
              <w:t>y</w:t>
            </w:r>
          </w:p>
        </w:tc>
      </w:tr>
      <w:tr w:rsidR="00841664" w14:paraId="70BAD95B" w14:textId="77777777">
        <w:trPr>
          <w:trHeight w:hRule="exact" w:val="288"/>
        </w:trPr>
        <w:tc>
          <w:tcPr>
            <w:tcW w:w="322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7879D9" w14:textId="77777777" w:rsidR="00841664" w:rsidRDefault="006A473A">
            <w:pPr>
              <w:spacing w:after="0" w:line="245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Demographic 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factors</w:t>
            </w:r>
          </w:p>
        </w:tc>
        <w:tc>
          <w:tcPr>
            <w:tcW w:w="10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E742AA" w14:textId="77777777" w:rsidR="00841664" w:rsidRDefault="006A473A">
            <w:pPr>
              <w:spacing w:after="0" w:line="245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111"/>
              </w:rPr>
              <w:t>Nu</w:t>
            </w:r>
            <w:r>
              <w:rPr>
                <w:rFonts w:ascii="Arial" w:eastAsia="Arial" w:hAnsi="Arial" w:cs="Arial"/>
                <w:b/>
                <w:bCs/>
                <w:spacing w:val="-7"/>
                <w:w w:val="11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7"/>
                <w:w w:val="103"/>
              </w:rPr>
              <w:t>b</w:t>
            </w:r>
            <w:r>
              <w:rPr>
                <w:rFonts w:ascii="Arial" w:eastAsia="Arial" w:hAnsi="Arial" w:cs="Arial"/>
                <w:b/>
                <w:bCs/>
                <w:w w:val="104"/>
              </w:rPr>
              <w:t>er</w:t>
            </w:r>
          </w:p>
        </w:tc>
        <w:tc>
          <w:tcPr>
            <w:tcW w:w="15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F53C83" w14:textId="77777777" w:rsidR="00841664" w:rsidRDefault="006A473A">
            <w:pPr>
              <w:spacing w:after="0" w:line="245" w:lineRule="exact"/>
              <w:ind w:left="33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</w:rPr>
              <w:t>erce</w:t>
            </w:r>
            <w:r>
              <w:rPr>
                <w:rFonts w:ascii="Arial" w:eastAsia="Arial" w:hAnsi="Arial" w:cs="Arial"/>
                <w:b/>
                <w:bCs/>
                <w:spacing w:val="-7"/>
                <w:w w:val="99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>tage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B1F55BE" w14:textId="77777777" w:rsidR="00841664" w:rsidRDefault="006A473A">
            <w:pPr>
              <w:spacing w:after="0" w:line="245" w:lineRule="exact"/>
              <w:ind w:left="19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111"/>
              </w:rPr>
              <w:t>Nu</w:t>
            </w:r>
            <w:r>
              <w:rPr>
                <w:rFonts w:ascii="Arial" w:eastAsia="Arial" w:hAnsi="Arial" w:cs="Arial"/>
                <w:b/>
                <w:bCs/>
                <w:spacing w:val="-7"/>
                <w:w w:val="11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7"/>
                <w:w w:val="103"/>
              </w:rPr>
              <w:t>b</w:t>
            </w:r>
            <w:r>
              <w:rPr>
                <w:rFonts w:ascii="Arial" w:eastAsia="Arial" w:hAnsi="Arial" w:cs="Arial"/>
                <w:b/>
                <w:bCs/>
                <w:w w:val="104"/>
              </w:rPr>
              <w:t>er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291FEF" w14:textId="77777777" w:rsidR="00841664" w:rsidRDefault="006A473A">
            <w:pPr>
              <w:spacing w:after="0" w:line="245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</w:rPr>
              <w:t>erce</w:t>
            </w:r>
            <w:r>
              <w:rPr>
                <w:rFonts w:ascii="Arial" w:eastAsia="Arial" w:hAnsi="Arial" w:cs="Arial"/>
                <w:b/>
                <w:bCs/>
                <w:spacing w:val="-7"/>
                <w:w w:val="99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>tage</w:t>
            </w:r>
          </w:p>
        </w:tc>
      </w:tr>
      <w:tr w:rsidR="00841664" w14:paraId="3C2CAB3B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31677A" w14:textId="77777777" w:rsidR="00841664" w:rsidRDefault="006A473A">
            <w:pPr>
              <w:spacing w:after="0" w:line="236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8"/>
                <w:w w:val="117"/>
              </w:rPr>
              <w:t>T</w:t>
            </w:r>
            <w:r>
              <w:rPr>
                <w:rFonts w:ascii="Arial" w:eastAsia="Arial" w:hAnsi="Arial" w:cs="Arial"/>
                <w:w w:val="102"/>
              </w:rPr>
              <w:t>otal</w:t>
            </w:r>
          </w:p>
        </w:tc>
        <w:tc>
          <w:tcPr>
            <w:tcW w:w="10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5B910E" w14:textId="77777777" w:rsidR="00841664" w:rsidRDefault="006A473A">
            <w:pPr>
              <w:spacing w:after="0" w:line="236" w:lineRule="exact"/>
              <w:ind w:left="3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26,104</w:t>
            </w:r>
          </w:p>
        </w:tc>
        <w:tc>
          <w:tcPr>
            <w:tcW w:w="15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D8A8D7" w14:textId="77777777" w:rsidR="00841664" w:rsidRDefault="006A473A">
            <w:pPr>
              <w:spacing w:after="0" w:line="236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77.81</w:t>
            </w:r>
          </w:p>
        </w:tc>
        <w:tc>
          <w:tcPr>
            <w:tcW w:w="12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D22961" w14:textId="77777777" w:rsidR="00841664" w:rsidRDefault="006A473A">
            <w:pPr>
              <w:spacing w:after="0" w:line="236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7,443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8A5006" w14:textId="77777777" w:rsidR="00841664" w:rsidRDefault="006A473A">
            <w:pPr>
              <w:spacing w:after="0" w:line="236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22.19</w:t>
            </w:r>
          </w:p>
        </w:tc>
      </w:tr>
      <w:tr w:rsidR="00841664" w14:paraId="614A46C9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1C0FD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Gender: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7645797B" w14:textId="77777777" w:rsidR="00841664" w:rsidRDefault="00841664"/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62526023" w14:textId="77777777" w:rsidR="00841664" w:rsidRDefault="00841664"/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0D3F13AE" w14:textId="77777777" w:rsidR="00841664" w:rsidRDefault="00841664"/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7E2C271" w14:textId="77777777" w:rsidR="00841664" w:rsidRDefault="00841664"/>
        </w:tc>
      </w:tr>
      <w:tr w:rsidR="00841664" w14:paraId="766428D1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A6FC6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Male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EEEE834" w14:textId="77777777" w:rsidR="00841664" w:rsidRDefault="006A473A">
            <w:pPr>
              <w:spacing w:after="0" w:line="237" w:lineRule="exact"/>
              <w:ind w:left="3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12,626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3E4EF4AC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48.37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760D45E5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3,378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63F531B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45.38</w:t>
            </w:r>
          </w:p>
        </w:tc>
      </w:tr>
      <w:tr w:rsidR="00841664" w14:paraId="78EAC902" w14:textId="77777777">
        <w:trPr>
          <w:trHeight w:hRule="exact" w:val="245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EDD6C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8"/>
              </w:rPr>
              <w:t>F</w:t>
            </w:r>
            <w:r>
              <w:rPr>
                <w:rFonts w:ascii="Arial" w:eastAsia="Arial" w:hAnsi="Arial" w:cs="Arial"/>
              </w:rPr>
              <w:t>emale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D01700B" w14:textId="77777777" w:rsidR="00841664" w:rsidRDefault="006A473A">
            <w:pPr>
              <w:spacing w:after="0" w:line="237" w:lineRule="exact"/>
              <w:ind w:left="3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13,478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4B3440EB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51.63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2EAB58EE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4,065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E7F68F7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54.62</w:t>
            </w:r>
          </w:p>
        </w:tc>
      </w:tr>
      <w:tr w:rsidR="00841664" w14:paraId="6E1893CC" w14:textId="77777777">
        <w:trPr>
          <w:trHeight w:hRule="exact" w:val="297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E468A" w14:textId="77777777" w:rsidR="00841664" w:rsidRDefault="006A473A">
            <w:pPr>
              <w:spacing w:before="10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status: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2454FCDE" w14:textId="77777777" w:rsidR="00841664" w:rsidRDefault="00841664"/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6B75973B" w14:textId="77777777" w:rsidR="00841664" w:rsidRDefault="00841664"/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19379052" w14:textId="77777777" w:rsidR="00841664" w:rsidRDefault="00841664"/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3A86432" w14:textId="77777777" w:rsidR="00841664" w:rsidRDefault="00841664"/>
        </w:tc>
      </w:tr>
      <w:tr w:rsidR="00841664" w14:paraId="5BF409D2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AFDCF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1"/>
              </w:rPr>
              <w:t>Married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3517BC0D" w14:textId="77777777" w:rsidR="00841664" w:rsidRDefault="006A473A">
            <w:pPr>
              <w:spacing w:after="0" w:line="237" w:lineRule="exact"/>
              <w:ind w:left="3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13,555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6A960DFF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51.93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19A3D039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3,968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C77D35A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53.31</w:t>
            </w:r>
          </w:p>
        </w:tc>
      </w:tr>
      <w:tr w:rsidR="00841664" w14:paraId="221E33F5" w14:textId="77777777">
        <w:trPr>
          <w:trHeight w:hRule="exact" w:val="245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9AD3C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Married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25E79883" w14:textId="77777777" w:rsidR="00841664" w:rsidRDefault="006A473A">
            <w:pPr>
              <w:spacing w:after="0" w:line="237" w:lineRule="exact"/>
              <w:ind w:left="3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12,549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40D29888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48.07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6A32630F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3,474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A0F257F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46.67</w:t>
            </w:r>
          </w:p>
        </w:tc>
      </w:tr>
      <w:tr w:rsidR="00841664" w14:paraId="778D066D" w14:textId="77777777">
        <w:trPr>
          <w:trHeight w:hRule="exact" w:val="297"/>
        </w:trPr>
        <w:tc>
          <w:tcPr>
            <w:tcW w:w="84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BC0808" w14:textId="77777777" w:rsidR="00841664" w:rsidRDefault="006A473A">
            <w:pPr>
              <w:spacing w:before="10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w w:val="104"/>
              </w:rPr>
              <w:t>ethnici</w:t>
            </w:r>
            <w:r>
              <w:rPr>
                <w:rFonts w:ascii="Arial" w:eastAsia="Arial" w:hAnsi="Arial" w:cs="Arial"/>
                <w:spacing w:val="-5"/>
                <w:w w:val="104"/>
              </w:rPr>
              <w:t>t</w:t>
            </w:r>
            <w:r>
              <w:rPr>
                <w:rFonts w:ascii="Arial" w:eastAsia="Arial" w:hAnsi="Arial" w:cs="Arial"/>
                <w:w w:val="102"/>
              </w:rPr>
              <w:t>y:</w:t>
            </w:r>
          </w:p>
        </w:tc>
      </w:tr>
      <w:tr w:rsidR="00841664" w14:paraId="04276D93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C769C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4"/>
              </w:rPr>
              <w:t>White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29F37FB" w14:textId="77777777" w:rsidR="00841664" w:rsidRDefault="006A473A">
            <w:pPr>
              <w:spacing w:after="0" w:line="237" w:lineRule="exact"/>
              <w:ind w:left="3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18,765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71337504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71.89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5E1D1CAD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4,965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DE20D5D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66.71</w:t>
            </w:r>
          </w:p>
        </w:tc>
      </w:tr>
      <w:tr w:rsidR="00841664" w14:paraId="7129DE77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34A22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Hispanic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E600139" w14:textId="77777777" w:rsidR="00841664" w:rsidRDefault="006A473A">
            <w:pPr>
              <w:spacing w:after="0" w:line="237" w:lineRule="exact"/>
              <w:ind w:left="4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2,996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541BBFBF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11.48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4797ECA3" w14:textId="77777777" w:rsidR="00841664" w:rsidRDefault="006A473A">
            <w:pPr>
              <w:spacing w:after="0" w:line="237" w:lineRule="exact"/>
              <w:ind w:left="77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908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A5DF26C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12.20</w:t>
            </w:r>
          </w:p>
        </w:tc>
      </w:tr>
      <w:tr w:rsidR="00841664" w14:paraId="7C335C16" w14:textId="77777777">
        <w:trPr>
          <w:trHeight w:hRule="exact" w:val="271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87523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Bla</w:t>
            </w:r>
            <w:r>
              <w:rPr>
                <w:rFonts w:ascii="Arial" w:eastAsia="Arial" w:hAnsi="Arial" w:cs="Arial"/>
                <w:spacing w:val="-6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CC2ADEF" w14:textId="77777777" w:rsidR="00841664" w:rsidRDefault="006A473A">
            <w:pPr>
              <w:spacing w:after="0" w:line="237" w:lineRule="exact"/>
              <w:ind w:left="44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2,912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03978B29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11.16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67C25592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1,092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559AC4A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14.67</w:t>
            </w:r>
          </w:p>
        </w:tc>
      </w:tr>
      <w:tr w:rsidR="00841664" w14:paraId="1DDA27CE" w14:textId="77777777">
        <w:trPr>
          <w:trHeight w:hRule="exact" w:val="245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0A397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B70AB66" w14:textId="77777777" w:rsidR="00841664" w:rsidRDefault="006A473A">
            <w:pPr>
              <w:spacing w:after="0" w:line="237" w:lineRule="exact"/>
              <w:ind w:left="4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1,431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5C6C5633" w14:textId="77777777" w:rsidR="00841664" w:rsidRDefault="006A473A">
            <w:pPr>
              <w:spacing w:after="0" w:line="237" w:lineRule="exact"/>
              <w:ind w:right="2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5.48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4333BCF7" w14:textId="77777777" w:rsidR="00841664" w:rsidRDefault="006A473A">
            <w:pPr>
              <w:spacing w:after="0" w:line="237" w:lineRule="exact"/>
              <w:ind w:left="77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479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2E532C9" w14:textId="77777777" w:rsidR="00841664" w:rsidRDefault="006A473A">
            <w:pPr>
              <w:spacing w:after="0" w:line="237" w:lineRule="exact"/>
              <w:ind w:left="93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6.44</w:t>
            </w:r>
          </w:p>
        </w:tc>
      </w:tr>
      <w:tr w:rsidR="00841664" w14:paraId="0E21A465" w14:textId="77777777">
        <w:trPr>
          <w:trHeight w:hRule="exact" w:val="297"/>
        </w:trPr>
        <w:tc>
          <w:tcPr>
            <w:tcW w:w="84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35DB0F" w14:textId="77777777" w:rsidR="00841664" w:rsidRDefault="006A473A">
            <w:pPr>
              <w:spacing w:before="10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Education:</w:t>
            </w:r>
          </w:p>
        </w:tc>
      </w:tr>
      <w:tr w:rsidR="00841664" w14:paraId="25787138" w14:textId="77777777">
        <w:trPr>
          <w:trHeight w:hRule="exact" w:val="271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BAC7748" w14:textId="77777777" w:rsidR="00841664" w:rsidRDefault="00841664"/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268CEA9" w14:textId="77777777" w:rsidR="00841664" w:rsidRDefault="006A473A">
            <w:pPr>
              <w:spacing w:after="0" w:line="237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5"/>
                <w:w w:val="91"/>
              </w:rPr>
              <w:t>c</w:t>
            </w:r>
            <w:r>
              <w:rPr>
                <w:rFonts w:ascii="Arial" w:eastAsia="Arial" w:hAnsi="Arial" w:cs="Arial"/>
                <w:w w:val="91"/>
              </w:rPr>
              <w:t>h</w:t>
            </w:r>
            <w:r>
              <w:rPr>
                <w:rFonts w:ascii="Arial" w:eastAsia="Arial" w:hAnsi="Arial" w:cs="Arial"/>
                <w:spacing w:val="5"/>
                <w:w w:val="91"/>
              </w:rPr>
              <w:t>o</w:t>
            </w:r>
            <w:r>
              <w:rPr>
                <w:rFonts w:ascii="Arial" w:eastAsia="Arial" w:hAnsi="Arial" w:cs="Arial"/>
                <w:w w:val="91"/>
              </w:rPr>
              <w:t>ol</w:t>
            </w:r>
            <w:r>
              <w:rPr>
                <w:rFonts w:ascii="Arial" w:eastAsia="Arial" w:hAnsi="Arial" w:cs="Arial"/>
                <w:spacing w:val="21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less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9CD0A80" w14:textId="77777777" w:rsidR="00841664" w:rsidRDefault="006A473A">
            <w:pPr>
              <w:spacing w:after="0" w:line="237" w:lineRule="exact"/>
              <w:ind w:left="44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8,496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7A18B9EC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32.55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21A18261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2,994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C138F97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40.23</w:t>
            </w:r>
          </w:p>
        </w:tc>
      </w:tr>
      <w:tr w:rsidR="00841664" w14:paraId="398BDA65" w14:textId="77777777">
        <w:trPr>
          <w:trHeight w:hRule="exact" w:val="271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189C3143" w14:textId="77777777" w:rsidR="00841664" w:rsidRDefault="00841664"/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3B1A887E" w14:textId="77777777" w:rsidR="00841664" w:rsidRDefault="006A473A">
            <w:pPr>
              <w:spacing w:after="0" w:line="237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9"/>
              </w:rPr>
              <w:t>Some</w:t>
            </w:r>
            <w:r>
              <w:rPr>
                <w:rFonts w:ascii="Arial" w:eastAsia="Arial" w:hAnsi="Arial" w:cs="Arial"/>
                <w:spacing w:val="13"/>
                <w:w w:val="89"/>
              </w:rPr>
              <w:t xml:space="preserve"> </w:t>
            </w:r>
            <w:r>
              <w:rPr>
                <w:rFonts w:ascii="Arial" w:eastAsia="Arial" w:hAnsi="Arial" w:cs="Arial"/>
                <w:w w:val="89"/>
              </w:rPr>
              <w:t>college,</w:t>
            </w:r>
            <w:r>
              <w:rPr>
                <w:rFonts w:ascii="Arial" w:eastAsia="Arial" w:hAnsi="Arial" w:cs="Arial"/>
                <w:spacing w:val="34"/>
                <w:w w:val="89"/>
              </w:rPr>
              <w:t xml:space="preserve"> </w:t>
            </w:r>
            <w:r>
              <w:rPr>
                <w:rFonts w:ascii="Arial" w:eastAsia="Arial" w:hAnsi="Arial" w:cs="Arial"/>
              </w:rPr>
              <w:t>diploma,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83"/>
              </w:rPr>
              <w:t>ass</w:t>
            </w:r>
            <w:r>
              <w:rPr>
                <w:rFonts w:ascii="Arial" w:eastAsia="Arial" w:hAnsi="Arial" w:cs="Arial"/>
                <w:spacing w:val="6"/>
                <w:w w:val="83"/>
              </w:rPr>
              <w:t>o</w:t>
            </w:r>
            <w:r>
              <w:rPr>
                <w:rFonts w:ascii="Arial" w:eastAsia="Arial" w:hAnsi="Arial" w:cs="Arial"/>
                <w:w w:val="88"/>
              </w:rPr>
              <w:t>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3F3299C" w14:textId="77777777" w:rsidR="00841664" w:rsidRDefault="006A473A">
            <w:pPr>
              <w:spacing w:after="0" w:line="237" w:lineRule="exact"/>
              <w:ind w:left="4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8,916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2290055D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34.16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0A2A8366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2,863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BFFA5E4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38.47</w:t>
            </w:r>
          </w:p>
        </w:tc>
      </w:tr>
      <w:tr w:rsidR="00841664" w14:paraId="4171396C" w14:textId="77777777">
        <w:trPr>
          <w:trHeight w:hRule="exact" w:val="327"/>
        </w:trPr>
        <w:tc>
          <w:tcPr>
            <w:tcW w:w="2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54621DE" w14:textId="77777777" w:rsidR="00841664" w:rsidRDefault="00841664"/>
        </w:tc>
        <w:tc>
          <w:tcPr>
            <w:tcW w:w="29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8E1EF0" w14:textId="77777777" w:rsidR="00841664" w:rsidRDefault="006A473A">
            <w:pPr>
              <w:spacing w:after="0" w:line="237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3"/>
              </w:rPr>
              <w:t>Ba</w:t>
            </w:r>
            <w:r>
              <w:rPr>
                <w:rFonts w:ascii="Arial" w:eastAsia="Arial" w:hAnsi="Arial" w:cs="Arial"/>
                <w:spacing w:val="-6"/>
                <w:w w:val="93"/>
              </w:rPr>
              <w:t>c</w:t>
            </w:r>
            <w:r>
              <w:rPr>
                <w:rFonts w:ascii="Arial" w:eastAsia="Arial" w:hAnsi="Arial" w:cs="Arial"/>
                <w:w w:val="93"/>
              </w:rPr>
              <w:t>helors</w:t>
            </w:r>
            <w:r>
              <w:rPr>
                <w:rFonts w:ascii="Arial" w:eastAsia="Arial" w:hAnsi="Arial" w:cs="Arial"/>
                <w:spacing w:val="23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higher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D459623" w14:textId="77777777" w:rsidR="00841664" w:rsidRDefault="006A473A">
            <w:pPr>
              <w:spacing w:after="0" w:line="237" w:lineRule="exact"/>
              <w:ind w:left="4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8,692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19D71FE" w14:textId="77777777" w:rsidR="00841664" w:rsidRDefault="006A473A">
            <w:pPr>
              <w:spacing w:after="0" w:line="237" w:lineRule="exact"/>
              <w:ind w:left="103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33.30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2AD65E" w14:textId="77777777" w:rsidR="00841664" w:rsidRDefault="006A473A">
            <w:pPr>
              <w:spacing w:after="0" w:line="237" w:lineRule="exact"/>
              <w:ind w:left="6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1,586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6EBDB8" w14:textId="77777777" w:rsidR="00841664" w:rsidRDefault="006A473A">
            <w:pPr>
              <w:spacing w:after="0" w:line="237" w:lineRule="exact"/>
              <w:ind w:left="82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21.31</w:t>
            </w:r>
          </w:p>
        </w:tc>
      </w:tr>
    </w:tbl>
    <w:p w14:paraId="2FB4CE8F" w14:textId="77777777" w:rsidR="00841664" w:rsidRDefault="00841664">
      <w:pPr>
        <w:spacing w:after="0"/>
        <w:sectPr w:rsidR="00841664">
          <w:pgSz w:w="12240" w:h="15840"/>
          <w:pgMar w:top="1340" w:right="1720" w:bottom="1000" w:left="1340" w:header="0" w:footer="806" w:gutter="0"/>
          <w:cols w:space="720"/>
        </w:sectPr>
      </w:pPr>
    </w:p>
    <w:p w14:paraId="4665141F" w14:textId="77777777" w:rsidR="00841664" w:rsidRDefault="006A473A">
      <w:pPr>
        <w:spacing w:before="59" w:after="0" w:line="249" w:lineRule="auto"/>
        <w:ind w:left="113" w:right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7"/>
          <w:sz w:val="20"/>
          <w:szCs w:val="20"/>
        </w:rPr>
        <w:lastRenderedPageBreak/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Mixed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effects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91"/>
          <w:sz w:val="20"/>
          <w:szCs w:val="20"/>
        </w:rPr>
        <w:t>gression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ouput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difference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income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3"/>
          <w:sz w:val="20"/>
          <w:szCs w:val="20"/>
        </w:rPr>
        <w:t>b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tw</w:t>
      </w:r>
      <w:r>
        <w:rPr>
          <w:rFonts w:ascii="Arial" w:eastAsia="Arial" w:hAnsi="Arial" w:cs="Arial"/>
          <w:w w:val="93"/>
          <w:sz w:val="20"/>
          <w:szCs w:val="20"/>
        </w:rPr>
        <w:t>een</w:t>
      </w:r>
      <w:r>
        <w:rPr>
          <w:rFonts w:ascii="Arial" w:eastAsia="Arial" w:hAnsi="Arial" w:cs="Arial"/>
          <w:spacing w:val="2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families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without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adult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disabili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4"/>
          <w:sz w:val="20"/>
          <w:szCs w:val="20"/>
        </w:rPr>
        <w:t>g</w:t>
      </w:r>
      <w:r>
        <w:rPr>
          <w:rFonts w:ascii="Arial" w:eastAsia="Arial" w:hAnsi="Arial" w:cs="Arial"/>
          <w:i/>
          <w:spacing w:val="-9"/>
          <w:w w:val="94"/>
          <w:sz w:val="20"/>
          <w:szCs w:val="20"/>
        </w:rPr>
        <w:t>re</w:t>
      </w:r>
      <w:r>
        <w:rPr>
          <w:rFonts w:ascii="Arial" w:eastAsia="Arial" w:hAnsi="Arial" w:cs="Arial"/>
          <w:i/>
          <w:w w:val="94"/>
          <w:sz w:val="20"/>
          <w:szCs w:val="20"/>
        </w:rPr>
        <w:t>at</w:t>
      </w:r>
      <w:r>
        <w:rPr>
          <w:rFonts w:ascii="Arial" w:eastAsia="Arial" w:hAnsi="Arial" w:cs="Arial"/>
          <w:i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0"/>
          <w:w w:val="125"/>
          <w:sz w:val="20"/>
          <w:szCs w:val="20"/>
        </w:rPr>
        <w:t>r</w:t>
      </w:r>
      <w:r>
        <w:rPr>
          <w:rFonts w:ascii="Arial" w:eastAsia="Arial" w:hAnsi="Arial" w:cs="Arial"/>
          <w:i/>
          <w:spacing w:val="-10"/>
          <w:w w:val="82"/>
          <w:sz w:val="20"/>
          <w:szCs w:val="20"/>
        </w:rPr>
        <w:t>e</w:t>
      </w:r>
      <w:r>
        <w:rPr>
          <w:rFonts w:ascii="Arial" w:eastAsia="Arial" w:hAnsi="Arial" w:cs="Arial"/>
          <w:i/>
          <w:spacing w:val="-10"/>
          <w:w w:val="91"/>
          <w:sz w:val="20"/>
          <w:szCs w:val="20"/>
        </w:rPr>
        <w:t>c</w:t>
      </w:r>
      <w:r>
        <w:rPr>
          <w:rFonts w:ascii="Arial" w:eastAsia="Arial" w:hAnsi="Arial" w:cs="Arial"/>
          <w:i/>
          <w:w w:val="91"/>
          <w:sz w:val="20"/>
          <w:szCs w:val="20"/>
        </w:rPr>
        <w:t>ession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trolling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demographic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factors</w:t>
      </w:r>
      <w:ins w:id="189" w:author="Subharati Ghosh" w:date="2017-03-31T18:01:00Z">
        <w:r w:rsidR="0012197F">
          <w:rPr>
            <w:rFonts w:ascii="Arial" w:eastAsia="Arial" w:hAnsi="Arial" w:cs="Arial"/>
            <w:sz w:val="20"/>
            <w:szCs w:val="20"/>
          </w:rPr>
          <w:t xml:space="preserve"> (only significant  interactions are reported)</w:t>
        </w:r>
      </w:ins>
    </w:p>
    <w:p w14:paraId="2EC1D0BD" w14:textId="77777777" w:rsidR="00841664" w:rsidRDefault="00841664">
      <w:pPr>
        <w:spacing w:before="8" w:after="0" w:line="220" w:lineRule="exact"/>
      </w:pPr>
    </w:p>
    <w:tbl>
      <w:tblPr>
        <w:tblW w:w="0" w:type="auto"/>
        <w:tblInd w:w="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700"/>
        <w:gridCol w:w="621"/>
        <w:gridCol w:w="776"/>
        <w:gridCol w:w="1027"/>
      </w:tblGrid>
      <w:tr w:rsidR="00841664" w14:paraId="4089B1C4" w14:textId="77777777">
        <w:trPr>
          <w:trHeight w:hRule="exact" w:val="279"/>
        </w:trPr>
        <w:tc>
          <w:tcPr>
            <w:tcW w:w="45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71B694" w14:textId="77777777" w:rsidR="00841664" w:rsidRDefault="006A473A">
            <w:pPr>
              <w:spacing w:after="0" w:line="236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Predictor </w:t>
            </w:r>
            <w:r>
              <w:rPr>
                <w:rFonts w:ascii="Arial" w:eastAsia="Arial" w:hAnsi="Arial" w:cs="Arial"/>
                <w:b/>
                <w:bCs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 xml:space="preserve">trol </w:t>
            </w:r>
            <w:r>
              <w:rPr>
                <w:rFonts w:ascii="Arial" w:eastAsia="Arial" w:hAnsi="Arial" w:cs="Arial"/>
                <w:b/>
                <w:bCs/>
                <w:spacing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4"/>
                <w:w w:val="108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ariables</w:t>
            </w:r>
          </w:p>
        </w:tc>
        <w:tc>
          <w:tcPr>
            <w:tcW w:w="7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1763664" w14:textId="77777777" w:rsidR="00841664" w:rsidRDefault="006A473A">
            <w:pPr>
              <w:spacing w:after="0" w:line="236" w:lineRule="exact"/>
              <w:ind w:left="44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β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116002" w14:textId="77777777" w:rsidR="00841664" w:rsidRDefault="006A473A">
            <w:pPr>
              <w:spacing w:after="0" w:line="236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107"/>
              </w:rPr>
              <w:t>Std.</w:t>
            </w:r>
          </w:p>
        </w:tc>
        <w:tc>
          <w:tcPr>
            <w:tcW w:w="7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9D2A15" w14:textId="77777777" w:rsidR="00841664" w:rsidRDefault="006A473A">
            <w:pPr>
              <w:spacing w:after="0" w:line="236" w:lineRule="exact"/>
              <w:ind w:left="5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111"/>
              </w:rPr>
              <w:t>Error</w:t>
            </w:r>
          </w:p>
        </w:tc>
        <w:tc>
          <w:tcPr>
            <w:tcW w:w="10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643D20" w14:textId="77777777" w:rsidR="00841664" w:rsidRDefault="006A473A">
            <w:pPr>
              <w:spacing w:after="0" w:line="236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107"/>
              </w:rPr>
              <w:t>p-</w:t>
            </w:r>
            <w:r>
              <w:rPr>
                <w:rFonts w:ascii="Arial" w:eastAsia="Arial" w:hAnsi="Arial" w:cs="Arial"/>
                <w:b/>
                <w:bCs/>
                <w:spacing w:val="-14"/>
                <w:w w:val="107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1"/>
              </w:rPr>
              <w:t>alue</w:t>
            </w:r>
          </w:p>
        </w:tc>
      </w:tr>
      <w:tr w:rsidR="00841664" w14:paraId="6B69071D" w14:textId="77777777">
        <w:trPr>
          <w:trHeight w:hRule="exact" w:val="271"/>
        </w:trPr>
        <w:tc>
          <w:tcPr>
            <w:tcW w:w="45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D758E6E" w14:textId="77777777" w:rsidR="00841664" w:rsidRDefault="006A473A">
            <w:pPr>
              <w:spacing w:after="0" w:line="236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8"/>
              </w:rPr>
              <w:t>I</w:t>
            </w:r>
            <w:r>
              <w:rPr>
                <w:rFonts w:ascii="Arial" w:eastAsia="Arial" w:hAnsi="Arial" w:cs="Arial"/>
                <w:spacing w:val="-6"/>
                <w:w w:val="108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tercept</w:t>
            </w:r>
          </w:p>
        </w:tc>
        <w:tc>
          <w:tcPr>
            <w:tcW w:w="7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1E61730" w14:textId="77777777" w:rsidR="00841664" w:rsidRDefault="006A473A">
            <w:pPr>
              <w:spacing w:after="0" w:line="236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5.90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143E6B" w14:textId="77777777" w:rsidR="00841664" w:rsidRDefault="00841664"/>
        </w:tc>
        <w:tc>
          <w:tcPr>
            <w:tcW w:w="77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AB4845" w14:textId="77777777" w:rsidR="00841664" w:rsidRDefault="006A473A">
            <w:pPr>
              <w:spacing w:after="0" w:line="236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0.037</w:t>
            </w:r>
          </w:p>
        </w:tc>
        <w:tc>
          <w:tcPr>
            <w:tcW w:w="10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80037C9" w14:textId="77777777" w:rsidR="00841664" w:rsidRDefault="006A473A">
            <w:pPr>
              <w:spacing w:after="0" w:line="236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06F757CC" w14:textId="77777777">
        <w:trPr>
          <w:trHeight w:hRule="exact" w:val="250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742CF5C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1"/>
              </w:rPr>
              <w:t>Time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1919BE96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BB142E2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A5F8908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2E18C2D6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6803E760" w14:textId="77777777">
        <w:trPr>
          <w:trHeight w:hRule="exact" w:val="292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9EFEE98" w14:textId="77777777" w:rsidR="00841664" w:rsidRDefault="006A473A">
            <w:pPr>
              <w:spacing w:after="0" w:line="258" w:lineRule="exact"/>
              <w:ind w:left="1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1"/>
              </w:rPr>
              <w:t>Time</w:t>
            </w:r>
            <w:r>
              <w:rPr>
                <w:rFonts w:ascii="Arial" w:eastAsia="Arial" w:hAnsi="Arial" w:cs="Arial"/>
                <w:w w:val="95"/>
                <w:position w:val="8"/>
                <w:sz w:val="16"/>
                <w:szCs w:val="16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4A133FA" w14:textId="77777777" w:rsidR="00841664" w:rsidRDefault="006A473A">
            <w:pPr>
              <w:spacing w:before="4" w:after="0" w:line="240" w:lineRule="auto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753FA34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BB26473" w14:textId="77777777" w:rsidR="00841664" w:rsidRDefault="006A473A">
            <w:pPr>
              <w:spacing w:before="4" w:after="0" w:line="240" w:lineRule="auto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5C45529" w14:textId="77777777" w:rsidR="00841664" w:rsidRDefault="006A473A">
            <w:pPr>
              <w:spacing w:before="4" w:after="0" w:line="240" w:lineRule="auto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143F414F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78D033C6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w w:val="105"/>
              </w:rPr>
              <w:t>Disabili</w:t>
            </w:r>
            <w:r>
              <w:rPr>
                <w:rFonts w:ascii="Arial" w:eastAsia="Arial" w:hAnsi="Arial" w:cs="Arial"/>
                <w:spacing w:val="-5"/>
                <w:w w:val="105"/>
              </w:rPr>
              <w:t>t</w:t>
            </w:r>
            <w:r>
              <w:rPr>
                <w:rFonts w:ascii="Arial" w:eastAsia="Arial" w:hAnsi="Arial" w:cs="Arial"/>
                <w:w w:val="104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65F3454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D676F07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41B4AB1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0.068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60D388D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0E994034" w14:textId="77777777">
        <w:trPr>
          <w:trHeight w:hRule="exact" w:val="253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9B91D22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Disabili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Time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2D9F8C5A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CD81ADB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98B2C4E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B2FA9FE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0.0006</w:t>
            </w:r>
          </w:p>
        </w:tc>
      </w:tr>
      <w:tr w:rsidR="00841664" w14:paraId="3202F358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840D6F2" w14:textId="77777777" w:rsidR="00841664" w:rsidRDefault="006A473A">
            <w:pPr>
              <w:spacing w:after="0" w:line="254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10"/>
                <w:position w:val="7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-18"/>
              </w:rPr>
              <w:t>F</w:t>
            </w:r>
            <w:r>
              <w:rPr>
                <w:rFonts w:ascii="Arial" w:eastAsia="Arial" w:hAnsi="Arial" w:cs="Arial"/>
              </w:rPr>
              <w:t>emale)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A82C366" w14:textId="77777777" w:rsidR="00841664" w:rsidRDefault="006A473A">
            <w:pPr>
              <w:spacing w:before="1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-0.37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58F16D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D6B25F2" w14:textId="77777777" w:rsidR="00841664" w:rsidRDefault="006A473A">
            <w:pPr>
              <w:spacing w:before="1" w:after="0" w:line="240" w:lineRule="auto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29B7C78" w14:textId="77777777" w:rsidR="00841664" w:rsidRDefault="006A473A">
            <w:pPr>
              <w:spacing w:before="1" w:after="0" w:line="240" w:lineRule="auto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604FA100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3E3217" w14:textId="77777777" w:rsidR="00841664" w:rsidRDefault="006A473A">
            <w:pPr>
              <w:spacing w:after="0" w:line="254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10"/>
                <w:position w:val="8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(Not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married)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B145BE6" w14:textId="77777777" w:rsidR="00841664" w:rsidRDefault="006A473A">
            <w:pPr>
              <w:spacing w:before="1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-0.61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7163B3B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AEB1483" w14:textId="77777777" w:rsidR="00841664" w:rsidRDefault="006A473A">
            <w:pPr>
              <w:spacing w:before="1" w:after="0" w:line="240" w:lineRule="auto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77EA368" w14:textId="77777777" w:rsidR="00841664" w:rsidRDefault="006A473A">
            <w:pPr>
              <w:spacing w:before="1" w:after="0" w:line="240" w:lineRule="auto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00823231" w14:textId="77777777">
        <w:trPr>
          <w:trHeight w:hRule="exact" w:val="289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69E05D21" w14:textId="77777777" w:rsidR="00841664" w:rsidRDefault="006A473A">
            <w:pPr>
              <w:spacing w:after="0" w:line="254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Race</w:t>
            </w:r>
            <w:r>
              <w:rPr>
                <w:rFonts w:ascii="Arial" w:eastAsia="Arial" w:hAnsi="Arial" w:cs="Arial"/>
                <w:spacing w:val="10"/>
                <w:position w:val="8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F61BCEA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399358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7A636D4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E926038" w14:textId="77777777" w:rsidR="00841664" w:rsidRDefault="00841664"/>
        </w:tc>
      </w:tr>
      <w:tr w:rsidR="00841664" w14:paraId="744F65F5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DCC405E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Race2:</w:t>
            </w:r>
            <w:r>
              <w:rPr>
                <w:rFonts w:ascii="Arial" w:eastAsia="Arial" w:hAnsi="Arial" w:cs="Arial"/>
                <w:spacing w:val="42"/>
                <w:w w:val="90"/>
              </w:rPr>
              <w:t xml:space="preserve"> </w:t>
            </w:r>
            <w:r>
              <w:rPr>
                <w:rFonts w:ascii="Arial" w:eastAsia="Arial" w:hAnsi="Arial" w:cs="Arial"/>
                <w:w w:val="90"/>
              </w:rPr>
              <w:t>(Bla</w:t>
            </w:r>
            <w:r>
              <w:rPr>
                <w:rFonts w:ascii="Arial" w:eastAsia="Arial" w:hAnsi="Arial" w:cs="Arial"/>
                <w:spacing w:val="-6"/>
                <w:w w:val="90"/>
              </w:rPr>
              <w:t>c</w:t>
            </w:r>
            <w:r>
              <w:rPr>
                <w:rFonts w:ascii="Arial" w:eastAsia="Arial" w:hAnsi="Arial" w:cs="Arial"/>
                <w:w w:val="108"/>
              </w:rPr>
              <w:t>k)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FCE2353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-1.28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22E0FF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C26582F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611CF6E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0B2EC3D1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5074E48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Race3:</w:t>
            </w:r>
            <w:r>
              <w:rPr>
                <w:rFonts w:ascii="Arial" w:eastAsia="Arial" w:hAnsi="Arial" w:cs="Arial"/>
                <w:spacing w:val="42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(Hispa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ic)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2452F7C0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DF74131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18CB05F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7D56EF7F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6EC2B625" w14:textId="77777777">
        <w:trPr>
          <w:trHeight w:hRule="exact" w:val="245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C1AD2F7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Race4:</w:t>
            </w:r>
            <w:r>
              <w:rPr>
                <w:rFonts w:ascii="Arial" w:eastAsia="Arial" w:hAnsi="Arial" w:cs="Arial"/>
                <w:spacing w:val="42"/>
                <w:w w:val="90"/>
              </w:rPr>
              <w:t xml:space="preserve"> </w:t>
            </w:r>
            <w:r>
              <w:rPr>
                <w:rFonts w:ascii="Arial" w:eastAsia="Arial" w:hAnsi="Arial" w:cs="Arial"/>
                <w:w w:val="107"/>
              </w:rPr>
              <w:t>(Oth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w w:val="116"/>
              </w:rPr>
              <w:t>r</w:t>
            </w:r>
            <w:r>
              <w:rPr>
                <w:rFonts w:ascii="Arial" w:eastAsia="Arial" w:hAnsi="Arial" w:cs="Arial"/>
                <w:w w:val="78"/>
              </w:rPr>
              <w:t>s</w:t>
            </w:r>
            <w:r>
              <w:rPr>
                <w:rFonts w:ascii="Arial" w:eastAsia="Arial" w:hAnsi="Arial" w:cs="Arial"/>
                <w:w w:val="115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4C1BFD62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-0.36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8D48685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C398810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625AF4C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7B2334A1" w14:textId="77777777">
        <w:trPr>
          <w:trHeight w:hRule="exact" w:val="297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ED2AAD8" w14:textId="77777777" w:rsidR="00841664" w:rsidRDefault="006A473A">
            <w:pPr>
              <w:spacing w:after="0" w:line="263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Educatio</w:t>
            </w:r>
            <w:r>
              <w:rPr>
                <w:rFonts w:ascii="Arial" w:eastAsia="Arial" w:hAnsi="Arial" w:cs="Arial"/>
                <w:spacing w:val="1"/>
                <w:position w:val="-1"/>
              </w:rPr>
              <w:t>n</w:t>
            </w:r>
            <w:r>
              <w:rPr>
                <w:rFonts w:ascii="Arial" w:eastAsia="Arial" w:hAnsi="Arial" w:cs="Arial"/>
                <w:spacing w:val="10"/>
                <w:position w:val="7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position w:val="-1"/>
              </w:rPr>
              <w:t>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2F0EE9F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FFF0E8B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6DDE0F5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90BF784" w14:textId="77777777" w:rsidR="00841664" w:rsidRDefault="00841664"/>
        </w:tc>
      </w:tr>
      <w:tr w:rsidR="00841664" w14:paraId="1D8217AC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0A6EEBD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Education2: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(Some</w:t>
            </w:r>
            <w:r>
              <w:rPr>
                <w:rFonts w:ascii="Arial" w:eastAsia="Arial" w:hAnsi="Arial" w:cs="Arial"/>
                <w:spacing w:val="17"/>
                <w:w w:val="91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college,</w:t>
            </w:r>
            <w:r>
              <w:rPr>
                <w:rFonts w:ascii="Arial" w:eastAsia="Arial" w:hAnsi="Arial" w:cs="Arial"/>
                <w:spacing w:val="17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diploma,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83"/>
              </w:rPr>
              <w:t>ass</w:t>
            </w:r>
            <w:r>
              <w:rPr>
                <w:rFonts w:ascii="Arial" w:eastAsia="Arial" w:hAnsi="Arial" w:cs="Arial"/>
                <w:spacing w:val="6"/>
                <w:w w:val="83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c)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F219203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-1.52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5EB769F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532A393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2BA3B4E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26576C82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2D2F063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Education3: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(High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w w:val="91"/>
              </w:rPr>
              <w:t>S</w:t>
            </w:r>
            <w:r>
              <w:rPr>
                <w:rFonts w:ascii="Arial" w:eastAsia="Arial" w:hAnsi="Arial" w:cs="Arial"/>
                <w:spacing w:val="-5"/>
                <w:w w:val="91"/>
              </w:rPr>
              <w:t>c</w:t>
            </w:r>
            <w:r>
              <w:rPr>
                <w:rFonts w:ascii="Arial" w:eastAsia="Arial" w:hAnsi="Arial" w:cs="Arial"/>
                <w:w w:val="91"/>
              </w:rPr>
              <w:t>h</w:t>
            </w:r>
            <w:r>
              <w:rPr>
                <w:rFonts w:ascii="Arial" w:eastAsia="Arial" w:hAnsi="Arial" w:cs="Arial"/>
                <w:spacing w:val="5"/>
                <w:w w:val="91"/>
              </w:rPr>
              <w:t>o</w:t>
            </w:r>
            <w:r>
              <w:rPr>
                <w:rFonts w:ascii="Arial" w:eastAsia="Arial" w:hAnsi="Arial" w:cs="Arial"/>
                <w:w w:val="91"/>
              </w:rPr>
              <w:t>ol</w:t>
            </w:r>
            <w:r>
              <w:rPr>
                <w:rFonts w:ascii="Arial" w:eastAsia="Arial" w:hAnsi="Arial" w:cs="Arial"/>
                <w:spacing w:val="21"/>
                <w:w w:val="91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less)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115CC3B5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-2.20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ECCC402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0883E9F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5D70E97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5567E1D9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2EA784D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Disabili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7815D795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8FC5AC3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432EC18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0.050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09814EF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0.0001</w:t>
            </w:r>
          </w:p>
        </w:tc>
      </w:tr>
      <w:tr w:rsidR="00841664" w14:paraId="34591C70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D50378C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Disabili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96FB70C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DCE224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804B163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7160F63" w14:textId="77777777" w:rsidR="00841664" w:rsidRDefault="00841664"/>
        </w:tc>
      </w:tr>
      <w:tr w:rsidR="00841664" w14:paraId="13F1013D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9A4B580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Disabili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1ED3CDE9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E8F3864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7731884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0.068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5803EAB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0.1002</w:t>
            </w:r>
          </w:p>
        </w:tc>
      </w:tr>
      <w:tr w:rsidR="00841664" w14:paraId="1D82A9E6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FC92FD8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Adult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</w:rPr>
              <w:t>Disabili</w:t>
            </w:r>
            <w:r>
              <w:rPr>
                <w:rFonts w:ascii="Arial" w:eastAsia="Arial" w:hAnsi="Arial" w:cs="Arial"/>
                <w:spacing w:val="-5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43D2B2B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9ADBEDA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97F8DCE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0.072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D700529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0.0022</w:t>
            </w:r>
          </w:p>
        </w:tc>
      </w:tr>
      <w:tr w:rsidR="00841664" w14:paraId="471F039B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8BC9247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4"/>
              </w:rPr>
              <w:t>Gender</w:t>
            </w:r>
            <w:r>
              <w:rPr>
                <w:rFonts w:ascii="Arial" w:eastAsia="Arial" w:hAnsi="Arial" w:cs="Arial"/>
                <w:spacing w:val="1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54490B3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26FF3E1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BEBB1D7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C125A4C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1FF2C407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BDA1DAA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4"/>
              </w:rPr>
              <w:t>Gender</w:t>
            </w:r>
            <w:r>
              <w:rPr>
                <w:rFonts w:ascii="Arial" w:eastAsia="Arial" w:hAnsi="Arial" w:cs="Arial"/>
                <w:spacing w:val="1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49B0B9C1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BD30765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9CF5ED9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7376644D" w14:textId="77777777" w:rsidR="00841664" w:rsidRDefault="00841664"/>
        </w:tc>
      </w:tr>
      <w:tr w:rsidR="00841664" w14:paraId="2DF2DAA0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F57034E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4"/>
              </w:rPr>
              <w:t>Gender</w:t>
            </w:r>
            <w:r>
              <w:rPr>
                <w:rFonts w:ascii="Arial" w:eastAsia="Arial" w:hAnsi="Arial" w:cs="Arial"/>
                <w:spacing w:val="1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8269B1C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C19377F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E72D10F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0.051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5CB290F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0.0448</w:t>
            </w:r>
          </w:p>
        </w:tc>
      </w:tr>
      <w:tr w:rsidR="00841664" w14:paraId="510993E5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8B9EC1D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4"/>
              </w:rPr>
              <w:t>Gender</w:t>
            </w:r>
            <w:r>
              <w:rPr>
                <w:rFonts w:ascii="Arial" w:eastAsia="Arial" w:hAnsi="Arial" w:cs="Arial"/>
                <w:spacing w:val="16"/>
                <w:w w:val="94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FA3F304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FAEE286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3353B78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0.052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5C37501F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33057BE0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777BA1D6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Race: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CFC934A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0AB6429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A2E506A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DCFABFA" w14:textId="77777777" w:rsidR="00841664" w:rsidRDefault="00841664"/>
        </w:tc>
      </w:tr>
      <w:tr w:rsidR="00841664" w14:paraId="1F1798EE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746E02FC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Race2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B7569BE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26682F4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1BA97D1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0.051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7E5F0A35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4DA349F2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675297BC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Race3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693E6C1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30863B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3E52E28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A28787F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7BD1EEA6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C58B065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Race4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4173C040" w14:textId="77777777" w:rsidR="00841664" w:rsidRDefault="006A473A">
            <w:pPr>
              <w:spacing w:after="0" w:line="237" w:lineRule="exact"/>
              <w:ind w:left="1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0A31B83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5C633646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0.069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525F26B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0.0081</w:t>
            </w:r>
          </w:p>
        </w:tc>
      </w:tr>
      <w:tr w:rsidR="00841664" w14:paraId="6E8AC35B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FBD5934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E140651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14336E1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4A9D2D54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AE0D652" w14:textId="77777777" w:rsidR="00841664" w:rsidRDefault="00841664"/>
        </w:tc>
      </w:tr>
      <w:tr w:rsidR="00841664" w14:paraId="23DD514F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C756368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1E73759C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E739991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43D73CD9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3461D43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0.0008</w:t>
            </w:r>
          </w:p>
        </w:tc>
      </w:tr>
      <w:tr w:rsidR="00841664" w14:paraId="1F33287C" w14:textId="77777777">
        <w:trPr>
          <w:trHeight w:hRule="exact" w:val="245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7C84FF7D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Marital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154A5CAB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0D1C225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A11DDDB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A790149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40CFE28C" w14:textId="77777777">
        <w:trPr>
          <w:trHeight w:hRule="exact" w:val="297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8A4E428" w14:textId="77777777" w:rsidR="00841664" w:rsidRDefault="006A473A">
            <w:pPr>
              <w:spacing w:before="10" w:after="0" w:line="240" w:lineRule="auto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8D19478" w14:textId="77777777" w:rsidR="00841664" w:rsidRDefault="00841664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B399370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4ADA1357" w14:textId="77777777" w:rsidR="00841664" w:rsidRDefault="00841664"/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2B24E0C6" w14:textId="77777777" w:rsidR="00841664" w:rsidRDefault="00841664"/>
        </w:tc>
      </w:tr>
      <w:tr w:rsidR="00841664" w14:paraId="581E3E46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0232EDCE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Race2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76D99C40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54C27BC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59D11AB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5BB93B5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0.0001</w:t>
            </w:r>
          </w:p>
        </w:tc>
      </w:tr>
      <w:tr w:rsidR="00841664" w14:paraId="111E305A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B47F420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Race3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326D2A4C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0FC61B4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D3D03CC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0.092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78C74E92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  <w:tr w:rsidR="00841664" w14:paraId="0CD00200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E31A32B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Race4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614D847B" w14:textId="77777777" w:rsidR="00841664" w:rsidRDefault="006A473A">
            <w:pPr>
              <w:spacing w:after="0" w:line="237" w:lineRule="exact"/>
              <w:ind w:left="12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5E0570B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A784492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0.104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2EB6D61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0.0460</w:t>
            </w:r>
          </w:p>
        </w:tc>
      </w:tr>
      <w:tr w:rsidR="00841664" w14:paraId="39049C4B" w14:textId="77777777">
        <w:trPr>
          <w:trHeight w:hRule="exact" w:val="271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2E972B9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Race2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70E2E9F0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C358802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CAF9D41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0.093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38308900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0.0001</w:t>
            </w:r>
          </w:p>
        </w:tc>
      </w:tr>
      <w:tr w:rsidR="00841664" w14:paraId="1E7F3436" w14:textId="77777777">
        <w:trPr>
          <w:trHeight w:hRule="exact" w:val="279"/>
        </w:trPr>
        <w:tc>
          <w:tcPr>
            <w:tcW w:w="45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ECB42E" w14:textId="77777777" w:rsidR="00841664" w:rsidRDefault="006A473A">
            <w:pPr>
              <w:spacing w:after="0" w:line="237" w:lineRule="exact"/>
              <w:ind w:left="2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Race3</w:t>
            </w:r>
            <w:r>
              <w:rPr>
                <w:rFonts w:ascii="Arial" w:eastAsia="Arial" w:hAnsi="Arial" w:cs="Arial"/>
                <w:spacing w:val="18"/>
                <w:w w:val="90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Education3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3C8EE67" w14:textId="77777777" w:rsidR="00841664" w:rsidRDefault="006A473A">
            <w:pPr>
              <w:spacing w:after="0" w:line="237" w:lineRule="exact"/>
              <w:ind w:left="19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6EA6E9" w14:textId="77777777" w:rsidR="00841664" w:rsidRDefault="00841664"/>
        </w:tc>
        <w:tc>
          <w:tcPr>
            <w:tcW w:w="77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605EE2F" w14:textId="77777777" w:rsidR="00841664" w:rsidRDefault="006A473A">
            <w:pPr>
              <w:spacing w:after="0" w:line="237" w:lineRule="exact"/>
              <w:ind w:left="15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0.092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8F3F60" w14:textId="77777777" w:rsidR="00841664" w:rsidRDefault="006A473A">
            <w:pPr>
              <w:spacing w:after="0" w:line="237" w:lineRule="exact"/>
              <w:ind w:left="3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0.0000</w:t>
            </w:r>
          </w:p>
        </w:tc>
      </w:tr>
    </w:tbl>
    <w:p w14:paraId="1102ADE6" w14:textId="77777777" w:rsidR="00841664" w:rsidRDefault="006A473A">
      <w:pPr>
        <w:tabs>
          <w:tab w:val="left" w:pos="4120"/>
        </w:tabs>
        <w:spacing w:before="18" w:after="0" w:line="240" w:lineRule="auto"/>
        <w:ind w:left="91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8"/>
          <w:sz w:val="12"/>
          <w:szCs w:val="12"/>
        </w:rPr>
        <w:t>1</w:t>
      </w:r>
      <w:r>
        <w:rPr>
          <w:rFonts w:ascii="Arial" w:eastAsia="Arial" w:hAnsi="Arial" w:cs="Arial"/>
          <w:spacing w:val="13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Base</w:t>
      </w:r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category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gender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“Male”</w:t>
      </w:r>
      <w:r>
        <w:rPr>
          <w:rFonts w:ascii="Arial" w:eastAsia="Arial" w:hAnsi="Arial" w:cs="Arial"/>
          <w:spacing w:val="-56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position w:val="8"/>
          <w:sz w:val="12"/>
          <w:szCs w:val="12"/>
        </w:rPr>
        <w:t>2</w:t>
      </w:r>
      <w:r>
        <w:rPr>
          <w:rFonts w:ascii="Arial" w:eastAsia="Arial" w:hAnsi="Arial" w:cs="Arial"/>
          <w:spacing w:val="13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Base</w:t>
      </w:r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category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marital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status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“Married”</w:t>
      </w:r>
    </w:p>
    <w:p w14:paraId="2ED5FF76" w14:textId="77777777" w:rsidR="00841664" w:rsidRDefault="006A473A">
      <w:pPr>
        <w:tabs>
          <w:tab w:val="left" w:pos="3920"/>
        </w:tabs>
        <w:spacing w:before="5" w:after="0" w:line="220" w:lineRule="exact"/>
        <w:ind w:left="924" w:right="1140" w:hanging="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8"/>
          <w:sz w:val="12"/>
          <w:szCs w:val="12"/>
        </w:rPr>
        <w:t>3</w:t>
      </w:r>
      <w:r>
        <w:rPr>
          <w:rFonts w:ascii="Arial" w:eastAsia="Arial" w:hAnsi="Arial" w:cs="Arial"/>
          <w:spacing w:val="13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90"/>
          <w:sz w:val="18"/>
          <w:szCs w:val="18"/>
        </w:rPr>
        <w:t>Base</w:t>
      </w:r>
      <w:r>
        <w:rPr>
          <w:rFonts w:ascii="Arial" w:eastAsia="Arial" w:hAnsi="Arial" w:cs="Arial"/>
          <w:spacing w:val="1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category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race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“White”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position w:val="8"/>
          <w:sz w:val="12"/>
          <w:szCs w:val="12"/>
        </w:rPr>
        <w:t>4</w:t>
      </w:r>
      <w:r>
        <w:rPr>
          <w:rFonts w:ascii="Arial" w:eastAsia="Arial" w:hAnsi="Arial" w:cs="Arial"/>
          <w:spacing w:val="13"/>
          <w:position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90"/>
          <w:sz w:val="18"/>
          <w:szCs w:val="18"/>
        </w:rPr>
        <w:t>Base</w:t>
      </w:r>
      <w:r>
        <w:rPr>
          <w:rFonts w:ascii="Arial" w:eastAsia="Arial" w:hAnsi="Arial" w:cs="Arial"/>
          <w:spacing w:val="1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category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education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“Ba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helors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highe</w:t>
      </w:r>
      <w:r>
        <w:rPr>
          <w:rFonts w:ascii="Arial" w:eastAsia="Arial" w:hAnsi="Arial" w:cs="Arial"/>
          <w:w w:val="134"/>
          <w:sz w:val="18"/>
          <w:szCs w:val="18"/>
        </w:rPr>
        <w:t>r”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Note: I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teractions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p-</w:t>
      </w:r>
      <w:r>
        <w:rPr>
          <w:rFonts w:ascii="Arial" w:eastAsia="Arial" w:hAnsi="Arial" w:cs="Arial"/>
          <w:spacing w:val="-10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alues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36"/>
          <w:sz w:val="18"/>
          <w:szCs w:val="18"/>
        </w:rPr>
        <w:t>&lt;</w:t>
      </w:r>
      <w:r>
        <w:rPr>
          <w:rFonts w:ascii="Arial" w:eastAsia="Arial" w:hAnsi="Arial" w:cs="Arial"/>
          <w:i/>
          <w:spacing w:val="-17"/>
          <w:w w:val="1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i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05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displ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this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table</w:t>
      </w:r>
    </w:p>
    <w:p w14:paraId="62B62077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000863D4" w14:textId="77777777" w:rsidR="00841664" w:rsidRDefault="00841664">
      <w:pPr>
        <w:spacing w:after="0" w:line="200" w:lineRule="exact"/>
        <w:rPr>
          <w:sz w:val="20"/>
          <w:szCs w:val="20"/>
        </w:rPr>
      </w:pPr>
    </w:p>
    <w:p w14:paraId="5CEA7363" w14:textId="77777777" w:rsidR="00841664" w:rsidRDefault="00841664">
      <w:pPr>
        <w:spacing w:before="4" w:after="0" w:line="280" w:lineRule="exact"/>
        <w:rPr>
          <w:ins w:id="190" w:author="Subharati Ghosh" w:date="2017-03-31T17:57:00Z"/>
          <w:sz w:val="28"/>
          <w:szCs w:val="28"/>
        </w:rPr>
      </w:pPr>
    </w:p>
    <w:p w14:paraId="29597FB9" w14:textId="77777777" w:rsidR="006A473A" w:rsidRDefault="006A473A">
      <w:pPr>
        <w:spacing w:before="4" w:after="0" w:line="280" w:lineRule="exact"/>
        <w:rPr>
          <w:ins w:id="191" w:author="Subharati Ghosh" w:date="2017-03-31T17:57:00Z"/>
          <w:sz w:val="28"/>
          <w:szCs w:val="28"/>
        </w:rPr>
      </w:pPr>
    </w:p>
    <w:p w14:paraId="6985ACC1" w14:textId="77777777" w:rsidR="006A473A" w:rsidRDefault="006A473A">
      <w:pPr>
        <w:spacing w:before="4" w:after="0" w:line="280" w:lineRule="exact"/>
        <w:rPr>
          <w:ins w:id="192" w:author="Subharati Ghosh" w:date="2017-03-31T17:57:00Z"/>
          <w:sz w:val="28"/>
          <w:szCs w:val="28"/>
        </w:rPr>
      </w:pPr>
    </w:p>
    <w:p w14:paraId="48414C11" w14:textId="77777777" w:rsidR="006A473A" w:rsidRDefault="006A473A">
      <w:pPr>
        <w:spacing w:before="4" w:after="0" w:line="280" w:lineRule="exact"/>
        <w:rPr>
          <w:ins w:id="193" w:author="Subharati Ghosh" w:date="2017-03-31T17:57:00Z"/>
          <w:sz w:val="28"/>
          <w:szCs w:val="28"/>
        </w:rPr>
      </w:pPr>
    </w:p>
    <w:p w14:paraId="0C100DDB" w14:textId="77777777" w:rsidR="006A473A" w:rsidRDefault="006A473A">
      <w:pPr>
        <w:spacing w:before="4" w:after="0" w:line="280" w:lineRule="exact"/>
        <w:rPr>
          <w:ins w:id="194" w:author="Subharati Ghosh" w:date="2017-03-31T17:57:00Z"/>
          <w:sz w:val="28"/>
          <w:szCs w:val="28"/>
        </w:rPr>
      </w:pPr>
    </w:p>
    <w:p w14:paraId="5EF050B1" w14:textId="77777777" w:rsidR="006A473A" w:rsidRDefault="006A473A">
      <w:pPr>
        <w:spacing w:before="4" w:after="0" w:line="280" w:lineRule="exact"/>
        <w:rPr>
          <w:ins w:id="195" w:author="Subharati Ghosh" w:date="2017-03-31T17:57:00Z"/>
          <w:sz w:val="28"/>
          <w:szCs w:val="28"/>
        </w:rPr>
      </w:pPr>
    </w:p>
    <w:p w14:paraId="445470BD" w14:textId="77777777" w:rsidR="006A473A" w:rsidDel="006A473A" w:rsidRDefault="006A473A">
      <w:pPr>
        <w:spacing w:before="4" w:after="0" w:line="280" w:lineRule="exact"/>
        <w:rPr>
          <w:del w:id="196" w:author="Subharati Ghosh" w:date="2017-03-31T17:57:00Z"/>
          <w:sz w:val="28"/>
          <w:szCs w:val="28"/>
        </w:rPr>
      </w:pPr>
    </w:p>
    <w:p w14:paraId="7675E5B6" w14:textId="77777777" w:rsidR="00841664" w:rsidRDefault="006A473A">
      <w:pPr>
        <w:spacing w:after="0" w:line="240" w:lineRule="auto"/>
        <w:ind w:left="44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ost-h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c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tests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demograph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c</w:t>
      </w:r>
      <w:r>
        <w:rPr>
          <w:rFonts w:ascii="Arial" w:eastAsia="Arial" w:hAnsi="Arial" w:cs="Arial"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factors,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households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adult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disabili</w:t>
      </w:r>
      <w:r>
        <w:rPr>
          <w:rFonts w:ascii="Arial" w:eastAsia="Arial" w:hAnsi="Arial" w:cs="Arial"/>
          <w:spacing w:val="-4"/>
          <w:w w:val="104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ins w:id="197" w:author="Subharati Ghosh" w:date="2017-03-31T17:54:00Z">
        <w:r>
          <w:rPr>
            <w:rFonts w:ascii="Arial" w:eastAsia="Arial" w:hAnsi="Arial" w:cs="Arial"/>
            <w:w w:val="105"/>
            <w:sz w:val="20"/>
            <w:szCs w:val="20"/>
          </w:rPr>
          <w:t xml:space="preserve"> ordered by absolute t-statistic value</w:t>
        </w:r>
      </w:ins>
    </w:p>
    <w:p w14:paraId="23FA7C44" w14:textId="77777777" w:rsidR="00841664" w:rsidRDefault="00841664">
      <w:pPr>
        <w:spacing w:before="4" w:after="0" w:line="160" w:lineRule="exact"/>
        <w:rPr>
          <w:sz w:val="16"/>
          <w:szCs w:val="16"/>
        </w:rPr>
      </w:pPr>
    </w:p>
    <w:p w14:paraId="5B7E0E00" w14:textId="1D0C8980" w:rsidR="00841664" w:rsidRDefault="00426ACE">
      <w:pPr>
        <w:tabs>
          <w:tab w:val="left" w:pos="7020"/>
          <w:tab w:val="left" w:pos="8100"/>
          <w:tab w:val="left" w:pos="8960"/>
        </w:tabs>
        <w:spacing w:before="33" w:after="0" w:line="240" w:lineRule="auto"/>
        <w:ind w:left="240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53" behindDoc="1" locked="0" layoutInCell="1" allowOverlap="1" wp14:anchorId="03825BBB" wp14:editId="27665D0D">
                <wp:simplePos x="0" y="0"/>
                <wp:positionH relativeFrom="page">
                  <wp:posOffset>914400</wp:posOffset>
                </wp:positionH>
                <wp:positionV relativeFrom="paragraph">
                  <wp:posOffset>43180</wp:posOffset>
                </wp:positionV>
                <wp:extent cx="6172200" cy="1270"/>
                <wp:effectExtent l="9525" t="13335" r="9525" b="444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68"/>
                          <a:chExt cx="9720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440" y="68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C9589" id="Group 14" o:spid="_x0000_s1026" style="position:absolute;margin-left:1in;margin-top:3.4pt;width:486pt;height:.1pt;z-index:-3727;mso-position-horizontal-relative:page" coordorigin="1440,68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">
                <v:shape id="Freeform 15" o:spid="_x0000_s1027" style="position:absolute;left:1440;top:68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2VsIA&#10;AADbAAAADwAAAGRycy9kb3ducmV2LnhtbERPTWsCMRC9C/6HMII3zVZbldUoVRHaetIWvA6bMdl2&#10;M1k2Ubf++qZQ6G0e73MWq9ZV4kpNKD0reBhmIIgLr0s2Cj7ed4MZiBCRNVaeScE3BVgtu50F5trf&#10;+EDXYzQihXDIUYGNsc6lDIUlh2Hoa+LEnX3jMCbYGKkbvKVwV8lRlk2kw5JTg8WaNpaKr+PFKRiP&#10;+O1k72Y6GT+ap/359XM9u2+V6vfa5zmISG38F/+5X3SaP4XfX9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HZWwgAAANsAAAAPAAAAAAAAAAAAAAAAAJgCAABkcnMvZG93&#10;bnJldi54bWxQSwUGAAAAAAQABAD1AAAAhwMAAAAA&#10;" path="m,l9720,e" filled="f" strokeweight=".14042mm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b/>
          <w:bCs/>
          <w:w w:val="106"/>
          <w:sz w:val="18"/>
          <w:szCs w:val="18"/>
        </w:rPr>
        <w:t>Demographic</w:t>
      </w:r>
      <w:r w:rsidR="006A473A">
        <w:rPr>
          <w:rFonts w:ascii="Arial" w:eastAsia="Arial" w:hAnsi="Arial" w:cs="Arial"/>
          <w:b/>
          <w:bCs/>
          <w:spacing w:val="19"/>
          <w:w w:val="106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b/>
          <w:bCs/>
          <w:sz w:val="18"/>
          <w:szCs w:val="18"/>
        </w:rPr>
        <w:t>factors</w:t>
      </w:r>
      <w:r w:rsidR="006A473A">
        <w:rPr>
          <w:rFonts w:ascii="Arial" w:eastAsia="Arial" w:hAnsi="Arial" w:cs="Arial"/>
          <w:b/>
          <w:bCs/>
          <w:spacing w:val="-3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b/>
          <w:bCs/>
          <w:sz w:val="18"/>
          <w:szCs w:val="18"/>
        </w:rPr>
        <w:tab/>
      </w:r>
      <w:r w:rsidR="006A473A">
        <w:rPr>
          <w:rFonts w:ascii="Arial" w:eastAsia="Arial" w:hAnsi="Arial" w:cs="Arial"/>
          <w:b/>
          <w:bCs/>
          <w:w w:val="109"/>
          <w:sz w:val="18"/>
          <w:szCs w:val="18"/>
        </w:rPr>
        <w:t>Estimate</w:t>
      </w:r>
      <w:r w:rsidR="006A473A">
        <w:rPr>
          <w:rFonts w:ascii="Arial" w:eastAsia="Arial" w:hAnsi="Arial" w:cs="Arial"/>
          <w:b/>
          <w:bCs/>
          <w:sz w:val="18"/>
          <w:szCs w:val="18"/>
        </w:rPr>
        <w:tab/>
        <w:t>t-</w:t>
      </w:r>
      <w:r w:rsidR="006A473A">
        <w:rPr>
          <w:rFonts w:ascii="Arial" w:eastAsia="Arial" w:hAnsi="Arial" w:cs="Arial"/>
          <w:b/>
          <w:bCs/>
          <w:spacing w:val="-12"/>
          <w:sz w:val="18"/>
          <w:szCs w:val="18"/>
        </w:rPr>
        <w:t>v</w:t>
      </w:r>
      <w:r w:rsidR="006A473A">
        <w:rPr>
          <w:rFonts w:ascii="Arial" w:eastAsia="Arial" w:hAnsi="Arial" w:cs="Arial"/>
          <w:b/>
          <w:bCs/>
          <w:sz w:val="18"/>
          <w:szCs w:val="18"/>
        </w:rPr>
        <w:t>alue</w:t>
      </w:r>
      <w:r w:rsidR="006A473A">
        <w:rPr>
          <w:rFonts w:ascii="Arial" w:eastAsia="Arial" w:hAnsi="Arial" w:cs="Arial"/>
          <w:b/>
          <w:bCs/>
          <w:spacing w:val="8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b/>
          <w:bCs/>
          <w:sz w:val="18"/>
          <w:szCs w:val="18"/>
        </w:rPr>
        <w:tab/>
      </w:r>
      <w:r w:rsidR="006A473A">
        <w:rPr>
          <w:rFonts w:ascii="Arial" w:eastAsia="Arial" w:hAnsi="Arial" w:cs="Arial"/>
          <w:b/>
          <w:bCs/>
          <w:w w:val="111"/>
          <w:sz w:val="18"/>
          <w:szCs w:val="18"/>
        </w:rPr>
        <w:t>p-</w:t>
      </w:r>
      <w:r w:rsidR="006A473A">
        <w:rPr>
          <w:rFonts w:ascii="Arial" w:eastAsia="Arial" w:hAnsi="Arial" w:cs="Arial"/>
          <w:b/>
          <w:bCs/>
          <w:spacing w:val="-12"/>
          <w:w w:val="111"/>
          <w:sz w:val="18"/>
          <w:szCs w:val="18"/>
        </w:rPr>
        <w:t>v</w:t>
      </w:r>
      <w:r w:rsidR="006A473A">
        <w:rPr>
          <w:rFonts w:ascii="Arial" w:eastAsia="Arial" w:hAnsi="Arial" w:cs="Arial"/>
          <w:b/>
          <w:bCs/>
          <w:w w:val="104"/>
          <w:sz w:val="18"/>
          <w:szCs w:val="18"/>
        </w:rPr>
        <w:t>alue</w:t>
      </w:r>
      <w:r w:rsidR="006A473A">
        <w:rPr>
          <w:rFonts w:ascii="Arial" w:eastAsia="Arial" w:hAnsi="Arial" w:cs="Arial"/>
          <w:w w:val="109"/>
          <w:position w:val="8"/>
          <w:sz w:val="12"/>
          <w:szCs w:val="12"/>
        </w:rPr>
        <w:t>1</w:t>
      </w:r>
    </w:p>
    <w:p w14:paraId="0DEBF2EA" w14:textId="77B48056" w:rsidR="00841664" w:rsidRDefault="00426ACE">
      <w:pPr>
        <w:spacing w:before="20" w:after="0" w:line="240" w:lineRule="auto"/>
        <w:ind w:left="240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54" behindDoc="1" locked="0" layoutInCell="1" allowOverlap="1" wp14:anchorId="3B05CFD4" wp14:editId="01641634">
                <wp:simplePos x="0" y="0"/>
                <wp:positionH relativeFrom="page">
                  <wp:posOffset>914400</wp:posOffset>
                </wp:positionH>
                <wp:positionV relativeFrom="paragraph">
                  <wp:posOffset>19685</wp:posOffset>
                </wp:positionV>
                <wp:extent cx="6172200" cy="1270"/>
                <wp:effectExtent l="9525" t="5080" r="9525" b="1270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31"/>
                          <a:chExt cx="9720" cy="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440" y="31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87F70" id="Group 12" o:spid="_x0000_s1026" style="position:absolute;margin-left:1in;margin-top:1.55pt;width:486pt;height:.1pt;z-index:-3726;mso-position-horizontal-relative:page" coordorigin="1440,31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">
                <v:shape id="Freeform 13" o:spid="_x0000_s1027" style="position:absolute;left:1440;top:31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NusIA&#10;AADbAAAADwAAAGRycy9kb3ducmV2LnhtbERPS2sCMRC+C/6HMII3zar1wWqU1lLo41QVvA6bMVnd&#10;TJZNqlt/fVMo9DYf33NWm9ZV4kpNKD0rGA0zEMSF1yUbBYf9y2ABIkRkjZVnUvBNATbrbmeFufY3&#10;/qTrLhqRQjjkqMDGWOdShsKSwzD0NXHiTr5xGBNsjNQN3lK4q+Q4y2bSYcmpwWJNW0vFZfflFEzG&#10;/H60dzOfTR7M9OP0dn5a3J+V6vfaxyWISG38F/+5X3WaP4XfX9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k26wgAAANsAAAAPAAAAAAAAAAAAAAAAAJgCAABkcnMvZG93&#10;bnJldi54bWxQSwUGAAAAAAQABAD1AAAAhwMAAAAA&#10;" path="m,l9720,e" filled="f" strokeweight=".14042mm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b/>
          <w:bCs/>
          <w:sz w:val="18"/>
          <w:szCs w:val="18"/>
        </w:rPr>
        <w:t>Race</w:t>
      </w:r>
      <w:r w:rsidR="006A473A">
        <w:rPr>
          <w:rFonts w:ascii="Arial" w:eastAsia="Arial" w:hAnsi="Arial" w:cs="Arial"/>
          <w:b/>
          <w:bCs/>
          <w:spacing w:val="4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b/>
          <w:bCs/>
          <w:sz w:val="18"/>
          <w:szCs w:val="18"/>
        </w:rPr>
        <w:t>and</w:t>
      </w:r>
      <w:r w:rsidR="006A473A">
        <w:rPr>
          <w:rFonts w:ascii="Arial" w:eastAsia="Arial" w:hAnsi="Arial" w:cs="Arial"/>
          <w:b/>
          <w:bCs/>
          <w:spacing w:val="37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b/>
          <w:bCs/>
          <w:w w:val="110"/>
          <w:sz w:val="18"/>
          <w:szCs w:val="18"/>
        </w:rPr>
        <w:t>ethnici</w:t>
      </w:r>
      <w:r w:rsidR="006A473A">
        <w:rPr>
          <w:rFonts w:ascii="Arial" w:eastAsia="Arial" w:hAnsi="Arial" w:cs="Arial"/>
          <w:b/>
          <w:bCs/>
          <w:spacing w:val="-5"/>
          <w:w w:val="110"/>
          <w:sz w:val="18"/>
          <w:szCs w:val="18"/>
        </w:rPr>
        <w:t>t</w:t>
      </w:r>
      <w:r w:rsidR="006A473A">
        <w:rPr>
          <w:rFonts w:ascii="Arial" w:eastAsia="Arial" w:hAnsi="Arial" w:cs="Arial"/>
          <w:b/>
          <w:bCs/>
          <w:w w:val="111"/>
          <w:sz w:val="18"/>
          <w:szCs w:val="18"/>
        </w:rPr>
        <w:t>y</w:t>
      </w:r>
    </w:p>
    <w:p w14:paraId="2FD2B77A" w14:textId="481D3A3E" w:rsidR="00841664" w:rsidRDefault="00426ACE">
      <w:pPr>
        <w:tabs>
          <w:tab w:val="left" w:pos="7520"/>
          <w:tab w:val="left" w:pos="8300"/>
          <w:tab w:val="left" w:pos="9200"/>
        </w:tabs>
        <w:spacing w:before="12" w:after="0" w:line="240" w:lineRule="auto"/>
        <w:ind w:left="240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55" behindDoc="1" locked="0" layoutInCell="1" allowOverlap="1" wp14:anchorId="6902C903" wp14:editId="3ABEE328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6172200" cy="1270"/>
                <wp:effectExtent l="9525" t="12700" r="9525" b="508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251"/>
                          <a:chExt cx="9720" cy="2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440" y="251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4C0B5" id="Group 10" o:spid="_x0000_s1026" style="position:absolute;margin-left:1in;margin-top:12.55pt;width:486pt;height:.1pt;z-index:-3725;mso-position-horizontal-relative:page" coordorigin="1440,251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">
                <v:shape id="Freeform 11" o:spid="_x0000_s1027" style="position:absolute;left:1440;top:251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wVcMA&#10;AADbAAAADwAAAGRycy9kb3ducmV2LnhtbERPTWsCMRC9F/wPYYTearauWtkaxbYUrJ5qC70OmzHZ&#10;upksm1RXf70pCN7m8T5ntuhcLQ7UhsqzgsdBBoK49Lpio+D76/1hCiJEZI21Z1JwogCLee9uhoX2&#10;R/6kwzYakUI4FKjAxtgUUobSksMw8A1x4na+dRgTbI3ULR5TuKvlMMsm0mHFqcFiQ6+Wyv32zynI&#10;h7z+sWfzNMlHZrzZffy+TM9vSt33u+UziEhdvImv7pVO83P4/yUd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twVcMAAADbAAAADwAAAAAAAAAAAAAAAACYAgAAZHJzL2Rv&#10;d25yZXYueG1sUEsFBgAAAAAEAAQA9QAAAIgDAAAAAA==&#10;" path="m,l9720,e" filled="f" strokeweight=".14042mm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z w:val="18"/>
          <w:szCs w:val="18"/>
        </w:rPr>
        <w:t>White</w:t>
      </w:r>
      <w:r w:rsidR="006A473A"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-</w:t>
      </w:r>
      <w:r w:rsidR="006A473A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>Bla</w:t>
      </w:r>
      <w:r w:rsidR="006A473A">
        <w:rPr>
          <w:rFonts w:ascii="Arial" w:eastAsia="Arial" w:hAnsi="Arial" w:cs="Arial"/>
          <w:spacing w:val="-5"/>
          <w:sz w:val="18"/>
          <w:szCs w:val="18"/>
        </w:rPr>
        <w:t>c</w:t>
      </w:r>
      <w:r w:rsidR="006A473A">
        <w:rPr>
          <w:rFonts w:ascii="Arial" w:eastAsia="Arial" w:hAnsi="Arial" w:cs="Arial"/>
          <w:sz w:val="18"/>
          <w:szCs w:val="18"/>
        </w:rPr>
        <w:t>k</w:t>
      </w:r>
      <w:r w:rsidR="006A473A">
        <w:rPr>
          <w:rFonts w:ascii="Arial" w:eastAsia="Arial" w:hAnsi="Arial" w:cs="Arial"/>
          <w:spacing w:val="-40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sz w:val="18"/>
          <w:szCs w:val="18"/>
        </w:rPr>
        <w:tab/>
        <w:t>0.90</w:t>
      </w:r>
      <w:r w:rsidR="006A473A">
        <w:rPr>
          <w:rFonts w:ascii="Arial" w:eastAsia="Arial" w:hAnsi="Arial" w:cs="Arial"/>
          <w:sz w:val="18"/>
          <w:szCs w:val="18"/>
        </w:rPr>
        <w:tab/>
        <w:t>11.19</w:t>
      </w:r>
      <w:r w:rsidR="006A473A">
        <w:rPr>
          <w:rFonts w:ascii="Arial" w:eastAsia="Arial" w:hAnsi="Arial" w:cs="Arial"/>
          <w:sz w:val="18"/>
          <w:szCs w:val="18"/>
        </w:rPr>
        <w:tab/>
        <w:t>0.0000</w:t>
      </w:r>
    </w:p>
    <w:p w14:paraId="41D58D33" w14:textId="77777777" w:rsidR="00841664" w:rsidRDefault="00841664">
      <w:pPr>
        <w:spacing w:after="0"/>
        <w:sectPr w:rsidR="00841664">
          <w:pgSz w:w="12240" w:h="15840"/>
          <w:pgMar w:top="1360" w:right="1100" w:bottom="1000" w:left="1320" w:header="0" w:footer="806" w:gutter="0"/>
          <w:cols w:space="720"/>
        </w:sectPr>
      </w:pPr>
    </w:p>
    <w:p w14:paraId="3896BB1D" w14:textId="5D0D4E83" w:rsidR="00841664" w:rsidRDefault="00426ACE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56" behindDoc="1" locked="0" layoutInCell="1" allowOverlap="1" wp14:anchorId="2AE65F7E" wp14:editId="1D839C3B">
                <wp:simplePos x="0" y="0"/>
                <wp:positionH relativeFrom="page">
                  <wp:posOffset>914400</wp:posOffset>
                </wp:positionH>
                <wp:positionV relativeFrom="page">
                  <wp:posOffset>1172210</wp:posOffset>
                </wp:positionV>
                <wp:extent cx="6172200" cy="1270"/>
                <wp:effectExtent l="9525" t="10160" r="9525" b="762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1846"/>
                          <a:chExt cx="9720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440" y="1846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4303C" id="Group 8" o:spid="_x0000_s1026" style="position:absolute;margin-left:1in;margin-top:92.3pt;width:486pt;height:.1pt;z-index:-3724;mso-position-horizontal-relative:page;mso-position-vertical-relative:page" coordorigin="1440,1846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">
                <v:shape id="Freeform 9" o:spid="_x0000_s1027" style="position:absolute;left:1440;top:1846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LucIA&#10;AADbAAAADwAAAGRycy9kb3ducmV2LnhtbERPS2sCMRC+C/0PYQreNKu2KqtRqiL0caoKXofNmKzd&#10;TJZN1K2/vikUepuP7znzZesqcaUmlJ4VDPoZCOLC65KNgsN+25uCCBFZY+WZFHxTgOXioTPHXPsb&#10;f9J1F41IIRxyVGBjrHMpQ2HJYej7mjhxJ984jAk2RuoGbyncVXKYZWPpsOTUYLGmtaXia3dxCkZD&#10;fj/au5mMR0/m+eP0dl5N7xuluo/tywxEpDb+i//crzrNH8DvL+k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Uu5wgAAANsAAAAPAAAAAAAAAAAAAAAAAJgCAABkcnMvZG93&#10;bnJldi54bWxQSwUGAAAAAAQABAD1AAAAhwMAAAAA&#10;" path="m,l9720,e" filled="f" strokeweight=".14042mm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4"/>
        <w:gridCol w:w="1438"/>
        <w:gridCol w:w="870"/>
        <w:gridCol w:w="989"/>
      </w:tblGrid>
      <w:tr w:rsidR="00841664" w14:paraId="1369D05A" w14:textId="77777777">
        <w:trPr>
          <w:trHeight w:hRule="exact" w:val="340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951C5C" w14:textId="77777777" w:rsidR="00841664" w:rsidRDefault="006A473A">
            <w:pPr>
              <w:spacing w:before="97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Demographic</w:t>
            </w:r>
            <w:r>
              <w:rPr>
                <w:rFonts w:ascii="Arial" w:eastAsia="Arial" w:hAnsi="Arial" w:cs="Arial"/>
                <w:b/>
                <w:bCs/>
                <w:spacing w:val="43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factors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6D9A36" w14:textId="77777777" w:rsidR="00841664" w:rsidRDefault="006A473A">
            <w:pPr>
              <w:spacing w:before="97" w:after="0" w:line="240" w:lineRule="auto"/>
              <w:ind w:left="4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8"/>
                <w:szCs w:val="18"/>
              </w:rPr>
              <w:t>Estimate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FC1EA93" w14:textId="77777777" w:rsidR="00841664" w:rsidRDefault="006A473A">
            <w:pPr>
              <w:spacing w:before="97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20"/>
                <w:sz w:val="18"/>
                <w:szCs w:val="18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-12"/>
                <w:w w:val="120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50E4E4" w14:textId="77777777" w:rsidR="00841664" w:rsidRDefault="006A473A">
            <w:pPr>
              <w:spacing w:before="73" w:after="0" w:line="240" w:lineRule="auto"/>
              <w:ind w:left="1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>p-</w:t>
            </w:r>
            <w:r>
              <w:rPr>
                <w:rFonts w:ascii="Arial" w:eastAsia="Arial" w:hAnsi="Arial" w:cs="Arial"/>
                <w:b/>
                <w:bCs/>
                <w:spacing w:val="-12"/>
                <w:w w:val="11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  <w:r>
              <w:rPr>
                <w:rFonts w:ascii="Arial" w:eastAsia="Arial" w:hAnsi="Arial" w:cs="Arial"/>
                <w:w w:val="109"/>
                <w:position w:val="8"/>
                <w:sz w:val="12"/>
                <w:szCs w:val="12"/>
              </w:rPr>
              <w:t>1</w:t>
            </w:r>
          </w:p>
        </w:tc>
      </w:tr>
      <w:tr w:rsidR="00841664" w14:paraId="5C5A1CB2" w14:textId="77777777">
        <w:trPr>
          <w:trHeight w:hRule="exact" w:val="218"/>
        </w:trPr>
        <w:tc>
          <w:tcPr>
            <w:tcW w:w="64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6AD826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del w:id="198" w:author="Subharati Ghosh" w:date="2017-03-31T17:54:00Z">
              <w:r w:rsidDel="006A473A">
                <w:rPr>
                  <w:rFonts w:ascii="Arial" w:eastAsia="Arial" w:hAnsi="Arial" w:cs="Arial"/>
                  <w:sz w:val="18"/>
                  <w:szCs w:val="18"/>
                </w:rPr>
                <w:delText>-</w:delText>
              </w:r>
            </w:del>
            <w:ins w:id="199" w:author="Subharati Ghosh" w:date="2017-03-31T17:54:00Z">
              <w:r>
                <w:rPr>
                  <w:rFonts w:ascii="Arial" w:eastAsia="Arial" w:hAnsi="Arial" w:cs="Arial"/>
                  <w:sz w:val="18"/>
                  <w:szCs w:val="18"/>
                </w:rPr>
                <w:t>–</w:t>
              </w:r>
            </w:ins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6F30045" w14:textId="77777777" w:rsidR="00841664" w:rsidRDefault="006A473A">
            <w:pPr>
              <w:spacing w:after="0" w:line="192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0.84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5E4870" w14:textId="77777777" w:rsidR="00841664" w:rsidRDefault="006A473A">
            <w:pPr>
              <w:spacing w:after="0" w:line="192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9.78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0D9D59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EFBE24B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80BCFC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del w:id="200" w:author="Subharati Ghosh" w:date="2017-03-31T17:54:00Z">
              <w:r w:rsidDel="006A473A">
                <w:rPr>
                  <w:rFonts w:ascii="Arial" w:eastAsia="Arial" w:hAnsi="Arial" w:cs="Arial"/>
                  <w:sz w:val="18"/>
                  <w:szCs w:val="18"/>
                </w:rPr>
                <w:delText>-</w:delText>
              </w:r>
            </w:del>
            <w:ins w:id="201" w:author="Subharati Ghosh" w:date="2017-03-31T17:54:00Z">
              <w:r>
                <w:rPr>
                  <w:rFonts w:ascii="Arial" w:eastAsia="Arial" w:hAnsi="Arial" w:cs="Arial"/>
                  <w:sz w:val="18"/>
                  <w:szCs w:val="18"/>
                </w:rPr>
                <w:t>–</w:t>
              </w:r>
            </w:ins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82FBDF8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A97AC68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-5.49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7BDFF66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7D4436C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102522D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del w:id="202" w:author="Subharati Ghosh" w:date="2017-03-31T17:54:00Z">
              <w:r w:rsidDel="006A473A">
                <w:rPr>
                  <w:rFonts w:ascii="Arial" w:eastAsia="Arial" w:hAnsi="Arial" w:cs="Arial"/>
                  <w:sz w:val="18"/>
                  <w:szCs w:val="18"/>
                </w:rPr>
                <w:delText>-</w:delText>
              </w:r>
            </w:del>
            <w:ins w:id="203" w:author="Subharati Ghosh" w:date="2017-03-31T17:54:00Z">
              <w:r>
                <w:rPr>
                  <w:rFonts w:ascii="Arial" w:eastAsia="Arial" w:hAnsi="Arial" w:cs="Arial"/>
                  <w:sz w:val="18"/>
                  <w:szCs w:val="18"/>
                </w:rPr>
                <w:t>–</w:t>
              </w:r>
            </w:ins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BB6C33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D6CBDEC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-4.67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FBEDA9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5D15A3E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452B500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del w:id="204" w:author="Subharati Ghosh" w:date="2017-03-31T17:54:00Z">
              <w:r w:rsidDel="006A473A">
                <w:rPr>
                  <w:rFonts w:ascii="Arial" w:eastAsia="Arial" w:hAnsi="Arial" w:cs="Arial"/>
                  <w:sz w:val="18"/>
                  <w:szCs w:val="18"/>
                </w:rPr>
                <w:delText>-</w:delText>
              </w:r>
            </w:del>
            <w:ins w:id="205" w:author="Subharati Ghosh" w:date="2017-03-31T17:54:00Z">
              <w:r>
                <w:rPr>
                  <w:rFonts w:ascii="Arial" w:eastAsia="Arial" w:hAnsi="Arial" w:cs="Arial"/>
                  <w:sz w:val="18"/>
                  <w:szCs w:val="18"/>
                </w:rPr>
                <w:t>–</w:t>
              </w:r>
            </w:ins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9AA6640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9217E32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3.11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4F2E89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0.0023</w:t>
            </w:r>
          </w:p>
        </w:tc>
      </w:tr>
      <w:tr w:rsidR="00841664" w14:paraId="25AB9838" w14:textId="77777777">
        <w:trPr>
          <w:trHeight w:hRule="exact" w:val="32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B7FEC9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del w:id="206" w:author="Subharati Ghosh" w:date="2017-03-31T17:54:00Z">
              <w:r w:rsidDel="006A473A">
                <w:rPr>
                  <w:rFonts w:ascii="Arial" w:eastAsia="Arial" w:hAnsi="Arial" w:cs="Arial"/>
                  <w:sz w:val="18"/>
                  <w:szCs w:val="18"/>
                </w:rPr>
                <w:delText>-</w:delText>
              </w:r>
            </w:del>
            <w:ins w:id="207" w:author="Subharati Ghosh" w:date="2017-03-31T17:54:00Z">
              <w:r>
                <w:rPr>
                  <w:rFonts w:ascii="Arial" w:eastAsia="Arial" w:hAnsi="Arial" w:cs="Arial"/>
                  <w:sz w:val="18"/>
                  <w:szCs w:val="18"/>
                </w:rPr>
                <w:t>–</w:t>
              </w:r>
            </w:ins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55A5390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E8A5E6C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D551FA3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0.6218</w:t>
            </w:r>
          </w:p>
        </w:tc>
      </w:tr>
      <w:tr w:rsidR="00841664" w14:paraId="0D907149" w14:textId="77777777">
        <w:trPr>
          <w:trHeight w:hRule="exact" w:val="338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FB5451" w14:textId="77777777" w:rsidR="00841664" w:rsidRDefault="006A473A">
            <w:pPr>
              <w:spacing w:before="95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7"/>
                <w:sz w:val="18"/>
                <w:szCs w:val="18"/>
              </w:rPr>
              <w:t>Education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DE7534" w14:textId="77777777" w:rsidR="00841664" w:rsidRDefault="00841664"/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431432" w14:textId="77777777" w:rsidR="00841664" w:rsidRDefault="00841664"/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36AA6DE" w14:textId="77777777" w:rsidR="00841664" w:rsidRDefault="00841664"/>
        </w:tc>
      </w:tr>
      <w:tr w:rsidR="00841664" w14:paraId="7D8954A0" w14:textId="77777777">
        <w:trPr>
          <w:trHeight w:hRule="exact" w:val="218"/>
        </w:trPr>
        <w:tc>
          <w:tcPr>
            <w:tcW w:w="64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956C0CD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02F7D06" w14:textId="77777777" w:rsidR="00841664" w:rsidRDefault="006A473A">
            <w:pPr>
              <w:spacing w:after="0" w:line="192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1.60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DC0F19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21.08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D3BE33B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AE58611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18808A9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ma,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652990E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9C676C3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15.29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DC71E6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D7E82A9" w14:textId="77777777">
        <w:trPr>
          <w:trHeight w:hRule="exact" w:val="32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2552CA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2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89F6494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5E24E0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5D8E96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813B275" w14:textId="77777777">
        <w:trPr>
          <w:trHeight w:hRule="exact" w:val="338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967655C" w14:textId="77777777" w:rsidR="00841664" w:rsidRDefault="006A473A">
            <w:pPr>
              <w:spacing w:before="95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Gender </w:t>
            </w:r>
            <w:r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 xml:space="preserve">Marital </w:t>
            </w:r>
            <w:r>
              <w:rPr>
                <w:rFonts w:ascii="Arial" w:eastAsia="Arial" w:hAnsi="Arial" w:cs="Arial"/>
                <w:b/>
                <w:bCs/>
                <w:spacing w:val="6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>status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A85DB4" w14:textId="77777777" w:rsidR="00841664" w:rsidRDefault="00841664"/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1F8FB7" w14:textId="77777777" w:rsidR="00841664" w:rsidRDefault="00841664"/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D94AB4" w14:textId="77777777" w:rsidR="00841664" w:rsidRDefault="00841664"/>
        </w:tc>
      </w:tr>
      <w:tr w:rsidR="00841664" w14:paraId="43046516" w14:textId="77777777">
        <w:trPr>
          <w:trHeight w:hRule="exact" w:val="218"/>
        </w:trPr>
        <w:tc>
          <w:tcPr>
            <w:tcW w:w="64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B20EE4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7F2193E" w14:textId="77777777" w:rsidR="00841664" w:rsidRDefault="006A473A">
            <w:pPr>
              <w:spacing w:after="0" w:line="192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0.87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BF4640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16.00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DF6E037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F5BC3C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1AA6E54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FB74218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46F5004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15.77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D5D4CE5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1C2BA4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E73B524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7F8F0DA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43CE60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9.74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F51D77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DF625CB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76721B4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28D3D93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F7FEEAB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7.87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9F3EDC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FB26A29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714944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B88E565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DD534B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5.35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7547FA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75ABA2D" w14:textId="77777777">
        <w:trPr>
          <w:trHeight w:hRule="exact" w:val="32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4A9F72B9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emale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Married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200F627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9F012EE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2.03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A13095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0.0428</w:t>
            </w:r>
          </w:p>
        </w:tc>
      </w:tr>
      <w:tr w:rsidR="00841664" w14:paraId="03882DAB" w14:textId="77777777">
        <w:trPr>
          <w:trHeight w:hRule="exact" w:val="338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A5538B" w14:textId="77777777" w:rsidR="00841664" w:rsidRDefault="006A473A">
            <w:pPr>
              <w:spacing w:before="95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19"/>
                <w:sz w:val="18"/>
                <w:szCs w:val="18"/>
              </w:rPr>
              <w:t>Marital</w:t>
            </w:r>
            <w:r>
              <w:rPr>
                <w:rFonts w:ascii="Arial" w:eastAsia="Arial" w:hAnsi="Arial" w:cs="Arial"/>
                <w:b/>
                <w:bCs/>
                <w:spacing w:val="11"/>
                <w:w w:val="1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status</w:t>
            </w:r>
            <w:r>
              <w:rPr>
                <w:rFonts w:ascii="Arial" w:eastAsia="Arial" w:hAnsi="Arial" w:cs="Arial"/>
                <w:b/>
                <w:bCs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Race</w:t>
            </w:r>
            <w:r>
              <w:rPr>
                <w:rFonts w:ascii="Arial" w:eastAsia="Arial" w:hAnsi="Arial" w:cs="Arial"/>
                <w:b/>
                <w:bCs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8"/>
                <w:szCs w:val="18"/>
              </w:rPr>
              <w:t>ethnici</w:t>
            </w:r>
            <w:r>
              <w:rPr>
                <w:rFonts w:ascii="Arial" w:eastAsia="Arial" w:hAnsi="Arial" w:cs="Arial"/>
                <w:b/>
                <w:bCs/>
                <w:spacing w:val="-5"/>
                <w:w w:val="11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>y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82FDCC" w14:textId="77777777" w:rsidR="00841664" w:rsidRDefault="00841664"/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4F5027" w14:textId="77777777" w:rsidR="00841664" w:rsidRDefault="00841664"/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8C2C83B" w14:textId="77777777" w:rsidR="00841664" w:rsidRDefault="00841664"/>
        </w:tc>
      </w:tr>
      <w:tr w:rsidR="00841664" w14:paraId="1F3DE743" w14:textId="77777777">
        <w:trPr>
          <w:trHeight w:hRule="exact" w:val="218"/>
        </w:trPr>
        <w:tc>
          <w:tcPr>
            <w:tcW w:w="64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A4CAF5F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White</w:t>
            </w:r>
          </w:p>
        </w:tc>
        <w:tc>
          <w:tcPr>
            <w:tcW w:w="1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F09679" w14:textId="77777777" w:rsidR="00841664" w:rsidRDefault="006A473A">
            <w:pPr>
              <w:spacing w:after="0" w:line="192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0.84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C953F5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23.37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A6BA18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923E0D8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24DDC63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B08F8E6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2418B1C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19.73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7829F3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4F6B53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07597B5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Hisp</w:t>
            </w: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A49E169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F5926C7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13.74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A316B86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8BF3772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793E2E4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5F7416B9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398A581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12.66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21207B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7EE2F66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ABEF83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B44393B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3546693" w14:textId="77777777" w:rsidR="00841664" w:rsidRDefault="006A473A">
            <w:pPr>
              <w:spacing w:after="0" w:line="193" w:lineRule="exact"/>
              <w:ind w:left="26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-10.16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7EFDC96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0B09E96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479D2BC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3A55552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8C71770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9.96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8DAE5D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1338213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12C09193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09D66E9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181A198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9.87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521151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EB3E397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01207D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EC497F5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7065058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8451E9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492178D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62F1C6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Oth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586181B2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FB9612E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8.81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5D2018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9B5E41C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439E3EF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Oth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8E31D52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BE8891D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-6.81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2E0EB7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FC5D80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1FCE2A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D8F403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BA02068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-5.52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907EAC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00772C7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43FEB18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CEC9DF2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C741EF6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-5.51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DD4993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28EAA3B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8CB304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56081AE3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FFC636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5.30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07E910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3546578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625A0D4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Othe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C97C78C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5CF1A3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52E112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423F79C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7C5B32B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67734CA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630FDC0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-4.55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0839CD3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E0A2004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2DEF4EB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E6680C3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D6684D1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1023DCF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B2C6052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57B0FEB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8"/>
                <w:szCs w:val="18"/>
              </w:rPr>
              <w:t>Othe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D1E9BB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A4974AE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-3.89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F0E1AF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0.0002</w:t>
            </w:r>
          </w:p>
        </w:tc>
      </w:tr>
      <w:tr w:rsidR="00841664" w14:paraId="3DC305A4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07822C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Oth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BDBD35D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B4855CD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-3.84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106A1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0.0002</w:t>
            </w:r>
          </w:p>
        </w:tc>
      </w:tr>
      <w:tr w:rsidR="00841664" w14:paraId="27FD61F4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7DBC462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Hisp</w:t>
            </w: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ADB7339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FE028B4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5863073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0.0007</w:t>
            </w:r>
          </w:p>
        </w:tc>
      </w:tr>
      <w:tr w:rsidR="00841664" w14:paraId="627048C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EA38DA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37D37FA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5D9272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6C0830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0.0015</w:t>
            </w:r>
          </w:p>
        </w:tc>
      </w:tr>
      <w:tr w:rsidR="00841664" w14:paraId="4DCA93B8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08A62B2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9D25DF8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66BD506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-2.73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1D8308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0.0080</w:t>
            </w:r>
          </w:p>
        </w:tc>
      </w:tr>
      <w:tr w:rsidR="00841664" w14:paraId="3C691B99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F91CA2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705A2A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E3E6C3D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-2.73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BCB2C2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0.0080</w:t>
            </w:r>
          </w:p>
        </w:tc>
      </w:tr>
      <w:tr w:rsidR="00841664" w14:paraId="18708CEA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2754912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25247F5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99F6F53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47E9D9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0.0088</w:t>
            </w:r>
          </w:p>
        </w:tc>
      </w:tr>
      <w:tr w:rsidR="00841664" w14:paraId="1C5ABE4A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0DAA56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F093E2F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0A36705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1.79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7B3EB6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0.0854</w:t>
            </w:r>
          </w:p>
        </w:tc>
      </w:tr>
      <w:tr w:rsidR="00841664" w14:paraId="752CC857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042D7A0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Oth</w:t>
            </w:r>
            <w:r>
              <w:rPr>
                <w:rFonts w:ascii="Arial" w:eastAsia="Arial" w:hAnsi="Arial" w:cs="Arial"/>
                <w:w w:val="90"/>
                <w:sz w:val="18"/>
                <w:szCs w:val="18"/>
              </w:rPr>
              <w:t>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F56FE8C" w14:textId="77777777" w:rsidR="00841664" w:rsidRDefault="006A473A">
            <w:pPr>
              <w:spacing w:after="0" w:line="193" w:lineRule="exact"/>
              <w:ind w:left="93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7703081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-1.31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601913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0.2116</w:t>
            </w:r>
          </w:p>
        </w:tc>
      </w:tr>
      <w:tr w:rsidR="00841664" w14:paraId="1F26FC3A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20E97E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4E590B2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5ECBD1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61F7061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0.2202</w:t>
            </w:r>
          </w:p>
        </w:tc>
      </w:tr>
      <w:tr w:rsidR="00841664" w14:paraId="304D980F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5A6FF6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w w:val="10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2A022EC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468AD26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EC7567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0.3199</w:t>
            </w:r>
          </w:p>
        </w:tc>
      </w:tr>
      <w:tr w:rsidR="00841664" w14:paraId="26790F2B" w14:textId="77777777">
        <w:trPr>
          <w:trHeight w:hRule="exact" w:val="32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2BCF361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75AE480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4FCDBAB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383E87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0.7492</w:t>
            </w:r>
          </w:p>
        </w:tc>
      </w:tr>
      <w:tr w:rsidR="00841664" w14:paraId="41A0053C" w14:textId="77777777">
        <w:trPr>
          <w:trHeight w:hRule="exact" w:val="338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47AF7A" w14:textId="77777777" w:rsidR="00841664" w:rsidRDefault="006A473A">
            <w:pPr>
              <w:spacing w:before="95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19"/>
                <w:sz w:val="18"/>
                <w:szCs w:val="18"/>
              </w:rPr>
              <w:t>Marital</w:t>
            </w:r>
            <w:r>
              <w:rPr>
                <w:rFonts w:ascii="Arial" w:eastAsia="Arial" w:hAnsi="Arial" w:cs="Arial"/>
                <w:b/>
                <w:bCs/>
                <w:spacing w:val="11"/>
                <w:w w:val="1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status</w:t>
            </w:r>
            <w:r>
              <w:rPr>
                <w:rFonts w:ascii="Arial" w:eastAsia="Arial" w:hAnsi="Arial" w:cs="Arial"/>
                <w:b/>
                <w:bCs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7"/>
                <w:sz w:val="18"/>
                <w:szCs w:val="18"/>
              </w:rPr>
              <w:t>Education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23A068" w14:textId="77777777" w:rsidR="00841664" w:rsidRDefault="00841664"/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CD7B63" w14:textId="77777777" w:rsidR="00841664" w:rsidRDefault="00841664"/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037B5B" w14:textId="77777777" w:rsidR="00841664" w:rsidRDefault="00841664"/>
        </w:tc>
      </w:tr>
      <w:tr w:rsidR="00841664" w14:paraId="0D16A537" w14:textId="77777777">
        <w:trPr>
          <w:trHeight w:hRule="exact" w:val="218"/>
        </w:trPr>
        <w:tc>
          <w:tcPr>
            <w:tcW w:w="64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F5AAF6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AC62E1" w14:textId="77777777" w:rsidR="00841664" w:rsidRDefault="006A473A">
            <w:pPr>
              <w:spacing w:after="0" w:line="192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2.27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5A1E78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26.30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94F9512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8113701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38CCE20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70734F4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A874064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23.55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1BE2EA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93E9507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777F5E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</w:t>
            </w:r>
            <w:r>
              <w:rPr>
                <w:rFonts w:ascii="Arial" w:eastAsia="Arial" w:hAnsi="Arial" w:cs="Arial"/>
                <w:spacing w:val="1"/>
                <w:w w:val="9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020B4BF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1C2CE76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21.45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977853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D8D29F6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50E805A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02DEF3F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D402F56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17.37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264BC01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DEF20C5" w14:textId="77777777">
        <w:trPr>
          <w:trHeight w:hRule="exact" w:val="219"/>
        </w:trPr>
        <w:tc>
          <w:tcPr>
            <w:tcW w:w="6424" w:type="dxa"/>
            <w:tcBorders>
              <w:top w:val="nil"/>
              <w:left w:val="nil"/>
              <w:bottom w:val="nil"/>
              <w:right w:val="nil"/>
            </w:tcBorders>
          </w:tcPr>
          <w:p w14:paraId="6B8F93A9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E20BDAA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9192BF4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15.84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5B7F99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63AA463" w14:textId="77777777">
        <w:trPr>
          <w:trHeight w:hRule="exact" w:val="228"/>
        </w:trPr>
        <w:tc>
          <w:tcPr>
            <w:tcW w:w="64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C91CA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5C1803" w14:textId="77777777" w:rsidR="00841664" w:rsidRDefault="006A473A">
            <w:pPr>
              <w:spacing w:after="0" w:line="193" w:lineRule="exact"/>
              <w:ind w:right="10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1.21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122EE4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14.39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9DA7C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</w:tbl>
    <w:p w14:paraId="32C11FB1" w14:textId="77777777" w:rsidR="00841664" w:rsidRDefault="00841664">
      <w:pPr>
        <w:spacing w:after="0"/>
        <w:sectPr w:rsidR="00841664">
          <w:headerReference w:type="default" r:id="rId9"/>
          <w:pgSz w:w="12240" w:h="15840"/>
          <w:pgMar w:top="1620" w:right="960" w:bottom="1000" w:left="1340" w:header="1421" w:footer="806" w:gutter="0"/>
          <w:cols w:space="720"/>
        </w:sectPr>
      </w:pPr>
    </w:p>
    <w:p w14:paraId="35E985D8" w14:textId="31D61CC8" w:rsidR="00841664" w:rsidRDefault="00426ACE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57" behindDoc="1" locked="0" layoutInCell="1" allowOverlap="1" wp14:anchorId="62EA31B9" wp14:editId="223DA455">
                <wp:simplePos x="0" y="0"/>
                <wp:positionH relativeFrom="page">
                  <wp:posOffset>914400</wp:posOffset>
                </wp:positionH>
                <wp:positionV relativeFrom="page">
                  <wp:posOffset>1172210</wp:posOffset>
                </wp:positionV>
                <wp:extent cx="6172200" cy="1270"/>
                <wp:effectExtent l="9525" t="10160" r="9525" b="762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1846"/>
                          <a:chExt cx="9720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440" y="1846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514F0" id="Group 6" o:spid="_x0000_s1026" style="position:absolute;margin-left:1in;margin-top:92.3pt;width:486pt;height:.1pt;z-index:-3723;mso-position-horizontal-relative:page;mso-position-vertical-relative:page" coordorigin="1440,1846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">
                <v:shape id="Freeform 7" o:spid="_x0000_s1027" style="position:absolute;left:1440;top:1846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P2cUA&#10;AADaAAAADwAAAGRycy9kb3ducmV2LnhtbESPW2sCMRSE3wv9D+EU+laz1dbL1ihaKdj2yQv4etgc&#10;k9XNybKJuvXXN0Khj8PMfMOMp62rxJmaUHpW8NzJQBAXXpdsFGw3H09DECEia6w8k4IfCjCd3N+N&#10;Mdf+wis6r6MRCcIhRwU2xjqXMhSWHIaOr4mTt/eNw5hkY6Ru8JLgrpLdLOtLhyWnBYs1vVsqjuuT&#10;U9Dr8tfOXs2g33sxr9/7z8N8eF0o9fjQzt5ARGrjf/ivvdQKRnC7km6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Q/ZxQAAANoAAAAPAAAAAAAAAAAAAAAAAJgCAABkcnMv&#10;ZG93bnJldi54bWxQSwUGAAAAAAQABAD1AAAAigMAAAAA&#10;" path="m,l9720,e" filled="f" strokeweight=".14042mm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9"/>
        <w:gridCol w:w="1063"/>
        <w:gridCol w:w="870"/>
        <w:gridCol w:w="989"/>
      </w:tblGrid>
      <w:tr w:rsidR="00841664" w14:paraId="4CBE3CEA" w14:textId="77777777">
        <w:trPr>
          <w:trHeight w:hRule="exact" w:val="340"/>
        </w:trPr>
        <w:tc>
          <w:tcPr>
            <w:tcW w:w="67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C08051" w14:textId="77777777" w:rsidR="00841664" w:rsidRDefault="006A473A">
            <w:pPr>
              <w:spacing w:before="97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Demographic</w:t>
            </w:r>
            <w:r>
              <w:rPr>
                <w:rFonts w:ascii="Arial" w:eastAsia="Arial" w:hAnsi="Arial" w:cs="Arial"/>
                <w:b/>
                <w:bCs/>
                <w:spacing w:val="43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factors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077CE4" w14:textId="77777777" w:rsidR="00841664" w:rsidRDefault="006A473A">
            <w:pPr>
              <w:spacing w:before="97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8"/>
                <w:szCs w:val="18"/>
              </w:rPr>
              <w:t>Estimate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84F0C06" w14:textId="77777777" w:rsidR="00841664" w:rsidRDefault="006A473A">
            <w:pPr>
              <w:spacing w:before="97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20"/>
                <w:sz w:val="18"/>
                <w:szCs w:val="18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-12"/>
                <w:w w:val="120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8D09CF" w14:textId="77777777" w:rsidR="00841664" w:rsidRDefault="006A473A">
            <w:pPr>
              <w:spacing w:before="73" w:after="0" w:line="240" w:lineRule="auto"/>
              <w:ind w:left="1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>p-</w:t>
            </w:r>
            <w:r>
              <w:rPr>
                <w:rFonts w:ascii="Arial" w:eastAsia="Arial" w:hAnsi="Arial" w:cs="Arial"/>
                <w:b/>
                <w:bCs/>
                <w:spacing w:val="-12"/>
                <w:w w:val="11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  <w:r>
              <w:rPr>
                <w:rFonts w:ascii="Arial" w:eastAsia="Arial" w:hAnsi="Arial" w:cs="Arial"/>
                <w:w w:val="109"/>
                <w:position w:val="8"/>
                <w:sz w:val="12"/>
                <w:szCs w:val="12"/>
              </w:rPr>
              <w:t>1</w:t>
            </w:r>
          </w:p>
        </w:tc>
      </w:tr>
      <w:tr w:rsidR="00841664" w14:paraId="79456F33" w14:textId="77777777">
        <w:trPr>
          <w:trHeight w:hRule="exact" w:val="218"/>
        </w:trPr>
        <w:tc>
          <w:tcPr>
            <w:tcW w:w="67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933BA5F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0818E6E" w14:textId="77777777" w:rsidR="00841664" w:rsidRDefault="006A473A">
            <w:pPr>
              <w:spacing w:after="0" w:line="192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0.82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541C31D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11.81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E70F5E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6EFB91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7C7E080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9FC7AC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5FEC389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9A0552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1654A5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59BC3B3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3AF93E6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1C9D1A6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67C80C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1D26BFB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5E151E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7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w w:val="87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w w:val="97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27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00FFF9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0CCC9D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B68780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868AE0E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854D2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4EEC51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70CB67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7.61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DC1A1C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65F7CE0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2EA29A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C4D9C7B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878CADD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6.48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D0B5241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8E6DC85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846818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3E4F8CE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229D6F8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5.87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A28C3A8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9AED607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BA6C80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</w:t>
            </w:r>
            <w:r>
              <w:rPr>
                <w:rFonts w:ascii="Arial" w:eastAsia="Arial" w:hAnsi="Arial" w:cs="Arial"/>
                <w:spacing w:val="1"/>
                <w:w w:val="9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853F1EE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7752561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4.33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27E5F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6CA631D" w14:textId="77777777">
        <w:trPr>
          <w:trHeight w:hRule="exact" w:val="32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355B07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95EE074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7D59037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70A722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0.1046</w:t>
            </w:r>
          </w:p>
        </w:tc>
      </w:tr>
      <w:tr w:rsidR="00841664" w14:paraId="717B6111" w14:textId="77777777">
        <w:trPr>
          <w:trHeight w:hRule="exact" w:val="338"/>
        </w:trPr>
        <w:tc>
          <w:tcPr>
            <w:tcW w:w="67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492FAC" w14:textId="77777777" w:rsidR="00841664" w:rsidRDefault="006A473A">
            <w:pPr>
              <w:spacing w:before="95"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Race</w:t>
            </w:r>
            <w:r>
              <w:rPr>
                <w:rFonts w:ascii="Arial" w:eastAsia="Arial" w:hAnsi="Arial" w:cs="Arial"/>
                <w:b/>
                <w:bCs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2"/>
                <w:sz w:val="18"/>
                <w:szCs w:val="18"/>
              </w:rPr>
              <w:t>Ethnici</w:t>
            </w:r>
            <w:r>
              <w:rPr>
                <w:rFonts w:ascii="Arial" w:eastAsia="Arial" w:hAnsi="Arial" w:cs="Arial"/>
                <w:b/>
                <w:bCs/>
                <w:spacing w:val="-6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1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21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7"/>
                <w:sz w:val="18"/>
                <w:szCs w:val="18"/>
              </w:rPr>
              <w:t>Education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B68EAF" w14:textId="77777777" w:rsidR="00841664" w:rsidRDefault="00841664"/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58CA811" w14:textId="77777777" w:rsidR="00841664" w:rsidRDefault="00841664"/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185B81" w14:textId="77777777" w:rsidR="00841664" w:rsidRDefault="00841664"/>
        </w:tc>
      </w:tr>
      <w:tr w:rsidR="00841664" w14:paraId="1894C80F" w14:textId="77777777">
        <w:trPr>
          <w:trHeight w:hRule="exact" w:val="218"/>
        </w:trPr>
        <w:tc>
          <w:tcPr>
            <w:tcW w:w="67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47B719" w14:textId="77777777" w:rsidR="00841664" w:rsidRDefault="006A473A">
            <w:pPr>
              <w:spacing w:after="0" w:line="192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47FF8A" w14:textId="77777777" w:rsidR="00841664" w:rsidRDefault="006A473A">
            <w:pPr>
              <w:spacing w:after="0" w:line="192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1.66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233996" w14:textId="77777777" w:rsidR="00841664" w:rsidRDefault="006A473A">
            <w:pPr>
              <w:spacing w:after="0" w:line="192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25.14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64EAE8" w14:textId="77777777" w:rsidR="00841664" w:rsidRDefault="006A473A">
            <w:pPr>
              <w:spacing w:after="0" w:line="192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58642D6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ECBB20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7789FF1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99C9048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24.36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657E8A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D2D1EB7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ABEED9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9ADE8F7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FCF123C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23.62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5FB8513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E5AE196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700333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DB98B90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22BF133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20.15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AD0FBD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2672EC1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F8D404F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8E90A9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F4902E0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18.96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F001D0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1418636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7949F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4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9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717C794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6503562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17.14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E1CC86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3826368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9C6C18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8FC027B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6F814CE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16.70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64300CD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9008DA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C2C69B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EDF8E21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15C783B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13.87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37D4D06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20397CE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546715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A78041A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9425B4C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1B5442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2649E55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EE3904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B23CB57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73C9BA0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B2B2CD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1B9E57E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91AF58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A49FCEF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3791BD7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11.86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82DD7B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1D44CE2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3A5F455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09B2763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B42D7E2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11.16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E60C78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D913A2C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89639B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ma,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631037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15F9C5D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10.99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BFE806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F0A9B1D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77197C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BD7A4ED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ADEDB75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295FCA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C8A30E8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4ED787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53300EF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0B7C843" w14:textId="77777777" w:rsidR="00841664" w:rsidRDefault="006A473A">
            <w:pPr>
              <w:spacing w:after="0" w:line="193" w:lineRule="exact"/>
              <w:ind w:left="3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10.39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58A7A7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D04F44A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C82F4C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6F5F8A6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550B72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9.72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48FD5A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BDFA91F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21C7554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8CDE512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DD996F0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F80664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0A07017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E67FE7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69A5DA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B0850AB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8.78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90BB16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E28DF4F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5F8EF6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A0451F3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2C8BEE7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A5085C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35340B9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10BC67F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2BCAC616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D1E0C91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4D4D09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8A2D71E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BE6A31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A0B97C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9CB636D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7.89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AB1F8C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246AB1F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A23836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F74B04D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A9C686B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D5EA0A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2076FF5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C1F866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7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w w:val="87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w w:val="97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27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074C5F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ADC2BD6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7.57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B8AA209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4BB9124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02DD4A5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94367FA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9F8B7D7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7.47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5B17AAA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EA14631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ABBF38F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77B9ADA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BF0783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7.33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34163E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FE646A8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C0E9A0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ma,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73791F2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9E6F2D7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7.15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BFEFAC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FDC4069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03169A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2AE341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010E75D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7.14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388BD8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4B3FE40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F9FB77C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5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D4F0ADC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C60423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7.06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3D9C70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E995B3C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82DC06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2E3A2EFE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9299361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6.92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B07A03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4DDA6DDB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C4DC1B3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E0CACA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7480DC3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244A0D1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E55827F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FB5552E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4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9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A91B1C1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25D3678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6.63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CFF6F1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513C8E8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17C245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28C0902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1426A12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6.51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BEBEDEF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7DB3CD6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30F5961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EE4A3B2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468CC1D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5.99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36B565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F733FFD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0B9CEA8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339F8F8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211182F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5.93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4D9B7F7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18FF1344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036AD522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47F358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F3503B0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FDB3EA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BA7D62D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0C92CA95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672766A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0.89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035BADE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5.50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84EA1F4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321F367D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D0293B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CCA8EB5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1D17A2A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5.45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C4870E0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71B5804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27A2FA6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482F621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F292F86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5.20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A10F1DC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2E05DF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F0C7C27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D03B0D2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1A33B29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4.93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E2169AF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028DD724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4812B63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A6A5552" w14:textId="77777777" w:rsidR="00841664" w:rsidRDefault="006A473A">
            <w:pPr>
              <w:spacing w:after="0" w:line="193" w:lineRule="exact"/>
              <w:ind w:left="55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C581B41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-4.62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B1A7F2E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7619F90D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8321E0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FB73EC8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3F0562B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4.34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626B5D1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568F9385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D7457AA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353FCFB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81D1C6C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FD84302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0.0000</w:t>
            </w:r>
          </w:p>
        </w:tc>
      </w:tr>
      <w:tr w:rsidR="00841664" w14:paraId="670523B3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D1B2F74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6F862AF" w14:textId="77777777" w:rsidR="00841664" w:rsidRDefault="006A473A">
            <w:pPr>
              <w:spacing w:after="0" w:line="193" w:lineRule="exact"/>
              <w:ind w:left="55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1EEC2D8" w14:textId="77777777" w:rsidR="00841664" w:rsidRDefault="006A473A">
            <w:pPr>
              <w:spacing w:after="0" w:line="193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-4.03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FB5A845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0.0002</w:t>
            </w:r>
          </w:p>
        </w:tc>
      </w:tr>
      <w:tr w:rsidR="00841664" w14:paraId="1FA00D44" w14:textId="77777777">
        <w:trPr>
          <w:trHeight w:hRule="exact" w:val="21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37728D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293273F9" w14:textId="77777777" w:rsidR="00841664" w:rsidRDefault="006A473A">
            <w:pPr>
              <w:spacing w:after="0" w:line="193" w:lineRule="exact"/>
              <w:ind w:left="61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F97EEC0" w14:textId="77777777" w:rsidR="00841664" w:rsidRDefault="006A473A">
            <w:pPr>
              <w:spacing w:after="0" w:line="193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3.91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2AF06AD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0.0002</w:t>
            </w:r>
          </w:p>
        </w:tc>
      </w:tr>
      <w:tr w:rsidR="00841664" w14:paraId="5EC87541" w14:textId="77777777">
        <w:trPr>
          <w:trHeight w:hRule="exact" w:val="228"/>
        </w:trPr>
        <w:tc>
          <w:tcPr>
            <w:tcW w:w="67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29AB30" w14:textId="77777777" w:rsidR="00841664" w:rsidRDefault="006A473A">
            <w:pPr>
              <w:spacing w:after="0" w:line="193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3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B994734" w14:textId="77777777" w:rsidR="00841664" w:rsidRDefault="006A473A">
            <w:pPr>
              <w:spacing w:after="0" w:line="193" w:lineRule="exact"/>
              <w:ind w:left="55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-0.59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4D458C" w14:textId="77777777" w:rsidR="00841664" w:rsidRDefault="006A473A">
            <w:pPr>
              <w:spacing w:after="0" w:line="193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-3.61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71D36B" w14:textId="77777777" w:rsidR="00841664" w:rsidRDefault="006A473A">
            <w:pPr>
              <w:spacing w:after="0" w:line="193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0.0004</w:t>
            </w:r>
          </w:p>
        </w:tc>
      </w:tr>
    </w:tbl>
    <w:p w14:paraId="4B472018" w14:textId="77777777" w:rsidR="00841664" w:rsidRDefault="00841664">
      <w:pPr>
        <w:spacing w:after="0"/>
        <w:sectPr w:rsidR="00841664">
          <w:pgSz w:w="12240" w:h="15840"/>
          <w:pgMar w:top="1620" w:right="960" w:bottom="1000" w:left="1340" w:header="1421" w:footer="806" w:gutter="0"/>
          <w:cols w:space="720"/>
        </w:sectPr>
      </w:pPr>
    </w:p>
    <w:p w14:paraId="02A71EA0" w14:textId="68272459" w:rsidR="00841664" w:rsidRDefault="00426ACE">
      <w:pPr>
        <w:spacing w:before="9" w:after="0" w:line="100" w:lineRule="exact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58" behindDoc="1" locked="0" layoutInCell="1" allowOverlap="1" wp14:anchorId="4D8274F3" wp14:editId="0DA759A7">
                <wp:simplePos x="0" y="0"/>
                <wp:positionH relativeFrom="page">
                  <wp:posOffset>914400</wp:posOffset>
                </wp:positionH>
                <wp:positionV relativeFrom="page">
                  <wp:posOffset>1172210</wp:posOffset>
                </wp:positionV>
                <wp:extent cx="6172200" cy="1270"/>
                <wp:effectExtent l="9525" t="10160" r="9525" b="762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1846"/>
                          <a:chExt cx="9720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440" y="1846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1A70F" id="Group 4" o:spid="_x0000_s1026" style="position:absolute;margin-left:1in;margin-top:92.3pt;width:486pt;height:.1pt;z-index:-3722;mso-position-horizontal-relative:page;mso-position-vertical-relative:page" coordorigin="1440,1846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">
                <v:shape id="Freeform 5" o:spid="_x0000_s1027" style="position:absolute;left:1440;top:1846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+MMQA&#10;AADaAAAADwAAAGRycy9kb3ducmV2LnhtbESPQWsCMRSE74L/ITzBm2arrcpqlKoIbT1pC14fm2ey&#10;7eZl2UTd+uubQqHHYWa+YRar1lXiSk0oPSt4GGYgiAuvSzYKPt53gxmIEJE1Vp5JwTcFWC27nQXm&#10;2t/4QNdjNCJBOOSowMZY51KGwpLDMPQ1cfLOvnEYk2yM1A3eEtxVcpRlE+mw5LRgsaaNpeLreHEK&#10;xiN+O9m7mU7Gj+Zpf379XM/uW6X6vfZ5DiJSG//Df+0XrWAKv1fS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PjDEAAAA2gAAAA8AAAAAAAAAAAAAAAAAmAIAAGRycy9k&#10;b3ducmV2LnhtbFBLBQYAAAAABAAEAPUAAACJAwAAAAA=&#10;" path="m,l9720,e" filled="f" strokeweight=".14042mm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4"/>
        <w:gridCol w:w="1308"/>
        <w:gridCol w:w="870"/>
        <w:gridCol w:w="989"/>
      </w:tblGrid>
      <w:tr w:rsidR="00841664" w14:paraId="7DD82A49" w14:textId="77777777">
        <w:trPr>
          <w:trHeight w:hRule="exact" w:val="340"/>
        </w:trPr>
        <w:tc>
          <w:tcPr>
            <w:tcW w:w="6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4E94CC" w14:textId="77777777" w:rsidR="00841664" w:rsidRDefault="00841664">
            <w:pPr>
              <w:spacing w:before="5" w:after="0" w:line="100" w:lineRule="exact"/>
              <w:rPr>
                <w:sz w:val="10"/>
                <w:szCs w:val="10"/>
              </w:rPr>
            </w:pPr>
          </w:p>
          <w:p w14:paraId="41AF4A8D" w14:textId="77777777" w:rsidR="00841664" w:rsidRDefault="006A473A">
            <w:pPr>
              <w:spacing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Demographic</w:t>
            </w:r>
            <w:r>
              <w:rPr>
                <w:rFonts w:ascii="Arial" w:eastAsia="Arial" w:hAnsi="Arial" w:cs="Arial"/>
                <w:b/>
                <w:bCs/>
                <w:spacing w:val="43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factors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CBD80A" w14:textId="77777777" w:rsidR="00841664" w:rsidRDefault="00841664">
            <w:pPr>
              <w:spacing w:before="5" w:after="0" w:line="100" w:lineRule="exact"/>
              <w:rPr>
                <w:sz w:val="10"/>
                <w:szCs w:val="10"/>
              </w:rPr>
            </w:pPr>
          </w:p>
          <w:p w14:paraId="332BE926" w14:textId="77777777" w:rsidR="00841664" w:rsidRDefault="006A473A">
            <w:pPr>
              <w:spacing w:after="0" w:line="240" w:lineRule="auto"/>
              <w:ind w:left="36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09"/>
                <w:sz w:val="18"/>
                <w:szCs w:val="18"/>
              </w:rPr>
              <w:t>Estimate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9C37D6" w14:textId="77777777" w:rsidR="00841664" w:rsidRDefault="00841664">
            <w:pPr>
              <w:spacing w:before="5" w:after="0" w:line="100" w:lineRule="exact"/>
              <w:rPr>
                <w:sz w:val="10"/>
                <w:szCs w:val="10"/>
              </w:rPr>
            </w:pPr>
          </w:p>
          <w:p w14:paraId="2216EF33" w14:textId="77777777" w:rsidR="00841664" w:rsidRDefault="006A473A">
            <w:pPr>
              <w:spacing w:after="0" w:line="240" w:lineRule="auto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w w:val="120"/>
                <w:sz w:val="18"/>
                <w:szCs w:val="18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-12"/>
                <w:w w:val="120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E344ED" w14:textId="77777777" w:rsidR="00841664" w:rsidRDefault="006A473A">
            <w:pPr>
              <w:spacing w:before="81" w:after="0" w:line="240" w:lineRule="auto"/>
              <w:ind w:left="1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w w:val="111"/>
                <w:sz w:val="18"/>
                <w:szCs w:val="18"/>
              </w:rPr>
              <w:t>p-</w:t>
            </w:r>
            <w:r>
              <w:rPr>
                <w:rFonts w:ascii="Arial" w:eastAsia="Arial" w:hAnsi="Arial" w:cs="Arial"/>
                <w:b/>
                <w:bCs/>
                <w:spacing w:val="-12"/>
                <w:w w:val="11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alue</w:t>
            </w:r>
            <w:r>
              <w:rPr>
                <w:rFonts w:ascii="Arial" w:eastAsia="Arial" w:hAnsi="Arial" w:cs="Arial"/>
                <w:w w:val="109"/>
                <w:position w:val="8"/>
                <w:sz w:val="12"/>
                <w:szCs w:val="12"/>
              </w:rPr>
              <w:t>1</w:t>
            </w:r>
          </w:p>
        </w:tc>
      </w:tr>
      <w:tr w:rsidR="00841664" w14:paraId="19D010FE" w14:textId="77777777">
        <w:trPr>
          <w:trHeight w:hRule="exact" w:val="218"/>
        </w:trPr>
        <w:tc>
          <w:tcPr>
            <w:tcW w:w="65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8DB2BD4" w14:textId="77777777" w:rsidR="00841664" w:rsidRDefault="006A473A">
            <w:pPr>
              <w:spacing w:after="0" w:line="200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2D40DA" w14:textId="77777777" w:rsidR="00841664" w:rsidRDefault="006A473A">
            <w:pPr>
              <w:spacing w:after="0" w:line="200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-0.41</w:t>
            </w:r>
          </w:p>
        </w:tc>
        <w:tc>
          <w:tcPr>
            <w:tcW w:w="8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1DC70E" w14:textId="77777777" w:rsidR="00841664" w:rsidRDefault="006A473A">
            <w:pPr>
              <w:spacing w:after="0" w:line="200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-3.59</w:t>
            </w:r>
          </w:p>
        </w:tc>
        <w:tc>
          <w:tcPr>
            <w:tcW w:w="98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6A5873" w14:textId="77777777" w:rsidR="00841664" w:rsidRDefault="006A473A">
            <w:pPr>
              <w:spacing w:after="0" w:line="200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0.0004</w:t>
            </w:r>
          </w:p>
        </w:tc>
      </w:tr>
      <w:tr w:rsidR="00841664" w14:paraId="26565B12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5E289240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57F8102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78508D0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3.55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5AFDA4B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0.0006</w:t>
            </w:r>
          </w:p>
        </w:tc>
      </w:tr>
      <w:tr w:rsidR="00841664" w14:paraId="5BBC7FEB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59F083A0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AF672E7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BA309B1" w14:textId="77777777" w:rsidR="00841664" w:rsidRDefault="006A473A">
            <w:pPr>
              <w:spacing w:after="0" w:line="201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-3.40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8B7BC38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0.0009</w:t>
            </w:r>
          </w:p>
        </w:tc>
      </w:tr>
      <w:tr w:rsidR="00841664" w14:paraId="5C9A9855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69843076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F4413C2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1B6BABD" w14:textId="77777777" w:rsidR="00841664" w:rsidRDefault="006A473A">
            <w:pPr>
              <w:spacing w:after="0" w:line="201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-3.39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A26C685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0.0009</w:t>
            </w:r>
          </w:p>
        </w:tc>
      </w:tr>
      <w:tr w:rsidR="00841664" w14:paraId="1E900A47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31D2E1AD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22879CD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5D559AE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DE487F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0.0015</w:t>
            </w:r>
          </w:p>
        </w:tc>
      </w:tr>
      <w:tr w:rsidR="00841664" w14:paraId="538DD526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16E70CFA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8E99BBA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507FE4B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3.05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EB36746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0.0030</w:t>
            </w:r>
          </w:p>
        </w:tc>
      </w:tr>
      <w:tr w:rsidR="00841664" w14:paraId="2A48AF7A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03370227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05A427E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1B5E20C" w14:textId="77777777" w:rsidR="00841664" w:rsidRDefault="006A473A">
            <w:pPr>
              <w:spacing w:after="0" w:line="201" w:lineRule="exact"/>
              <w:ind w:left="3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-2.77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9ADC418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0.0071</w:t>
            </w:r>
          </w:p>
        </w:tc>
      </w:tr>
      <w:tr w:rsidR="00841664" w14:paraId="08AD2535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41809E3B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E431F23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00E7C85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2.62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6CBEF6D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0.0110</w:t>
            </w:r>
          </w:p>
        </w:tc>
      </w:tr>
      <w:tr w:rsidR="00841664" w14:paraId="27F8666F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7579186D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AAF3F3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65D8FE9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2.40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E66C74B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0.0200</w:t>
            </w:r>
          </w:p>
        </w:tc>
      </w:tr>
      <w:tr w:rsidR="00841664" w14:paraId="5CBC7DD6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7F7E7029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0A1CBCF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A1481DD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1.96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FC6E7EF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0.0598</w:t>
            </w:r>
          </w:p>
        </w:tc>
      </w:tr>
      <w:tr w:rsidR="00841664" w14:paraId="2A603F24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4634558E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0C3081E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51B5771" w14:textId="77777777" w:rsidR="00841664" w:rsidRDefault="006A473A">
            <w:pPr>
              <w:spacing w:after="0" w:line="201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-1.72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4F65D25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0.1008</w:t>
            </w:r>
          </w:p>
        </w:tc>
      </w:tr>
      <w:tr w:rsidR="00841664" w14:paraId="19375B7C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496314BB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</w:t>
            </w:r>
            <w:r>
              <w:rPr>
                <w:rFonts w:ascii="Arial" w:eastAsia="Arial" w:hAnsi="Arial" w:cs="Arial"/>
                <w:spacing w:val="1"/>
                <w:w w:val="9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e,</w:t>
            </w:r>
            <w:r>
              <w:rPr>
                <w:rFonts w:ascii="Arial" w:eastAsia="Arial" w:hAnsi="Arial" w:cs="Arial"/>
                <w:spacing w:val="24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91F1CCD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9A0E0A1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BD65993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0.1065</w:t>
            </w:r>
          </w:p>
        </w:tc>
      </w:tr>
      <w:tr w:rsidR="00841664" w14:paraId="48876CD6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7BBD59EB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4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9"/>
                <w:w w:val="9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A2F7D37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AE36FBC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1.59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2426774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0.1270</w:t>
            </w:r>
          </w:p>
        </w:tc>
      </w:tr>
      <w:tr w:rsidR="00841664" w14:paraId="59B53E3A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0E672138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57212CC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447F174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706C4B5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0.1926</w:t>
            </w:r>
          </w:p>
        </w:tc>
      </w:tr>
      <w:tr w:rsidR="00841664" w14:paraId="5C31A752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19211542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9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53944D1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111D67A" w14:textId="77777777" w:rsidR="00841664" w:rsidRDefault="006A473A">
            <w:pPr>
              <w:spacing w:after="0" w:line="201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-1.27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5DC3E9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0.2238</w:t>
            </w:r>
          </w:p>
        </w:tc>
      </w:tr>
      <w:tr w:rsidR="00841664" w14:paraId="6D23ABE8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77ECE148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58B87F5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4EBA522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F2AEF1B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0.2921</w:t>
            </w:r>
          </w:p>
        </w:tc>
      </w:tr>
      <w:tr w:rsidR="00841664" w14:paraId="35F36097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0C86DFF7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White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4AC3CC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8464460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AB9D37E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0.3257</w:t>
            </w:r>
          </w:p>
        </w:tc>
      </w:tr>
      <w:tr w:rsidR="00841664" w14:paraId="4D067DE1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54CD5633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470B818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3535B31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0.93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FDE44E9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0.3690</w:t>
            </w:r>
          </w:p>
        </w:tc>
      </w:tr>
      <w:tr w:rsidR="00841664" w14:paraId="29DF6124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0D17F569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7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5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B2E7A5C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119049E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0.54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7D3227F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0.6097</w:t>
            </w:r>
          </w:p>
        </w:tc>
      </w:tr>
      <w:tr w:rsidR="00841664" w14:paraId="03661EF0" w14:textId="77777777">
        <w:trPr>
          <w:trHeight w:hRule="exact" w:val="219"/>
        </w:trPr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</w:tcPr>
          <w:p w14:paraId="799E7758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Bla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5"/>
                <w:w w:val="9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helors</w:t>
            </w:r>
            <w:r>
              <w:rPr>
                <w:rFonts w:ascii="Arial" w:eastAsia="Arial" w:hAnsi="Arial" w:cs="Arial"/>
                <w:spacing w:val="19"/>
                <w:w w:val="9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F555FEE" w14:textId="77777777" w:rsidR="00841664" w:rsidRDefault="006A473A">
            <w:pPr>
              <w:spacing w:after="0" w:line="201" w:lineRule="exact"/>
              <w:ind w:left="80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94E1C22" w14:textId="77777777" w:rsidR="00841664" w:rsidRDefault="006A473A">
            <w:pPr>
              <w:spacing w:after="0" w:line="201" w:lineRule="exact"/>
              <w:ind w:left="3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-0.41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49A02B1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0.6944</w:t>
            </w:r>
          </w:p>
        </w:tc>
      </w:tr>
      <w:tr w:rsidR="00841664" w14:paraId="6E63BC3C" w14:textId="77777777">
        <w:trPr>
          <w:trHeight w:hRule="exact" w:val="228"/>
        </w:trPr>
        <w:tc>
          <w:tcPr>
            <w:tcW w:w="6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BDA078" w14:textId="77777777" w:rsidR="00841664" w:rsidRDefault="006A473A">
            <w:pPr>
              <w:spacing w:after="0" w:line="201" w:lineRule="exact"/>
              <w:ind w:left="12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Hispanic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Some</w:t>
            </w:r>
            <w:r>
              <w:rPr>
                <w:rFonts w:ascii="Arial" w:eastAsia="Arial" w:hAnsi="Arial" w:cs="Arial"/>
                <w:spacing w:val="11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18"/>
                <w:szCs w:val="18"/>
              </w:rPr>
              <w:t>college,</w:t>
            </w:r>
            <w:r>
              <w:rPr>
                <w:rFonts w:ascii="Arial" w:eastAsia="Arial" w:hAnsi="Arial" w:cs="Arial"/>
                <w:spacing w:val="22"/>
                <w:w w:val="9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diploma,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4"/>
                <w:w w:val="8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8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3"/>
                <w:w w:val="8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less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C22025" w14:textId="77777777" w:rsidR="00841664" w:rsidRDefault="006A473A">
            <w:pPr>
              <w:spacing w:after="0" w:line="201" w:lineRule="exact"/>
              <w:ind w:left="8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A57EB5B" w14:textId="77777777" w:rsidR="00841664" w:rsidRDefault="006A473A">
            <w:pPr>
              <w:spacing w:after="0" w:line="201" w:lineRule="exact"/>
              <w:ind w:left="42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ECD993" w14:textId="77777777" w:rsidR="00841664" w:rsidRDefault="006A473A">
            <w:pPr>
              <w:spacing w:after="0" w:line="201" w:lineRule="exact"/>
              <w:ind w:left="3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0.7043</w:t>
            </w:r>
          </w:p>
        </w:tc>
      </w:tr>
    </w:tbl>
    <w:p w14:paraId="03392FDA" w14:textId="77777777" w:rsidR="00841664" w:rsidRDefault="006A473A">
      <w:pPr>
        <w:spacing w:after="0" w:line="173" w:lineRule="exact"/>
        <w:ind w:left="209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Note: </w:t>
      </w:r>
      <w:r>
        <w:rPr>
          <w:rFonts w:ascii="Arial" w:eastAsia="Arial" w:hAnsi="Arial" w:cs="Arial"/>
          <w:i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[1]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p-</w:t>
      </w:r>
      <w:r>
        <w:rPr>
          <w:rFonts w:ascii="Arial" w:eastAsia="Arial" w:hAnsi="Arial" w:cs="Arial"/>
          <w:spacing w:val="-10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le</w:t>
      </w:r>
      <w:r>
        <w:rPr>
          <w:rFonts w:ascii="Arial" w:eastAsia="Arial" w:hAnsi="Arial" w:cs="Arial"/>
          <w:spacing w:val="-5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els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ea</w:t>
      </w:r>
      <w:r>
        <w:rPr>
          <w:rFonts w:ascii="Arial" w:eastAsia="Arial" w:hAnsi="Arial" w:cs="Arial"/>
          <w:spacing w:val="-5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factor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teraction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w w:val="96"/>
          <w:sz w:val="18"/>
          <w:szCs w:val="18"/>
        </w:rPr>
        <w:t>h</w:t>
      </w:r>
      <w:r>
        <w:rPr>
          <w:rFonts w:ascii="Arial" w:eastAsia="Arial" w:hAnsi="Arial" w:cs="Arial"/>
          <w:spacing w:val="-5"/>
          <w:w w:val="96"/>
          <w:sz w:val="18"/>
          <w:szCs w:val="18"/>
        </w:rPr>
        <w:t>av</w:t>
      </w:r>
      <w:r>
        <w:rPr>
          <w:rFonts w:ascii="Arial" w:eastAsia="Arial" w:hAnsi="Arial" w:cs="Arial"/>
          <w:w w:val="96"/>
          <w:sz w:val="18"/>
          <w:szCs w:val="18"/>
        </w:rPr>
        <w:t>e</w:t>
      </w:r>
      <w:r>
        <w:rPr>
          <w:rFonts w:ascii="Arial" w:eastAsia="Arial" w:hAnsi="Arial" w:cs="Arial"/>
          <w:spacing w:val="17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een</w:t>
      </w:r>
      <w:r>
        <w:rPr>
          <w:rFonts w:ascii="Arial" w:eastAsia="Arial" w:hAnsi="Arial" w:cs="Arial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adjusted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ultiple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testing</w:t>
      </w:r>
    </w:p>
    <w:p w14:paraId="43ED80F5" w14:textId="222203BA" w:rsidR="00841664" w:rsidRDefault="00426ACE">
      <w:pPr>
        <w:spacing w:before="12" w:after="0" w:line="240" w:lineRule="auto"/>
        <w:ind w:left="220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59" behindDoc="1" locked="0" layoutInCell="1" allowOverlap="1" wp14:anchorId="20CD79F4" wp14:editId="203B686E">
                <wp:simplePos x="0" y="0"/>
                <wp:positionH relativeFrom="page">
                  <wp:posOffset>914400</wp:posOffset>
                </wp:positionH>
                <wp:positionV relativeFrom="paragraph">
                  <wp:posOffset>278765</wp:posOffset>
                </wp:positionV>
                <wp:extent cx="6172200" cy="1270"/>
                <wp:effectExtent l="9525" t="13335" r="9525" b="444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270"/>
                          <a:chOff x="1440" y="439"/>
                          <a:chExt cx="9720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440" y="439"/>
                            <a:ext cx="972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20"/>
                              <a:gd name="T2" fmla="+- 0 11160 144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DFA5C" id="Group 2" o:spid="_x0000_s1026" style="position:absolute;margin-left:1in;margin-top:21.95pt;width:486pt;height:.1pt;z-index:-3721;mso-position-horizontal-relative:page" coordorigin="1440,439" coordsize="9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">
                <v:shape id="Freeform 3" o:spid="_x0000_s1027" style="position:absolute;left:1440;top:439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F3MQA&#10;AADaAAAADwAAAGRycy9kb3ducmV2LnhtbESPW2sCMRSE3wX/QziCb5pV64XVKK2l0MtTVfD1sDkm&#10;q5uTZZPq1l/fFAp9HGbmG2a1aV0lrtSE0rOC0TADQVx4XbJRcNi/DBYgQkTWWHkmBd8UYLPudlaY&#10;a3/jT7ruohEJwiFHBTbGOpcyFJYchqGviZN38o3DmGRjpG7wluCukuMsm0mHJacFizVtLRWX3ZdT&#10;MBnz+9HezXw2eTDTj9Pb+Wlxf1aq32sflyAitfE//Nd+1Qqm8Hsl3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BdzEAAAA2gAAAA8AAAAAAAAAAAAAAAAAmAIAAGRycy9k&#10;b3ducmV2LnhtbFBLBQYAAAAABAAEAPUAAACJAwAAAAA=&#10;" path="m,l9720,e" filled="f" strokeweight=".14042mm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6A473A">
        <w:rPr>
          <w:rFonts w:ascii="Arial" w:eastAsia="Arial" w:hAnsi="Arial" w:cs="Arial"/>
          <w:sz w:val="18"/>
          <w:szCs w:val="18"/>
        </w:rPr>
        <w:t>using</w:t>
      </w:r>
      <w:r w:rsidR="006A473A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8"/>
          <w:sz w:val="18"/>
          <w:szCs w:val="18"/>
        </w:rPr>
        <w:t>B</w:t>
      </w:r>
      <w:r w:rsidR="006A473A">
        <w:rPr>
          <w:rFonts w:ascii="Arial" w:eastAsia="Arial" w:hAnsi="Arial" w:cs="Arial"/>
          <w:w w:val="81"/>
          <w:sz w:val="18"/>
          <w:szCs w:val="18"/>
        </w:rPr>
        <w:t>e</w:t>
      </w:r>
      <w:r w:rsidR="006A473A">
        <w:rPr>
          <w:rFonts w:ascii="Arial" w:eastAsia="Arial" w:hAnsi="Arial" w:cs="Arial"/>
          <w:w w:val="113"/>
          <w:sz w:val="18"/>
          <w:szCs w:val="18"/>
        </w:rPr>
        <w:t>nj</w:t>
      </w:r>
      <w:r w:rsidR="006A473A">
        <w:rPr>
          <w:rFonts w:ascii="Arial" w:eastAsia="Arial" w:hAnsi="Arial" w:cs="Arial"/>
          <w:w w:val="91"/>
          <w:sz w:val="18"/>
          <w:szCs w:val="18"/>
        </w:rPr>
        <w:t>a</w:t>
      </w:r>
      <w:r w:rsidR="006A473A">
        <w:rPr>
          <w:rFonts w:ascii="Arial" w:eastAsia="Arial" w:hAnsi="Arial" w:cs="Arial"/>
          <w:w w:val="104"/>
          <w:sz w:val="18"/>
          <w:szCs w:val="18"/>
        </w:rPr>
        <w:t>mini-H</w:t>
      </w:r>
      <w:r w:rsidR="006A473A">
        <w:rPr>
          <w:rFonts w:ascii="Arial" w:eastAsia="Arial" w:hAnsi="Arial" w:cs="Arial"/>
          <w:spacing w:val="6"/>
          <w:w w:val="104"/>
          <w:sz w:val="18"/>
          <w:szCs w:val="18"/>
        </w:rPr>
        <w:t>o</w:t>
      </w:r>
      <w:r w:rsidR="006A473A">
        <w:rPr>
          <w:rFonts w:ascii="Arial" w:eastAsia="Arial" w:hAnsi="Arial" w:cs="Arial"/>
          <w:spacing w:val="-5"/>
          <w:w w:val="90"/>
          <w:sz w:val="18"/>
          <w:szCs w:val="18"/>
        </w:rPr>
        <w:t>c</w:t>
      </w:r>
      <w:r w:rsidR="006A473A">
        <w:rPr>
          <w:rFonts w:ascii="Arial" w:eastAsia="Arial" w:hAnsi="Arial" w:cs="Arial"/>
          <w:spacing w:val="-5"/>
          <w:w w:val="102"/>
          <w:sz w:val="18"/>
          <w:szCs w:val="18"/>
        </w:rPr>
        <w:t>h</w:t>
      </w:r>
      <w:r w:rsidR="006A473A">
        <w:rPr>
          <w:rFonts w:ascii="Arial" w:eastAsia="Arial" w:hAnsi="Arial" w:cs="Arial"/>
          <w:spacing w:val="5"/>
          <w:w w:val="102"/>
          <w:sz w:val="18"/>
          <w:szCs w:val="18"/>
        </w:rPr>
        <w:t>b</w:t>
      </w:r>
      <w:r w:rsidR="006A473A">
        <w:rPr>
          <w:rFonts w:ascii="Arial" w:eastAsia="Arial" w:hAnsi="Arial" w:cs="Arial"/>
          <w:w w:val="94"/>
          <w:sz w:val="18"/>
          <w:szCs w:val="18"/>
        </w:rPr>
        <w:t>erg</w:t>
      </w:r>
      <w:r w:rsidR="006A473A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="006A473A">
        <w:rPr>
          <w:rFonts w:ascii="Arial" w:eastAsia="Arial" w:hAnsi="Arial" w:cs="Arial"/>
          <w:w w:val="101"/>
          <w:sz w:val="18"/>
          <w:szCs w:val="18"/>
        </w:rPr>
        <w:t>correction.</w:t>
      </w:r>
    </w:p>
    <w:p w14:paraId="09790AC8" w14:textId="77777777" w:rsidR="00841664" w:rsidRDefault="00841664">
      <w:pPr>
        <w:spacing w:after="0"/>
        <w:sectPr w:rsidR="00841664">
          <w:pgSz w:w="12240" w:h="15840"/>
          <w:pgMar w:top="1620" w:right="960" w:bottom="1000" w:left="1340" w:header="1421" w:footer="806" w:gutter="0"/>
          <w:cols w:space="720"/>
        </w:sectPr>
      </w:pPr>
    </w:p>
    <w:p w14:paraId="039F419F" w14:textId="77777777" w:rsidR="00841664" w:rsidDel="00B178FF" w:rsidRDefault="006A473A" w:rsidP="00B178FF">
      <w:pPr>
        <w:spacing w:before="56" w:after="0" w:line="240" w:lineRule="auto"/>
        <w:ind w:left="100" w:right="-20"/>
        <w:rPr>
          <w:del w:id="208" w:author="Subharati Ghosh" w:date="2017-03-31T18:25:00Z"/>
          <w:rFonts w:ascii="Arial" w:eastAsia="Arial" w:hAnsi="Arial" w:cs="Arial"/>
          <w:sz w:val="28"/>
          <w:szCs w:val="28"/>
        </w:rPr>
      </w:pPr>
      <w:del w:id="209" w:author="Subharati Ghosh" w:date="2017-03-31T18:25:00Z">
        <w:r w:rsidDel="00B178FF">
          <w:rPr>
            <w:rFonts w:ascii="Arial" w:eastAsia="Arial" w:hAnsi="Arial" w:cs="Arial"/>
            <w:b/>
            <w:bCs/>
            <w:sz w:val="28"/>
            <w:szCs w:val="28"/>
          </w:rPr>
          <w:lastRenderedPageBreak/>
          <w:delText>References</w:delText>
        </w:r>
      </w:del>
    </w:p>
    <w:p w14:paraId="0FA535A0" w14:textId="77777777" w:rsidR="00841664" w:rsidDel="00B178FF" w:rsidRDefault="00841664" w:rsidP="00B178FF">
      <w:pPr>
        <w:spacing w:before="56" w:after="0" w:line="240" w:lineRule="auto"/>
        <w:ind w:left="100" w:right="-20"/>
        <w:rPr>
          <w:del w:id="210" w:author="Subharati Ghosh" w:date="2017-03-31T18:25:00Z"/>
          <w:sz w:val="20"/>
          <w:szCs w:val="20"/>
        </w:rPr>
      </w:pPr>
    </w:p>
    <w:p w14:paraId="5006EBD4" w14:textId="77777777" w:rsidR="00841664" w:rsidDel="00B178FF" w:rsidRDefault="00841664" w:rsidP="00B178FF">
      <w:pPr>
        <w:spacing w:before="56" w:after="0" w:line="240" w:lineRule="auto"/>
        <w:ind w:left="100" w:right="-20"/>
        <w:rPr>
          <w:del w:id="211" w:author="Subharati Ghosh" w:date="2017-03-31T18:25:00Z"/>
          <w:sz w:val="20"/>
          <w:szCs w:val="20"/>
        </w:rPr>
      </w:pPr>
    </w:p>
    <w:p w14:paraId="34920067" w14:textId="77777777" w:rsidR="00841664" w:rsidDel="00B178FF" w:rsidRDefault="006A473A" w:rsidP="00B178FF">
      <w:pPr>
        <w:spacing w:before="56" w:after="0" w:line="240" w:lineRule="auto"/>
        <w:ind w:left="100" w:right="-20"/>
        <w:rPr>
          <w:del w:id="212" w:author="Subharati Ghosh" w:date="2017-03-31T18:25:00Z"/>
          <w:rFonts w:ascii="Arial" w:eastAsia="Arial" w:hAnsi="Arial" w:cs="Arial"/>
        </w:rPr>
      </w:pPr>
      <w:del w:id="213" w:author="Subharati Ghosh" w:date="2017-03-31T18:25:00Z">
        <w:r w:rsidDel="00B178FF">
          <w:rPr>
            <w:rFonts w:ascii="Arial" w:eastAsia="Arial" w:hAnsi="Arial" w:cs="Arial"/>
            <w:w w:val="92"/>
          </w:rPr>
          <w:delText>Bates,</w:delText>
        </w:r>
        <w:r w:rsidDel="00B178FF">
          <w:rPr>
            <w:rFonts w:ascii="Arial" w:eastAsia="Arial" w:hAnsi="Arial" w:cs="Arial"/>
            <w:spacing w:val="13"/>
            <w:w w:val="92"/>
          </w:rPr>
          <w:delText xml:space="preserve"> </w:delText>
        </w:r>
        <w:r w:rsidDel="00B178FF">
          <w:rPr>
            <w:rFonts w:ascii="Arial" w:eastAsia="Arial" w:hAnsi="Arial" w:cs="Arial"/>
          </w:rPr>
          <w:delText>D.,</w:delText>
        </w:r>
        <w:r w:rsidDel="00B178FF">
          <w:rPr>
            <w:rFonts w:ascii="Arial" w:eastAsia="Arial" w:hAnsi="Arial" w:cs="Arial"/>
            <w:spacing w:val="8"/>
          </w:rPr>
          <w:delText xml:space="preserve"> </w:delText>
        </w:r>
        <w:r w:rsidDel="00B178FF">
          <w:rPr>
            <w:rFonts w:ascii="Arial" w:eastAsia="Arial" w:hAnsi="Arial" w:cs="Arial"/>
          </w:rPr>
          <w:delText>M.</w:delText>
        </w:r>
        <w:r w:rsidDel="00B178FF">
          <w:rPr>
            <w:rFonts w:ascii="Arial" w:eastAsia="Arial" w:hAnsi="Arial" w:cs="Arial"/>
            <w:spacing w:val="17"/>
          </w:rPr>
          <w:delText xml:space="preserve"> </w:delText>
        </w:r>
        <w:r w:rsidDel="00B178FF">
          <w:rPr>
            <w:rFonts w:ascii="Arial" w:eastAsia="Arial" w:hAnsi="Arial" w:cs="Arial"/>
            <w:w w:val="93"/>
          </w:rPr>
          <w:delText>Mae</w:delText>
        </w:r>
        <w:r w:rsidDel="00B178FF">
          <w:rPr>
            <w:rFonts w:ascii="Arial" w:eastAsia="Arial" w:hAnsi="Arial" w:cs="Arial"/>
            <w:spacing w:val="-6"/>
            <w:w w:val="93"/>
          </w:rPr>
          <w:delText>c</w:delText>
        </w:r>
        <w:r w:rsidDel="00B178FF">
          <w:rPr>
            <w:rFonts w:ascii="Arial" w:eastAsia="Arial" w:hAnsi="Arial" w:cs="Arial"/>
            <w:w w:val="93"/>
          </w:rPr>
          <w:delText>hler,</w:delText>
        </w:r>
        <w:r w:rsidDel="00B178FF">
          <w:rPr>
            <w:rFonts w:ascii="Arial" w:eastAsia="Arial" w:hAnsi="Arial" w:cs="Arial"/>
            <w:spacing w:val="18"/>
            <w:w w:val="93"/>
          </w:rPr>
          <w:delText xml:space="preserve"> </w:delText>
        </w:r>
        <w:r w:rsidDel="00B178FF">
          <w:rPr>
            <w:rFonts w:ascii="Arial" w:eastAsia="Arial" w:hAnsi="Arial" w:cs="Arial"/>
          </w:rPr>
          <w:delText>B.</w:delText>
        </w:r>
        <w:r w:rsidDel="00B178FF">
          <w:rPr>
            <w:rFonts w:ascii="Arial" w:eastAsia="Arial" w:hAnsi="Arial" w:cs="Arial"/>
            <w:spacing w:val="9"/>
          </w:rPr>
          <w:delText xml:space="preserve"> </w:delText>
        </w:r>
        <w:r w:rsidDel="00B178FF">
          <w:rPr>
            <w:rFonts w:ascii="Arial" w:eastAsia="Arial" w:hAnsi="Arial" w:cs="Arial"/>
          </w:rPr>
          <w:delText>Bol</w:delText>
        </w:r>
        <w:r w:rsidDel="00B178FF">
          <w:rPr>
            <w:rFonts w:ascii="Arial" w:eastAsia="Arial" w:hAnsi="Arial" w:cs="Arial"/>
            <w:spacing w:val="-6"/>
          </w:rPr>
          <w:delText>k</w:delText>
        </w:r>
        <w:r w:rsidDel="00B178FF">
          <w:rPr>
            <w:rFonts w:ascii="Arial" w:eastAsia="Arial" w:hAnsi="Arial" w:cs="Arial"/>
          </w:rPr>
          <w:delText>er,</w:delText>
        </w:r>
        <w:r w:rsidDel="00B178FF">
          <w:rPr>
            <w:rFonts w:ascii="Arial" w:eastAsia="Arial" w:hAnsi="Arial" w:cs="Arial"/>
            <w:spacing w:val="-13"/>
          </w:rPr>
          <w:delText xml:space="preserve"> </w:delText>
        </w:r>
        <w:r w:rsidDel="00B178FF">
          <w:rPr>
            <w:rFonts w:ascii="Arial" w:eastAsia="Arial" w:hAnsi="Arial" w:cs="Arial"/>
          </w:rPr>
          <w:delText>S.</w:delText>
        </w:r>
        <w:r w:rsidDel="00B178FF">
          <w:rPr>
            <w:rFonts w:ascii="Arial" w:eastAsia="Arial" w:hAnsi="Arial" w:cs="Arial"/>
            <w:spacing w:val="-24"/>
          </w:rPr>
          <w:delText xml:space="preserve"> </w:delText>
        </w:r>
        <w:r w:rsidDel="00B178FF">
          <w:rPr>
            <w:rFonts w:ascii="Arial" w:eastAsia="Arial" w:hAnsi="Arial" w:cs="Arial"/>
            <w:spacing w:val="-18"/>
          </w:rPr>
          <w:delText>W</w:delText>
        </w:r>
        <w:r w:rsidDel="00B178FF">
          <w:rPr>
            <w:rFonts w:ascii="Arial" w:eastAsia="Arial" w:hAnsi="Arial" w:cs="Arial"/>
          </w:rPr>
          <w:delText>al</w:delText>
        </w:r>
        <w:r w:rsidDel="00B178FF">
          <w:rPr>
            <w:rFonts w:ascii="Arial" w:eastAsia="Arial" w:hAnsi="Arial" w:cs="Arial"/>
            <w:spacing w:val="-6"/>
          </w:rPr>
          <w:delText>k</w:delText>
        </w:r>
        <w:r w:rsidDel="00B178FF">
          <w:rPr>
            <w:rFonts w:ascii="Arial" w:eastAsia="Arial" w:hAnsi="Arial" w:cs="Arial"/>
          </w:rPr>
          <w:delText>er,</w:delText>
        </w:r>
        <w:r w:rsidDel="00B178FF">
          <w:rPr>
            <w:rFonts w:ascii="Arial" w:eastAsia="Arial" w:hAnsi="Arial" w:cs="Arial"/>
            <w:spacing w:val="-5"/>
          </w:rPr>
          <w:delText xml:space="preserve"> </w:delText>
        </w:r>
        <w:r w:rsidDel="00B178FF">
          <w:rPr>
            <w:rFonts w:ascii="Arial" w:eastAsia="Arial" w:hAnsi="Arial" w:cs="Arial"/>
          </w:rPr>
          <w:delText>et al.</w:delText>
        </w:r>
        <w:r w:rsidDel="00B178FF">
          <w:rPr>
            <w:rFonts w:ascii="Arial" w:eastAsia="Arial" w:hAnsi="Arial" w:cs="Arial"/>
            <w:spacing w:val="-1"/>
          </w:rPr>
          <w:delText xml:space="preserve"> </w:delText>
        </w:r>
        <w:r w:rsidDel="00B178FF">
          <w:rPr>
            <w:rFonts w:ascii="Arial" w:eastAsia="Arial" w:hAnsi="Arial" w:cs="Arial"/>
          </w:rPr>
          <w:delText>(2014).</w:delText>
        </w:r>
        <w:r w:rsidDel="00B178FF">
          <w:rPr>
            <w:rFonts w:ascii="Arial" w:eastAsia="Arial" w:hAnsi="Arial" w:cs="Arial"/>
            <w:spacing w:val="-21"/>
          </w:rPr>
          <w:delText xml:space="preserve"> </w:delText>
        </w:r>
        <w:r w:rsidDel="00B178FF">
          <w:rPr>
            <w:rFonts w:ascii="Arial" w:eastAsia="Arial" w:hAnsi="Arial" w:cs="Arial"/>
          </w:rPr>
          <w:delText>lme4:</w:delText>
        </w:r>
        <w:r w:rsidDel="00B178FF">
          <w:rPr>
            <w:rFonts w:ascii="Arial" w:eastAsia="Arial" w:hAnsi="Arial" w:cs="Arial"/>
            <w:spacing w:val="-9"/>
          </w:rPr>
          <w:delText xml:space="preserve"> </w:delText>
        </w:r>
        <w:r w:rsidDel="00B178FF">
          <w:rPr>
            <w:rFonts w:ascii="Arial" w:eastAsia="Arial" w:hAnsi="Arial" w:cs="Arial"/>
          </w:rPr>
          <w:delText>Linear</w:delText>
        </w:r>
        <w:r w:rsidDel="00B178FF">
          <w:rPr>
            <w:rFonts w:ascii="Arial" w:eastAsia="Arial" w:hAnsi="Arial" w:cs="Arial"/>
            <w:spacing w:val="-11"/>
          </w:rPr>
          <w:delText xml:space="preserve"> </w:delText>
        </w:r>
        <w:r w:rsidDel="00B178FF">
          <w:rPr>
            <w:rFonts w:ascii="Arial" w:eastAsia="Arial" w:hAnsi="Arial" w:cs="Arial"/>
            <w:w w:val="91"/>
          </w:rPr>
          <w:delText>mixed-eff</w:delText>
        </w:r>
        <w:r w:rsidDel="00B178FF">
          <w:rPr>
            <w:rFonts w:ascii="Arial" w:eastAsia="Arial" w:hAnsi="Arial" w:cs="Arial"/>
            <w:spacing w:val="1"/>
            <w:w w:val="91"/>
          </w:rPr>
          <w:delText>e</w:delText>
        </w:r>
        <w:r w:rsidDel="00B178FF">
          <w:rPr>
            <w:rFonts w:ascii="Arial" w:eastAsia="Arial" w:hAnsi="Arial" w:cs="Arial"/>
            <w:w w:val="91"/>
          </w:rPr>
          <w:delText>cts</w:delText>
        </w:r>
        <w:r w:rsidDel="00B178FF">
          <w:rPr>
            <w:rFonts w:ascii="Arial" w:eastAsia="Arial" w:hAnsi="Arial" w:cs="Arial"/>
            <w:spacing w:val="28"/>
            <w:w w:val="91"/>
          </w:rPr>
          <w:delText xml:space="preserve"> </w:delText>
        </w:r>
        <w:r w:rsidDel="00B178FF">
          <w:rPr>
            <w:rFonts w:ascii="Arial" w:eastAsia="Arial" w:hAnsi="Arial" w:cs="Arial"/>
            <w:w w:val="91"/>
          </w:rPr>
          <w:delText>m</w:delText>
        </w:r>
        <w:r w:rsidDel="00B178FF">
          <w:rPr>
            <w:rFonts w:ascii="Arial" w:eastAsia="Arial" w:hAnsi="Arial" w:cs="Arial"/>
            <w:spacing w:val="5"/>
            <w:w w:val="91"/>
          </w:rPr>
          <w:delText>o</w:delText>
        </w:r>
        <w:r w:rsidDel="00B178FF">
          <w:rPr>
            <w:rFonts w:ascii="Arial" w:eastAsia="Arial" w:hAnsi="Arial" w:cs="Arial"/>
            <w:w w:val="91"/>
          </w:rPr>
          <w:delText>dels</w:delText>
        </w:r>
        <w:r w:rsidDel="00B178FF">
          <w:rPr>
            <w:rFonts w:ascii="Arial" w:eastAsia="Arial" w:hAnsi="Arial" w:cs="Arial"/>
            <w:spacing w:val="7"/>
            <w:w w:val="91"/>
          </w:rPr>
          <w:delText xml:space="preserve"> </w:delText>
        </w:r>
        <w:r w:rsidDel="00B178FF">
          <w:rPr>
            <w:rFonts w:ascii="Arial" w:eastAsia="Arial" w:hAnsi="Arial" w:cs="Arial"/>
          </w:rPr>
          <w:delText xml:space="preserve">using </w:delText>
        </w:r>
        <w:r w:rsidDel="00B178FF">
          <w:rPr>
            <w:rFonts w:ascii="Arial" w:eastAsia="Arial" w:hAnsi="Arial" w:cs="Arial"/>
            <w:w w:val="90"/>
          </w:rPr>
          <w:delText>eigen</w:delText>
        </w:r>
        <w:r w:rsidDel="00B178FF">
          <w:rPr>
            <w:rFonts w:ascii="Arial" w:eastAsia="Arial" w:hAnsi="Arial" w:cs="Arial"/>
            <w:spacing w:val="18"/>
            <w:w w:val="90"/>
          </w:rPr>
          <w:delText xml:space="preserve"> </w:delText>
        </w:r>
        <w:r w:rsidDel="00B178FF">
          <w:rPr>
            <w:rFonts w:ascii="Arial" w:eastAsia="Arial" w:hAnsi="Arial" w:cs="Arial"/>
          </w:rPr>
          <w:delText>and</w:delText>
        </w:r>
        <w:r w:rsidDel="00B178FF">
          <w:rPr>
            <w:rFonts w:ascii="Arial" w:eastAsia="Arial" w:hAnsi="Arial" w:cs="Arial"/>
            <w:spacing w:val="-6"/>
          </w:rPr>
          <w:delText xml:space="preserve"> </w:delText>
        </w:r>
        <w:r w:rsidDel="00B178FF">
          <w:rPr>
            <w:rFonts w:ascii="Arial" w:eastAsia="Arial" w:hAnsi="Arial" w:cs="Arial"/>
          </w:rPr>
          <w:delText>s4.</w:delText>
        </w:r>
        <w:r w:rsidDel="00B178FF">
          <w:rPr>
            <w:rFonts w:ascii="Arial" w:eastAsia="Arial" w:hAnsi="Arial" w:cs="Arial"/>
            <w:spacing w:val="-2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R</w:delText>
        </w:r>
        <w:r w:rsidDel="00B178FF">
          <w:rPr>
            <w:rFonts w:ascii="Arial" w:eastAsia="Arial" w:hAnsi="Arial" w:cs="Arial"/>
            <w:i/>
            <w:spacing w:val="17"/>
          </w:rPr>
          <w:delText xml:space="preserve"> </w:delText>
        </w:r>
        <w:r w:rsidDel="00B178FF">
          <w:rPr>
            <w:rFonts w:ascii="Arial" w:eastAsia="Arial" w:hAnsi="Arial" w:cs="Arial"/>
            <w:i/>
            <w:spacing w:val="-10"/>
            <w:w w:val="88"/>
          </w:rPr>
          <w:delText>p</w:delText>
        </w:r>
        <w:r w:rsidDel="00B178FF">
          <w:rPr>
            <w:rFonts w:ascii="Arial" w:eastAsia="Arial" w:hAnsi="Arial" w:cs="Arial"/>
            <w:i/>
            <w:w w:val="88"/>
          </w:rPr>
          <w:delText>ackage</w:delText>
        </w:r>
        <w:r w:rsidDel="00B178FF">
          <w:rPr>
            <w:rFonts w:ascii="Arial" w:eastAsia="Arial" w:hAnsi="Arial" w:cs="Arial"/>
            <w:i/>
            <w:spacing w:val="27"/>
            <w:w w:val="88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version</w:delText>
        </w:r>
        <w:r w:rsidDel="00B178FF">
          <w:rPr>
            <w:rFonts w:ascii="Arial" w:eastAsia="Arial" w:hAnsi="Arial" w:cs="Arial"/>
            <w:i/>
            <w:spacing w:val="-2"/>
          </w:rPr>
          <w:delText xml:space="preserve"> </w:delText>
        </w:r>
        <w:r w:rsidDel="00B178FF">
          <w:rPr>
            <w:rFonts w:ascii="Arial" w:eastAsia="Arial" w:hAnsi="Arial" w:cs="Arial"/>
            <w:i/>
            <w:w w:val="91"/>
          </w:rPr>
          <w:delText>1</w:delText>
        </w:r>
        <w:r w:rsidDel="00B178FF">
          <w:rPr>
            <w:rFonts w:ascii="Arial" w:eastAsia="Arial" w:hAnsi="Arial" w:cs="Arial"/>
            <w:i/>
            <w:spacing w:val="-31"/>
          </w:rPr>
          <w:delText xml:space="preserve"> </w:delText>
        </w:r>
        <w:r w:rsidDel="00B178FF">
          <w:rPr>
            <w:rFonts w:ascii="Arial" w:eastAsia="Arial" w:hAnsi="Arial" w:cs="Arial"/>
            <w:w w:val="102"/>
          </w:rPr>
          <w:delText>(7).</w:delText>
        </w:r>
      </w:del>
    </w:p>
    <w:p w14:paraId="602647D5" w14:textId="77777777" w:rsidR="00841664" w:rsidDel="00B178FF" w:rsidRDefault="00841664" w:rsidP="00B178FF">
      <w:pPr>
        <w:spacing w:before="56" w:after="0" w:line="240" w:lineRule="auto"/>
        <w:ind w:left="100" w:right="-20"/>
        <w:rPr>
          <w:del w:id="214" w:author="Subharati Ghosh" w:date="2017-03-31T18:25:00Z"/>
          <w:sz w:val="18"/>
          <w:szCs w:val="18"/>
        </w:rPr>
      </w:pPr>
    </w:p>
    <w:p w14:paraId="379E9D1B" w14:textId="77777777" w:rsidR="00841664" w:rsidDel="00B178FF" w:rsidRDefault="006A473A" w:rsidP="00B178FF">
      <w:pPr>
        <w:spacing w:before="56" w:after="0" w:line="240" w:lineRule="auto"/>
        <w:ind w:left="100" w:right="-20"/>
        <w:rPr>
          <w:del w:id="215" w:author="Subharati Ghosh" w:date="2017-03-31T18:25:00Z"/>
          <w:rFonts w:ascii="Arial" w:eastAsia="Arial" w:hAnsi="Arial" w:cs="Arial"/>
        </w:rPr>
      </w:pPr>
      <w:del w:id="216" w:author="Subharati Ghosh" w:date="2017-03-31T18:25:00Z">
        <w:r w:rsidDel="00B178FF">
          <w:rPr>
            <w:rFonts w:ascii="Arial" w:eastAsia="Arial" w:hAnsi="Arial" w:cs="Arial"/>
          </w:rPr>
          <w:delText>Benjamini,</w:delText>
        </w:r>
        <w:r w:rsidDel="00B178FF">
          <w:rPr>
            <w:rFonts w:ascii="Arial" w:eastAsia="Arial" w:hAnsi="Arial" w:cs="Arial"/>
            <w:spacing w:val="-16"/>
          </w:rPr>
          <w:delText xml:space="preserve"> </w:delText>
        </w:r>
        <w:r w:rsidDel="00B178FF">
          <w:rPr>
            <w:rFonts w:ascii="Arial" w:eastAsia="Arial" w:hAnsi="Arial" w:cs="Arial"/>
          </w:rPr>
          <w:delText>Y.</w:delText>
        </w:r>
        <w:r w:rsidDel="00B178FF">
          <w:rPr>
            <w:rFonts w:ascii="Arial" w:eastAsia="Arial" w:hAnsi="Arial" w:cs="Arial"/>
            <w:spacing w:val="11"/>
          </w:rPr>
          <w:delText xml:space="preserve"> </w:delText>
        </w:r>
        <w:r w:rsidDel="00B178FF">
          <w:rPr>
            <w:rFonts w:ascii="Arial" w:eastAsia="Arial" w:hAnsi="Arial" w:cs="Arial"/>
          </w:rPr>
          <w:delText>and</w:delText>
        </w:r>
        <w:r w:rsidDel="00B178FF">
          <w:rPr>
            <w:rFonts w:ascii="Arial" w:eastAsia="Arial" w:hAnsi="Arial" w:cs="Arial"/>
            <w:spacing w:val="-24"/>
          </w:rPr>
          <w:delText xml:space="preserve"> </w:delText>
        </w:r>
        <w:r w:rsidDel="00B178FF">
          <w:rPr>
            <w:rFonts w:ascii="Arial" w:eastAsia="Arial" w:hAnsi="Arial" w:cs="Arial"/>
          </w:rPr>
          <w:delText>Y.</w:delText>
        </w:r>
        <w:r w:rsidDel="00B178FF">
          <w:rPr>
            <w:rFonts w:ascii="Arial" w:eastAsia="Arial" w:hAnsi="Arial" w:cs="Arial"/>
            <w:spacing w:val="11"/>
          </w:rPr>
          <w:delText xml:space="preserve"> </w:delText>
        </w:r>
        <w:r w:rsidDel="00B178FF">
          <w:rPr>
            <w:rFonts w:ascii="Arial" w:eastAsia="Arial" w:hAnsi="Arial" w:cs="Arial"/>
            <w:w w:val="92"/>
          </w:rPr>
          <w:delText>H</w:delText>
        </w:r>
        <w:r w:rsidDel="00B178FF">
          <w:rPr>
            <w:rFonts w:ascii="Arial" w:eastAsia="Arial" w:hAnsi="Arial" w:cs="Arial"/>
            <w:spacing w:val="6"/>
            <w:w w:val="92"/>
          </w:rPr>
          <w:delText>o</w:delText>
        </w:r>
        <w:r w:rsidDel="00B178FF">
          <w:rPr>
            <w:rFonts w:ascii="Arial" w:eastAsia="Arial" w:hAnsi="Arial" w:cs="Arial"/>
            <w:spacing w:val="-6"/>
            <w:w w:val="92"/>
          </w:rPr>
          <w:delText>ch</w:delText>
        </w:r>
        <w:r w:rsidDel="00B178FF">
          <w:rPr>
            <w:rFonts w:ascii="Arial" w:eastAsia="Arial" w:hAnsi="Arial" w:cs="Arial"/>
            <w:spacing w:val="6"/>
            <w:w w:val="92"/>
          </w:rPr>
          <w:delText>b</w:delText>
        </w:r>
        <w:r w:rsidDel="00B178FF">
          <w:rPr>
            <w:rFonts w:ascii="Arial" w:eastAsia="Arial" w:hAnsi="Arial" w:cs="Arial"/>
            <w:w w:val="92"/>
          </w:rPr>
          <w:delText>erg</w:delText>
        </w:r>
        <w:r w:rsidDel="00B178FF">
          <w:rPr>
            <w:rFonts w:ascii="Arial" w:eastAsia="Arial" w:hAnsi="Arial" w:cs="Arial"/>
            <w:spacing w:val="11"/>
            <w:w w:val="92"/>
          </w:rPr>
          <w:delText xml:space="preserve"> </w:delText>
        </w:r>
        <w:r w:rsidDel="00B178FF">
          <w:rPr>
            <w:rFonts w:ascii="Arial" w:eastAsia="Arial" w:hAnsi="Arial" w:cs="Arial"/>
            <w:w w:val="92"/>
          </w:rPr>
          <w:delText>(1995).</w:delText>
        </w:r>
        <w:r w:rsidDel="00B178FF">
          <w:rPr>
            <w:rFonts w:ascii="Arial" w:eastAsia="Arial" w:hAnsi="Arial" w:cs="Arial"/>
            <w:spacing w:val="31"/>
            <w:w w:val="92"/>
          </w:rPr>
          <w:delText xml:space="preserve"> </w:delText>
        </w:r>
        <w:r w:rsidDel="00B178FF">
          <w:rPr>
            <w:rFonts w:ascii="Arial" w:eastAsia="Arial" w:hAnsi="Arial" w:cs="Arial"/>
          </w:rPr>
          <w:delText>Co</w:delText>
        </w:r>
        <w:r w:rsidDel="00B178FF">
          <w:rPr>
            <w:rFonts w:ascii="Arial" w:eastAsia="Arial" w:hAnsi="Arial" w:cs="Arial"/>
            <w:spacing w:val="-6"/>
          </w:rPr>
          <w:delText>n</w:delText>
        </w:r>
        <w:r w:rsidDel="00B178FF">
          <w:rPr>
            <w:rFonts w:ascii="Arial" w:eastAsia="Arial" w:hAnsi="Arial" w:cs="Arial"/>
          </w:rPr>
          <w:delText>trolling</w:delText>
        </w:r>
        <w:r w:rsidDel="00B178FF">
          <w:rPr>
            <w:rFonts w:ascii="Arial" w:eastAsia="Arial" w:hAnsi="Arial" w:cs="Arial"/>
            <w:spacing w:val="4"/>
          </w:rPr>
          <w:delText xml:space="preserve"> </w:delText>
        </w:r>
        <w:r w:rsidDel="00B178FF">
          <w:rPr>
            <w:rFonts w:ascii="Arial" w:eastAsia="Arial" w:hAnsi="Arial" w:cs="Arial"/>
          </w:rPr>
          <w:delText>the</w:delText>
        </w:r>
        <w:r w:rsidDel="00B178FF">
          <w:rPr>
            <w:rFonts w:ascii="Arial" w:eastAsia="Arial" w:hAnsi="Arial" w:cs="Arial"/>
            <w:spacing w:val="-10"/>
          </w:rPr>
          <w:delText xml:space="preserve"> </w:delText>
        </w:r>
        <w:r w:rsidDel="00B178FF">
          <w:rPr>
            <w:rFonts w:ascii="Arial" w:eastAsia="Arial" w:hAnsi="Arial" w:cs="Arial"/>
            <w:w w:val="90"/>
          </w:rPr>
          <w:delText>false</w:delText>
        </w:r>
        <w:r w:rsidDel="00B178FF">
          <w:rPr>
            <w:rFonts w:ascii="Arial" w:eastAsia="Arial" w:hAnsi="Arial" w:cs="Arial"/>
            <w:spacing w:val="-1"/>
            <w:w w:val="90"/>
          </w:rPr>
          <w:delText xml:space="preserve"> </w:delText>
        </w:r>
        <w:r w:rsidDel="00B178FF">
          <w:rPr>
            <w:rFonts w:ascii="Arial" w:eastAsia="Arial" w:hAnsi="Arial" w:cs="Arial"/>
            <w:w w:val="90"/>
          </w:rPr>
          <w:delText>disc</w:delText>
        </w:r>
        <w:r w:rsidDel="00B178FF">
          <w:rPr>
            <w:rFonts w:ascii="Arial" w:eastAsia="Arial" w:hAnsi="Arial" w:cs="Arial"/>
            <w:spacing w:val="-5"/>
            <w:w w:val="90"/>
          </w:rPr>
          <w:delText>ov</w:delText>
        </w:r>
        <w:r w:rsidDel="00B178FF">
          <w:rPr>
            <w:rFonts w:ascii="Arial" w:eastAsia="Arial" w:hAnsi="Arial" w:cs="Arial"/>
            <w:w w:val="90"/>
          </w:rPr>
          <w:delText>ery</w:delText>
        </w:r>
        <w:r w:rsidDel="00B178FF">
          <w:rPr>
            <w:rFonts w:ascii="Arial" w:eastAsia="Arial" w:hAnsi="Arial" w:cs="Arial"/>
            <w:spacing w:val="35"/>
            <w:w w:val="90"/>
          </w:rPr>
          <w:delText xml:space="preserve"> </w:delText>
        </w:r>
        <w:r w:rsidDel="00B178FF">
          <w:rPr>
            <w:rFonts w:ascii="Arial" w:eastAsia="Arial" w:hAnsi="Arial" w:cs="Arial"/>
          </w:rPr>
          <w:delText>rate:</w:delText>
        </w:r>
        <w:r w:rsidDel="00B178FF">
          <w:rPr>
            <w:rFonts w:ascii="Arial" w:eastAsia="Arial" w:hAnsi="Arial" w:cs="Arial"/>
            <w:spacing w:val="18"/>
          </w:rPr>
          <w:delText xml:space="preserve"> </w:delText>
        </w:r>
        <w:r w:rsidDel="00B178FF">
          <w:rPr>
            <w:rFonts w:ascii="Arial" w:eastAsia="Arial" w:hAnsi="Arial" w:cs="Arial"/>
          </w:rPr>
          <w:delText>a</w:delText>
        </w:r>
        <w:r w:rsidDel="00B178FF">
          <w:rPr>
            <w:rFonts w:ascii="Arial" w:eastAsia="Arial" w:hAnsi="Arial" w:cs="Arial"/>
            <w:spacing w:val="-15"/>
          </w:rPr>
          <w:delText xml:space="preserve"> </w:delText>
        </w:r>
        <w:r w:rsidDel="00B178FF">
          <w:rPr>
            <w:rFonts w:ascii="Arial" w:eastAsia="Arial" w:hAnsi="Arial" w:cs="Arial"/>
            <w:w w:val="97"/>
          </w:rPr>
          <w:delText>p</w:delText>
        </w:r>
        <w:r w:rsidDel="00B178FF">
          <w:rPr>
            <w:rFonts w:ascii="Arial" w:eastAsia="Arial" w:hAnsi="Arial" w:cs="Arial"/>
            <w:w w:val="93"/>
          </w:rPr>
          <w:delText>rac</w:delText>
        </w:r>
        <w:r w:rsidDel="00B178FF">
          <w:rPr>
            <w:rFonts w:ascii="Arial" w:eastAsia="Arial" w:hAnsi="Arial" w:cs="Arial"/>
            <w:w w:val="129"/>
          </w:rPr>
          <w:delText>ti</w:delText>
        </w:r>
        <w:r w:rsidDel="00B178FF">
          <w:rPr>
            <w:rFonts w:ascii="Arial" w:eastAsia="Arial" w:hAnsi="Arial" w:cs="Arial"/>
            <w:w w:val="86"/>
          </w:rPr>
          <w:delText>c</w:delText>
        </w:r>
        <w:r w:rsidDel="00B178FF">
          <w:rPr>
            <w:rFonts w:ascii="Arial" w:eastAsia="Arial" w:hAnsi="Arial" w:cs="Arial"/>
            <w:w w:val="97"/>
          </w:rPr>
          <w:delText>al</w:delText>
        </w:r>
        <w:r w:rsidDel="00B178FF">
          <w:rPr>
            <w:rFonts w:ascii="Arial" w:eastAsia="Arial" w:hAnsi="Arial" w:cs="Arial"/>
            <w:spacing w:val="1"/>
          </w:rPr>
          <w:delText xml:space="preserve"> </w:delText>
        </w:r>
        <w:r w:rsidDel="00B178FF">
          <w:rPr>
            <w:rFonts w:ascii="Arial" w:eastAsia="Arial" w:hAnsi="Arial" w:cs="Arial"/>
          </w:rPr>
          <w:delText>and</w:delText>
        </w:r>
        <w:r w:rsidDel="00B178FF">
          <w:rPr>
            <w:rFonts w:ascii="Arial" w:eastAsia="Arial" w:hAnsi="Arial" w:cs="Arial"/>
            <w:spacing w:val="-24"/>
          </w:rPr>
          <w:delText xml:space="preserve"> </w:delText>
        </w:r>
        <w:r w:rsidDel="00B178FF">
          <w:rPr>
            <w:rFonts w:ascii="Arial" w:eastAsia="Arial" w:hAnsi="Arial" w:cs="Arial"/>
            <w:spacing w:val="6"/>
          </w:rPr>
          <w:delText>p</w:delText>
        </w:r>
        <w:r w:rsidDel="00B178FF">
          <w:rPr>
            <w:rFonts w:ascii="Arial" w:eastAsia="Arial" w:hAnsi="Arial" w:cs="Arial"/>
            <w:spacing w:val="-6"/>
          </w:rPr>
          <w:delText>ow</w:delText>
        </w:r>
        <w:r w:rsidDel="00B178FF">
          <w:rPr>
            <w:rFonts w:ascii="Arial" w:eastAsia="Arial" w:hAnsi="Arial" w:cs="Arial"/>
          </w:rPr>
          <w:delText xml:space="preserve">erful </w:delText>
        </w:r>
        <w:r w:rsidDel="00B178FF">
          <w:rPr>
            <w:rFonts w:ascii="Arial" w:eastAsia="Arial" w:hAnsi="Arial" w:cs="Arial"/>
            <w:w w:val="95"/>
          </w:rPr>
          <w:delText>approa</w:delText>
        </w:r>
        <w:r w:rsidDel="00B178FF">
          <w:rPr>
            <w:rFonts w:ascii="Arial" w:eastAsia="Arial" w:hAnsi="Arial" w:cs="Arial"/>
            <w:spacing w:val="-6"/>
            <w:w w:val="95"/>
          </w:rPr>
          <w:delText>c</w:delText>
        </w:r>
        <w:r w:rsidDel="00B178FF">
          <w:rPr>
            <w:rFonts w:ascii="Arial" w:eastAsia="Arial" w:hAnsi="Arial" w:cs="Arial"/>
            <w:w w:val="95"/>
          </w:rPr>
          <w:delText>h</w:delText>
        </w:r>
        <w:r w:rsidDel="00B178FF">
          <w:rPr>
            <w:rFonts w:ascii="Arial" w:eastAsia="Arial" w:hAnsi="Arial" w:cs="Arial"/>
            <w:spacing w:val="20"/>
            <w:w w:val="95"/>
          </w:rPr>
          <w:delText xml:space="preserve"> </w:delText>
        </w:r>
        <w:r w:rsidDel="00B178FF">
          <w:rPr>
            <w:rFonts w:ascii="Arial" w:eastAsia="Arial" w:hAnsi="Arial" w:cs="Arial"/>
          </w:rPr>
          <w:delText>to</w:delText>
        </w:r>
        <w:r w:rsidDel="00B178FF">
          <w:rPr>
            <w:rFonts w:ascii="Arial" w:eastAsia="Arial" w:hAnsi="Arial" w:cs="Arial"/>
            <w:spacing w:val="23"/>
          </w:rPr>
          <w:delText xml:space="preserve"> </w:delText>
        </w:r>
        <w:r w:rsidDel="00B178FF">
          <w:rPr>
            <w:rFonts w:ascii="Arial" w:eastAsia="Arial" w:hAnsi="Arial" w:cs="Arial"/>
            <w:spacing w:val="-6"/>
          </w:rPr>
          <w:delText>m</w:delText>
        </w:r>
        <w:r w:rsidDel="00B178FF">
          <w:rPr>
            <w:rFonts w:ascii="Arial" w:eastAsia="Arial" w:hAnsi="Arial" w:cs="Arial"/>
          </w:rPr>
          <w:delText>ultiple</w:delText>
        </w:r>
        <w:r w:rsidDel="00B178FF">
          <w:rPr>
            <w:rFonts w:ascii="Arial" w:eastAsia="Arial" w:hAnsi="Arial" w:cs="Arial"/>
            <w:spacing w:val="47"/>
          </w:rPr>
          <w:delText xml:space="preserve"> </w:delText>
        </w:r>
        <w:r w:rsidDel="00B178FF">
          <w:rPr>
            <w:rFonts w:ascii="Arial" w:eastAsia="Arial" w:hAnsi="Arial" w:cs="Arial"/>
          </w:rPr>
          <w:delText>testing.</w:delText>
        </w:r>
        <w:r w:rsidDel="00B178FF">
          <w:rPr>
            <w:rFonts w:ascii="Arial" w:eastAsia="Arial" w:hAnsi="Arial" w:cs="Arial"/>
            <w:spacing w:val="37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Journal</w:delText>
        </w:r>
        <w:r w:rsidDel="00B178FF">
          <w:rPr>
            <w:rFonts w:ascii="Arial" w:eastAsia="Arial" w:hAnsi="Arial" w:cs="Arial"/>
            <w:i/>
            <w:spacing w:val="25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of</w:delText>
        </w:r>
        <w:r w:rsidDel="00B178FF">
          <w:rPr>
            <w:rFonts w:ascii="Arial" w:eastAsia="Arial" w:hAnsi="Arial" w:cs="Arial"/>
            <w:i/>
            <w:spacing w:val="13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the</w:delText>
        </w:r>
        <w:r w:rsidDel="00B178FF">
          <w:rPr>
            <w:rFonts w:ascii="Arial" w:eastAsia="Arial" w:hAnsi="Arial" w:cs="Arial"/>
            <w:i/>
            <w:spacing w:val="-4"/>
          </w:rPr>
          <w:delText xml:space="preserve"> </w:delText>
        </w:r>
        <w:r w:rsidDel="00B178FF">
          <w:rPr>
            <w:rFonts w:ascii="Arial" w:eastAsia="Arial" w:hAnsi="Arial" w:cs="Arial"/>
            <w:i/>
            <w:spacing w:val="-11"/>
            <w:w w:val="126"/>
          </w:rPr>
          <w:delText>r</w:delText>
        </w:r>
        <w:r w:rsidDel="00B178FF">
          <w:rPr>
            <w:rFonts w:ascii="Arial" w:eastAsia="Arial" w:hAnsi="Arial" w:cs="Arial"/>
            <w:i/>
            <w:w w:val="96"/>
          </w:rPr>
          <w:delText>oyal</w:delText>
        </w:r>
        <w:r w:rsidDel="00B178FF">
          <w:rPr>
            <w:rFonts w:ascii="Arial" w:eastAsia="Arial" w:hAnsi="Arial" w:cs="Arial"/>
            <w:i/>
            <w:spacing w:val="17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statisti</w:delText>
        </w:r>
        <w:r w:rsidDel="00B178FF">
          <w:rPr>
            <w:rFonts w:ascii="Arial" w:eastAsia="Arial" w:hAnsi="Arial" w:cs="Arial"/>
            <w:i/>
            <w:spacing w:val="-10"/>
          </w:rPr>
          <w:delText>c</w:delText>
        </w:r>
        <w:r w:rsidDel="00B178FF">
          <w:rPr>
            <w:rFonts w:ascii="Arial" w:eastAsia="Arial" w:hAnsi="Arial" w:cs="Arial"/>
            <w:i/>
          </w:rPr>
          <w:delText>al</w:delText>
        </w:r>
        <w:r w:rsidDel="00B178FF">
          <w:rPr>
            <w:rFonts w:ascii="Arial" w:eastAsia="Arial" w:hAnsi="Arial" w:cs="Arial"/>
            <w:i/>
            <w:spacing w:val="21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s</w:delText>
        </w:r>
        <w:r w:rsidDel="00B178FF">
          <w:rPr>
            <w:rFonts w:ascii="Arial" w:eastAsia="Arial" w:hAnsi="Arial" w:cs="Arial"/>
            <w:i/>
            <w:spacing w:val="-11"/>
          </w:rPr>
          <w:delText>o</w:delText>
        </w:r>
        <w:r w:rsidDel="00B178FF">
          <w:rPr>
            <w:rFonts w:ascii="Arial" w:eastAsia="Arial" w:hAnsi="Arial" w:cs="Arial"/>
            <w:i/>
          </w:rPr>
          <w:delText>ciety.</w:delText>
        </w:r>
        <w:r w:rsidDel="00B178FF">
          <w:rPr>
            <w:rFonts w:ascii="Arial" w:eastAsia="Arial" w:hAnsi="Arial" w:cs="Arial"/>
            <w:i/>
            <w:spacing w:val="-12"/>
          </w:rPr>
          <w:delText xml:space="preserve"> </w:delText>
        </w:r>
        <w:r w:rsidDel="00B178FF">
          <w:rPr>
            <w:rFonts w:ascii="Arial" w:eastAsia="Arial" w:hAnsi="Arial" w:cs="Arial"/>
            <w:i/>
            <w:w w:val="91"/>
          </w:rPr>
          <w:delText>Series</w:delText>
        </w:r>
        <w:r w:rsidDel="00B178FF">
          <w:rPr>
            <w:rFonts w:ascii="Arial" w:eastAsia="Arial" w:hAnsi="Arial" w:cs="Arial"/>
            <w:i/>
            <w:spacing w:val="27"/>
            <w:w w:val="91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B</w:delText>
        </w:r>
        <w:r w:rsidDel="00B178FF">
          <w:rPr>
            <w:rFonts w:ascii="Arial" w:eastAsia="Arial" w:hAnsi="Arial" w:cs="Arial"/>
            <w:i/>
            <w:spacing w:val="24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(Meth</w:delText>
        </w:r>
        <w:r w:rsidDel="00B178FF">
          <w:rPr>
            <w:rFonts w:ascii="Arial" w:eastAsia="Arial" w:hAnsi="Arial" w:cs="Arial"/>
            <w:i/>
            <w:spacing w:val="-11"/>
          </w:rPr>
          <w:delText>o</w:delText>
        </w:r>
        <w:r w:rsidDel="00B178FF">
          <w:rPr>
            <w:rFonts w:ascii="Arial" w:eastAsia="Arial" w:hAnsi="Arial" w:cs="Arial"/>
            <w:i/>
          </w:rPr>
          <w:delText>dol</w:delText>
        </w:r>
        <w:r w:rsidDel="00B178FF">
          <w:rPr>
            <w:rFonts w:ascii="Arial" w:eastAsia="Arial" w:hAnsi="Arial" w:cs="Arial"/>
            <w:i/>
            <w:spacing w:val="-11"/>
          </w:rPr>
          <w:delText>o</w:delText>
        </w:r>
        <w:r w:rsidDel="00B178FF">
          <w:rPr>
            <w:rFonts w:ascii="Arial" w:eastAsia="Arial" w:hAnsi="Arial" w:cs="Arial"/>
            <w:i/>
          </w:rPr>
          <w:delText>gi</w:delText>
        </w:r>
        <w:r w:rsidDel="00B178FF">
          <w:rPr>
            <w:rFonts w:ascii="Arial" w:eastAsia="Arial" w:hAnsi="Arial" w:cs="Arial"/>
            <w:i/>
            <w:spacing w:val="-11"/>
          </w:rPr>
          <w:delText>c</w:delText>
        </w:r>
        <w:r w:rsidDel="00B178FF">
          <w:rPr>
            <w:rFonts w:ascii="Arial" w:eastAsia="Arial" w:hAnsi="Arial" w:cs="Arial"/>
            <w:i/>
          </w:rPr>
          <w:delText>al</w:delText>
        </w:r>
        <w:r w:rsidDel="00B178FF">
          <w:rPr>
            <w:rFonts w:ascii="Arial" w:eastAsia="Arial" w:hAnsi="Arial" w:cs="Arial"/>
            <w:i/>
            <w:spacing w:val="8"/>
          </w:rPr>
          <w:delText>)</w:delText>
        </w:r>
        <w:r w:rsidDel="00B178FF">
          <w:rPr>
            <w:rFonts w:ascii="Arial" w:eastAsia="Arial" w:hAnsi="Arial" w:cs="Arial"/>
          </w:rPr>
          <w:delText>,</w:delText>
        </w:r>
      </w:del>
    </w:p>
    <w:p w14:paraId="5AFDEFC5" w14:textId="77777777" w:rsidR="00841664" w:rsidDel="00B178FF" w:rsidRDefault="006A473A">
      <w:pPr>
        <w:spacing w:before="56" w:after="0" w:line="240" w:lineRule="auto"/>
        <w:ind w:left="100" w:right="-20"/>
        <w:rPr>
          <w:del w:id="217" w:author="Subharati Ghosh" w:date="2017-03-31T18:25:00Z"/>
          <w:rFonts w:ascii="Arial" w:eastAsia="Arial" w:hAnsi="Arial" w:cs="Arial"/>
        </w:rPr>
        <w:pPrChange w:id="218" w:author="Subharati Ghosh" w:date="2017-03-31T18:25:00Z">
          <w:pPr>
            <w:spacing w:before="5" w:after="0" w:line="240" w:lineRule="auto"/>
            <w:ind w:left="313" w:right="-20"/>
          </w:pPr>
        </w:pPrChange>
      </w:pPr>
      <w:del w:id="219" w:author="Subharati Ghosh" w:date="2017-03-31T18:25:00Z">
        <w:r w:rsidDel="00B178FF">
          <w:rPr>
            <w:rFonts w:ascii="Arial" w:eastAsia="Arial" w:hAnsi="Arial" w:cs="Arial"/>
          </w:rPr>
          <w:delText>289–300.</w:delText>
        </w:r>
      </w:del>
    </w:p>
    <w:p w14:paraId="5AE44609" w14:textId="77777777" w:rsidR="00841664" w:rsidDel="00B178FF" w:rsidRDefault="00841664">
      <w:pPr>
        <w:spacing w:before="56" w:after="0" w:line="240" w:lineRule="auto"/>
        <w:ind w:left="100" w:right="-20"/>
        <w:rPr>
          <w:del w:id="220" w:author="Subharati Ghosh" w:date="2017-03-31T18:25:00Z"/>
          <w:sz w:val="17"/>
          <w:szCs w:val="17"/>
        </w:rPr>
        <w:pPrChange w:id="221" w:author="Subharati Ghosh" w:date="2017-03-31T18:25:00Z">
          <w:pPr>
            <w:spacing w:before="8" w:after="0" w:line="170" w:lineRule="exact"/>
          </w:pPr>
        </w:pPrChange>
      </w:pPr>
    </w:p>
    <w:p w14:paraId="025FAF93" w14:textId="77777777" w:rsidR="00841664" w:rsidDel="00B178FF" w:rsidRDefault="00841664">
      <w:pPr>
        <w:spacing w:before="56" w:after="0" w:line="240" w:lineRule="auto"/>
        <w:ind w:left="100" w:right="-20"/>
        <w:rPr>
          <w:del w:id="222" w:author="Subharati Ghosh" w:date="2017-03-31T18:25:00Z"/>
          <w:sz w:val="20"/>
          <w:szCs w:val="20"/>
        </w:rPr>
        <w:pPrChange w:id="223" w:author="Subharati Ghosh" w:date="2017-03-31T18:25:00Z">
          <w:pPr>
            <w:spacing w:after="0" w:line="200" w:lineRule="exact"/>
          </w:pPr>
        </w:pPrChange>
      </w:pPr>
    </w:p>
    <w:p w14:paraId="2BDF47E3" w14:textId="77777777" w:rsidR="00841664" w:rsidDel="00B178FF" w:rsidRDefault="006A473A">
      <w:pPr>
        <w:spacing w:before="56" w:after="0" w:line="240" w:lineRule="auto"/>
        <w:ind w:left="100" w:right="-20"/>
        <w:rPr>
          <w:del w:id="224" w:author="Subharati Ghosh" w:date="2017-03-31T18:25:00Z"/>
          <w:rFonts w:ascii="Arial" w:eastAsia="Arial" w:hAnsi="Arial" w:cs="Arial"/>
        </w:rPr>
        <w:pPrChange w:id="225" w:author="Subharati Ghosh" w:date="2017-03-31T18:25:00Z">
          <w:pPr>
            <w:spacing w:after="0" w:line="428" w:lineRule="auto"/>
            <w:ind w:left="307" w:right="119" w:hanging="207"/>
          </w:pPr>
        </w:pPrChange>
      </w:pPr>
      <w:del w:id="226" w:author="Subharati Ghosh" w:date="2017-03-31T18:25:00Z">
        <w:r w:rsidDel="00B178FF">
          <w:rPr>
            <w:rFonts w:ascii="Arial" w:eastAsia="Arial" w:hAnsi="Arial" w:cs="Arial"/>
          </w:rPr>
          <w:delText>Holm,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S.</w:delText>
        </w:r>
        <w:r w:rsidDel="00B178FF">
          <w:rPr>
            <w:rFonts w:ascii="Arial" w:eastAsia="Arial" w:hAnsi="Arial" w:cs="Arial"/>
            <w:spacing w:val="-15"/>
          </w:rPr>
          <w:delText xml:space="preserve"> </w:delText>
        </w:r>
        <w:r w:rsidDel="00B178FF">
          <w:rPr>
            <w:rFonts w:ascii="Arial" w:eastAsia="Arial" w:hAnsi="Arial" w:cs="Arial"/>
          </w:rPr>
          <w:delText>(1979).</w:delText>
        </w:r>
        <w:r w:rsidDel="00B178FF">
          <w:rPr>
            <w:rFonts w:ascii="Arial" w:eastAsia="Arial" w:hAnsi="Arial" w:cs="Arial"/>
            <w:spacing w:val="8"/>
          </w:rPr>
          <w:delText xml:space="preserve"> </w:delText>
        </w:r>
        <w:r w:rsidDel="00B178FF">
          <w:rPr>
            <w:rFonts w:ascii="Arial" w:eastAsia="Arial" w:hAnsi="Arial" w:cs="Arial"/>
          </w:rPr>
          <w:delText>A</w:delText>
        </w:r>
        <w:r w:rsidDel="00B178FF">
          <w:rPr>
            <w:rFonts w:ascii="Arial" w:eastAsia="Arial" w:hAnsi="Arial" w:cs="Arial"/>
            <w:spacing w:val="29"/>
          </w:rPr>
          <w:delText xml:space="preserve"> </w:delText>
        </w:r>
        <w:r w:rsidDel="00B178FF">
          <w:rPr>
            <w:rFonts w:ascii="Arial" w:eastAsia="Arial" w:hAnsi="Arial" w:cs="Arial"/>
          </w:rPr>
          <w:delText>simple</w:delText>
        </w:r>
        <w:r w:rsidDel="00B178FF">
          <w:rPr>
            <w:rFonts w:ascii="Arial" w:eastAsia="Arial" w:hAnsi="Arial" w:cs="Arial"/>
            <w:spacing w:val="-13"/>
          </w:rPr>
          <w:delText xml:space="preserve"> </w:delText>
        </w:r>
        <w:r w:rsidDel="00B178FF">
          <w:rPr>
            <w:rFonts w:ascii="Arial" w:eastAsia="Arial" w:hAnsi="Arial" w:cs="Arial"/>
          </w:rPr>
          <w:delText>seque</w:delText>
        </w:r>
        <w:r w:rsidDel="00B178FF">
          <w:rPr>
            <w:rFonts w:ascii="Arial" w:eastAsia="Arial" w:hAnsi="Arial" w:cs="Arial"/>
            <w:spacing w:val="-5"/>
          </w:rPr>
          <w:delText>n</w:delText>
        </w:r>
        <w:r w:rsidDel="00B178FF">
          <w:rPr>
            <w:rFonts w:ascii="Arial" w:eastAsia="Arial" w:hAnsi="Arial" w:cs="Arial"/>
          </w:rPr>
          <w:delText>tially</w:delText>
        </w:r>
        <w:r w:rsidDel="00B178FF">
          <w:rPr>
            <w:rFonts w:ascii="Arial" w:eastAsia="Arial" w:hAnsi="Arial" w:cs="Arial"/>
            <w:spacing w:val="-22"/>
          </w:rPr>
          <w:delText xml:space="preserve"> </w:delText>
        </w:r>
        <w:r w:rsidDel="00B178FF">
          <w:rPr>
            <w:rFonts w:ascii="Arial" w:eastAsia="Arial" w:hAnsi="Arial" w:cs="Arial"/>
            <w:w w:val="101"/>
          </w:rPr>
          <w:delText>rejecti</w:delText>
        </w:r>
        <w:r w:rsidDel="00B178FF">
          <w:rPr>
            <w:rFonts w:ascii="Arial" w:eastAsia="Arial" w:hAnsi="Arial" w:cs="Arial"/>
            <w:spacing w:val="-5"/>
            <w:w w:val="101"/>
          </w:rPr>
          <w:delText>v</w:delText>
        </w:r>
        <w:r w:rsidDel="00B178FF">
          <w:rPr>
            <w:rFonts w:ascii="Arial" w:eastAsia="Arial" w:hAnsi="Arial" w:cs="Arial"/>
            <w:w w:val="79"/>
          </w:rPr>
          <w:delText>e</w:delText>
        </w:r>
        <w:r w:rsidDel="00B178FF">
          <w:rPr>
            <w:rFonts w:ascii="Arial" w:eastAsia="Arial" w:hAnsi="Arial" w:cs="Arial"/>
            <w:spacing w:val="11"/>
          </w:rPr>
          <w:delText xml:space="preserve"> </w:delText>
        </w:r>
        <w:r w:rsidDel="00B178FF">
          <w:rPr>
            <w:rFonts w:ascii="Arial" w:eastAsia="Arial" w:hAnsi="Arial" w:cs="Arial"/>
            <w:spacing w:val="-6"/>
          </w:rPr>
          <w:delText>m</w:delText>
        </w:r>
        <w:r w:rsidDel="00B178FF">
          <w:rPr>
            <w:rFonts w:ascii="Arial" w:eastAsia="Arial" w:hAnsi="Arial" w:cs="Arial"/>
          </w:rPr>
          <w:delText>ultiple</w:delText>
        </w:r>
        <w:r w:rsidDel="00B178FF">
          <w:rPr>
            <w:rFonts w:ascii="Arial" w:eastAsia="Arial" w:hAnsi="Arial" w:cs="Arial"/>
            <w:spacing w:val="39"/>
          </w:rPr>
          <w:delText xml:space="preserve"> </w:delText>
        </w:r>
        <w:r w:rsidDel="00B178FF">
          <w:rPr>
            <w:rFonts w:ascii="Arial" w:eastAsia="Arial" w:hAnsi="Arial" w:cs="Arial"/>
          </w:rPr>
          <w:delText>test</w:delText>
        </w:r>
        <w:r w:rsidDel="00B178FF">
          <w:rPr>
            <w:rFonts w:ascii="Arial" w:eastAsia="Arial" w:hAnsi="Arial" w:cs="Arial"/>
            <w:spacing w:val="8"/>
          </w:rPr>
          <w:delText xml:space="preserve"> </w:delText>
        </w:r>
        <w:r w:rsidDel="00B178FF">
          <w:rPr>
            <w:rFonts w:ascii="Arial" w:eastAsia="Arial" w:hAnsi="Arial" w:cs="Arial"/>
          </w:rPr>
          <w:delText>pr</w:delText>
        </w:r>
        <w:r w:rsidDel="00B178FF">
          <w:rPr>
            <w:rFonts w:ascii="Arial" w:eastAsia="Arial" w:hAnsi="Arial" w:cs="Arial"/>
            <w:spacing w:val="6"/>
          </w:rPr>
          <w:delText>o</w:delText>
        </w:r>
        <w:r w:rsidDel="00B178FF">
          <w:rPr>
            <w:rFonts w:ascii="Arial" w:eastAsia="Arial" w:hAnsi="Arial" w:cs="Arial"/>
          </w:rPr>
          <w:delText>cedure.</w:delText>
        </w:r>
        <w:r w:rsidDel="00B178FF">
          <w:rPr>
            <w:rFonts w:ascii="Arial" w:eastAsia="Arial" w:hAnsi="Arial" w:cs="Arial"/>
            <w:spacing w:val="-18"/>
          </w:rPr>
          <w:delText xml:space="preserve"> </w:delText>
        </w:r>
        <w:r w:rsidDel="00B178FF">
          <w:rPr>
            <w:rFonts w:ascii="Arial" w:eastAsia="Arial" w:hAnsi="Arial" w:cs="Arial"/>
            <w:i/>
            <w:w w:val="96"/>
          </w:rPr>
          <w:delText>S</w:delText>
        </w:r>
        <w:r w:rsidDel="00B178FF">
          <w:rPr>
            <w:rFonts w:ascii="Arial" w:eastAsia="Arial" w:hAnsi="Arial" w:cs="Arial"/>
            <w:i/>
            <w:spacing w:val="-11"/>
            <w:w w:val="96"/>
          </w:rPr>
          <w:delText>c</w:delText>
        </w:r>
        <w:r w:rsidDel="00B178FF">
          <w:rPr>
            <w:rFonts w:ascii="Arial" w:eastAsia="Arial" w:hAnsi="Arial" w:cs="Arial"/>
            <w:i/>
            <w:w w:val="96"/>
          </w:rPr>
          <w:delText>andinavian</w:delText>
        </w:r>
        <w:r w:rsidDel="00B178FF">
          <w:rPr>
            <w:rFonts w:ascii="Arial" w:eastAsia="Arial" w:hAnsi="Arial" w:cs="Arial"/>
            <w:i/>
            <w:spacing w:val="28"/>
            <w:w w:val="96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journal</w:delText>
        </w:r>
        <w:r w:rsidDel="00B178FF">
          <w:rPr>
            <w:rFonts w:ascii="Arial" w:eastAsia="Arial" w:hAnsi="Arial" w:cs="Arial"/>
            <w:i/>
            <w:spacing w:val="37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 xml:space="preserve">of </w:delText>
        </w:r>
        <w:r w:rsidDel="00B178FF">
          <w:rPr>
            <w:rFonts w:ascii="Arial" w:eastAsia="Arial" w:hAnsi="Arial" w:cs="Arial"/>
            <w:i/>
            <w:w w:val="98"/>
          </w:rPr>
          <w:delText>statistics</w:delText>
        </w:r>
        <w:r w:rsidDel="00B178FF">
          <w:rPr>
            <w:rFonts w:ascii="Arial" w:eastAsia="Arial" w:hAnsi="Arial" w:cs="Arial"/>
            <w:i/>
            <w:spacing w:val="-42"/>
          </w:rPr>
          <w:delText xml:space="preserve"> </w:delText>
        </w:r>
        <w:r w:rsidDel="00B178FF">
          <w:rPr>
            <w:rFonts w:ascii="Arial" w:eastAsia="Arial" w:hAnsi="Arial" w:cs="Arial"/>
          </w:rPr>
          <w:delText>,</w:delText>
        </w:r>
        <w:r w:rsidDel="00B178FF">
          <w:rPr>
            <w:rFonts w:ascii="Arial" w:eastAsia="Arial" w:hAnsi="Arial" w:cs="Arial"/>
            <w:spacing w:val="11"/>
          </w:rPr>
          <w:delText xml:space="preserve"> </w:delText>
        </w:r>
        <w:r w:rsidDel="00B178FF">
          <w:rPr>
            <w:rFonts w:ascii="Arial" w:eastAsia="Arial" w:hAnsi="Arial" w:cs="Arial"/>
          </w:rPr>
          <w:delText>65–70.</w:delText>
        </w:r>
      </w:del>
    </w:p>
    <w:p w14:paraId="2FD58CC3" w14:textId="77777777" w:rsidR="00841664" w:rsidDel="00B178FF" w:rsidRDefault="00841664">
      <w:pPr>
        <w:spacing w:before="56" w:after="0" w:line="240" w:lineRule="auto"/>
        <w:ind w:left="100" w:right="-20"/>
        <w:rPr>
          <w:del w:id="227" w:author="Subharati Ghosh" w:date="2017-03-31T18:25:00Z"/>
          <w:sz w:val="18"/>
          <w:szCs w:val="18"/>
        </w:rPr>
        <w:pPrChange w:id="228" w:author="Subharati Ghosh" w:date="2017-03-31T18:25:00Z">
          <w:pPr>
            <w:spacing w:before="5" w:after="0" w:line="180" w:lineRule="exact"/>
          </w:pPr>
        </w:pPrChange>
      </w:pPr>
    </w:p>
    <w:p w14:paraId="2E85CF49" w14:textId="77777777" w:rsidR="00841664" w:rsidDel="00B178FF" w:rsidRDefault="006A473A">
      <w:pPr>
        <w:spacing w:before="56" w:after="0" w:line="240" w:lineRule="auto"/>
        <w:ind w:left="100" w:right="-20"/>
        <w:rPr>
          <w:del w:id="229" w:author="Subharati Ghosh" w:date="2017-03-31T18:25:00Z"/>
          <w:rFonts w:ascii="Arial" w:eastAsia="Arial" w:hAnsi="Arial" w:cs="Arial"/>
        </w:rPr>
        <w:pPrChange w:id="230" w:author="Subharati Ghosh" w:date="2017-03-31T18:25:00Z">
          <w:pPr>
            <w:spacing w:after="0" w:line="428" w:lineRule="auto"/>
            <w:ind w:left="304" w:right="102" w:hanging="204"/>
          </w:pPr>
        </w:pPrChange>
      </w:pPr>
      <w:del w:id="231" w:author="Subharati Ghosh" w:date="2017-03-31T18:25:00Z">
        <w:r w:rsidDel="00B178FF">
          <w:rPr>
            <w:rFonts w:ascii="Arial" w:eastAsia="Arial" w:hAnsi="Arial" w:cs="Arial"/>
          </w:rPr>
          <w:delText>Kuznets</w:delText>
        </w:r>
        <w:r w:rsidDel="00B178FF">
          <w:rPr>
            <w:rFonts w:ascii="Arial" w:eastAsia="Arial" w:hAnsi="Arial" w:cs="Arial"/>
            <w:spacing w:val="-5"/>
          </w:rPr>
          <w:delText>o</w:delText>
        </w:r>
        <w:r w:rsidDel="00B178FF">
          <w:rPr>
            <w:rFonts w:ascii="Arial" w:eastAsia="Arial" w:hAnsi="Arial" w:cs="Arial"/>
            <w:spacing w:val="-12"/>
          </w:rPr>
          <w:delText>v</w:delText>
        </w:r>
        <w:r w:rsidDel="00B178FF">
          <w:rPr>
            <w:rFonts w:ascii="Arial" w:eastAsia="Arial" w:hAnsi="Arial" w:cs="Arial"/>
          </w:rPr>
          <w:delText>a,</w:delText>
        </w:r>
        <w:r w:rsidDel="00B178FF">
          <w:rPr>
            <w:rFonts w:ascii="Arial" w:eastAsia="Arial" w:hAnsi="Arial" w:cs="Arial"/>
            <w:spacing w:val="-10"/>
          </w:rPr>
          <w:delText xml:space="preserve"> </w:delText>
        </w:r>
        <w:r w:rsidDel="00B178FF">
          <w:rPr>
            <w:rFonts w:ascii="Arial" w:eastAsia="Arial" w:hAnsi="Arial" w:cs="Arial"/>
          </w:rPr>
          <w:delText>A.,</w:delText>
        </w:r>
        <w:r w:rsidDel="00B178FF">
          <w:rPr>
            <w:rFonts w:ascii="Arial" w:eastAsia="Arial" w:hAnsi="Arial" w:cs="Arial"/>
            <w:spacing w:val="32"/>
          </w:rPr>
          <w:delText xml:space="preserve"> </w:delText>
        </w:r>
        <w:r w:rsidDel="00B178FF">
          <w:rPr>
            <w:rFonts w:ascii="Arial" w:eastAsia="Arial" w:hAnsi="Arial" w:cs="Arial"/>
            <w:spacing w:val="-18"/>
          </w:rPr>
          <w:delText>P</w:delText>
        </w:r>
        <w:r w:rsidDel="00B178FF">
          <w:rPr>
            <w:rFonts w:ascii="Arial" w:eastAsia="Arial" w:hAnsi="Arial" w:cs="Arial"/>
          </w:rPr>
          <w:delText>.</w:delText>
        </w:r>
        <w:r w:rsidDel="00B178FF">
          <w:rPr>
            <w:rFonts w:ascii="Arial" w:eastAsia="Arial" w:hAnsi="Arial" w:cs="Arial"/>
            <w:spacing w:val="17"/>
          </w:rPr>
          <w:delText xml:space="preserve"> </w:delText>
        </w:r>
        <w:r w:rsidDel="00B178FF">
          <w:rPr>
            <w:rFonts w:ascii="Arial" w:eastAsia="Arial" w:hAnsi="Arial" w:cs="Arial"/>
          </w:rPr>
          <w:delText>B.</w:delText>
        </w:r>
        <w:r w:rsidDel="00B178FF">
          <w:rPr>
            <w:rFonts w:ascii="Arial" w:eastAsia="Arial" w:hAnsi="Arial" w:cs="Arial"/>
            <w:spacing w:val="23"/>
          </w:rPr>
          <w:delText xml:space="preserve"> </w:delText>
        </w:r>
        <w:r w:rsidDel="00B178FF">
          <w:rPr>
            <w:rFonts w:ascii="Arial" w:eastAsia="Arial" w:hAnsi="Arial" w:cs="Arial"/>
          </w:rPr>
          <w:delText>Br</w:delText>
        </w:r>
        <w:r w:rsidDel="00B178FF">
          <w:rPr>
            <w:rFonts w:ascii="Arial" w:eastAsia="Arial" w:hAnsi="Arial" w:cs="Arial"/>
            <w:spacing w:val="6"/>
          </w:rPr>
          <w:delText>o</w:delText>
        </w:r>
        <w:r w:rsidDel="00B178FF">
          <w:rPr>
            <w:rFonts w:ascii="Arial" w:eastAsia="Arial" w:hAnsi="Arial" w:cs="Arial"/>
            <w:spacing w:val="-6"/>
          </w:rPr>
          <w:delText>c</w:delText>
        </w:r>
        <w:r w:rsidDel="00B178FF">
          <w:rPr>
            <w:rFonts w:ascii="Arial" w:eastAsia="Arial" w:hAnsi="Arial" w:cs="Arial"/>
          </w:rPr>
          <w:delText>khoff,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and</w:delText>
        </w:r>
        <w:r w:rsidDel="00B178FF">
          <w:rPr>
            <w:rFonts w:ascii="Arial" w:eastAsia="Arial" w:hAnsi="Arial" w:cs="Arial"/>
            <w:spacing w:val="2"/>
          </w:rPr>
          <w:delText xml:space="preserve"> </w:delText>
        </w:r>
        <w:r w:rsidDel="00B178FF">
          <w:rPr>
            <w:rFonts w:ascii="Arial" w:eastAsia="Arial" w:hAnsi="Arial" w:cs="Arial"/>
          </w:rPr>
          <w:delText>R.</w:delText>
        </w:r>
        <w:r w:rsidDel="00B178FF">
          <w:rPr>
            <w:rFonts w:ascii="Arial" w:eastAsia="Arial" w:hAnsi="Arial" w:cs="Arial"/>
            <w:spacing w:val="17"/>
          </w:rPr>
          <w:delText xml:space="preserve"> </w:delText>
        </w:r>
        <w:r w:rsidDel="00B178FF">
          <w:rPr>
            <w:rFonts w:ascii="Arial" w:eastAsia="Arial" w:hAnsi="Arial" w:cs="Arial"/>
          </w:rPr>
          <w:delText>H.</w:delText>
        </w:r>
        <w:r w:rsidDel="00B178FF">
          <w:rPr>
            <w:rFonts w:ascii="Arial" w:eastAsia="Arial" w:hAnsi="Arial" w:cs="Arial"/>
            <w:spacing w:val="20"/>
          </w:rPr>
          <w:delText xml:space="preserve"> </w:delText>
        </w:r>
        <w:r w:rsidDel="00B178FF">
          <w:rPr>
            <w:rFonts w:ascii="Arial" w:eastAsia="Arial" w:hAnsi="Arial" w:cs="Arial"/>
          </w:rPr>
          <w:delText>B.</w:delText>
        </w:r>
        <w:r w:rsidDel="00B178FF">
          <w:rPr>
            <w:rFonts w:ascii="Arial" w:eastAsia="Arial" w:hAnsi="Arial" w:cs="Arial"/>
            <w:spacing w:val="23"/>
          </w:rPr>
          <w:delText xml:space="preserve"> </w:delText>
        </w:r>
        <w:r w:rsidDel="00B178FF">
          <w:rPr>
            <w:rFonts w:ascii="Arial" w:eastAsia="Arial" w:hAnsi="Arial" w:cs="Arial"/>
          </w:rPr>
          <w:delText>Christensen</w:delText>
        </w:r>
        <w:r w:rsidDel="00B178FF">
          <w:rPr>
            <w:rFonts w:ascii="Arial" w:eastAsia="Arial" w:hAnsi="Arial" w:cs="Arial"/>
            <w:spacing w:val="-21"/>
          </w:rPr>
          <w:delText xml:space="preserve"> </w:delText>
        </w:r>
        <w:r w:rsidDel="00B178FF">
          <w:rPr>
            <w:rFonts w:ascii="Arial" w:eastAsia="Arial" w:hAnsi="Arial" w:cs="Arial"/>
          </w:rPr>
          <w:delText>(2015).</w:delText>
        </w:r>
        <w:r w:rsidDel="00B178FF">
          <w:rPr>
            <w:rFonts w:ascii="Arial" w:eastAsia="Arial" w:hAnsi="Arial" w:cs="Arial"/>
            <w:spacing w:val="18"/>
          </w:rPr>
          <w:delText xml:space="preserve"> </w:delText>
        </w:r>
        <w:r w:rsidDel="00B178FF">
          <w:rPr>
            <w:rFonts w:ascii="Arial" w:eastAsia="Arial" w:hAnsi="Arial" w:cs="Arial"/>
            <w:spacing w:val="-6"/>
            <w:w w:val="92"/>
          </w:rPr>
          <w:delText>P</w:delText>
        </w:r>
        <w:r w:rsidDel="00B178FF">
          <w:rPr>
            <w:rFonts w:ascii="Arial" w:eastAsia="Arial" w:hAnsi="Arial" w:cs="Arial"/>
            <w:w w:val="92"/>
          </w:rPr>
          <w:delText>a</w:delText>
        </w:r>
        <w:r w:rsidDel="00B178FF">
          <w:rPr>
            <w:rFonts w:ascii="Arial" w:eastAsia="Arial" w:hAnsi="Arial" w:cs="Arial"/>
            <w:spacing w:val="-6"/>
            <w:w w:val="92"/>
          </w:rPr>
          <w:delText>c</w:delText>
        </w:r>
        <w:r w:rsidDel="00B178FF">
          <w:rPr>
            <w:rFonts w:ascii="Arial" w:eastAsia="Arial" w:hAnsi="Arial" w:cs="Arial"/>
            <w:spacing w:val="-11"/>
            <w:w w:val="92"/>
          </w:rPr>
          <w:delText>k</w:delText>
        </w:r>
        <w:r w:rsidDel="00B178FF">
          <w:rPr>
            <w:rFonts w:ascii="Arial" w:eastAsia="Arial" w:hAnsi="Arial" w:cs="Arial"/>
            <w:w w:val="92"/>
          </w:rPr>
          <w:delText>age</w:delText>
        </w:r>
        <w:r w:rsidDel="00B178FF">
          <w:rPr>
            <w:rFonts w:ascii="Arial" w:eastAsia="Arial" w:hAnsi="Arial" w:cs="Arial"/>
            <w:spacing w:val="24"/>
            <w:w w:val="92"/>
          </w:rPr>
          <w:delText xml:space="preserve"> </w:delText>
        </w:r>
        <w:r w:rsidDel="00B178FF">
          <w:rPr>
            <w:rFonts w:ascii="Arial" w:eastAsia="Arial" w:hAnsi="Arial" w:cs="Arial"/>
          </w:rPr>
          <w:delText>lmertest.</w:delText>
        </w:r>
        <w:r w:rsidDel="00B178FF">
          <w:rPr>
            <w:rFonts w:ascii="Arial" w:eastAsia="Arial" w:hAnsi="Arial" w:cs="Arial"/>
            <w:spacing w:val="49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R</w:delText>
        </w:r>
        <w:r w:rsidDel="00B178FF">
          <w:rPr>
            <w:rFonts w:ascii="Arial" w:eastAsia="Arial" w:hAnsi="Arial" w:cs="Arial"/>
            <w:i/>
            <w:spacing w:val="21"/>
          </w:rPr>
          <w:delText xml:space="preserve"> </w:delText>
        </w:r>
        <w:r w:rsidDel="00B178FF">
          <w:rPr>
            <w:rFonts w:ascii="Arial" w:eastAsia="Arial" w:hAnsi="Arial" w:cs="Arial"/>
            <w:i/>
            <w:spacing w:val="-11"/>
            <w:w w:val="92"/>
          </w:rPr>
          <w:delText>p</w:delText>
        </w:r>
        <w:r w:rsidDel="00B178FF">
          <w:rPr>
            <w:rFonts w:ascii="Arial" w:eastAsia="Arial" w:hAnsi="Arial" w:cs="Arial"/>
            <w:i/>
            <w:w w:val="89"/>
          </w:rPr>
          <w:delText xml:space="preserve">ackage </w:delText>
        </w:r>
        <w:r w:rsidDel="00B178FF">
          <w:rPr>
            <w:rFonts w:ascii="Arial" w:eastAsia="Arial" w:hAnsi="Arial" w:cs="Arial"/>
            <w:i/>
          </w:rPr>
          <w:delText>version</w:delText>
        </w:r>
        <w:r w:rsidDel="00B178FF">
          <w:rPr>
            <w:rFonts w:ascii="Arial" w:eastAsia="Arial" w:hAnsi="Arial" w:cs="Arial"/>
            <w:i/>
            <w:spacing w:val="1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2</w:delText>
        </w:r>
        <w:r w:rsidDel="00B178FF">
          <w:rPr>
            <w:rFonts w:ascii="Arial" w:eastAsia="Arial" w:hAnsi="Arial" w:cs="Arial"/>
          </w:rPr>
          <w:delText>.</w:delText>
        </w:r>
      </w:del>
    </w:p>
    <w:p w14:paraId="5E6DF112" w14:textId="77777777" w:rsidR="00841664" w:rsidDel="00B178FF" w:rsidRDefault="00841664">
      <w:pPr>
        <w:spacing w:before="56" w:after="0" w:line="240" w:lineRule="auto"/>
        <w:ind w:left="100" w:right="-20"/>
        <w:rPr>
          <w:del w:id="232" w:author="Subharati Ghosh" w:date="2017-03-31T18:25:00Z"/>
          <w:sz w:val="18"/>
          <w:szCs w:val="18"/>
        </w:rPr>
        <w:pPrChange w:id="233" w:author="Subharati Ghosh" w:date="2017-03-31T18:25:00Z">
          <w:pPr>
            <w:spacing w:before="5" w:after="0" w:line="180" w:lineRule="exact"/>
          </w:pPr>
        </w:pPrChange>
      </w:pPr>
    </w:p>
    <w:p w14:paraId="3AC6194E" w14:textId="77777777" w:rsidR="00841664" w:rsidDel="00B178FF" w:rsidRDefault="006A473A">
      <w:pPr>
        <w:spacing w:before="56" w:after="0" w:line="240" w:lineRule="auto"/>
        <w:ind w:left="100" w:right="-20"/>
        <w:rPr>
          <w:del w:id="234" w:author="Subharati Ghosh" w:date="2017-03-31T18:25:00Z"/>
          <w:rFonts w:ascii="Arial" w:eastAsia="Arial" w:hAnsi="Arial" w:cs="Arial"/>
        </w:rPr>
        <w:pPrChange w:id="235" w:author="Subharati Ghosh" w:date="2017-03-31T18:25:00Z">
          <w:pPr>
            <w:spacing w:after="0" w:line="428" w:lineRule="auto"/>
            <w:ind w:left="318" w:right="102" w:hanging="218"/>
          </w:pPr>
        </w:pPrChange>
      </w:pPr>
      <w:del w:id="236" w:author="Subharati Ghosh" w:date="2017-03-31T18:25:00Z">
        <w:r w:rsidDel="00B178FF">
          <w:rPr>
            <w:rFonts w:ascii="Arial" w:eastAsia="Arial" w:hAnsi="Arial" w:cs="Arial"/>
          </w:rPr>
          <w:delText>Morrell,</w:delText>
        </w:r>
        <w:r w:rsidDel="00B178FF">
          <w:rPr>
            <w:rFonts w:ascii="Arial" w:eastAsia="Arial" w:hAnsi="Arial" w:cs="Arial"/>
            <w:spacing w:val="41"/>
          </w:rPr>
          <w:delText xml:space="preserve"> </w:delText>
        </w:r>
        <w:r w:rsidDel="00B178FF">
          <w:rPr>
            <w:rFonts w:ascii="Arial" w:eastAsia="Arial" w:hAnsi="Arial" w:cs="Arial"/>
          </w:rPr>
          <w:delText>C.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H.</w:delText>
        </w:r>
        <w:r w:rsidDel="00B178FF">
          <w:rPr>
            <w:rFonts w:ascii="Arial" w:eastAsia="Arial" w:hAnsi="Arial" w:cs="Arial"/>
            <w:spacing w:val="16"/>
          </w:rPr>
          <w:delText xml:space="preserve"> </w:delText>
        </w:r>
        <w:r w:rsidDel="00B178FF">
          <w:rPr>
            <w:rFonts w:ascii="Arial" w:eastAsia="Arial" w:hAnsi="Arial" w:cs="Arial"/>
          </w:rPr>
          <w:delText>(1998).</w:delText>
        </w:r>
        <w:r w:rsidDel="00B178FF">
          <w:rPr>
            <w:rFonts w:ascii="Arial" w:eastAsia="Arial" w:hAnsi="Arial" w:cs="Arial"/>
            <w:spacing w:val="8"/>
          </w:rPr>
          <w:delText xml:space="preserve"> </w:delText>
        </w:r>
        <w:r w:rsidDel="00B178FF">
          <w:rPr>
            <w:rFonts w:ascii="Arial" w:eastAsia="Arial" w:hAnsi="Arial" w:cs="Arial"/>
          </w:rPr>
          <w:delText>Li</w:delText>
        </w:r>
        <w:r w:rsidDel="00B178FF">
          <w:rPr>
            <w:rFonts w:ascii="Arial" w:eastAsia="Arial" w:hAnsi="Arial" w:cs="Arial"/>
            <w:spacing w:val="-6"/>
          </w:rPr>
          <w:delText>k</w:delText>
        </w:r>
        <w:r w:rsidDel="00B178FF">
          <w:rPr>
            <w:rFonts w:ascii="Arial" w:eastAsia="Arial" w:hAnsi="Arial" w:cs="Arial"/>
          </w:rPr>
          <w:delText>elih</w:delText>
        </w:r>
        <w:r w:rsidDel="00B178FF">
          <w:rPr>
            <w:rFonts w:ascii="Arial" w:eastAsia="Arial" w:hAnsi="Arial" w:cs="Arial"/>
            <w:spacing w:val="7"/>
          </w:rPr>
          <w:delText>o</w:delText>
        </w:r>
        <w:r w:rsidDel="00B178FF">
          <w:rPr>
            <w:rFonts w:ascii="Arial" w:eastAsia="Arial" w:hAnsi="Arial" w:cs="Arial"/>
            <w:spacing w:val="6"/>
          </w:rPr>
          <w:delText>o</w:delText>
        </w:r>
        <w:r w:rsidDel="00B178FF">
          <w:rPr>
            <w:rFonts w:ascii="Arial" w:eastAsia="Arial" w:hAnsi="Arial" w:cs="Arial"/>
          </w:rPr>
          <w:delText>d</w:delText>
        </w:r>
        <w:r w:rsidDel="00B178FF">
          <w:rPr>
            <w:rFonts w:ascii="Arial" w:eastAsia="Arial" w:hAnsi="Arial" w:cs="Arial"/>
            <w:spacing w:val="20"/>
          </w:rPr>
          <w:delText xml:space="preserve"> </w:delText>
        </w:r>
        <w:r w:rsidDel="00B178FF">
          <w:rPr>
            <w:rFonts w:ascii="Arial" w:eastAsia="Arial" w:hAnsi="Arial" w:cs="Arial"/>
          </w:rPr>
          <w:delText>ratio</w:delText>
        </w:r>
        <w:r w:rsidDel="00B178FF">
          <w:rPr>
            <w:rFonts w:ascii="Arial" w:eastAsia="Arial" w:hAnsi="Arial" w:cs="Arial"/>
            <w:spacing w:val="33"/>
          </w:rPr>
          <w:delText xml:space="preserve"> </w:delText>
        </w:r>
        <w:r w:rsidDel="00B178FF">
          <w:rPr>
            <w:rFonts w:ascii="Arial" w:eastAsia="Arial" w:hAnsi="Arial" w:cs="Arial"/>
          </w:rPr>
          <w:delText>testing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of</w:delText>
        </w:r>
        <w:r w:rsidDel="00B178FF">
          <w:rPr>
            <w:rFonts w:ascii="Arial" w:eastAsia="Arial" w:hAnsi="Arial" w:cs="Arial"/>
            <w:spacing w:val="5"/>
          </w:rPr>
          <w:delText xml:space="preserve"> </w:delText>
        </w:r>
        <w:r w:rsidDel="00B178FF">
          <w:rPr>
            <w:rFonts w:ascii="Arial" w:eastAsia="Arial" w:hAnsi="Arial" w:cs="Arial"/>
            <w:spacing w:val="-12"/>
          </w:rPr>
          <w:delText>v</w:delText>
        </w:r>
        <w:r w:rsidDel="00B178FF">
          <w:rPr>
            <w:rFonts w:ascii="Arial" w:eastAsia="Arial" w:hAnsi="Arial" w:cs="Arial"/>
          </w:rPr>
          <w:delText>ariance</w:delText>
        </w:r>
        <w:r w:rsidDel="00B178FF">
          <w:rPr>
            <w:rFonts w:ascii="Arial" w:eastAsia="Arial" w:hAnsi="Arial" w:cs="Arial"/>
            <w:spacing w:val="-19"/>
          </w:rPr>
          <w:delText xml:space="preserve"> </w:delText>
        </w:r>
        <w:r w:rsidDel="00B178FF">
          <w:rPr>
            <w:rFonts w:ascii="Arial" w:eastAsia="Arial" w:hAnsi="Arial" w:cs="Arial"/>
            <w:w w:val="94"/>
          </w:rPr>
          <w:delText>com</w:delText>
        </w:r>
        <w:r w:rsidDel="00B178FF">
          <w:rPr>
            <w:rFonts w:ascii="Arial" w:eastAsia="Arial" w:hAnsi="Arial" w:cs="Arial"/>
            <w:spacing w:val="6"/>
            <w:w w:val="94"/>
          </w:rPr>
          <w:delText>p</w:delText>
        </w:r>
        <w:r w:rsidDel="00B178FF">
          <w:rPr>
            <w:rFonts w:ascii="Arial" w:eastAsia="Arial" w:hAnsi="Arial" w:cs="Arial"/>
            <w:w w:val="94"/>
          </w:rPr>
          <w:delText>one</w:delText>
        </w:r>
        <w:r w:rsidDel="00B178FF">
          <w:rPr>
            <w:rFonts w:ascii="Arial" w:eastAsia="Arial" w:hAnsi="Arial" w:cs="Arial"/>
            <w:spacing w:val="-6"/>
            <w:w w:val="94"/>
          </w:rPr>
          <w:delText>n</w:delText>
        </w:r>
        <w:r w:rsidDel="00B178FF">
          <w:rPr>
            <w:rFonts w:ascii="Arial" w:eastAsia="Arial" w:hAnsi="Arial" w:cs="Arial"/>
            <w:w w:val="94"/>
          </w:rPr>
          <w:delText>ts</w:delText>
        </w:r>
        <w:r w:rsidDel="00B178FF">
          <w:rPr>
            <w:rFonts w:ascii="Arial" w:eastAsia="Arial" w:hAnsi="Arial" w:cs="Arial"/>
            <w:spacing w:val="22"/>
            <w:w w:val="94"/>
          </w:rPr>
          <w:delText xml:space="preserve"> </w:delText>
        </w:r>
        <w:r w:rsidDel="00B178FF">
          <w:rPr>
            <w:rFonts w:ascii="Arial" w:eastAsia="Arial" w:hAnsi="Arial" w:cs="Arial"/>
          </w:rPr>
          <w:delText>in</w:delText>
        </w:r>
        <w:r w:rsidDel="00B178FF">
          <w:rPr>
            <w:rFonts w:ascii="Arial" w:eastAsia="Arial" w:hAnsi="Arial" w:cs="Arial"/>
            <w:spacing w:val="24"/>
          </w:rPr>
          <w:delText xml:space="preserve"> </w:delText>
        </w:r>
        <w:r w:rsidDel="00B178FF">
          <w:rPr>
            <w:rFonts w:ascii="Arial" w:eastAsia="Arial" w:hAnsi="Arial" w:cs="Arial"/>
          </w:rPr>
          <w:delText>the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linear</w:delText>
        </w:r>
        <w:r w:rsidDel="00B178FF">
          <w:rPr>
            <w:rFonts w:ascii="Arial" w:eastAsia="Arial" w:hAnsi="Arial" w:cs="Arial"/>
            <w:spacing w:val="12"/>
          </w:rPr>
          <w:delText xml:space="preserve"> </w:delText>
        </w:r>
        <w:r w:rsidDel="00B178FF">
          <w:rPr>
            <w:rFonts w:ascii="Arial" w:eastAsia="Arial" w:hAnsi="Arial" w:cs="Arial"/>
          </w:rPr>
          <w:delText>mixed-ef</w:delText>
        </w:r>
        <w:r w:rsidDel="00B178FF">
          <w:rPr>
            <w:rFonts w:ascii="Arial" w:eastAsia="Arial" w:hAnsi="Arial" w:cs="Arial"/>
            <w:spacing w:val="1"/>
          </w:rPr>
          <w:delText>f</w:delText>
        </w:r>
        <w:r w:rsidDel="00B178FF">
          <w:rPr>
            <w:rFonts w:ascii="Arial" w:eastAsia="Arial" w:hAnsi="Arial" w:cs="Arial"/>
          </w:rPr>
          <w:delText>ects m</w:delText>
        </w:r>
        <w:r w:rsidDel="00B178FF">
          <w:rPr>
            <w:rFonts w:ascii="Arial" w:eastAsia="Arial" w:hAnsi="Arial" w:cs="Arial"/>
            <w:spacing w:val="6"/>
          </w:rPr>
          <w:delText>o</w:delText>
        </w:r>
        <w:r w:rsidDel="00B178FF">
          <w:rPr>
            <w:rFonts w:ascii="Arial" w:eastAsia="Arial" w:hAnsi="Arial" w:cs="Arial"/>
          </w:rPr>
          <w:delText>del</w:delText>
        </w:r>
        <w:r w:rsidDel="00B178FF">
          <w:rPr>
            <w:rFonts w:ascii="Arial" w:eastAsia="Arial" w:hAnsi="Arial" w:cs="Arial"/>
            <w:spacing w:val="-21"/>
          </w:rPr>
          <w:delText xml:space="preserve"> </w:delText>
        </w:r>
        <w:r w:rsidDel="00B178FF">
          <w:rPr>
            <w:rFonts w:ascii="Arial" w:eastAsia="Arial" w:hAnsi="Arial" w:cs="Arial"/>
          </w:rPr>
          <w:delText>using</w:delText>
        </w:r>
        <w:r w:rsidDel="00B178FF">
          <w:rPr>
            <w:rFonts w:ascii="Arial" w:eastAsia="Arial" w:hAnsi="Arial" w:cs="Arial"/>
            <w:spacing w:val="-20"/>
          </w:rPr>
          <w:delText xml:space="preserve"> </w:delText>
        </w:r>
        <w:r w:rsidDel="00B178FF">
          <w:rPr>
            <w:rFonts w:ascii="Arial" w:eastAsia="Arial" w:hAnsi="Arial" w:cs="Arial"/>
          </w:rPr>
          <w:delText>restricted</w:delText>
        </w:r>
        <w:r w:rsidDel="00B178FF">
          <w:rPr>
            <w:rFonts w:ascii="Arial" w:eastAsia="Arial" w:hAnsi="Arial" w:cs="Arial"/>
            <w:spacing w:val="4"/>
          </w:rPr>
          <w:delText xml:space="preserve"> </w:delText>
        </w:r>
        <w:r w:rsidDel="00B178FF">
          <w:rPr>
            <w:rFonts w:ascii="Arial" w:eastAsia="Arial" w:hAnsi="Arial" w:cs="Arial"/>
          </w:rPr>
          <w:delText>maxi</w:delText>
        </w:r>
        <w:r w:rsidDel="00B178FF">
          <w:rPr>
            <w:rFonts w:ascii="Arial" w:eastAsia="Arial" w:hAnsi="Arial" w:cs="Arial"/>
            <w:spacing w:val="-6"/>
          </w:rPr>
          <w:delText>m</w:delText>
        </w:r>
        <w:r w:rsidDel="00B178FF">
          <w:rPr>
            <w:rFonts w:ascii="Arial" w:eastAsia="Arial" w:hAnsi="Arial" w:cs="Arial"/>
          </w:rPr>
          <w:delText>um</w:delText>
        </w:r>
        <w:r w:rsidDel="00B178FF">
          <w:rPr>
            <w:rFonts w:ascii="Arial" w:eastAsia="Arial" w:hAnsi="Arial" w:cs="Arial"/>
            <w:spacing w:val="9"/>
          </w:rPr>
          <w:delText xml:space="preserve"> </w:delText>
        </w:r>
        <w:r w:rsidDel="00B178FF">
          <w:rPr>
            <w:rFonts w:ascii="Arial" w:eastAsia="Arial" w:hAnsi="Arial" w:cs="Arial"/>
          </w:rPr>
          <w:delText>li</w:delText>
        </w:r>
        <w:r w:rsidDel="00B178FF">
          <w:rPr>
            <w:rFonts w:ascii="Arial" w:eastAsia="Arial" w:hAnsi="Arial" w:cs="Arial"/>
            <w:spacing w:val="-5"/>
          </w:rPr>
          <w:delText>k</w:delText>
        </w:r>
        <w:r w:rsidDel="00B178FF">
          <w:rPr>
            <w:rFonts w:ascii="Arial" w:eastAsia="Arial" w:hAnsi="Arial" w:cs="Arial"/>
          </w:rPr>
          <w:delText>elih</w:delText>
        </w:r>
        <w:r w:rsidDel="00B178FF">
          <w:rPr>
            <w:rFonts w:ascii="Arial" w:eastAsia="Arial" w:hAnsi="Arial" w:cs="Arial"/>
            <w:spacing w:val="6"/>
          </w:rPr>
          <w:delText>oo</w:delText>
        </w:r>
        <w:r w:rsidDel="00B178FF">
          <w:rPr>
            <w:rFonts w:ascii="Arial" w:eastAsia="Arial" w:hAnsi="Arial" w:cs="Arial"/>
          </w:rPr>
          <w:delText>d.</w:delText>
        </w:r>
        <w:r w:rsidDel="00B178FF">
          <w:rPr>
            <w:rFonts w:ascii="Arial" w:eastAsia="Arial" w:hAnsi="Arial" w:cs="Arial"/>
            <w:spacing w:val="26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Biometrics</w:delText>
        </w:r>
        <w:r w:rsidDel="00B178FF">
          <w:rPr>
            <w:rFonts w:ascii="Arial" w:eastAsia="Arial" w:hAnsi="Arial" w:cs="Arial"/>
            <w:i/>
            <w:spacing w:val="-42"/>
          </w:rPr>
          <w:delText xml:space="preserve"> </w:delText>
        </w:r>
        <w:r w:rsidDel="00B178FF">
          <w:rPr>
            <w:rFonts w:ascii="Arial" w:eastAsia="Arial" w:hAnsi="Arial" w:cs="Arial"/>
          </w:rPr>
          <w:delText>,</w:delText>
        </w:r>
        <w:r w:rsidDel="00B178FF">
          <w:rPr>
            <w:rFonts w:ascii="Arial" w:eastAsia="Arial" w:hAnsi="Arial" w:cs="Arial"/>
            <w:spacing w:val="11"/>
          </w:rPr>
          <w:delText xml:space="preserve"> </w:delText>
        </w:r>
        <w:r w:rsidDel="00B178FF">
          <w:rPr>
            <w:rFonts w:ascii="Arial" w:eastAsia="Arial" w:hAnsi="Arial" w:cs="Arial"/>
          </w:rPr>
          <w:delText>1560–1568.</w:delText>
        </w:r>
      </w:del>
    </w:p>
    <w:p w14:paraId="5CC5900A" w14:textId="77777777" w:rsidR="00841664" w:rsidDel="00B178FF" w:rsidRDefault="00841664">
      <w:pPr>
        <w:spacing w:before="56" w:after="0" w:line="240" w:lineRule="auto"/>
        <w:ind w:left="100" w:right="-20"/>
        <w:rPr>
          <w:del w:id="237" w:author="Subharati Ghosh" w:date="2017-03-31T18:25:00Z"/>
          <w:sz w:val="18"/>
          <w:szCs w:val="18"/>
        </w:rPr>
        <w:pPrChange w:id="238" w:author="Subharati Ghosh" w:date="2017-03-31T18:25:00Z">
          <w:pPr>
            <w:spacing w:before="5" w:after="0" w:line="180" w:lineRule="exact"/>
          </w:pPr>
        </w:pPrChange>
      </w:pPr>
    </w:p>
    <w:p w14:paraId="2233AD25" w14:textId="77777777" w:rsidR="00841664" w:rsidDel="00B178FF" w:rsidRDefault="006A473A">
      <w:pPr>
        <w:spacing w:before="56" w:after="0" w:line="240" w:lineRule="auto"/>
        <w:ind w:left="100" w:right="-20"/>
        <w:rPr>
          <w:del w:id="239" w:author="Subharati Ghosh" w:date="2017-03-31T18:25:00Z"/>
          <w:rFonts w:ascii="Arial" w:eastAsia="Arial" w:hAnsi="Arial" w:cs="Arial"/>
        </w:rPr>
        <w:pPrChange w:id="240" w:author="Subharati Ghosh" w:date="2017-03-31T18:25:00Z">
          <w:pPr>
            <w:spacing w:after="0" w:line="428" w:lineRule="auto"/>
            <w:ind w:left="318" w:right="73" w:hanging="218"/>
          </w:pPr>
        </w:pPrChange>
      </w:pPr>
      <w:del w:id="241" w:author="Subharati Ghosh" w:date="2017-03-31T18:25:00Z">
        <w:r w:rsidDel="00B178FF">
          <w:rPr>
            <w:rFonts w:ascii="Arial" w:eastAsia="Arial" w:hAnsi="Arial" w:cs="Arial"/>
          </w:rPr>
          <w:delText>R</w:delText>
        </w:r>
        <w:r w:rsidDel="00B178FF">
          <w:rPr>
            <w:rFonts w:ascii="Arial" w:eastAsia="Arial" w:hAnsi="Arial" w:cs="Arial"/>
            <w:spacing w:val="10"/>
          </w:rPr>
          <w:delText xml:space="preserve"> </w:delText>
        </w:r>
        <w:r w:rsidDel="00B178FF">
          <w:rPr>
            <w:rFonts w:ascii="Arial" w:eastAsia="Arial" w:hAnsi="Arial" w:cs="Arial"/>
          </w:rPr>
          <w:delText>Core</w:delText>
        </w:r>
        <w:r w:rsidDel="00B178FF">
          <w:rPr>
            <w:rFonts w:ascii="Arial" w:eastAsia="Arial" w:hAnsi="Arial" w:cs="Arial"/>
            <w:spacing w:val="-21"/>
          </w:rPr>
          <w:delText xml:space="preserve"> </w:delText>
        </w:r>
        <w:r w:rsidDel="00B178FF">
          <w:rPr>
            <w:rFonts w:ascii="Arial" w:eastAsia="Arial" w:hAnsi="Arial" w:cs="Arial"/>
            <w:spacing w:val="-18"/>
          </w:rPr>
          <w:delText>T</w:delText>
        </w:r>
        <w:r w:rsidDel="00B178FF">
          <w:rPr>
            <w:rFonts w:ascii="Arial" w:eastAsia="Arial" w:hAnsi="Arial" w:cs="Arial"/>
          </w:rPr>
          <w:delText>eam</w:delText>
        </w:r>
        <w:r w:rsidDel="00B178FF">
          <w:rPr>
            <w:rFonts w:ascii="Arial" w:eastAsia="Arial" w:hAnsi="Arial" w:cs="Arial"/>
            <w:spacing w:val="-15"/>
          </w:rPr>
          <w:delText xml:space="preserve"> </w:delText>
        </w:r>
        <w:r w:rsidDel="00B178FF">
          <w:rPr>
            <w:rFonts w:ascii="Arial" w:eastAsia="Arial" w:hAnsi="Arial" w:cs="Arial"/>
          </w:rPr>
          <w:delText>(2016).</w:delText>
        </w:r>
        <w:r w:rsidDel="00B178FF">
          <w:rPr>
            <w:rFonts w:ascii="Arial" w:eastAsia="Arial" w:hAnsi="Arial" w:cs="Arial"/>
            <w:spacing w:val="-5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R:</w:delText>
        </w:r>
        <w:r w:rsidDel="00B178FF">
          <w:rPr>
            <w:rFonts w:ascii="Arial" w:eastAsia="Arial" w:hAnsi="Arial" w:cs="Arial"/>
            <w:i/>
            <w:spacing w:val="19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A</w:delText>
        </w:r>
        <w:r w:rsidDel="00B178FF">
          <w:rPr>
            <w:rFonts w:ascii="Arial" w:eastAsia="Arial" w:hAnsi="Arial" w:cs="Arial"/>
            <w:i/>
            <w:spacing w:val="30"/>
          </w:rPr>
          <w:delText xml:space="preserve"> </w:delText>
        </w:r>
        <w:r w:rsidDel="00B178FF">
          <w:rPr>
            <w:rFonts w:ascii="Arial" w:eastAsia="Arial" w:hAnsi="Arial" w:cs="Arial"/>
            <w:i/>
            <w:spacing w:val="-10"/>
            <w:w w:val="90"/>
          </w:rPr>
          <w:delText>L</w:delText>
        </w:r>
        <w:r w:rsidDel="00B178FF">
          <w:rPr>
            <w:rFonts w:ascii="Arial" w:eastAsia="Arial" w:hAnsi="Arial" w:cs="Arial"/>
            <w:i/>
            <w:w w:val="90"/>
          </w:rPr>
          <w:delText>anguage</w:delText>
        </w:r>
        <w:r w:rsidDel="00B178FF">
          <w:rPr>
            <w:rFonts w:ascii="Arial" w:eastAsia="Arial" w:hAnsi="Arial" w:cs="Arial"/>
            <w:i/>
            <w:spacing w:val="29"/>
            <w:w w:val="90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and</w:delText>
        </w:r>
        <w:r w:rsidDel="00B178FF">
          <w:rPr>
            <w:rFonts w:ascii="Arial" w:eastAsia="Arial" w:hAnsi="Arial" w:cs="Arial"/>
            <w:i/>
            <w:spacing w:val="-9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Envi</w:delText>
        </w:r>
        <w:r w:rsidDel="00B178FF">
          <w:rPr>
            <w:rFonts w:ascii="Arial" w:eastAsia="Arial" w:hAnsi="Arial" w:cs="Arial"/>
            <w:i/>
            <w:spacing w:val="-11"/>
          </w:rPr>
          <w:delText>r</w:delText>
        </w:r>
        <w:r w:rsidDel="00B178FF">
          <w:rPr>
            <w:rFonts w:ascii="Arial" w:eastAsia="Arial" w:hAnsi="Arial" w:cs="Arial"/>
            <w:i/>
          </w:rPr>
          <w:delText>onment for</w:delText>
        </w:r>
        <w:r w:rsidDel="00B178FF">
          <w:rPr>
            <w:rFonts w:ascii="Arial" w:eastAsia="Arial" w:hAnsi="Arial" w:cs="Arial"/>
            <w:i/>
            <w:spacing w:val="25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Statisti</w:delText>
        </w:r>
        <w:r w:rsidDel="00B178FF">
          <w:rPr>
            <w:rFonts w:ascii="Arial" w:eastAsia="Arial" w:hAnsi="Arial" w:cs="Arial"/>
            <w:i/>
            <w:spacing w:val="-11"/>
          </w:rPr>
          <w:delText>c</w:delText>
        </w:r>
        <w:r w:rsidDel="00B178FF">
          <w:rPr>
            <w:rFonts w:ascii="Arial" w:eastAsia="Arial" w:hAnsi="Arial" w:cs="Arial"/>
            <w:i/>
          </w:rPr>
          <w:delText>al</w:delText>
        </w:r>
        <w:r w:rsidDel="00B178FF">
          <w:rPr>
            <w:rFonts w:ascii="Arial" w:eastAsia="Arial" w:hAnsi="Arial" w:cs="Arial"/>
            <w:i/>
            <w:spacing w:val="2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Computin</w:delText>
        </w:r>
        <w:r w:rsidDel="00B178FF">
          <w:rPr>
            <w:rFonts w:ascii="Arial" w:eastAsia="Arial" w:hAnsi="Arial" w:cs="Arial"/>
            <w:i/>
            <w:spacing w:val="1"/>
          </w:rPr>
          <w:delText>g</w:delText>
        </w:r>
        <w:r w:rsidDel="00B178FF">
          <w:rPr>
            <w:rFonts w:ascii="Arial" w:eastAsia="Arial" w:hAnsi="Arial" w:cs="Arial"/>
          </w:rPr>
          <w:delText>.</w:delText>
        </w:r>
        <w:r w:rsidDel="00B178FF">
          <w:rPr>
            <w:rFonts w:ascii="Arial" w:eastAsia="Arial" w:hAnsi="Arial" w:cs="Arial"/>
            <w:spacing w:val="-8"/>
          </w:rPr>
          <w:delText xml:space="preserve"> </w:delText>
        </w:r>
        <w:r w:rsidDel="00B178FF">
          <w:rPr>
            <w:rFonts w:ascii="Arial" w:eastAsia="Arial" w:hAnsi="Arial" w:cs="Arial"/>
          </w:rPr>
          <w:delText>Vienna,</w:delText>
        </w:r>
        <w:r w:rsidDel="00B178FF">
          <w:rPr>
            <w:rFonts w:ascii="Arial" w:eastAsia="Arial" w:hAnsi="Arial" w:cs="Arial"/>
            <w:spacing w:val="-10"/>
          </w:rPr>
          <w:delText xml:space="preserve"> </w:delText>
        </w:r>
        <w:r w:rsidDel="00B178FF">
          <w:rPr>
            <w:rFonts w:ascii="Arial" w:eastAsia="Arial" w:hAnsi="Arial" w:cs="Arial"/>
            <w:w w:val="102"/>
          </w:rPr>
          <w:delText xml:space="preserve">Austria: </w:delText>
        </w:r>
        <w:r w:rsidDel="00B178FF">
          <w:rPr>
            <w:rFonts w:ascii="Arial" w:eastAsia="Arial" w:hAnsi="Arial" w:cs="Arial"/>
          </w:rPr>
          <w:delText>R</w:delText>
        </w:r>
        <w:r w:rsidDel="00B178FF">
          <w:rPr>
            <w:rFonts w:ascii="Arial" w:eastAsia="Arial" w:hAnsi="Arial" w:cs="Arial"/>
            <w:spacing w:val="14"/>
          </w:rPr>
          <w:delText xml:space="preserve"> </w:delText>
        </w:r>
        <w:r w:rsidDel="00B178FF">
          <w:rPr>
            <w:rFonts w:ascii="Arial" w:eastAsia="Arial" w:hAnsi="Arial" w:cs="Arial"/>
            <w:spacing w:val="-18"/>
          </w:rPr>
          <w:delText>F</w:delText>
        </w:r>
        <w:r w:rsidDel="00B178FF">
          <w:rPr>
            <w:rFonts w:ascii="Arial" w:eastAsia="Arial" w:hAnsi="Arial" w:cs="Arial"/>
          </w:rPr>
          <w:delText>oundation</w:delText>
        </w:r>
        <w:r w:rsidDel="00B178FF">
          <w:rPr>
            <w:rFonts w:ascii="Arial" w:eastAsia="Arial" w:hAnsi="Arial" w:cs="Arial"/>
            <w:spacing w:val="9"/>
          </w:rPr>
          <w:delText xml:space="preserve"> </w:delText>
        </w:r>
        <w:r w:rsidDel="00B178FF">
          <w:rPr>
            <w:rFonts w:ascii="Arial" w:eastAsia="Arial" w:hAnsi="Arial" w:cs="Arial"/>
          </w:rPr>
          <w:delText>for</w:delText>
        </w:r>
        <w:r w:rsidDel="00B178FF">
          <w:rPr>
            <w:rFonts w:ascii="Arial" w:eastAsia="Arial" w:hAnsi="Arial" w:cs="Arial"/>
            <w:spacing w:val="15"/>
          </w:rPr>
          <w:delText xml:space="preserve"> </w:delText>
        </w:r>
        <w:r w:rsidDel="00B178FF">
          <w:rPr>
            <w:rFonts w:ascii="Arial" w:eastAsia="Arial" w:hAnsi="Arial" w:cs="Arial"/>
          </w:rPr>
          <w:delText>Statistical</w:delText>
        </w:r>
        <w:r w:rsidDel="00B178FF">
          <w:rPr>
            <w:rFonts w:ascii="Arial" w:eastAsia="Arial" w:hAnsi="Arial" w:cs="Arial"/>
            <w:spacing w:val="22"/>
          </w:rPr>
          <w:delText xml:space="preserve"> </w:delText>
        </w:r>
        <w:r w:rsidDel="00B178FF">
          <w:rPr>
            <w:rFonts w:ascii="Arial" w:eastAsia="Arial" w:hAnsi="Arial" w:cs="Arial"/>
          </w:rPr>
          <w:delText>Computing.</w:delText>
        </w:r>
      </w:del>
    </w:p>
    <w:p w14:paraId="3386324B" w14:textId="77777777" w:rsidR="00841664" w:rsidDel="00B178FF" w:rsidRDefault="00841664">
      <w:pPr>
        <w:spacing w:before="56" w:after="0" w:line="240" w:lineRule="auto"/>
        <w:ind w:left="100" w:right="-20"/>
        <w:rPr>
          <w:del w:id="242" w:author="Subharati Ghosh" w:date="2017-03-31T18:25:00Z"/>
          <w:sz w:val="18"/>
          <w:szCs w:val="18"/>
        </w:rPr>
        <w:pPrChange w:id="243" w:author="Subharati Ghosh" w:date="2017-03-31T18:25:00Z">
          <w:pPr>
            <w:spacing w:before="5" w:after="0" w:line="180" w:lineRule="exact"/>
          </w:pPr>
        </w:pPrChange>
      </w:pPr>
    </w:p>
    <w:p w14:paraId="3E443685" w14:textId="77777777" w:rsidR="00841664" w:rsidDel="00B178FF" w:rsidRDefault="006A473A">
      <w:pPr>
        <w:spacing w:before="56" w:after="0" w:line="240" w:lineRule="auto"/>
        <w:ind w:left="100" w:right="-20"/>
        <w:rPr>
          <w:del w:id="244" w:author="Subharati Ghosh" w:date="2017-03-31T18:25:00Z"/>
          <w:rFonts w:ascii="Arial" w:eastAsia="Arial" w:hAnsi="Arial" w:cs="Arial"/>
        </w:rPr>
        <w:pPrChange w:id="245" w:author="Subharati Ghosh" w:date="2017-03-31T18:25:00Z">
          <w:pPr>
            <w:spacing w:after="0" w:line="240" w:lineRule="auto"/>
            <w:ind w:left="100" w:right="-20"/>
          </w:pPr>
        </w:pPrChange>
      </w:pPr>
      <w:del w:id="246" w:author="Subharati Ghosh" w:date="2017-03-31T18:25:00Z">
        <w:r w:rsidDel="00B178FF">
          <w:rPr>
            <w:rFonts w:ascii="Arial" w:eastAsia="Arial" w:hAnsi="Arial" w:cs="Arial"/>
          </w:rPr>
          <w:delText>Sattert</w:delText>
        </w:r>
        <w:r w:rsidDel="00B178FF">
          <w:rPr>
            <w:rFonts w:ascii="Arial" w:eastAsia="Arial" w:hAnsi="Arial" w:cs="Arial"/>
            <w:spacing w:val="-5"/>
          </w:rPr>
          <w:delText>h</w:delText>
        </w:r>
        <w:r w:rsidDel="00B178FF">
          <w:rPr>
            <w:rFonts w:ascii="Arial" w:eastAsia="Arial" w:hAnsi="Arial" w:cs="Arial"/>
            <w:spacing w:val="-6"/>
          </w:rPr>
          <w:delText>w</w:delText>
        </w:r>
        <w:r w:rsidDel="00B178FF">
          <w:rPr>
            <w:rFonts w:ascii="Arial" w:eastAsia="Arial" w:hAnsi="Arial" w:cs="Arial"/>
          </w:rPr>
          <w:delText xml:space="preserve">aite, </w:delText>
        </w:r>
        <w:r w:rsidDel="00B178FF">
          <w:rPr>
            <w:rFonts w:ascii="Arial" w:eastAsia="Arial" w:hAnsi="Arial" w:cs="Arial"/>
            <w:spacing w:val="1"/>
          </w:rPr>
          <w:delText xml:space="preserve"> </w:delText>
        </w:r>
        <w:r w:rsidDel="00B178FF">
          <w:rPr>
            <w:rFonts w:ascii="Arial" w:eastAsia="Arial" w:hAnsi="Arial" w:cs="Arial"/>
          </w:rPr>
          <w:delText>F.</w:delText>
        </w:r>
        <w:r w:rsidDel="00B178FF">
          <w:rPr>
            <w:rFonts w:ascii="Arial" w:eastAsia="Arial" w:hAnsi="Arial" w:cs="Arial"/>
            <w:spacing w:val="36"/>
          </w:rPr>
          <w:delText xml:space="preserve"> </w:delText>
        </w:r>
        <w:r w:rsidDel="00B178FF">
          <w:rPr>
            <w:rFonts w:ascii="Arial" w:eastAsia="Arial" w:hAnsi="Arial" w:cs="Arial"/>
          </w:rPr>
          <w:delText>E.</w:delText>
        </w:r>
        <w:r w:rsidDel="00B178FF">
          <w:rPr>
            <w:rFonts w:ascii="Arial" w:eastAsia="Arial" w:hAnsi="Arial" w:cs="Arial"/>
            <w:spacing w:val="30"/>
          </w:rPr>
          <w:delText xml:space="preserve"> </w:delText>
        </w:r>
        <w:r w:rsidDel="00B178FF">
          <w:rPr>
            <w:rFonts w:ascii="Arial" w:eastAsia="Arial" w:hAnsi="Arial" w:cs="Arial"/>
          </w:rPr>
          <w:delText>(1946).</w:delText>
        </w:r>
        <w:r w:rsidDel="00B178FF">
          <w:rPr>
            <w:rFonts w:ascii="Arial" w:eastAsia="Arial" w:hAnsi="Arial" w:cs="Arial"/>
            <w:spacing w:val="57"/>
          </w:rPr>
          <w:delText xml:space="preserve"> </w:delText>
        </w:r>
        <w:r w:rsidDel="00B178FF">
          <w:rPr>
            <w:rFonts w:ascii="Arial" w:eastAsia="Arial" w:hAnsi="Arial" w:cs="Arial"/>
          </w:rPr>
          <w:delText>An</w:delText>
        </w:r>
        <w:r w:rsidDel="00B178FF">
          <w:rPr>
            <w:rFonts w:ascii="Arial" w:eastAsia="Arial" w:hAnsi="Arial" w:cs="Arial"/>
            <w:spacing w:val="45"/>
          </w:rPr>
          <w:delText xml:space="preserve"> </w:delText>
        </w:r>
        <w:r w:rsidDel="00B178FF">
          <w:rPr>
            <w:rFonts w:ascii="Arial" w:eastAsia="Arial" w:hAnsi="Arial" w:cs="Arial"/>
          </w:rPr>
          <w:delText>appr</w:delText>
        </w:r>
        <w:r w:rsidDel="00B178FF">
          <w:rPr>
            <w:rFonts w:ascii="Arial" w:eastAsia="Arial" w:hAnsi="Arial" w:cs="Arial"/>
            <w:spacing w:val="-6"/>
          </w:rPr>
          <w:delText>o</w:delText>
        </w:r>
        <w:r w:rsidDel="00B178FF">
          <w:rPr>
            <w:rFonts w:ascii="Arial" w:eastAsia="Arial" w:hAnsi="Arial" w:cs="Arial"/>
          </w:rPr>
          <w:delText>ximate</w:delText>
        </w:r>
        <w:r w:rsidDel="00B178FF">
          <w:rPr>
            <w:rFonts w:ascii="Arial" w:eastAsia="Arial" w:hAnsi="Arial" w:cs="Arial"/>
            <w:spacing w:val="21"/>
          </w:rPr>
          <w:delText xml:space="preserve"> </w:delText>
        </w:r>
        <w:r w:rsidDel="00B178FF">
          <w:rPr>
            <w:rFonts w:ascii="Arial" w:eastAsia="Arial" w:hAnsi="Arial" w:cs="Arial"/>
          </w:rPr>
          <w:delText xml:space="preserve">distribution </w:delText>
        </w:r>
        <w:r w:rsidDel="00B178FF">
          <w:rPr>
            <w:rFonts w:ascii="Arial" w:eastAsia="Arial" w:hAnsi="Arial" w:cs="Arial"/>
            <w:spacing w:val="31"/>
          </w:rPr>
          <w:delText xml:space="preserve"> </w:delText>
        </w:r>
        <w:r w:rsidDel="00B178FF">
          <w:rPr>
            <w:rFonts w:ascii="Arial" w:eastAsia="Arial" w:hAnsi="Arial" w:cs="Arial"/>
          </w:rPr>
          <w:delText>of</w:delText>
        </w:r>
        <w:r w:rsidDel="00B178FF">
          <w:rPr>
            <w:rFonts w:ascii="Arial" w:eastAsia="Arial" w:hAnsi="Arial" w:cs="Arial"/>
            <w:spacing w:val="20"/>
          </w:rPr>
          <w:delText xml:space="preserve"> </w:delText>
        </w:r>
        <w:r w:rsidDel="00B178FF">
          <w:rPr>
            <w:rFonts w:ascii="Arial" w:eastAsia="Arial" w:hAnsi="Arial" w:cs="Arial"/>
          </w:rPr>
          <w:delText>estimates</w:delText>
        </w:r>
        <w:r w:rsidDel="00B178FF">
          <w:rPr>
            <w:rFonts w:ascii="Arial" w:eastAsia="Arial" w:hAnsi="Arial" w:cs="Arial"/>
            <w:spacing w:val="-11"/>
          </w:rPr>
          <w:delText xml:space="preserve"> </w:delText>
        </w:r>
        <w:r w:rsidDel="00B178FF">
          <w:rPr>
            <w:rFonts w:ascii="Arial" w:eastAsia="Arial" w:hAnsi="Arial" w:cs="Arial"/>
          </w:rPr>
          <w:delText>of</w:delText>
        </w:r>
        <w:r w:rsidDel="00B178FF">
          <w:rPr>
            <w:rFonts w:ascii="Arial" w:eastAsia="Arial" w:hAnsi="Arial" w:cs="Arial"/>
            <w:spacing w:val="20"/>
          </w:rPr>
          <w:delText xml:space="preserve"> </w:delText>
        </w:r>
        <w:r w:rsidDel="00B178FF">
          <w:rPr>
            <w:rFonts w:ascii="Arial" w:eastAsia="Arial" w:hAnsi="Arial" w:cs="Arial"/>
            <w:spacing w:val="-12"/>
          </w:rPr>
          <w:delText>v</w:delText>
        </w:r>
        <w:r w:rsidDel="00B178FF">
          <w:rPr>
            <w:rFonts w:ascii="Arial" w:eastAsia="Arial" w:hAnsi="Arial" w:cs="Arial"/>
          </w:rPr>
          <w:delText>ariance</w:delText>
        </w:r>
        <w:r w:rsidDel="00B178FF">
          <w:rPr>
            <w:rFonts w:ascii="Arial" w:eastAsia="Arial" w:hAnsi="Arial" w:cs="Arial"/>
            <w:spacing w:val="-2"/>
          </w:rPr>
          <w:delText xml:space="preserve"> </w:delText>
        </w:r>
        <w:r w:rsidDel="00B178FF">
          <w:rPr>
            <w:rFonts w:ascii="Arial" w:eastAsia="Arial" w:hAnsi="Arial" w:cs="Arial"/>
          </w:rPr>
          <w:delText>com</w:delText>
        </w:r>
        <w:r w:rsidDel="00B178FF">
          <w:rPr>
            <w:rFonts w:ascii="Arial" w:eastAsia="Arial" w:hAnsi="Arial" w:cs="Arial"/>
            <w:spacing w:val="6"/>
          </w:rPr>
          <w:delText>p</w:delText>
        </w:r>
        <w:r w:rsidDel="00B178FF">
          <w:rPr>
            <w:rFonts w:ascii="Arial" w:eastAsia="Arial" w:hAnsi="Arial" w:cs="Arial"/>
          </w:rPr>
          <w:delText>one</w:delText>
        </w:r>
        <w:r w:rsidDel="00B178FF">
          <w:rPr>
            <w:rFonts w:ascii="Arial" w:eastAsia="Arial" w:hAnsi="Arial" w:cs="Arial"/>
            <w:spacing w:val="-6"/>
          </w:rPr>
          <w:delText>n</w:delText>
        </w:r>
        <w:r w:rsidDel="00B178FF">
          <w:rPr>
            <w:rFonts w:ascii="Arial" w:eastAsia="Arial" w:hAnsi="Arial" w:cs="Arial"/>
          </w:rPr>
          <w:delText>ts.</w:delText>
        </w:r>
      </w:del>
    </w:p>
    <w:p w14:paraId="59EC6CE6" w14:textId="77777777" w:rsidR="00841664" w:rsidDel="00B178FF" w:rsidRDefault="00841664">
      <w:pPr>
        <w:spacing w:before="56" w:after="0" w:line="240" w:lineRule="auto"/>
        <w:ind w:left="100" w:right="-20"/>
        <w:rPr>
          <w:del w:id="247" w:author="Subharati Ghosh" w:date="2017-03-31T18:25:00Z"/>
          <w:sz w:val="19"/>
          <w:szCs w:val="19"/>
        </w:rPr>
        <w:pPrChange w:id="248" w:author="Subharati Ghosh" w:date="2017-03-31T18:25:00Z">
          <w:pPr>
            <w:spacing w:before="9" w:after="0" w:line="190" w:lineRule="exact"/>
          </w:pPr>
        </w:pPrChange>
      </w:pPr>
    </w:p>
    <w:p w14:paraId="5E1A9290" w14:textId="77777777" w:rsidR="00841664" w:rsidRDefault="006A473A">
      <w:pPr>
        <w:spacing w:before="56" w:after="0" w:line="240" w:lineRule="auto"/>
        <w:ind w:left="100" w:right="-20"/>
        <w:rPr>
          <w:rFonts w:ascii="Arial" w:eastAsia="Arial" w:hAnsi="Arial" w:cs="Arial"/>
        </w:rPr>
        <w:pPrChange w:id="249" w:author="Subharati Ghosh" w:date="2017-03-31T18:25:00Z">
          <w:pPr>
            <w:spacing w:after="0" w:line="240" w:lineRule="auto"/>
            <w:ind w:left="305" w:right="-20"/>
          </w:pPr>
        </w:pPrChange>
      </w:pPr>
      <w:del w:id="250" w:author="Subharati Ghosh" w:date="2017-03-31T18:25:00Z">
        <w:r w:rsidDel="00B178FF">
          <w:rPr>
            <w:rFonts w:ascii="Arial" w:eastAsia="Arial" w:hAnsi="Arial" w:cs="Arial"/>
            <w:i/>
          </w:rPr>
          <w:delText>Biometrics</w:delText>
        </w:r>
        <w:r w:rsidDel="00B178FF">
          <w:rPr>
            <w:rFonts w:ascii="Arial" w:eastAsia="Arial" w:hAnsi="Arial" w:cs="Arial"/>
            <w:i/>
            <w:spacing w:val="18"/>
          </w:rPr>
          <w:delText xml:space="preserve"> </w:delText>
        </w:r>
        <w:r w:rsidDel="00B178FF">
          <w:rPr>
            <w:rFonts w:ascii="Arial" w:eastAsia="Arial" w:hAnsi="Arial" w:cs="Arial"/>
            <w:i/>
          </w:rPr>
          <w:delText>bu</w:delText>
        </w:r>
        <w:r w:rsidDel="00B178FF">
          <w:rPr>
            <w:rFonts w:ascii="Arial" w:eastAsia="Arial" w:hAnsi="Arial" w:cs="Arial"/>
            <w:i/>
            <w:spacing w:val="11"/>
          </w:rPr>
          <w:delText>l</w:delText>
        </w:r>
        <w:r w:rsidDel="00B178FF">
          <w:rPr>
            <w:rFonts w:ascii="Arial" w:eastAsia="Arial" w:hAnsi="Arial" w:cs="Arial"/>
            <w:i/>
          </w:rPr>
          <w:delText>letin</w:delText>
        </w:r>
        <w:r w:rsidDel="00B178FF">
          <w:rPr>
            <w:rFonts w:ascii="Arial" w:eastAsia="Arial" w:hAnsi="Arial" w:cs="Arial"/>
            <w:i/>
            <w:spacing w:val="21"/>
          </w:rPr>
          <w:delText xml:space="preserve"> </w:delText>
        </w:r>
        <w:r w:rsidDel="00B178FF">
          <w:rPr>
            <w:rFonts w:ascii="Arial" w:eastAsia="Arial" w:hAnsi="Arial" w:cs="Arial"/>
            <w:i/>
            <w:w w:val="91"/>
          </w:rPr>
          <w:delText>2</w:delText>
        </w:r>
        <w:r w:rsidDel="00B178FF">
          <w:rPr>
            <w:rFonts w:ascii="Arial" w:eastAsia="Arial" w:hAnsi="Arial" w:cs="Arial"/>
            <w:i/>
            <w:spacing w:val="-32"/>
          </w:rPr>
          <w:delText xml:space="preserve"> </w:delText>
        </w:r>
        <w:r w:rsidDel="00B178FF">
          <w:rPr>
            <w:rFonts w:ascii="Arial" w:eastAsia="Arial" w:hAnsi="Arial" w:cs="Arial"/>
          </w:rPr>
          <w:delText>(6),</w:delText>
        </w:r>
        <w:r w:rsidDel="00B178FF">
          <w:rPr>
            <w:rFonts w:ascii="Arial" w:eastAsia="Arial" w:hAnsi="Arial" w:cs="Arial"/>
            <w:spacing w:val="19"/>
          </w:rPr>
          <w:delText xml:space="preserve"> </w:delText>
        </w:r>
        <w:r w:rsidDel="00B178FF">
          <w:rPr>
            <w:rFonts w:ascii="Arial" w:eastAsia="Arial" w:hAnsi="Arial" w:cs="Arial"/>
          </w:rPr>
          <w:delText>110–114.</w:delText>
        </w:r>
      </w:del>
    </w:p>
    <w:sectPr w:rsidR="00841664">
      <w:headerReference w:type="default" r:id="rId10"/>
      <w:footerReference w:type="default" r:id="rId11"/>
      <w:pgSz w:w="12240" w:h="15840"/>
      <w:pgMar w:top="1340" w:right="1280" w:bottom="1000" w:left="1340" w:header="0" w:footer="806" w:gutter="0"/>
      <w:pgNumType w:start="19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4" w:author="Subharati Ghosh" w:date="2017-03-31T19:14:00Z" w:initials="SG">
    <w:p w14:paraId="11DFD582" w14:textId="36E25001" w:rsidR="001E1A11" w:rsidRDefault="001E1A11">
      <w:pPr>
        <w:pStyle w:val="CommentText"/>
      </w:pPr>
      <w:r>
        <w:rPr>
          <w:rStyle w:val="CommentReference"/>
        </w:rPr>
        <w:annotationRef/>
      </w:r>
      <w:r w:rsidR="007B6462">
        <w:t xml:space="preserve">How were the quarters created? Justify. </w:t>
      </w:r>
      <w:r>
        <w:t xml:space="preserve">Why not use months? Why did you use quarters? </w:t>
      </w:r>
      <w:r w:rsidR="00234DC8">
        <w:t>Please elaborate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DFD5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7D1BE" w14:textId="77777777" w:rsidR="00C47BD8" w:rsidRDefault="00C47BD8">
      <w:pPr>
        <w:spacing w:after="0" w:line="240" w:lineRule="auto"/>
      </w:pPr>
      <w:r>
        <w:separator/>
      </w:r>
    </w:p>
  </w:endnote>
  <w:endnote w:type="continuationSeparator" w:id="0">
    <w:p w14:paraId="10565686" w14:textId="77777777" w:rsidR="00C47BD8" w:rsidRDefault="00C4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icrosoft JhengHei"/>
    <w:panose1 w:val="020B0604030504040204"/>
    <w:charset w:val="00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D1DB0" w14:textId="0CBE8973" w:rsidR="00C81201" w:rsidRDefault="00426ACE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696" behindDoc="1" locked="0" layoutInCell="1" allowOverlap="1" wp14:anchorId="40827B96" wp14:editId="4A85DEBB">
              <wp:simplePos x="0" y="0"/>
              <wp:positionH relativeFrom="page">
                <wp:posOffset>3791585</wp:posOffset>
              </wp:positionH>
              <wp:positionV relativeFrom="page">
                <wp:posOffset>9406890</wp:posOffset>
              </wp:positionV>
              <wp:extent cx="189230" cy="163830"/>
              <wp:effectExtent l="635" t="0" r="63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92B91" w14:textId="77777777" w:rsidR="00C81201" w:rsidRDefault="00C81201">
                          <w:pPr>
                            <w:spacing w:after="0" w:line="230" w:lineRule="exact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6ACE">
                            <w:rPr>
                              <w:rFonts w:ascii="Arial" w:eastAsia="Arial" w:hAnsi="Arial" w:cs="Arial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27B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298.55pt;margin-top:740.7pt;width:14.9pt;height:12.9pt;z-index:-3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pbqgIAAKg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" filled="f" stroked="f">
              <v:textbox inset="0,0,0,0">
                <w:txbxContent>
                  <w:p w14:paraId="3AC92B91" w14:textId="77777777" w:rsidR="00C81201" w:rsidRDefault="00C81201">
                    <w:pPr>
                      <w:spacing w:after="0" w:line="230" w:lineRule="exact"/>
                      <w:ind w:left="40" w:right="-2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6ACE">
                      <w:rPr>
                        <w:rFonts w:ascii="Arial" w:eastAsia="Arial" w:hAnsi="Arial" w:cs="Arial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33DF" w14:textId="17C4D887" w:rsidR="00C81201" w:rsidRDefault="00426ACE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698" behindDoc="1" locked="0" layoutInCell="1" allowOverlap="1" wp14:anchorId="73A33CD4" wp14:editId="56DA8248">
              <wp:simplePos x="0" y="0"/>
              <wp:positionH relativeFrom="page">
                <wp:posOffset>3791585</wp:posOffset>
              </wp:positionH>
              <wp:positionV relativeFrom="page">
                <wp:posOffset>9406890</wp:posOffset>
              </wp:positionV>
              <wp:extent cx="189230" cy="163830"/>
              <wp:effectExtent l="635" t="0" r="63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25ED6" w14:textId="77777777" w:rsidR="00C81201" w:rsidRDefault="00C81201">
                          <w:pPr>
                            <w:spacing w:after="0" w:line="230" w:lineRule="exact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6ACE">
                            <w:rPr>
                              <w:rFonts w:ascii="Arial" w:eastAsia="Arial" w:hAnsi="Arial" w:cs="Arial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33C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298.55pt;margin-top:740.7pt;width:14.9pt;height:12.9pt;z-index:-37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FfrQ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" filled="f" stroked="f">
              <v:textbox inset="0,0,0,0">
                <w:txbxContent>
                  <w:p w14:paraId="6CB25ED6" w14:textId="77777777" w:rsidR="00C81201" w:rsidRDefault="00C81201">
                    <w:pPr>
                      <w:spacing w:after="0" w:line="230" w:lineRule="exact"/>
                      <w:ind w:left="40" w:right="-2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6ACE">
                      <w:rPr>
                        <w:rFonts w:ascii="Arial" w:eastAsia="Arial" w:hAnsi="Arial" w:cs="Arial"/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48B54" w14:textId="77777777" w:rsidR="00C47BD8" w:rsidRDefault="00C47BD8">
      <w:pPr>
        <w:spacing w:after="0" w:line="240" w:lineRule="auto"/>
      </w:pPr>
      <w:r>
        <w:separator/>
      </w:r>
    </w:p>
  </w:footnote>
  <w:footnote w:type="continuationSeparator" w:id="0">
    <w:p w14:paraId="17EDF6EC" w14:textId="77777777" w:rsidR="00C47BD8" w:rsidRDefault="00C4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B232" w14:textId="6ECDB568" w:rsidR="00C81201" w:rsidRDefault="00426ACE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697" behindDoc="1" locked="0" layoutInCell="1" allowOverlap="1" wp14:anchorId="68CBF5D8" wp14:editId="00E1BAF3">
              <wp:simplePos x="0" y="0"/>
              <wp:positionH relativeFrom="page">
                <wp:posOffset>1108075</wp:posOffset>
              </wp:positionH>
              <wp:positionV relativeFrom="page">
                <wp:posOffset>890270</wp:posOffset>
              </wp:positionV>
              <wp:extent cx="5741035" cy="151765"/>
              <wp:effectExtent l="3175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10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74B28" w14:textId="77777777" w:rsidR="00C81201" w:rsidRDefault="00C81201">
                          <w:pPr>
                            <w:spacing w:after="0" w:line="212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able</w:t>
                          </w:r>
                          <w:r>
                            <w:rPr>
                              <w:rFonts w:ascii="Arial" w:eastAsia="Arial" w:hAnsi="Arial" w:cs="Arial"/>
                              <w:spacing w:val="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3:</w:t>
                          </w:r>
                          <w:r>
                            <w:rPr>
                              <w:rFonts w:ascii="Arial" w:eastAsia="Arial" w:hAnsi="Arial" w:cs="Arial"/>
                              <w:spacing w:val="1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w w:val="95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0"/>
                              <w:szCs w:val="20"/>
                            </w:rPr>
                            <w:t>ost-h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w w:val="95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15"/>
                              <w:w w:val="9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tests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0"/>
                              <w:szCs w:val="20"/>
                            </w:rPr>
                            <w:t>demograph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9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17"/>
                              <w:w w:val="9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factors,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for</w:t>
                          </w:r>
                          <w:r>
                            <w:rPr>
                              <w:rFonts w:ascii="Arial" w:eastAsia="Arial" w:hAnsi="Arial" w:cs="Arial"/>
                              <w:spacing w:val="1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92"/>
                              <w:sz w:val="20"/>
                              <w:szCs w:val="20"/>
                            </w:rPr>
                            <w:t>households</w:t>
                          </w:r>
                          <w:r>
                            <w:rPr>
                              <w:rFonts w:ascii="Arial" w:eastAsia="Arial" w:hAnsi="Arial" w:cs="Arial"/>
                              <w:spacing w:val="16"/>
                              <w:w w:val="9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3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orking</w:t>
                          </w:r>
                          <w:r>
                            <w:rPr>
                              <w:rFonts w:ascii="Arial" w:eastAsia="Arial" w:hAnsi="Arial" w:cs="Arial"/>
                              <w:spacing w:val="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86"/>
                              <w:sz w:val="20"/>
                              <w:szCs w:val="20"/>
                            </w:rPr>
                            <w:t>age</w:t>
                          </w:r>
                          <w:r>
                            <w:rPr>
                              <w:rFonts w:ascii="Arial" w:eastAsia="Arial" w:hAnsi="Arial" w:cs="Arial"/>
                              <w:spacing w:val="19"/>
                              <w:w w:val="8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adult</w:t>
                          </w:r>
                          <w:r>
                            <w:rPr>
                              <w:rFonts w:ascii="Arial" w:eastAsia="Arial" w:hAnsi="Arial" w:cs="Arial"/>
                              <w:spacing w:val="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4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4"/>
                              <w:sz w:val="20"/>
                              <w:szCs w:val="20"/>
                            </w:rPr>
                            <w:t>disabili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4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BF5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87.25pt;margin-top:70.1pt;width:452.05pt;height:11.95pt;z-index:-37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G1sAIAALA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" filled="f" stroked="f">
              <v:textbox inset="0,0,0,0">
                <w:txbxContent>
                  <w:p w14:paraId="5C374B28" w14:textId="77777777" w:rsidR="00C81201" w:rsidRDefault="00C81201">
                    <w:pPr>
                      <w:spacing w:after="0" w:line="212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-16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able</w:t>
                    </w:r>
                    <w:r>
                      <w:rPr>
                        <w:rFonts w:ascii="Arial" w:eastAsia="Arial" w:hAnsi="Arial" w:cs="Arial"/>
                        <w:spacing w:val="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3:</w:t>
                    </w:r>
                    <w:r>
                      <w:rPr>
                        <w:rFonts w:ascii="Arial" w:eastAsia="Arial" w:hAnsi="Arial" w:cs="Arial"/>
                        <w:spacing w:val="1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5"/>
                        <w:w w:val="9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w w:val="95"/>
                        <w:sz w:val="20"/>
                        <w:szCs w:val="20"/>
                      </w:rPr>
                      <w:t>ost-h</w:t>
                    </w:r>
                    <w:r>
                      <w:rPr>
                        <w:rFonts w:ascii="Arial" w:eastAsia="Arial" w:hAnsi="Arial" w:cs="Arial"/>
                        <w:spacing w:val="6"/>
                        <w:w w:val="95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w w:val="95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15"/>
                        <w:w w:val="9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tests</w:t>
                    </w:r>
                    <w:r>
                      <w:rPr>
                        <w:rFonts w:ascii="Arial" w:eastAsia="Arial" w:hAnsi="Arial" w:cs="Arial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95"/>
                        <w:sz w:val="20"/>
                        <w:szCs w:val="20"/>
                      </w:rPr>
                      <w:t>demograph</w:t>
                    </w:r>
                    <w:r>
                      <w:rPr>
                        <w:rFonts w:ascii="Arial" w:eastAsia="Arial" w:hAnsi="Arial" w:cs="Arial"/>
                        <w:spacing w:val="1"/>
                        <w:w w:val="95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w w:val="95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17"/>
                        <w:w w:val="9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factors,</w:t>
                    </w:r>
                    <w:r>
                      <w:rPr>
                        <w:rFonts w:ascii="Arial" w:eastAsia="Arial" w:hAnsi="Arial" w:cs="Arial"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spacing w:val="1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92"/>
                        <w:sz w:val="20"/>
                        <w:szCs w:val="20"/>
                      </w:rPr>
                      <w:t>households</w:t>
                    </w:r>
                    <w:r>
                      <w:rPr>
                        <w:rFonts w:ascii="Arial" w:eastAsia="Arial" w:hAnsi="Arial" w:cs="Arial"/>
                        <w:spacing w:val="16"/>
                        <w:w w:val="9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3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5"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orking</w:t>
                    </w:r>
                    <w:r>
                      <w:rPr>
                        <w:rFonts w:ascii="Arial" w:eastAsia="Arial" w:hAnsi="Arial" w:cs="Arial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86"/>
                        <w:sz w:val="20"/>
                        <w:szCs w:val="20"/>
                      </w:rPr>
                      <w:t>age</w:t>
                    </w:r>
                    <w:r>
                      <w:rPr>
                        <w:rFonts w:ascii="Arial" w:eastAsia="Arial" w:hAnsi="Arial" w:cs="Arial"/>
                        <w:spacing w:val="19"/>
                        <w:w w:val="8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adult</w:t>
                    </w:r>
                    <w:r>
                      <w:rPr>
                        <w:rFonts w:ascii="Arial" w:eastAsia="Arial" w:hAnsi="Arial" w:cs="Arial"/>
                        <w:spacing w:val="2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4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4"/>
                        <w:sz w:val="20"/>
                        <w:szCs w:val="20"/>
                      </w:rPr>
                      <w:t>disabili</w:t>
                    </w:r>
                    <w:r>
                      <w:rPr>
                        <w:rFonts w:ascii="Arial" w:eastAsia="Arial" w:hAnsi="Arial" w:cs="Arial"/>
                        <w:spacing w:val="-4"/>
                        <w:w w:val="104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w w:val="105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A03EF" w14:textId="77777777" w:rsidR="00C81201" w:rsidRDefault="00C81201">
    <w:pPr>
      <w:spacing w:after="0" w:line="0" w:lineRule="atLeast"/>
      <w:rPr>
        <w:sz w:val="0"/>
        <w:szCs w:val="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bharati Ghosh">
    <w15:presenceInfo w15:providerId="Windows Live" w15:userId="15d99e516c3d14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zE0Nbc0NbA0MTJU0lEKTi0uzszPAykwrgUALqpRFywAAAA="/>
  </w:docVars>
  <w:rsids>
    <w:rsidRoot w:val="00841664"/>
    <w:rsid w:val="00037966"/>
    <w:rsid w:val="00065DDB"/>
    <w:rsid w:val="0012197F"/>
    <w:rsid w:val="001E1A11"/>
    <w:rsid w:val="00234DC8"/>
    <w:rsid w:val="00285C90"/>
    <w:rsid w:val="003E5CC9"/>
    <w:rsid w:val="003F0E2A"/>
    <w:rsid w:val="00426ACE"/>
    <w:rsid w:val="0054511E"/>
    <w:rsid w:val="00613303"/>
    <w:rsid w:val="00644E29"/>
    <w:rsid w:val="006A473A"/>
    <w:rsid w:val="007B6462"/>
    <w:rsid w:val="007D2641"/>
    <w:rsid w:val="00841664"/>
    <w:rsid w:val="0086360C"/>
    <w:rsid w:val="008A7649"/>
    <w:rsid w:val="00AB386D"/>
    <w:rsid w:val="00AC6175"/>
    <w:rsid w:val="00B178FF"/>
    <w:rsid w:val="00B51D64"/>
    <w:rsid w:val="00C47BD8"/>
    <w:rsid w:val="00C81201"/>
    <w:rsid w:val="00D433C4"/>
    <w:rsid w:val="00D879F4"/>
    <w:rsid w:val="00DE746D"/>
    <w:rsid w:val="00E05BB1"/>
    <w:rsid w:val="00E37B6C"/>
    <w:rsid w:val="00F26C19"/>
    <w:rsid w:val="00F77B7C"/>
    <w:rsid w:val="00FA6A20"/>
    <w:rsid w:val="00F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AE5C"/>
  <w15:docId w15:val="{13913BB8-36E3-48C0-8919-E3ED35D1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8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1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A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A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A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5406</Words>
  <Characters>30817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Subharati Ghosh</dc:creator>
  <cp:lastModifiedBy>Subharati Ghosh</cp:lastModifiedBy>
  <cp:revision>2</cp:revision>
  <dcterms:created xsi:type="dcterms:W3CDTF">2017-04-01T01:36:00Z</dcterms:created>
  <dcterms:modified xsi:type="dcterms:W3CDTF">2017-04-01T01:36:00Z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LastSaved">
    <vt:filetime>2017-03-31T00:00:00Z</vt:filetime>
  </property>
</Properties>
</file>